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5B754" w14:textId="77777777" w:rsidR="00FD7E82" w:rsidRPr="00956FD8" w:rsidRDefault="00FD7E82" w:rsidP="00BF478C">
      <w:pPr>
        <w:pStyle w:val="Title"/>
        <w:jc w:val="center"/>
        <w:rPr>
          <w:rFonts w:asciiTheme="minorHAnsi" w:hAnsiTheme="minorHAnsi" w:cstheme="minorHAnsi"/>
          <w:noProof/>
        </w:rPr>
      </w:pPr>
    </w:p>
    <w:p w14:paraId="0F3485E6" w14:textId="58174E5A" w:rsidR="00BF478C" w:rsidRPr="00956FD8" w:rsidRDefault="00FD7E82" w:rsidP="00BF478C">
      <w:pPr>
        <w:pStyle w:val="Title"/>
        <w:jc w:val="center"/>
        <w:rPr>
          <w:rFonts w:asciiTheme="minorHAnsi" w:hAnsiTheme="minorHAnsi" w:cstheme="minorHAnsi"/>
          <w:sz w:val="22"/>
          <w:szCs w:val="22"/>
        </w:rPr>
      </w:pPr>
      <w:r w:rsidRPr="00956FD8">
        <w:rPr>
          <w:rFonts w:asciiTheme="minorHAnsi" w:hAnsiTheme="minorHAnsi" w:cstheme="minorHAnsi"/>
          <w:noProof/>
          <w:lang w:val="en-AE" w:eastAsia="en-AE"/>
        </w:rPr>
        <w:drawing>
          <wp:inline distT="0" distB="0" distL="0" distR="0" wp14:anchorId="75EC3C29" wp14:editId="02CCD6CD">
            <wp:extent cx="2358483" cy="6858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6D018193" w14:textId="77777777" w:rsidR="00BF478C" w:rsidRPr="00956FD8" w:rsidRDefault="00BF478C" w:rsidP="00BF478C">
      <w:pPr>
        <w:rPr>
          <w:rFonts w:asciiTheme="minorHAnsi" w:hAnsiTheme="minorHAnsi" w:cstheme="minorHAnsi"/>
          <w:b/>
          <w:sz w:val="22"/>
          <w:szCs w:val="22"/>
        </w:rPr>
      </w:pPr>
    </w:p>
    <w:p w14:paraId="6DD4C701" w14:textId="0D792865" w:rsidR="00BF478C" w:rsidRPr="008E6E7C" w:rsidRDefault="00BF478C" w:rsidP="00BF478C">
      <w:pPr>
        <w:rPr>
          <w:rFonts w:asciiTheme="minorHAnsi" w:hAnsiTheme="minorHAnsi" w:cstheme="minorHAnsi"/>
          <w:b/>
          <w:bCs/>
          <w:szCs w:val="24"/>
        </w:rPr>
      </w:pPr>
      <w:r w:rsidRPr="008E6E7C">
        <w:rPr>
          <w:rFonts w:asciiTheme="minorHAnsi" w:hAnsiTheme="minorHAnsi" w:cstheme="minorHAnsi"/>
          <w:b/>
          <w:bCs/>
          <w:szCs w:val="24"/>
        </w:rPr>
        <w:t>Ref No</w:t>
      </w:r>
      <w:r w:rsidR="0092029B" w:rsidRPr="008E6E7C">
        <w:rPr>
          <w:rFonts w:asciiTheme="minorHAnsi" w:hAnsiTheme="minorHAnsi" w:cstheme="minorHAnsi"/>
          <w:b/>
          <w:bCs/>
          <w:szCs w:val="24"/>
        </w:rPr>
        <w:t>: V1.</w:t>
      </w:r>
      <w:r w:rsidR="00193DA5">
        <w:rPr>
          <w:rFonts w:asciiTheme="minorHAnsi" w:hAnsiTheme="minorHAnsi" w:cstheme="minorHAnsi"/>
          <w:b/>
          <w:bCs/>
          <w:szCs w:val="24"/>
        </w:rPr>
        <w:t>4</w:t>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sidRPr="008E6E7C">
        <w:rPr>
          <w:rFonts w:asciiTheme="minorHAnsi" w:hAnsiTheme="minorHAnsi" w:cstheme="minorHAnsi"/>
          <w:b/>
          <w:bCs/>
          <w:szCs w:val="24"/>
        </w:rPr>
        <w:t xml:space="preserve">Date: </w:t>
      </w:r>
      <w:r w:rsidR="00193DA5">
        <w:rPr>
          <w:rFonts w:asciiTheme="minorHAnsi" w:hAnsiTheme="minorHAnsi" w:cstheme="minorHAnsi"/>
          <w:b/>
          <w:bCs/>
          <w:szCs w:val="24"/>
        </w:rPr>
        <w:t>05-04</w:t>
      </w:r>
      <w:r w:rsidR="0092029B" w:rsidRPr="008E6E7C">
        <w:rPr>
          <w:rFonts w:asciiTheme="minorHAnsi" w:hAnsiTheme="minorHAnsi" w:cstheme="minorHAnsi"/>
          <w:b/>
          <w:bCs/>
          <w:szCs w:val="24"/>
        </w:rPr>
        <w:t>-202</w:t>
      </w:r>
      <w:r w:rsidR="006E4CC2" w:rsidRPr="008E6E7C">
        <w:rPr>
          <w:rFonts w:asciiTheme="minorHAnsi" w:hAnsiTheme="minorHAnsi" w:cstheme="minorHAnsi"/>
          <w:b/>
          <w:bCs/>
          <w:szCs w:val="24"/>
        </w:rPr>
        <w:t>4</w:t>
      </w:r>
    </w:p>
    <w:p w14:paraId="16E37311" w14:textId="77777777" w:rsidR="00BF478C" w:rsidRPr="00956FD8" w:rsidRDefault="00BF478C" w:rsidP="00BF478C">
      <w:pPr>
        <w:pStyle w:val="Title"/>
        <w:ind w:left="6480" w:firstLine="720"/>
        <w:jc w:val="left"/>
        <w:rPr>
          <w:rFonts w:asciiTheme="minorHAnsi" w:hAnsiTheme="minorHAnsi" w:cstheme="minorHAnsi"/>
          <w:sz w:val="40"/>
        </w:rPr>
      </w:pPr>
    </w:p>
    <w:p w14:paraId="2EC216D6" w14:textId="77777777" w:rsidR="00BF478C" w:rsidRPr="00956FD8" w:rsidRDefault="00BF478C" w:rsidP="00BF478C">
      <w:pPr>
        <w:suppressAutoHyphens w:val="0"/>
        <w:spacing w:line="240" w:lineRule="auto"/>
        <w:jc w:val="center"/>
        <w:rPr>
          <w:rFonts w:asciiTheme="minorHAnsi" w:hAnsiTheme="minorHAnsi" w:cstheme="minorHAnsi"/>
          <w:bCs/>
          <w:sz w:val="40"/>
          <w:szCs w:val="40"/>
        </w:rPr>
      </w:pPr>
    </w:p>
    <w:p w14:paraId="66F2EA67" w14:textId="77777777" w:rsidR="00BF478C" w:rsidRPr="00956FD8" w:rsidRDefault="00BF478C" w:rsidP="00BF478C">
      <w:pPr>
        <w:suppressAutoHyphens w:val="0"/>
        <w:spacing w:line="240" w:lineRule="auto"/>
        <w:jc w:val="center"/>
        <w:rPr>
          <w:rFonts w:asciiTheme="minorHAnsi" w:hAnsiTheme="minorHAnsi" w:cstheme="minorHAnsi"/>
          <w:bCs/>
          <w:sz w:val="40"/>
          <w:szCs w:val="40"/>
        </w:rPr>
      </w:pPr>
    </w:p>
    <w:p w14:paraId="10176962" w14:textId="77777777" w:rsidR="00BF478C" w:rsidRPr="003A0909" w:rsidRDefault="00BF478C" w:rsidP="00BF478C">
      <w:pPr>
        <w:spacing w:line="240" w:lineRule="auto"/>
        <w:jc w:val="center"/>
        <w:rPr>
          <w:rFonts w:asciiTheme="minorHAnsi" w:hAnsiTheme="minorHAnsi" w:cstheme="minorHAnsi"/>
          <w:b/>
          <w:bCs/>
          <w:sz w:val="44"/>
          <w:szCs w:val="44"/>
        </w:rPr>
      </w:pPr>
      <w:r w:rsidRPr="003A0909">
        <w:rPr>
          <w:rFonts w:asciiTheme="minorHAnsi" w:hAnsiTheme="minorHAnsi" w:cstheme="minorHAnsi"/>
          <w:b/>
          <w:bCs/>
          <w:sz w:val="44"/>
          <w:szCs w:val="44"/>
        </w:rPr>
        <w:t>Software Requirements Specification</w:t>
      </w:r>
    </w:p>
    <w:p w14:paraId="0E2BA7E8" w14:textId="283BF661" w:rsidR="00D336E2" w:rsidRDefault="00D336E2" w:rsidP="00D336E2">
      <w:pPr>
        <w:suppressAutoHyphens w:val="0"/>
        <w:spacing w:line="240" w:lineRule="auto"/>
        <w:jc w:val="center"/>
        <w:rPr>
          <w:rFonts w:asciiTheme="minorHAnsi" w:hAnsiTheme="minorHAnsi" w:cstheme="minorHAnsi"/>
          <w:b/>
          <w:bCs/>
          <w:sz w:val="28"/>
          <w:szCs w:val="28"/>
          <w:u w:val="single"/>
        </w:rPr>
      </w:pPr>
      <w:r w:rsidRPr="003A0909">
        <w:rPr>
          <w:rFonts w:asciiTheme="minorHAnsi" w:hAnsiTheme="minorHAnsi" w:cstheme="minorHAnsi"/>
          <w:b/>
          <w:bCs/>
          <w:sz w:val="28"/>
          <w:szCs w:val="28"/>
          <w:u w:val="single"/>
        </w:rPr>
        <w:t xml:space="preserve">Central Bank </w:t>
      </w:r>
      <w:r w:rsidR="00B0199B" w:rsidRPr="003A0909">
        <w:rPr>
          <w:rFonts w:asciiTheme="minorHAnsi" w:hAnsiTheme="minorHAnsi" w:cstheme="minorHAnsi"/>
          <w:b/>
          <w:bCs/>
          <w:sz w:val="28"/>
          <w:szCs w:val="28"/>
          <w:u w:val="single"/>
        </w:rPr>
        <w:t>I</w:t>
      </w:r>
      <w:r w:rsidRPr="003A0909">
        <w:rPr>
          <w:rFonts w:asciiTheme="minorHAnsi" w:hAnsiTheme="minorHAnsi" w:cstheme="minorHAnsi"/>
          <w:b/>
          <w:bCs/>
          <w:sz w:val="28"/>
          <w:szCs w:val="28"/>
          <w:u w:val="single"/>
        </w:rPr>
        <w:t xml:space="preserve">nstructions – FIU/CIR and Court </w:t>
      </w:r>
      <w:r w:rsidR="008A7E9A">
        <w:rPr>
          <w:rFonts w:asciiTheme="minorHAnsi" w:hAnsiTheme="minorHAnsi" w:cstheme="minorHAnsi"/>
          <w:b/>
          <w:bCs/>
          <w:sz w:val="28"/>
          <w:szCs w:val="28"/>
          <w:u w:val="single"/>
        </w:rPr>
        <w:t>Order</w:t>
      </w:r>
      <w:r w:rsidRPr="003A0909">
        <w:rPr>
          <w:rFonts w:asciiTheme="minorHAnsi" w:hAnsiTheme="minorHAnsi" w:cstheme="minorHAnsi"/>
          <w:b/>
          <w:bCs/>
          <w:sz w:val="28"/>
          <w:szCs w:val="28"/>
          <w:u w:val="single"/>
        </w:rPr>
        <w:t xml:space="preserve"> – Dubai Court/CCMS</w:t>
      </w:r>
    </w:p>
    <w:p w14:paraId="6A2D7086" w14:textId="2DC04941" w:rsidR="008A7E9A" w:rsidRPr="008A7E9A" w:rsidRDefault="008A7E9A" w:rsidP="00D336E2">
      <w:pPr>
        <w:suppressAutoHyphens w:val="0"/>
        <w:spacing w:line="240" w:lineRule="auto"/>
        <w:jc w:val="center"/>
        <w:rPr>
          <w:rFonts w:asciiTheme="minorHAnsi" w:hAnsiTheme="minorHAnsi" w:cstheme="minorHAnsi"/>
          <w:b/>
          <w:bCs/>
          <w:sz w:val="28"/>
          <w:szCs w:val="28"/>
        </w:rPr>
      </w:pPr>
      <w:r>
        <w:rPr>
          <w:rFonts w:asciiTheme="minorHAnsi" w:hAnsiTheme="minorHAnsi" w:cstheme="minorHAnsi"/>
          <w:b/>
          <w:bCs/>
          <w:sz w:val="28"/>
          <w:szCs w:val="28"/>
        </w:rPr>
        <w:t>[</w:t>
      </w:r>
      <w:r w:rsidRPr="008A7E9A">
        <w:rPr>
          <w:rFonts w:asciiTheme="minorHAnsi" w:hAnsiTheme="minorHAnsi" w:cstheme="minorHAnsi"/>
          <w:b/>
          <w:bCs/>
          <w:sz w:val="28"/>
          <w:szCs w:val="28"/>
        </w:rPr>
        <w:t>CBI_CO</w:t>
      </w:r>
      <w:r>
        <w:rPr>
          <w:rFonts w:asciiTheme="minorHAnsi" w:hAnsiTheme="minorHAnsi" w:cstheme="minorHAnsi"/>
          <w:b/>
          <w:bCs/>
          <w:sz w:val="28"/>
          <w:szCs w:val="28"/>
        </w:rPr>
        <w:t>]</w:t>
      </w:r>
    </w:p>
    <w:p w14:paraId="457EA5BE" w14:textId="77777777" w:rsidR="00BF478C" w:rsidRPr="00B0199B" w:rsidRDefault="00BF478C" w:rsidP="00BF478C">
      <w:pPr>
        <w:suppressAutoHyphens w:val="0"/>
        <w:spacing w:line="240" w:lineRule="auto"/>
        <w:jc w:val="center"/>
        <w:rPr>
          <w:rFonts w:asciiTheme="minorHAnsi" w:hAnsiTheme="minorHAnsi" w:cstheme="minorHAnsi"/>
          <w:b/>
          <w:bCs/>
          <w:sz w:val="32"/>
          <w:szCs w:val="24"/>
          <w:u w:val="single"/>
        </w:rPr>
      </w:pPr>
    </w:p>
    <w:p w14:paraId="26A9357A" w14:textId="77777777" w:rsidR="00BF478C" w:rsidRPr="003A0909" w:rsidRDefault="00BF478C" w:rsidP="00BF478C">
      <w:pPr>
        <w:suppressAutoHyphens w:val="0"/>
        <w:spacing w:line="240" w:lineRule="auto"/>
        <w:jc w:val="center"/>
        <w:rPr>
          <w:rFonts w:asciiTheme="minorHAnsi" w:hAnsiTheme="minorHAnsi" w:cstheme="minorHAnsi"/>
          <w:b/>
          <w:bCs/>
          <w:color w:val="ED7D31" w:themeColor="accent2"/>
          <w:szCs w:val="24"/>
        </w:rPr>
      </w:pPr>
      <w:r w:rsidRPr="003A0909">
        <w:rPr>
          <w:rFonts w:asciiTheme="minorHAnsi" w:hAnsiTheme="minorHAnsi" w:cstheme="minorHAnsi"/>
          <w:b/>
          <w:bCs/>
          <w:color w:val="ED7D31" w:themeColor="accent2"/>
          <w:szCs w:val="24"/>
        </w:rPr>
        <w:t>(NEWGEN CONFIDENTIAL)</w:t>
      </w:r>
    </w:p>
    <w:p w14:paraId="266B0FFD" w14:textId="77777777" w:rsidR="00BF478C" w:rsidRPr="00956FD8" w:rsidRDefault="00BF478C" w:rsidP="00BF478C">
      <w:pPr>
        <w:pStyle w:val="CompanyName"/>
        <w:rPr>
          <w:rFonts w:asciiTheme="minorHAnsi" w:hAnsiTheme="minorHAnsi" w:cstheme="minorHAnsi"/>
          <w:b/>
          <w:spacing w:val="0"/>
          <w:kern w:val="1"/>
          <w:sz w:val="28"/>
        </w:rPr>
      </w:pPr>
    </w:p>
    <w:p w14:paraId="74511A46" w14:textId="77777777" w:rsidR="00BF478C" w:rsidRPr="00956FD8" w:rsidRDefault="00BF478C" w:rsidP="00BF478C">
      <w:pPr>
        <w:pStyle w:val="CompanyName"/>
        <w:rPr>
          <w:rFonts w:asciiTheme="minorHAnsi" w:hAnsiTheme="minorHAnsi" w:cstheme="minorHAnsi"/>
          <w:b/>
          <w:spacing w:val="0"/>
          <w:kern w:val="1"/>
          <w:sz w:val="28"/>
        </w:rPr>
      </w:pPr>
    </w:p>
    <w:p w14:paraId="6669E690" w14:textId="77777777" w:rsidR="00BF478C" w:rsidRPr="00956FD8" w:rsidRDefault="00BF478C" w:rsidP="00BF478C">
      <w:pPr>
        <w:pStyle w:val="CompanyName"/>
        <w:rPr>
          <w:rFonts w:asciiTheme="minorHAnsi" w:hAnsiTheme="minorHAnsi" w:cstheme="minorHAnsi"/>
          <w:b/>
          <w:spacing w:val="0"/>
          <w:kern w:val="1"/>
          <w:sz w:val="28"/>
        </w:rPr>
      </w:pPr>
    </w:p>
    <w:p w14:paraId="07BF1B53" w14:textId="77777777" w:rsidR="00BF478C" w:rsidRPr="00956FD8" w:rsidRDefault="00BF478C" w:rsidP="00BF478C">
      <w:pPr>
        <w:pStyle w:val="CompanyName"/>
        <w:rPr>
          <w:rFonts w:asciiTheme="minorHAnsi" w:hAnsiTheme="minorHAnsi" w:cstheme="minorHAnsi"/>
          <w:b/>
          <w:spacing w:val="0"/>
          <w:kern w:val="1"/>
          <w:sz w:val="28"/>
        </w:rPr>
      </w:pPr>
    </w:p>
    <w:p w14:paraId="4988000A" w14:textId="77777777" w:rsidR="00BF478C" w:rsidRPr="00956FD8" w:rsidRDefault="00BF478C" w:rsidP="00BF478C">
      <w:pPr>
        <w:rPr>
          <w:rFonts w:asciiTheme="minorHAnsi" w:hAnsiTheme="minorHAnsi" w:cstheme="minorHAnsi"/>
        </w:rPr>
      </w:pPr>
      <w:r w:rsidRPr="00956FD8">
        <w:rPr>
          <w:rFonts w:asciiTheme="minorHAnsi" w:hAnsiTheme="minorHAnsi" w:cstheme="minorHAnsi"/>
        </w:rPr>
        <w:t xml:space="preserve">                                    </w:t>
      </w:r>
    </w:p>
    <w:p w14:paraId="01766504" w14:textId="77777777" w:rsidR="00BF478C" w:rsidRPr="00956FD8" w:rsidRDefault="00BF478C" w:rsidP="00BF478C">
      <w:pPr>
        <w:rPr>
          <w:rFonts w:asciiTheme="minorHAnsi" w:hAnsiTheme="minorHAnsi" w:cstheme="minorHAnsi"/>
        </w:rPr>
      </w:pPr>
    </w:p>
    <w:p w14:paraId="360DF4B7" w14:textId="77777777" w:rsidR="00BF478C" w:rsidRPr="00956FD8" w:rsidRDefault="00BF478C" w:rsidP="00BF478C">
      <w:pPr>
        <w:rPr>
          <w:rFonts w:asciiTheme="minorHAnsi" w:hAnsiTheme="minorHAnsi" w:cstheme="minorHAnsi"/>
        </w:rPr>
      </w:pPr>
    </w:p>
    <w:p w14:paraId="5071D50A" w14:textId="77777777" w:rsidR="00BF478C" w:rsidRPr="00956FD8" w:rsidRDefault="00BF478C" w:rsidP="00BF478C">
      <w:pPr>
        <w:rPr>
          <w:rFonts w:asciiTheme="minorHAnsi" w:hAnsiTheme="minorHAnsi" w:cstheme="minorHAnsi"/>
        </w:rPr>
      </w:pPr>
    </w:p>
    <w:p w14:paraId="3A06CDA7" w14:textId="77777777" w:rsidR="00BF478C" w:rsidRPr="00956FD8" w:rsidRDefault="00BF478C" w:rsidP="00BF478C">
      <w:pPr>
        <w:spacing w:line="240" w:lineRule="auto"/>
        <w:jc w:val="center"/>
        <w:rPr>
          <w:rFonts w:asciiTheme="minorHAnsi" w:hAnsiTheme="minorHAnsi" w:cstheme="minorHAnsi"/>
          <w:b/>
          <w:bCs/>
          <w:sz w:val="28"/>
          <w:szCs w:val="28"/>
        </w:rPr>
      </w:pPr>
      <w:r w:rsidRPr="00956FD8">
        <w:rPr>
          <w:rFonts w:asciiTheme="minorHAnsi" w:hAnsiTheme="minorHAnsi" w:cstheme="minorHAnsi"/>
          <w:b/>
          <w:bCs/>
          <w:sz w:val="28"/>
          <w:szCs w:val="28"/>
        </w:rPr>
        <w:t>Newgen Software Technologies Ltd.</w:t>
      </w:r>
    </w:p>
    <w:p w14:paraId="20792EE4" w14:textId="1B5AA9DA" w:rsidR="00BF478C" w:rsidRPr="00956FD8" w:rsidRDefault="00BF478C" w:rsidP="0092029B">
      <w:pPr>
        <w:spacing w:line="240" w:lineRule="auto"/>
        <w:jc w:val="center"/>
        <w:rPr>
          <w:rFonts w:asciiTheme="minorHAnsi" w:hAnsiTheme="minorHAnsi" w:cstheme="minorHAnsi"/>
        </w:rPr>
        <w:sectPr w:rsidR="00BF478C" w:rsidRPr="00956FD8" w:rsidSect="00CC5721">
          <w:headerReference w:type="even" r:id="rId11"/>
          <w:headerReference w:type="default" r:id="rId12"/>
          <w:footerReference w:type="even" r:id="rId13"/>
          <w:footerReference w:type="default" r:id="rId14"/>
          <w:headerReference w:type="first" r:id="rId15"/>
          <w:footerReference w:type="first" r:id="rId16"/>
          <w:pgSz w:w="12240" w:h="15840"/>
          <w:pgMar w:top="1670" w:right="1430" w:bottom="1670" w:left="1430" w:header="1430" w:footer="143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956FD8">
        <w:rPr>
          <w:rFonts w:asciiTheme="minorHAnsi" w:hAnsiTheme="minorHAnsi" w:cstheme="minorHAnsi"/>
          <w:b/>
          <w:bCs/>
          <w:sz w:val="28"/>
          <w:szCs w:val="28"/>
        </w:rPr>
        <w:t>New Delhi, IND</w:t>
      </w:r>
      <w:r w:rsidR="00B0199B">
        <w:rPr>
          <w:rFonts w:asciiTheme="minorHAnsi" w:hAnsiTheme="minorHAnsi" w:cstheme="minorHAnsi"/>
          <w:b/>
          <w:bCs/>
          <w:sz w:val="28"/>
          <w:szCs w:val="28"/>
        </w:rPr>
        <w:t>I</w:t>
      </w:r>
      <w:r w:rsidR="008A7E9A">
        <w:rPr>
          <w:rFonts w:asciiTheme="minorHAnsi" w:hAnsiTheme="minorHAnsi" w:cstheme="minorHAnsi"/>
          <w:b/>
          <w:bCs/>
          <w:sz w:val="28"/>
          <w:szCs w:val="28"/>
        </w:rPr>
        <w:t>A</w:t>
      </w:r>
    </w:p>
    <w:p w14:paraId="64089BDF" w14:textId="77777777" w:rsidR="00BF478C" w:rsidRPr="00956FD8" w:rsidRDefault="00BF478C" w:rsidP="00BF478C">
      <w:pPr>
        <w:pStyle w:val="ByLine"/>
        <w:tabs>
          <w:tab w:val="left" w:pos="6750"/>
        </w:tabs>
        <w:jc w:val="left"/>
        <w:rPr>
          <w:rFonts w:asciiTheme="minorHAnsi" w:hAnsiTheme="minorHAnsi" w:cstheme="minorHAnsi"/>
        </w:rPr>
      </w:pPr>
    </w:p>
    <w:tbl>
      <w:tblPr>
        <w:tblW w:w="0" w:type="auto"/>
        <w:tblInd w:w="-442" w:type="dxa"/>
        <w:tblLayout w:type="fixed"/>
        <w:tblLook w:val="0000" w:firstRow="0" w:lastRow="0" w:firstColumn="0" w:lastColumn="0" w:noHBand="0" w:noVBand="0"/>
      </w:tblPr>
      <w:tblGrid>
        <w:gridCol w:w="6903"/>
        <w:gridCol w:w="3346"/>
      </w:tblGrid>
      <w:tr w:rsidR="00BF478C" w:rsidRPr="008E6E7C" w14:paraId="2F9AB59B" w14:textId="77777777" w:rsidTr="00CF18C5">
        <w:trPr>
          <w:trHeight w:val="738"/>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95098F2" w14:textId="77777777" w:rsidR="00BF478C" w:rsidRPr="008E6E7C" w:rsidRDefault="00BF478C" w:rsidP="00CF18C5">
            <w:pPr>
              <w:snapToGrid w:val="0"/>
              <w:jc w:val="center"/>
              <w:rPr>
                <w:rFonts w:asciiTheme="minorHAnsi" w:hAnsiTheme="minorHAnsi" w:cstheme="minorHAnsi"/>
                <w:b/>
                <w:szCs w:val="24"/>
              </w:rPr>
            </w:pPr>
          </w:p>
          <w:p w14:paraId="64085B12" w14:textId="77777777" w:rsidR="00BF478C" w:rsidRPr="008E6E7C" w:rsidRDefault="00BF478C" w:rsidP="00CF18C5">
            <w:pPr>
              <w:jc w:val="center"/>
              <w:rPr>
                <w:rFonts w:asciiTheme="minorHAnsi" w:hAnsiTheme="minorHAnsi" w:cstheme="minorHAnsi"/>
                <w:b/>
                <w:szCs w:val="24"/>
              </w:rPr>
            </w:pPr>
            <w:r w:rsidRPr="008E6E7C">
              <w:rPr>
                <w:rFonts w:asciiTheme="minorHAnsi" w:hAnsiTheme="minorHAnsi" w:cstheme="minorHAnsi"/>
                <w:b/>
                <w:szCs w:val="24"/>
              </w:rPr>
              <w:t>Review Summary</w:t>
            </w:r>
          </w:p>
        </w:tc>
      </w:tr>
      <w:tr w:rsidR="00BF478C" w:rsidRPr="008E6E7C" w14:paraId="7192EEC3"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D35BCA5" w14:textId="7636AEE8" w:rsidR="00BF478C" w:rsidRPr="008E6E7C" w:rsidRDefault="00BF478C" w:rsidP="00CF18C5">
            <w:pPr>
              <w:snapToGrid w:val="0"/>
              <w:rPr>
                <w:rFonts w:asciiTheme="minorHAnsi" w:hAnsiTheme="minorHAnsi" w:cstheme="minorHAnsi"/>
                <w:b/>
                <w:szCs w:val="24"/>
              </w:rPr>
            </w:pPr>
            <w:r w:rsidRPr="008E6E7C">
              <w:rPr>
                <w:rFonts w:asciiTheme="minorHAnsi" w:hAnsiTheme="minorHAnsi" w:cstheme="minorHAnsi"/>
                <w:b/>
                <w:szCs w:val="24"/>
              </w:rPr>
              <w:t>ITEM SUBMITTED BY</w:t>
            </w:r>
            <w:r w:rsidR="00D562D3" w:rsidRPr="008A7E9A">
              <w:rPr>
                <w:rFonts w:asciiTheme="minorHAnsi" w:hAnsiTheme="minorHAnsi" w:cstheme="minorHAnsi"/>
                <w:bCs/>
                <w:szCs w:val="24"/>
              </w:rPr>
              <w:t xml:space="preserve">: </w:t>
            </w:r>
            <w:r w:rsidR="00B0199B" w:rsidRPr="008A7E9A">
              <w:rPr>
                <w:rFonts w:asciiTheme="minorHAnsi" w:hAnsiTheme="minorHAnsi" w:cstheme="minorHAnsi"/>
                <w:bCs/>
                <w:szCs w:val="24"/>
              </w:rPr>
              <w:t>Himanshi Chawla</w:t>
            </w:r>
            <w:r w:rsidR="00B0199B" w:rsidRPr="008E6E7C">
              <w:rPr>
                <w:rFonts w:asciiTheme="minorHAnsi" w:hAnsiTheme="minorHAnsi" w:cstheme="minorHAnsi"/>
                <w:b/>
                <w:szCs w:val="24"/>
              </w:rPr>
              <w:t xml:space="preserve"> </w:t>
            </w:r>
          </w:p>
        </w:tc>
      </w:tr>
      <w:tr w:rsidR="00BF478C" w:rsidRPr="008E6E7C" w14:paraId="7697A32F"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CDEB377" w14:textId="77777777" w:rsidR="00BF478C" w:rsidRPr="008E6E7C" w:rsidRDefault="00BF478C" w:rsidP="00CF18C5">
            <w:pPr>
              <w:snapToGrid w:val="0"/>
              <w:rPr>
                <w:rFonts w:asciiTheme="minorHAnsi" w:hAnsiTheme="minorHAnsi" w:cstheme="minorHAnsi"/>
                <w:b/>
                <w:szCs w:val="24"/>
              </w:rPr>
            </w:pPr>
            <w:r w:rsidRPr="008E6E7C">
              <w:rPr>
                <w:rFonts w:asciiTheme="minorHAnsi" w:hAnsiTheme="minorHAnsi" w:cstheme="minorHAnsi"/>
                <w:b/>
                <w:szCs w:val="24"/>
              </w:rPr>
              <w:t>REVIEW TEAM</w:t>
            </w:r>
          </w:p>
        </w:tc>
      </w:tr>
      <w:tr w:rsidR="00BF478C" w:rsidRPr="008E6E7C" w14:paraId="571EA698"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325C42CD" w14:textId="77777777" w:rsidR="00BF478C" w:rsidRPr="008E6E7C" w:rsidRDefault="00BF478C" w:rsidP="00CF18C5">
            <w:pPr>
              <w:snapToGrid w:val="0"/>
              <w:jc w:val="center"/>
              <w:rPr>
                <w:rFonts w:asciiTheme="minorHAnsi" w:hAnsiTheme="minorHAnsi" w:cstheme="minorHAnsi"/>
                <w:b/>
                <w:szCs w:val="24"/>
              </w:rPr>
            </w:pPr>
            <w:r w:rsidRPr="008E6E7C">
              <w:rPr>
                <w:rFonts w:asciiTheme="minorHAnsi" w:hAnsiTheme="minorHAnsi" w:cstheme="minorHAnsi"/>
                <w:b/>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187B8EB6" w14:textId="77777777" w:rsidR="00BF478C" w:rsidRPr="008E6E7C" w:rsidRDefault="00BF478C" w:rsidP="00CF18C5">
            <w:pPr>
              <w:snapToGrid w:val="0"/>
              <w:jc w:val="center"/>
              <w:rPr>
                <w:rFonts w:asciiTheme="minorHAnsi" w:hAnsiTheme="minorHAnsi" w:cstheme="minorHAnsi"/>
                <w:b/>
                <w:szCs w:val="24"/>
              </w:rPr>
            </w:pPr>
            <w:r w:rsidRPr="008E6E7C">
              <w:rPr>
                <w:rFonts w:asciiTheme="minorHAnsi" w:hAnsiTheme="minorHAnsi" w:cstheme="minorHAnsi"/>
                <w:b/>
                <w:szCs w:val="24"/>
              </w:rPr>
              <w:t>SIGNATURE</w:t>
            </w:r>
          </w:p>
        </w:tc>
      </w:tr>
      <w:tr w:rsidR="00BF478C" w:rsidRPr="008E6E7C" w14:paraId="58C0F7D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4DEA0430" w14:textId="08A4041B"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1.</w:t>
            </w:r>
            <w:r w:rsidR="004B1CB4" w:rsidRPr="008E6E7C">
              <w:rPr>
                <w:rFonts w:asciiTheme="minorHAnsi" w:hAnsiTheme="minorHAnsi" w:cstheme="minorHAnsi"/>
                <w:i/>
                <w:szCs w:val="24"/>
              </w:rPr>
              <w:t xml:space="preserv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5AF7FA7"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5654FD95"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7DEFF812" w14:textId="77777777"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0CC0FF"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04FDA1F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15911C37" w14:textId="77777777"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F430B6"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30590DF1" w14:textId="77777777" w:rsidTr="00CF18C5">
        <w:trPr>
          <w:trHeight w:val="2646"/>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113A5CB7" w14:textId="77777777" w:rsidR="00BF478C" w:rsidRPr="008E6E7C" w:rsidRDefault="00BF478C" w:rsidP="00CF18C5">
            <w:pPr>
              <w:snapToGrid w:val="0"/>
              <w:rPr>
                <w:rFonts w:asciiTheme="minorHAnsi" w:hAnsiTheme="minorHAnsi" w:cstheme="minorHAnsi"/>
                <w:b/>
                <w:szCs w:val="24"/>
              </w:rPr>
            </w:pPr>
          </w:p>
          <w:p w14:paraId="07039ADF" w14:textId="77777777" w:rsidR="00BF478C" w:rsidRPr="008E6E7C" w:rsidRDefault="00BF478C" w:rsidP="00CF18C5">
            <w:pPr>
              <w:rPr>
                <w:rFonts w:asciiTheme="minorHAnsi" w:hAnsiTheme="minorHAnsi" w:cstheme="minorHAnsi"/>
                <w:b/>
                <w:szCs w:val="24"/>
              </w:rPr>
            </w:pPr>
            <w:r w:rsidRPr="008E6E7C">
              <w:rPr>
                <w:rFonts w:asciiTheme="minorHAnsi" w:hAnsiTheme="minorHAnsi" w:cstheme="minorHAnsi"/>
                <w:b/>
                <w:szCs w:val="24"/>
              </w:rPr>
              <w:t>REVIEW COMMENTS:</w:t>
            </w:r>
          </w:p>
        </w:tc>
      </w:tr>
      <w:tr w:rsidR="00BF478C" w:rsidRPr="008E6E7C" w14:paraId="1E1615EA" w14:textId="77777777" w:rsidTr="00CF18C5">
        <w:trPr>
          <w:trHeight w:val="1684"/>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6378A17A" w14:textId="10EA40FA" w:rsidR="00BF478C" w:rsidRPr="008E6E7C" w:rsidRDefault="00BF478C" w:rsidP="00CF18C5">
            <w:pPr>
              <w:snapToGrid w:val="0"/>
              <w:rPr>
                <w:rFonts w:asciiTheme="minorHAnsi" w:hAnsiTheme="minorHAnsi" w:cstheme="minorHAnsi"/>
                <w:szCs w:val="24"/>
              </w:rPr>
            </w:pPr>
            <w:r w:rsidRPr="008E6E7C">
              <w:rPr>
                <w:rFonts w:asciiTheme="minorHAnsi" w:hAnsiTheme="minorHAnsi" w:cstheme="minorHAnsi"/>
                <w:szCs w:val="24"/>
              </w:rPr>
              <w:t>ACCEPTED</w:t>
            </w:r>
            <w:r w:rsidR="0092029B" w:rsidRPr="008E6E7C">
              <w:rPr>
                <w:rFonts w:asciiTheme="minorHAnsi" w:hAnsiTheme="minorHAnsi" w:cstheme="minorHAnsi"/>
                <w:szCs w:val="24"/>
              </w:rPr>
              <w:t>:</w:t>
            </w:r>
            <w:r w:rsidRPr="008E6E7C">
              <w:rPr>
                <w:rFonts w:asciiTheme="minorHAnsi" w:hAnsiTheme="minorHAnsi" w:cstheme="minorHAnsi"/>
                <w:szCs w:val="24"/>
              </w:rPr>
              <w:t xml:space="preserve"> </w:t>
            </w:r>
          </w:p>
          <w:p w14:paraId="25D7B7BD" w14:textId="67DC35BA" w:rsidR="00BF478C" w:rsidRPr="008E6E7C" w:rsidRDefault="00BF478C" w:rsidP="00CF18C5">
            <w:pPr>
              <w:rPr>
                <w:rFonts w:asciiTheme="minorHAnsi" w:hAnsiTheme="minorHAnsi" w:cstheme="minorHAnsi"/>
                <w:szCs w:val="24"/>
              </w:rPr>
            </w:pPr>
            <w:r w:rsidRPr="008E6E7C">
              <w:rPr>
                <w:rFonts w:asciiTheme="minorHAnsi" w:hAnsiTheme="minorHAnsi" w:cstheme="minorHAnsi"/>
                <w:szCs w:val="24"/>
              </w:rPr>
              <w:t xml:space="preserve">NOT </w:t>
            </w:r>
            <w:r w:rsidR="0092029B" w:rsidRPr="008E6E7C">
              <w:rPr>
                <w:rFonts w:asciiTheme="minorHAnsi" w:hAnsiTheme="minorHAnsi" w:cstheme="minorHAnsi"/>
                <w:szCs w:val="24"/>
              </w:rPr>
              <w:t>ACCEPTED:</w:t>
            </w:r>
            <w:r w:rsidRPr="008E6E7C">
              <w:rPr>
                <w:rFonts w:asciiTheme="minorHAnsi" w:hAnsiTheme="minorHAnsi" w:cstheme="minorHAnsi"/>
                <w:szCs w:val="24"/>
              </w:rPr>
              <w:t xml:space="preserve"> </w:t>
            </w:r>
          </w:p>
          <w:p w14:paraId="5FB08F25" w14:textId="0606153D" w:rsidR="00BF478C" w:rsidRPr="008E6E7C" w:rsidRDefault="00BF478C" w:rsidP="00CF18C5">
            <w:pPr>
              <w:rPr>
                <w:rFonts w:asciiTheme="minorHAnsi" w:hAnsiTheme="minorHAnsi" w:cstheme="minorHAnsi"/>
                <w:szCs w:val="24"/>
              </w:rPr>
            </w:pPr>
            <w:r w:rsidRPr="008E6E7C">
              <w:rPr>
                <w:rFonts w:asciiTheme="minorHAnsi" w:hAnsiTheme="minorHAnsi" w:cstheme="minorHAnsi"/>
                <w:szCs w:val="24"/>
              </w:rPr>
              <w:t>REVIEW NOT COMPLETED:</w:t>
            </w:r>
          </w:p>
          <w:p w14:paraId="13707535" w14:textId="77777777" w:rsidR="00BF478C" w:rsidRPr="008E6E7C" w:rsidRDefault="00BF478C" w:rsidP="00CF18C5">
            <w:pPr>
              <w:rPr>
                <w:rFonts w:asciiTheme="minorHAnsi" w:hAnsiTheme="minorHAnsi" w:cstheme="minorHAnsi"/>
                <w:i/>
                <w:szCs w:val="24"/>
              </w:rPr>
            </w:pPr>
            <w:r w:rsidRPr="008E6E7C">
              <w:rPr>
                <w:rFonts w:asciiTheme="minorHAnsi" w:hAnsiTheme="minorHAnsi" w:cstheme="minorHAnsi"/>
                <w:i/>
                <w:szCs w:val="24"/>
              </w:rPr>
              <w:t>(Explanation)</w:t>
            </w:r>
          </w:p>
          <w:p w14:paraId="5C4D21E8" w14:textId="77777777" w:rsidR="00BF478C" w:rsidRPr="008E6E7C" w:rsidRDefault="00BF478C" w:rsidP="00CF18C5">
            <w:pPr>
              <w:rPr>
                <w:rFonts w:asciiTheme="minorHAnsi" w:hAnsiTheme="minorHAnsi" w:cstheme="minorHAnsi"/>
                <w:i/>
                <w:szCs w:val="24"/>
              </w:rPr>
            </w:pPr>
          </w:p>
          <w:p w14:paraId="161AAF34" w14:textId="77777777" w:rsidR="00BF478C" w:rsidRPr="008E6E7C" w:rsidRDefault="00BF478C" w:rsidP="00CF18C5">
            <w:pPr>
              <w:rPr>
                <w:rFonts w:asciiTheme="minorHAnsi" w:hAnsiTheme="minorHAnsi" w:cstheme="minorHAnsi"/>
                <w:szCs w:val="24"/>
              </w:rPr>
            </w:pPr>
          </w:p>
          <w:p w14:paraId="18C02347" w14:textId="77777777" w:rsidR="00BF478C" w:rsidRPr="008E6E7C" w:rsidRDefault="00BF478C" w:rsidP="00CF18C5">
            <w:pPr>
              <w:rPr>
                <w:rFonts w:asciiTheme="minorHAnsi" w:hAnsiTheme="minorHAnsi" w:cstheme="minorHAnsi"/>
                <w:szCs w:val="24"/>
              </w:rPr>
            </w:pPr>
          </w:p>
        </w:tc>
      </w:tr>
    </w:tbl>
    <w:p w14:paraId="5053718C" w14:textId="77777777" w:rsidR="00BF478C" w:rsidRPr="00956FD8" w:rsidRDefault="00BF478C" w:rsidP="00BF478C">
      <w:pPr>
        <w:pStyle w:val="ByLine"/>
        <w:jc w:val="center"/>
        <w:rPr>
          <w:rFonts w:asciiTheme="minorHAnsi" w:hAnsiTheme="minorHAnsi" w:cstheme="minorHAnsi"/>
        </w:rPr>
      </w:pPr>
    </w:p>
    <w:p w14:paraId="2C37E2E6" w14:textId="77777777" w:rsidR="00BF478C" w:rsidRPr="00956FD8" w:rsidRDefault="00BF478C" w:rsidP="00BF478C">
      <w:pPr>
        <w:pStyle w:val="ByLine"/>
        <w:jc w:val="center"/>
        <w:rPr>
          <w:rFonts w:asciiTheme="minorHAnsi" w:hAnsiTheme="minorHAnsi" w:cstheme="minorHAnsi"/>
        </w:rPr>
      </w:pPr>
    </w:p>
    <w:p w14:paraId="77085FA0" w14:textId="77777777" w:rsidR="00BF478C" w:rsidRPr="00956FD8" w:rsidRDefault="00BF478C" w:rsidP="00BF478C">
      <w:pPr>
        <w:pStyle w:val="ByLine"/>
        <w:jc w:val="center"/>
        <w:rPr>
          <w:rFonts w:asciiTheme="minorHAnsi" w:hAnsiTheme="minorHAnsi" w:cstheme="minorHAnsi"/>
        </w:rPr>
      </w:pPr>
    </w:p>
    <w:p w14:paraId="174987AC" w14:textId="77777777" w:rsidR="00BF478C" w:rsidRPr="00956FD8" w:rsidRDefault="00BF478C" w:rsidP="00BF478C">
      <w:pPr>
        <w:pStyle w:val="ByLine"/>
        <w:jc w:val="center"/>
        <w:rPr>
          <w:rFonts w:asciiTheme="minorHAnsi" w:hAnsiTheme="minorHAnsi" w:cstheme="minorHAnsi"/>
        </w:rPr>
      </w:pPr>
    </w:p>
    <w:p w14:paraId="7AE67F6A" w14:textId="77777777" w:rsidR="00BF478C" w:rsidRPr="008E6E7C" w:rsidRDefault="00BF478C" w:rsidP="00BF478C">
      <w:pPr>
        <w:jc w:val="center"/>
        <w:rPr>
          <w:rFonts w:asciiTheme="minorHAnsi" w:hAnsiTheme="minorHAnsi" w:cstheme="minorHAnsi"/>
          <w:b/>
          <w:bCs/>
          <w:sz w:val="28"/>
          <w:szCs w:val="28"/>
        </w:rPr>
      </w:pPr>
      <w:r w:rsidRPr="00956FD8">
        <w:rPr>
          <w:rFonts w:asciiTheme="minorHAnsi" w:hAnsiTheme="minorHAnsi" w:cstheme="minorHAnsi"/>
          <w:b/>
          <w:bCs/>
        </w:rPr>
        <w:br w:type="page"/>
      </w:r>
      <w:r w:rsidRPr="008E6E7C">
        <w:rPr>
          <w:rFonts w:asciiTheme="minorHAnsi" w:hAnsiTheme="minorHAnsi" w:cstheme="minorHAnsi"/>
          <w:b/>
          <w:bCs/>
          <w:sz w:val="28"/>
          <w:szCs w:val="28"/>
        </w:rPr>
        <w:lastRenderedPageBreak/>
        <w:t>Revision History</w:t>
      </w:r>
    </w:p>
    <w:p w14:paraId="77B2EC9B" w14:textId="77777777" w:rsidR="00BF478C" w:rsidRPr="00956FD8" w:rsidRDefault="00BF478C" w:rsidP="00BF478C">
      <w:pPr>
        <w:ind w:left="180"/>
        <w:jc w:val="center"/>
        <w:rPr>
          <w:rFonts w:asciiTheme="minorHAnsi" w:hAnsiTheme="minorHAnsi" w:cstheme="minorHAnsi"/>
          <w:b/>
          <w:bCs/>
        </w:rPr>
      </w:pPr>
    </w:p>
    <w:p w14:paraId="262BF41D" w14:textId="77777777" w:rsidR="00BF478C" w:rsidRPr="00956FD8" w:rsidRDefault="00BF478C" w:rsidP="00BF478C">
      <w:pPr>
        <w:ind w:left="180"/>
        <w:jc w:val="center"/>
        <w:rPr>
          <w:rFonts w:asciiTheme="minorHAnsi" w:hAnsiTheme="minorHAnsi" w:cstheme="minorHAnsi"/>
          <w:b/>
          <w:bCs/>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BF478C" w:rsidRPr="008E6E7C" w14:paraId="5BCA3A7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F40D579" w14:textId="77777777" w:rsidR="00BF478C" w:rsidRPr="008E6E7C" w:rsidRDefault="00BF478C"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Release </w:t>
            </w:r>
          </w:p>
          <w:p w14:paraId="754A7419" w14:textId="77777777" w:rsidR="00BF478C" w:rsidRPr="008E6E7C" w:rsidRDefault="00BF478C" w:rsidP="00CF18C5">
            <w:pPr>
              <w:jc w:val="center"/>
              <w:rPr>
                <w:rFonts w:asciiTheme="minorHAnsi" w:hAnsiTheme="minorHAnsi" w:cstheme="minorHAnsi"/>
                <w:b/>
                <w:bCs/>
                <w:sz w:val="22"/>
                <w:szCs w:val="22"/>
              </w:rPr>
            </w:pPr>
            <w:r w:rsidRPr="008E6E7C">
              <w:rPr>
                <w:rFonts w:asciiTheme="minorHAnsi" w:hAnsiTheme="minorHAnsi" w:cstheme="minorHAnsi"/>
                <w:b/>
                <w:bCs/>
                <w:sz w:val="22"/>
                <w:szCs w:val="22"/>
              </w:rPr>
              <w:t>Date</w:t>
            </w:r>
          </w:p>
          <w:p w14:paraId="4454C7B6" w14:textId="77777777" w:rsidR="00BF478C" w:rsidRPr="008E6E7C" w:rsidRDefault="00BF478C" w:rsidP="00CF18C5">
            <w:pPr>
              <w:jc w:val="center"/>
              <w:rPr>
                <w:rFonts w:asciiTheme="minorHAnsi" w:hAnsiTheme="minorHAnsi" w:cstheme="minorHAnsi"/>
                <w:i/>
                <w:iCs/>
                <w:sz w:val="22"/>
                <w:szCs w:val="22"/>
              </w:rPr>
            </w:pPr>
            <w:r w:rsidRPr="008E6E7C">
              <w:rPr>
                <w:rFonts w:asciiTheme="minorHAnsi" w:hAnsiTheme="minorHAnsi" w:cstheme="minorHAnsi"/>
                <w:i/>
                <w:iCs/>
                <w:sz w:val="22"/>
                <w:szCs w:val="22"/>
              </w:rPr>
              <w:t>DD-MM-YY</w:t>
            </w:r>
          </w:p>
        </w:tc>
        <w:tc>
          <w:tcPr>
            <w:tcW w:w="1031" w:type="dxa"/>
            <w:tcBorders>
              <w:top w:val="single" w:sz="4" w:space="0" w:color="000000"/>
              <w:left w:val="single" w:sz="4" w:space="0" w:color="000000"/>
              <w:bottom w:val="single" w:sz="4" w:space="0" w:color="000000"/>
            </w:tcBorders>
            <w:shd w:val="clear" w:color="auto" w:fill="auto"/>
          </w:tcPr>
          <w:p w14:paraId="037E68DD" w14:textId="77777777" w:rsidR="00BF478C" w:rsidRPr="008E6E7C" w:rsidRDefault="00BF478C"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Revision Number</w:t>
            </w:r>
          </w:p>
          <w:p w14:paraId="23898E4D" w14:textId="77777777" w:rsidR="00BF478C" w:rsidRPr="008E6E7C" w:rsidRDefault="00BF478C" w:rsidP="00CF18C5">
            <w:pPr>
              <w:jc w:val="center"/>
              <w:rPr>
                <w:rFonts w:asciiTheme="minorHAnsi" w:hAnsiTheme="minorHAnsi" w:cstheme="minorHAnsi"/>
                <w:i/>
                <w:iCs/>
                <w:sz w:val="22"/>
                <w:szCs w:val="22"/>
              </w:rPr>
            </w:pPr>
            <w:proofErr w:type="spellStart"/>
            <w:r w:rsidRPr="008E6E7C">
              <w:rPr>
                <w:rFonts w:asciiTheme="minorHAnsi" w:hAnsiTheme="minorHAnsi" w:cstheme="minorHAnsi"/>
                <w:i/>
                <w:iCs/>
                <w:sz w:val="22"/>
                <w:szCs w:val="22"/>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6F24D34C" w14:textId="77777777" w:rsidR="00BF478C" w:rsidRPr="008E6E7C" w:rsidRDefault="00BF478C" w:rsidP="00CF18C5">
            <w:pPr>
              <w:snapToGrid w:val="0"/>
              <w:ind w:left="79"/>
              <w:jc w:val="center"/>
              <w:rPr>
                <w:rFonts w:asciiTheme="minorHAnsi" w:hAnsiTheme="minorHAnsi" w:cstheme="minorHAnsi"/>
                <w:b/>
                <w:bCs/>
                <w:sz w:val="22"/>
                <w:szCs w:val="22"/>
              </w:rPr>
            </w:pPr>
            <w:r w:rsidRPr="008E6E7C">
              <w:rPr>
                <w:rFonts w:asciiTheme="minorHAnsi" w:hAnsiTheme="minorHAnsi" w:cstheme="minorHAnsi"/>
                <w:b/>
                <w:bCs/>
                <w:sz w:val="22"/>
                <w:szCs w:val="22"/>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72CAF4B4"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Author</w:t>
            </w:r>
          </w:p>
        </w:tc>
        <w:tc>
          <w:tcPr>
            <w:tcW w:w="1468" w:type="dxa"/>
            <w:tcBorders>
              <w:top w:val="single" w:sz="4" w:space="0" w:color="000000"/>
              <w:left w:val="single" w:sz="4" w:space="0" w:color="000000"/>
              <w:bottom w:val="single" w:sz="4" w:space="0" w:color="000000"/>
            </w:tcBorders>
            <w:shd w:val="clear" w:color="auto" w:fill="auto"/>
          </w:tcPr>
          <w:p w14:paraId="6F1AA562"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Reviewed</w:t>
            </w:r>
          </w:p>
          <w:p w14:paraId="6C479483" w14:textId="77777777" w:rsidR="00BF478C" w:rsidRPr="008E6E7C" w:rsidRDefault="00BF478C" w:rsidP="00CF18C5">
            <w:pPr>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By</w:t>
            </w:r>
          </w:p>
          <w:p w14:paraId="111965CC" w14:textId="77777777" w:rsidR="00BF478C" w:rsidRPr="008E6E7C" w:rsidRDefault="00BF478C" w:rsidP="00CF18C5">
            <w:pPr>
              <w:ind w:left="72"/>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662EE7F"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 Approved By</w:t>
            </w:r>
          </w:p>
          <w:p w14:paraId="6C643821" w14:textId="77777777" w:rsidR="00BF478C" w:rsidRPr="008E6E7C" w:rsidRDefault="00BF478C" w:rsidP="00CF18C5">
            <w:pPr>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r>
      <w:tr w:rsidR="00BF478C" w:rsidRPr="008E6E7C" w14:paraId="2829289A"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83166B4" w14:textId="4A3AC13F" w:rsidR="00BF478C" w:rsidRPr="008E6E7C" w:rsidRDefault="0092029B"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15-12</w:t>
            </w:r>
            <w:r w:rsidR="00BF478C" w:rsidRPr="008E6E7C">
              <w:rPr>
                <w:rFonts w:asciiTheme="minorHAnsi" w:hAnsiTheme="minorHAnsi" w:cstheme="minorHAnsi"/>
                <w:b/>
                <w:bCs/>
                <w:sz w:val="22"/>
                <w:szCs w:val="22"/>
              </w:rPr>
              <w:t>-202</w:t>
            </w:r>
            <w:r w:rsidRPr="008E6E7C">
              <w:rPr>
                <w:rFonts w:asciiTheme="minorHAnsi" w:hAnsiTheme="minorHAnsi" w:cstheme="minorHAnsi"/>
                <w:b/>
                <w:bCs/>
                <w:sz w:val="22"/>
                <w:szCs w:val="22"/>
              </w:rPr>
              <w:t>3</w:t>
            </w:r>
          </w:p>
        </w:tc>
        <w:tc>
          <w:tcPr>
            <w:tcW w:w="1031" w:type="dxa"/>
            <w:tcBorders>
              <w:top w:val="single" w:sz="4" w:space="0" w:color="000000"/>
              <w:left w:val="single" w:sz="4" w:space="0" w:color="000000"/>
              <w:bottom w:val="single" w:sz="4" w:space="0" w:color="000000"/>
            </w:tcBorders>
            <w:shd w:val="clear" w:color="auto" w:fill="auto"/>
          </w:tcPr>
          <w:p w14:paraId="1A3DFD2E" w14:textId="77777777" w:rsidR="00BF478C" w:rsidRPr="008E6E7C" w:rsidRDefault="00BF478C"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1.0</w:t>
            </w:r>
          </w:p>
        </w:tc>
        <w:tc>
          <w:tcPr>
            <w:tcW w:w="2922" w:type="dxa"/>
            <w:tcBorders>
              <w:top w:val="single" w:sz="4" w:space="0" w:color="000000"/>
              <w:left w:val="single" w:sz="4" w:space="0" w:color="000000"/>
              <w:bottom w:val="single" w:sz="4" w:space="0" w:color="000000"/>
            </w:tcBorders>
            <w:shd w:val="clear" w:color="auto" w:fill="auto"/>
          </w:tcPr>
          <w:p w14:paraId="572695DE" w14:textId="17BFD59C" w:rsidR="00BF478C" w:rsidRPr="008E6E7C" w:rsidRDefault="00BF478C"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First Version</w:t>
            </w:r>
            <w:r w:rsidR="00261444" w:rsidRPr="008E6E7C">
              <w:rPr>
                <w:rFonts w:asciiTheme="minorHAnsi" w:hAnsiTheme="minorHAnsi" w:cstheme="minorHAnsi"/>
                <w:sz w:val="22"/>
                <w:szCs w:val="22"/>
              </w:rPr>
              <w:t xml:space="preserve"> – FIU &amp; CIR</w:t>
            </w:r>
            <w:r w:rsidR="00420955">
              <w:rPr>
                <w:rFonts w:asciiTheme="minorHAnsi" w:hAnsiTheme="minorHAnsi" w:cstheme="minorHAnsi"/>
                <w:sz w:val="22"/>
                <w:szCs w:val="22"/>
              </w:rPr>
              <w:t xml:space="preserve"> (Sections 3)</w:t>
            </w:r>
          </w:p>
        </w:tc>
        <w:tc>
          <w:tcPr>
            <w:tcW w:w="1142" w:type="dxa"/>
            <w:tcBorders>
              <w:top w:val="single" w:sz="4" w:space="0" w:color="000000"/>
              <w:left w:val="single" w:sz="4" w:space="0" w:color="000000"/>
              <w:bottom w:val="single" w:sz="4" w:space="0" w:color="000000"/>
            </w:tcBorders>
            <w:shd w:val="clear" w:color="auto" w:fill="auto"/>
          </w:tcPr>
          <w:p w14:paraId="7E503C69" w14:textId="0FE7E26C" w:rsidR="00BF478C" w:rsidRPr="008E6E7C" w:rsidRDefault="004B1CB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672A9562" w14:textId="538021D5" w:rsidR="00BF478C" w:rsidRPr="008E6E7C" w:rsidRDefault="004B1CB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r w:rsidR="00BF478C" w:rsidRPr="008E6E7C">
              <w:rPr>
                <w:rFonts w:asciiTheme="minorHAnsi" w:hAnsiTheme="minorHAnsi" w:cstheme="minorHAnsi"/>
                <w:sz w:val="22"/>
                <w:szCs w:val="22"/>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7B1B993" w14:textId="77777777" w:rsidR="00BF478C" w:rsidRPr="008E6E7C" w:rsidRDefault="00BF478C" w:rsidP="00CF18C5">
            <w:pPr>
              <w:snapToGrid w:val="0"/>
              <w:ind w:left="72"/>
              <w:jc w:val="center"/>
              <w:rPr>
                <w:rFonts w:asciiTheme="minorHAnsi" w:hAnsiTheme="minorHAnsi" w:cstheme="minorHAnsi"/>
                <w:sz w:val="22"/>
                <w:szCs w:val="22"/>
              </w:rPr>
            </w:pPr>
          </w:p>
        </w:tc>
      </w:tr>
      <w:tr w:rsidR="00261444" w:rsidRPr="008E6E7C" w14:paraId="33AAF29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0816C9FA" w14:textId="02DD9A9B" w:rsidR="00261444" w:rsidRPr="008E6E7C" w:rsidRDefault="00261444"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21-12-2023</w:t>
            </w:r>
          </w:p>
        </w:tc>
        <w:tc>
          <w:tcPr>
            <w:tcW w:w="1031" w:type="dxa"/>
            <w:tcBorders>
              <w:top w:val="single" w:sz="4" w:space="0" w:color="000000"/>
              <w:left w:val="single" w:sz="4" w:space="0" w:color="000000"/>
              <w:bottom w:val="single" w:sz="4" w:space="0" w:color="000000"/>
            </w:tcBorders>
            <w:shd w:val="clear" w:color="auto" w:fill="auto"/>
          </w:tcPr>
          <w:p w14:paraId="6D4F3B5B" w14:textId="06A76265" w:rsidR="00261444" w:rsidRPr="008E6E7C" w:rsidRDefault="00261444"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1.1</w:t>
            </w:r>
          </w:p>
        </w:tc>
        <w:tc>
          <w:tcPr>
            <w:tcW w:w="2922" w:type="dxa"/>
            <w:tcBorders>
              <w:top w:val="single" w:sz="4" w:space="0" w:color="000000"/>
              <w:left w:val="single" w:sz="4" w:space="0" w:color="000000"/>
              <w:bottom w:val="single" w:sz="4" w:space="0" w:color="000000"/>
            </w:tcBorders>
            <w:shd w:val="clear" w:color="auto" w:fill="auto"/>
          </w:tcPr>
          <w:p w14:paraId="13A51376" w14:textId="2429E027" w:rsidR="00261444" w:rsidRPr="008E6E7C" w:rsidRDefault="00261444"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Covered review comments provided by business in workflow</w:t>
            </w:r>
          </w:p>
        </w:tc>
        <w:tc>
          <w:tcPr>
            <w:tcW w:w="1142" w:type="dxa"/>
            <w:tcBorders>
              <w:top w:val="single" w:sz="4" w:space="0" w:color="000000"/>
              <w:left w:val="single" w:sz="4" w:space="0" w:color="000000"/>
              <w:bottom w:val="single" w:sz="4" w:space="0" w:color="000000"/>
            </w:tcBorders>
            <w:shd w:val="clear" w:color="auto" w:fill="auto"/>
          </w:tcPr>
          <w:p w14:paraId="3EE86405" w14:textId="002DC6FB"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7451D899" w14:textId="531B9FC9"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2EF5C0C" w14:textId="77777777" w:rsidR="00261444" w:rsidRPr="008E6E7C" w:rsidRDefault="00261444" w:rsidP="00CF18C5">
            <w:pPr>
              <w:snapToGrid w:val="0"/>
              <w:ind w:left="72"/>
              <w:jc w:val="center"/>
              <w:rPr>
                <w:rFonts w:asciiTheme="minorHAnsi" w:hAnsiTheme="minorHAnsi" w:cstheme="minorHAnsi"/>
                <w:sz w:val="22"/>
                <w:szCs w:val="22"/>
              </w:rPr>
            </w:pPr>
          </w:p>
        </w:tc>
      </w:tr>
      <w:tr w:rsidR="00261444" w:rsidRPr="008E6E7C" w14:paraId="5203694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0CD44E65" w14:textId="011ACD74" w:rsidR="00261444" w:rsidRPr="008E6E7C" w:rsidRDefault="00261444"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0</w:t>
            </w:r>
            <w:r w:rsidR="006E4CC2" w:rsidRPr="008E6E7C">
              <w:rPr>
                <w:rFonts w:asciiTheme="minorHAnsi" w:hAnsiTheme="minorHAnsi" w:cstheme="minorHAnsi"/>
                <w:b/>
                <w:bCs/>
                <w:sz w:val="22"/>
                <w:szCs w:val="22"/>
              </w:rPr>
              <w:t>4</w:t>
            </w:r>
            <w:r w:rsidRPr="008E6E7C">
              <w:rPr>
                <w:rFonts w:asciiTheme="minorHAnsi" w:hAnsiTheme="minorHAnsi" w:cstheme="minorHAnsi"/>
                <w:b/>
                <w:bCs/>
                <w:sz w:val="22"/>
                <w:szCs w:val="22"/>
              </w:rPr>
              <w:t>-01-2023</w:t>
            </w:r>
          </w:p>
        </w:tc>
        <w:tc>
          <w:tcPr>
            <w:tcW w:w="1031" w:type="dxa"/>
            <w:tcBorders>
              <w:top w:val="single" w:sz="4" w:space="0" w:color="000000"/>
              <w:left w:val="single" w:sz="4" w:space="0" w:color="000000"/>
              <w:bottom w:val="single" w:sz="4" w:space="0" w:color="000000"/>
            </w:tcBorders>
            <w:shd w:val="clear" w:color="auto" w:fill="auto"/>
          </w:tcPr>
          <w:p w14:paraId="47D03E3A" w14:textId="4FF69553" w:rsidR="00261444" w:rsidRPr="008E6E7C" w:rsidRDefault="00261444"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1.2</w:t>
            </w:r>
          </w:p>
        </w:tc>
        <w:tc>
          <w:tcPr>
            <w:tcW w:w="2922" w:type="dxa"/>
            <w:tcBorders>
              <w:top w:val="single" w:sz="4" w:space="0" w:color="000000"/>
              <w:left w:val="single" w:sz="4" w:space="0" w:color="000000"/>
              <w:bottom w:val="single" w:sz="4" w:space="0" w:color="000000"/>
            </w:tcBorders>
            <w:shd w:val="clear" w:color="auto" w:fill="auto"/>
          </w:tcPr>
          <w:p w14:paraId="1AF00021" w14:textId="7D0169EC" w:rsidR="00261444" w:rsidRPr="008E6E7C" w:rsidRDefault="00261444"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Covered the compliance comments </w:t>
            </w:r>
          </w:p>
        </w:tc>
        <w:tc>
          <w:tcPr>
            <w:tcW w:w="1142" w:type="dxa"/>
            <w:tcBorders>
              <w:top w:val="single" w:sz="4" w:space="0" w:color="000000"/>
              <w:left w:val="single" w:sz="4" w:space="0" w:color="000000"/>
              <w:bottom w:val="single" w:sz="4" w:space="0" w:color="000000"/>
            </w:tcBorders>
            <w:shd w:val="clear" w:color="auto" w:fill="auto"/>
          </w:tcPr>
          <w:p w14:paraId="0441A94A" w14:textId="74D5687C"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165E5A40" w14:textId="77777777"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w:t>
            </w:r>
          </w:p>
          <w:p w14:paraId="6608314E" w14:textId="7C6AC811"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Kumar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3586ABB" w14:textId="77777777" w:rsidR="00261444" w:rsidRPr="008E6E7C" w:rsidRDefault="00261444" w:rsidP="00CF18C5">
            <w:pPr>
              <w:snapToGrid w:val="0"/>
              <w:ind w:left="72"/>
              <w:jc w:val="center"/>
              <w:rPr>
                <w:rFonts w:asciiTheme="minorHAnsi" w:hAnsiTheme="minorHAnsi" w:cstheme="minorHAnsi"/>
                <w:sz w:val="22"/>
                <w:szCs w:val="22"/>
              </w:rPr>
            </w:pPr>
          </w:p>
        </w:tc>
      </w:tr>
      <w:tr w:rsidR="00B0199B" w:rsidRPr="008E6E7C" w14:paraId="430F69D3"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30EEC974" w14:textId="1E0BB164" w:rsidR="00B0199B" w:rsidRPr="008E6E7C" w:rsidRDefault="00B0199B"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15-01-2023</w:t>
            </w:r>
          </w:p>
        </w:tc>
        <w:tc>
          <w:tcPr>
            <w:tcW w:w="1031" w:type="dxa"/>
            <w:tcBorders>
              <w:top w:val="single" w:sz="4" w:space="0" w:color="000000"/>
              <w:left w:val="single" w:sz="4" w:space="0" w:color="000000"/>
              <w:bottom w:val="single" w:sz="4" w:space="0" w:color="000000"/>
            </w:tcBorders>
            <w:shd w:val="clear" w:color="auto" w:fill="auto"/>
          </w:tcPr>
          <w:p w14:paraId="53B32CD3" w14:textId="16B0C95A" w:rsidR="00B0199B" w:rsidRPr="008E6E7C" w:rsidRDefault="00B0199B"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1.3</w:t>
            </w:r>
          </w:p>
        </w:tc>
        <w:tc>
          <w:tcPr>
            <w:tcW w:w="2922" w:type="dxa"/>
            <w:tcBorders>
              <w:top w:val="single" w:sz="4" w:space="0" w:color="000000"/>
              <w:left w:val="single" w:sz="4" w:space="0" w:color="000000"/>
              <w:bottom w:val="single" w:sz="4" w:space="0" w:color="000000"/>
            </w:tcBorders>
            <w:shd w:val="clear" w:color="auto" w:fill="auto"/>
          </w:tcPr>
          <w:p w14:paraId="1BCB88A6" w14:textId="5FC6504C" w:rsidR="00B0199B" w:rsidRPr="008E6E7C" w:rsidRDefault="00687D9D"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Updated RS w.r.t FIU/CIR workflow – added review comments discussed over email – updated data capture sheet </w:t>
            </w:r>
            <w:r w:rsidR="00B71B7B" w:rsidRPr="008E6E7C">
              <w:rPr>
                <w:rFonts w:asciiTheme="minorHAnsi" w:hAnsiTheme="minorHAnsi" w:cstheme="minorHAnsi"/>
                <w:sz w:val="22"/>
                <w:szCs w:val="22"/>
              </w:rPr>
              <w:t>–</w:t>
            </w:r>
            <w:r w:rsidRPr="008E6E7C">
              <w:rPr>
                <w:rFonts w:asciiTheme="minorHAnsi" w:hAnsiTheme="minorHAnsi" w:cstheme="minorHAnsi"/>
                <w:sz w:val="22"/>
                <w:szCs w:val="22"/>
              </w:rPr>
              <w:t xml:space="preserve"> </w:t>
            </w:r>
            <w:r w:rsidR="00B71B7B" w:rsidRPr="008E6E7C">
              <w:rPr>
                <w:rFonts w:asciiTheme="minorHAnsi" w:hAnsiTheme="minorHAnsi" w:cstheme="minorHAnsi"/>
                <w:sz w:val="22"/>
                <w:szCs w:val="22"/>
              </w:rPr>
              <w:t xml:space="preserve">email/letter templates </w:t>
            </w:r>
          </w:p>
        </w:tc>
        <w:tc>
          <w:tcPr>
            <w:tcW w:w="1142" w:type="dxa"/>
            <w:tcBorders>
              <w:top w:val="single" w:sz="4" w:space="0" w:color="000000"/>
              <w:left w:val="single" w:sz="4" w:space="0" w:color="000000"/>
              <w:bottom w:val="single" w:sz="4" w:space="0" w:color="000000"/>
            </w:tcBorders>
            <w:shd w:val="clear" w:color="auto" w:fill="auto"/>
          </w:tcPr>
          <w:p w14:paraId="6A4614A8" w14:textId="1DC7221E" w:rsidR="00B0199B" w:rsidRPr="008E6E7C" w:rsidRDefault="00B0199B"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1D934E65" w14:textId="321C295F" w:rsidR="00B0199B" w:rsidRPr="008E6E7C" w:rsidRDefault="00B0199B"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Deepak Kumar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61E60C9" w14:textId="77777777" w:rsidR="00420955" w:rsidRDefault="00E945FE"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V 1.3 signed-off on 19</w:t>
            </w:r>
            <w:r w:rsidRPr="008E6E7C">
              <w:rPr>
                <w:rFonts w:asciiTheme="minorHAnsi" w:hAnsiTheme="minorHAnsi" w:cstheme="minorHAnsi"/>
                <w:sz w:val="22"/>
                <w:szCs w:val="22"/>
                <w:vertAlign w:val="superscript"/>
              </w:rPr>
              <w:t>th</w:t>
            </w:r>
            <w:r w:rsidRPr="008E6E7C">
              <w:rPr>
                <w:rFonts w:asciiTheme="minorHAnsi" w:hAnsiTheme="minorHAnsi" w:cstheme="minorHAnsi"/>
                <w:sz w:val="22"/>
                <w:szCs w:val="22"/>
              </w:rPr>
              <w:t xml:space="preserve"> Jan – FIU/CIR Portal Journey</w:t>
            </w:r>
          </w:p>
          <w:p w14:paraId="3733389B" w14:textId="0DD48D00" w:rsidR="00B0199B" w:rsidRPr="008E6E7C" w:rsidRDefault="00420955" w:rsidP="00CF18C5">
            <w:pPr>
              <w:snapToGrid w:val="0"/>
              <w:ind w:left="72"/>
              <w:jc w:val="center"/>
              <w:rPr>
                <w:rFonts w:asciiTheme="minorHAnsi" w:hAnsiTheme="minorHAnsi" w:cstheme="minorHAnsi"/>
                <w:sz w:val="22"/>
                <w:szCs w:val="22"/>
              </w:rPr>
            </w:pPr>
            <w:r>
              <w:rPr>
                <w:rFonts w:asciiTheme="minorHAnsi" w:hAnsiTheme="minorHAnsi" w:cstheme="minorHAnsi"/>
                <w:sz w:val="22"/>
                <w:szCs w:val="22"/>
              </w:rPr>
              <w:t>(Section 3)</w:t>
            </w:r>
            <w:r w:rsidR="00E945FE" w:rsidRPr="008E6E7C">
              <w:rPr>
                <w:rFonts w:asciiTheme="minorHAnsi" w:hAnsiTheme="minorHAnsi" w:cstheme="minorHAnsi"/>
                <w:sz w:val="22"/>
                <w:szCs w:val="22"/>
              </w:rPr>
              <w:t xml:space="preserve"> </w:t>
            </w:r>
          </w:p>
        </w:tc>
      </w:tr>
      <w:tr w:rsidR="003A0909" w:rsidRPr="008E6E7C" w14:paraId="38F06861"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65DCB75D" w14:textId="78D0869B" w:rsidR="003A0909" w:rsidRPr="008E6E7C" w:rsidRDefault="005262E2" w:rsidP="00CF18C5">
            <w:pPr>
              <w:snapToGrid w:val="0"/>
              <w:jc w:val="center"/>
              <w:rPr>
                <w:rFonts w:asciiTheme="minorHAnsi" w:hAnsiTheme="minorHAnsi" w:cstheme="minorHAnsi"/>
                <w:b/>
                <w:bCs/>
                <w:sz w:val="22"/>
                <w:szCs w:val="22"/>
              </w:rPr>
            </w:pPr>
            <w:r>
              <w:rPr>
                <w:rFonts w:asciiTheme="minorHAnsi" w:hAnsiTheme="minorHAnsi" w:cstheme="minorHAnsi"/>
                <w:b/>
                <w:bCs/>
                <w:sz w:val="22"/>
                <w:szCs w:val="22"/>
              </w:rPr>
              <w:t>05-04</w:t>
            </w:r>
            <w:r w:rsidR="00A52ABE">
              <w:rPr>
                <w:rFonts w:asciiTheme="minorHAnsi" w:hAnsiTheme="minorHAnsi" w:cstheme="minorHAnsi"/>
                <w:b/>
                <w:bCs/>
                <w:sz w:val="22"/>
                <w:szCs w:val="22"/>
              </w:rPr>
              <w:t>-2024</w:t>
            </w:r>
          </w:p>
        </w:tc>
        <w:tc>
          <w:tcPr>
            <w:tcW w:w="1031" w:type="dxa"/>
            <w:tcBorders>
              <w:top w:val="single" w:sz="4" w:space="0" w:color="000000"/>
              <w:left w:val="single" w:sz="4" w:space="0" w:color="000000"/>
              <w:bottom w:val="single" w:sz="4" w:space="0" w:color="000000"/>
            </w:tcBorders>
            <w:shd w:val="clear" w:color="auto" w:fill="auto"/>
          </w:tcPr>
          <w:p w14:paraId="5F734FA3" w14:textId="5C3F208E" w:rsidR="003A0909" w:rsidRPr="008E6E7C" w:rsidRDefault="003A0909" w:rsidP="00CF18C5">
            <w:pPr>
              <w:snapToGrid w:val="0"/>
              <w:jc w:val="center"/>
              <w:rPr>
                <w:rFonts w:asciiTheme="minorHAnsi" w:hAnsiTheme="minorHAnsi" w:cstheme="minorHAnsi"/>
                <w:sz w:val="22"/>
                <w:szCs w:val="22"/>
              </w:rPr>
            </w:pPr>
            <w:r>
              <w:rPr>
                <w:rFonts w:asciiTheme="minorHAnsi" w:hAnsiTheme="minorHAnsi" w:cstheme="minorHAnsi"/>
                <w:sz w:val="22"/>
                <w:szCs w:val="22"/>
              </w:rPr>
              <w:t xml:space="preserve">1.4 </w:t>
            </w:r>
          </w:p>
        </w:tc>
        <w:tc>
          <w:tcPr>
            <w:tcW w:w="2922" w:type="dxa"/>
            <w:tcBorders>
              <w:top w:val="single" w:sz="4" w:space="0" w:color="000000"/>
              <w:left w:val="single" w:sz="4" w:space="0" w:color="000000"/>
              <w:bottom w:val="single" w:sz="4" w:space="0" w:color="000000"/>
            </w:tcBorders>
            <w:shd w:val="clear" w:color="auto" w:fill="auto"/>
          </w:tcPr>
          <w:p w14:paraId="245574FF" w14:textId="35E6D2CE" w:rsidR="00C7180D" w:rsidRDefault="00C7180D"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Complete Process </w:t>
            </w:r>
          </w:p>
          <w:p w14:paraId="5D16E120" w14:textId="1E275545" w:rsidR="00C7180D" w:rsidRDefault="00C7180D"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(MVP-1, 2 &amp; 3)</w:t>
            </w:r>
          </w:p>
          <w:p w14:paraId="38F09334" w14:textId="77777777" w:rsidR="00C7180D" w:rsidRDefault="00C7180D" w:rsidP="00CF18C5">
            <w:pPr>
              <w:pStyle w:val="Header"/>
              <w:snapToGrid w:val="0"/>
              <w:ind w:left="79"/>
              <w:jc w:val="center"/>
              <w:rPr>
                <w:rFonts w:asciiTheme="minorHAnsi" w:hAnsiTheme="minorHAnsi" w:cstheme="minorHAnsi"/>
                <w:sz w:val="22"/>
                <w:szCs w:val="22"/>
              </w:rPr>
            </w:pPr>
          </w:p>
          <w:p w14:paraId="0D6BFD65" w14:textId="7D76282F" w:rsidR="00420955" w:rsidRDefault="003A0909"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Added Dubai Court / CCMS Journey </w:t>
            </w:r>
            <w:r w:rsidR="00B76618">
              <w:rPr>
                <w:rFonts w:asciiTheme="minorHAnsi" w:hAnsiTheme="minorHAnsi" w:cstheme="minorHAnsi"/>
                <w:sz w:val="22"/>
                <w:szCs w:val="22"/>
              </w:rPr>
              <w:t>W</w:t>
            </w:r>
            <w:r>
              <w:rPr>
                <w:rFonts w:asciiTheme="minorHAnsi" w:hAnsiTheme="minorHAnsi" w:cstheme="minorHAnsi"/>
                <w:sz w:val="22"/>
                <w:szCs w:val="22"/>
              </w:rPr>
              <w:t xml:space="preserve">orkflow – </w:t>
            </w:r>
          </w:p>
          <w:p w14:paraId="195DD39E" w14:textId="77777777" w:rsidR="003A0909" w:rsidRDefault="00420955"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w:t>
            </w:r>
            <w:r w:rsidR="003A0909">
              <w:rPr>
                <w:rFonts w:asciiTheme="minorHAnsi" w:hAnsiTheme="minorHAnsi" w:cstheme="minorHAnsi"/>
                <w:sz w:val="22"/>
                <w:szCs w:val="22"/>
              </w:rPr>
              <w:t>Section</w:t>
            </w:r>
            <w:r>
              <w:rPr>
                <w:rFonts w:asciiTheme="minorHAnsi" w:hAnsiTheme="minorHAnsi" w:cstheme="minorHAnsi"/>
                <w:sz w:val="22"/>
                <w:szCs w:val="22"/>
              </w:rPr>
              <w:t xml:space="preserve"> 4 &amp; 5)</w:t>
            </w:r>
          </w:p>
          <w:p w14:paraId="1BCF6F05" w14:textId="77777777" w:rsidR="00230970" w:rsidRDefault="00A52ABE" w:rsidP="00230970">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Added Bulk Processing CIR Request Journey – (Section 6)</w:t>
            </w:r>
          </w:p>
          <w:p w14:paraId="65C30CC9" w14:textId="6F99252A" w:rsidR="00F95C52" w:rsidRPr="008E6E7C" w:rsidRDefault="00F95C52" w:rsidP="00230970">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Updated FIU/CIR Journey basis architecture solution and API</w:t>
            </w:r>
            <w:r w:rsidR="004063E1">
              <w:rPr>
                <w:rFonts w:asciiTheme="minorHAnsi" w:hAnsiTheme="minorHAnsi" w:cstheme="minorHAnsi"/>
                <w:sz w:val="22"/>
                <w:szCs w:val="22"/>
              </w:rPr>
              <w:t xml:space="preserve">s. </w:t>
            </w:r>
            <w:r w:rsidR="00505933">
              <w:rPr>
                <w:rFonts w:asciiTheme="minorHAnsi" w:hAnsiTheme="minorHAnsi" w:cstheme="minorHAnsi"/>
                <w:sz w:val="22"/>
                <w:szCs w:val="22"/>
              </w:rPr>
              <w:t>(Section 3)</w:t>
            </w:r>
          </w:p>
        </w:tc>
        <w:tc>
          <w:tcPr>
            <w:tcW w:w="1142" w:type="dxa"/>
            <w:tcBorders>
              <w:top w:val="single" w:sz="4" w:space="0" w:color="000000"/>
              <w:left w:val="single" w:sz="4" w:space="0" w:color="000000"/>
              <w:bottom w:val="single" w:sz="4" w:space="0" w:color="000000"/>
            </w:tcBorders>
            <w:shd w:val="clear" w:color="auto" w:fill="auto"/>
          </w:tcPr>
          <w:p w14:paraId="06CE5C6E" w14:textId="7F84F5F5" w:rsidR="003A0909" w:rsidRPr="008E6E7C" w:rsidRDefault="00420955" w:rsidP="00CF18C5">
            <w:pPr>
              <w:snapToGrid w:val="0"/>
              <w:ind w:left="72"/>
              <w:jc w:val="center"/>
              <w:rPr>
                <w:rFonts w:asciiTheme="minorHAnsi" w:hAnsiTheme="minorHAnsi" w:cstheme="minorHAnsi"/>
                <w:sz w:val="22"/>
                <w:szCs w:val="22"/>
              </w:rPr>
            </w:pPr>
            <w:r>
              <w:rPr>
                <w:rFonts w:asciiTheme="minorHAnsi" w:hAnsiTheme="minorHAnsi" w:cstheme="minorHAnsi"/>
                <w:sz w:val="22"/>
                <w:szCs w:val="22"/>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35BCA088" w14:textId="77777777" w:rsidR="003A0909" w:rsidRPr="008E6E7C" w:rsidRDefault="003A0909" w:rsidP="00CF18C5">
            <w:pPr>
              <w:snapToGrid w:val="0"/>
              <w:ind w:left="72"/>
              <w:jc w:val="center"/>
              <w:rPr>
                <w:rFonts w:asciiTheme="minorHAnsi" w:hAnsiTheme="minorHAnsi" w:cstheme="minorHAnsi"/>
                <w:sz w:val="22"/>
                <w:szCs w:val="22"/>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20676091" w14:textId="77777777" w:rsidR="003A0909" w:rsidRPr="008E6E7C" w:rsidRDefault="003A0909" w:rsidP="00CF18C5">
            <w:pPr>
              <w:snapToGrid w:val="0"/>
              <w:ind w:left="72"/>
              <w:jc w:val="center"/>
              <w:rPr>
                <w:rFonts w:asciiTheme="minorHAnsi" w:hAnsiTheme="minorHAnsi" w:cstheme="minorHAnsi"/>
                <w:sz w:val="22"/>
                <w:szCs w:val="22"/>
              </w:rPr>
            </w:pPr>
          </w:p>
        </w:tc>
      </w:tr>
      <w:tr w:rsidR="00230970" w:rsidRPr="008E6E7C" w14:paraId="152F9DC6"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3AC52CE7" w14:textId="77777777" w:rsidR="00230970" w:rsidRDefault="00230970" w:rsidP="00CF18C5">
            <w:pPr>
              <w:snapToGrid w:val="0"/>
              <w:jc w:val="center"/>
              <w:rPr>
                <w:rFonts w:asciiTheme="minorHAnsi" w:hAnsiTheme="minorHAnsi" w:cstheme="minorHAnsi"/>
                <w:b/>
                <w:bCs/>
                <w:sz w:val="22"/>
                <w:szCs w:val="22"/>
              </w:rPr>
            </w:pPr>
          </w:p>
        </w:tc>
        <w:tc>
          <w:tcPr>
            <w:tcW w:w="1031" w:type="dxa"/>
            <w:tcBorders>
              <w:top w:val="single" w:sz="4" w:space="0" w:color="000000"/>
              <w:left w:val="single" w:sz="4" w:space="0" w:color="000000"/>
              <w:bottom w:val="single" w:sz="4" w:space="0" w:color="000000"/>
            </w:tcBorders>
            <w:shd w:val="clear" w:color="auto" w:fill="auto"/>
          </w:tcPr>
          <w:p w14:paraId="39586A04" w14:textId="2397E3AB" w:rsidR="00230970" w:rsidRDefault="00F95C52" w:rsidP="00F95C52">
            <w:pPr>
              <w:snapToGrid w:val="0"/>
              <w:rPr>
                <w:rFonts w:asciiTheme="minorHAnsi" w:hAnsiTheme="minorHAnsi" w:cstheme="minorHAnsi"/>
                <w:sz w:val="22"/>
                <w:szCs w:val="22"/>
              </w:rPr>
            </w:pPr>
            <w:r>
              <w:rPr>
                <w:rFonts w:asciiTheme="minorHAnsi" w:hAnsiTheme="minorHAnsi" w:cstheme="minorHAnsi"/>
                <w:sz w:val="22"/>
                <w:szCs w:val="22"/>
              </w:rPr>
              <w:t xml:space="preserve"> </w:t>
            </w:r>
          </w:p>
        </w:tc>
        <w:tc>
          <w:tcPr>
            <w:tcW w:w="2922" w:type="dxa"/>
            <w:tcBorders>
              <w:top w:val="single" w:sz="4" w:space="0" w:color="000000"/>
              <w:left w:val="single" w:sz="4" w:space="0" w:color="000000"/>
              <w:bottom w:val="single" w:sz="4" w:space="0" w:color="000000"/>
            </w:tcBorders>
            <w:shd w:val="clear" w:color="auto" w:fill="auto"/>
          </w:tcPr>
          <w:p w14:paraId="0FE7FBF7" w14:textId="77777777" w:rsidR="00230970" w:rsidRDefault="00230970" w:rsidP="00CF18C5">
            <w:pPr>
              <w:pStyle w:val="Header"/>
              <w:snapToGrid w:val="0"/>
              <w:ind w:left="79"/>
              <w:jc w:val="center"/>
              <w:rPr>
                <w:rFonts w:asciiTheme="minorHAnsi" w:hAnsiTheme="minorHAnsi" w:cstheme="minorHAnsi"/>
                <w:sz w:val="22"/>
                <w:szCs w:val="22"/>
              </w:rPr>
            </w:pPr>
          </w:p>
        </w:tc>
        <w:tc>
          <w:tcPr>
            <w:tcW w:w="1142" w:type="dxa"/>
            <w:tcBorders>
              <w:top w:val="single" w:sz="4" w:space="0" w:color="000000"/>
              <w:left w:val="single" w:sz="4" w:space="0" w:color="000000"/>
              <w:bottom w:val="single" w:sz="4" w:space="0" w:color="000000"/>
            </w:tcBorders>
            <w:shd w:val="clear" w:color="auto" w:fill="auto"/>
          </w:tcPr>
          <w:p w14:paraId="51B9E468" w14:textId="77777777" w:rsidR="00230970" w:rsidRDefault="00230970" w:rsidP="00CF18C5">
            <w:pPr>
              <w:snapToGrid w:val="0"/>
              <w:ind w:left="72"/>
              <w:jc w:val="center"/>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tcBorders>
            <w:shd w:val="clear" w:color="auto" w:fill="auto"/>
          </w:tcPr>
          <w:p w14:paraId="637C5407" w14:textId="77777777" w:rsidR="00230970" w:rsidRPr="008E6E7C" w:rsidRDefault="00230970" w:rsidP="00CF18C5">
            <w:pPr>
              <w:snapToGrid w:val="0"/>
              <w:ind w:left="72"/>
              <w:jc w:val="center"/>
              <w:rPr>
                <w:rFonts w:asciiTheme="minorHAnsi" w:hAnsiTheme="minorHAnsi" w:cstheme="minorHAnsi"/>
                <w:sz w:val="22"/>
                <w:szCs w:val="22"/>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3B0801D" w14:textId="77777777" w:rsidR="00230970" w:rsidRPr="008E6E7C" w:rsidRDefault="00230970" w:rsidP="00CF18C5">
            <w:pPr>
              <w:snapToGrid w:val="0"/>
              <w:ind w:left="72"/>
              <w:jc w:val="center"/>
              <w:rPr>
                <w:rFonts w:asciiTheme="minorHAnsi" w:hAnsiTheme="minorHAnsi" w:cstheme="minorHAnsi"/>
                <w:sz w:val="22"/>
                <w:szCs w:val="22"/>
              </w:rPr>
            </w:pPr>
          </w:p>
        </w:tc>
      </w:tr>
    </w:tbl>
    <w:p w14:paraId="6D8A75FD" w14:textId="414DD354" w:rsidR="00BF478C" w:rsidRPr="00956FD8" w:rsidRDefault="00BF478C" w:rsidP="00BF478C">
      <w:pPr>
        <w:suppressAutoHyphens w:val="0"/>
        <w:spacing w:line="240" w:lineRule="auto"/>
        <w:rPr>
          <w:rFonts w:asciiTheme="minorHAnsi" w:hAnsiTheme="minorHAnsi" w:cstheme="minorHAnsi"/>
          <w:b/>
          <w:bCs/>
          <w:sz w:val="28"/>
          <w:szCs w:val="28"/>
        </w:rPr>
      </w:pPr>
    </w:p>
    <w:p w14:paraId="61B10BF7" w14:textId="2793298F" w:rsidR="001E1567" w:rsidRPr="00956FD8" w:rsidRDefault="001E1567" w:rsidP="00BF478C">
      <w:pPr>
        <w:suppressAutoHyphens w:val="0"/>
        <w:spacing w:line="240" w:lineRule="auto"/>
        <w:rPr>
          <w:rFonts w:asciiTheme="minorHAnsi" w:hAnsiTheme="minorHAnsi" w:cstheme="minorHAnsi"/>
          <w:b/>
          <w:bCs/>
          <w:sz w:val="28"/>
          <w:szCs w:val="28"/>
        </w:rPr>
      </w:pPr>
    </w:p>
    <w:p w14:paraId="53AE1CE8" w14:textId="714E7CFD" w:rsidR="001E1567" w:rsidRPr="00956FD8" w:rsidRDefault="001E1567" w:rsidP="00BF478C">
      <w:pPr>
        <w:suppressAutoHyphens w:val="0"/>
        <w:spacing w:line="240" w:lineRule="auto"/>
        <w:rPr>
          <w:rFonts w:asciiTheme="minorHAnsi" w:hAnsiTheme="minorHAnsi" w:cstheme="minorHAnsi"/>
          <w:b/>
          <w:bCs/>
          <w:sz w:val="28"/>
          <w:szCs w:val="28"/>
        </w:rPr>
      </w:pPr>
    </w:p>
    <w:p w14:paraId="6B1DF9A2" w14:textId="77FEA247" w:rsidR="001E1567" w:rsidRPr="00956FD8" w:rsidRDefault="001E1567" w:rsidP="00BF478C">
      <w:pPr>
        <w:suppressAutoHyphens w:val="0"/>
        <w:spacing w:line="240" w:lineRule="auto"/>
        <w:rPr>
          <w:rFonts w:asciiTheme="minorHAnsi" w:hAnsiTheme="minorHAnsi" w:cstheme="minorHAnsi"/>
          <w:b/>
          <w:bCs/>
          <w:sz w:val="28"/>
          <w:szCs w:val="28"/>
        </w:rPr>
      </w:pPr>
    </w:p>
    <w:p w14:paraId="7EA46351" w14:textId="03831F6D" w:rsidR="001E1567" w:rsidRPr="00956FD8" w:rsidRDefault="001E1567" w:rsidP="00BF478C">
      <w:pPr>
        <w:suppressAutoHyphens w:val="0"/>
        <w:spacing w:line="240" w:lineRule="auto"/>
        <w:rPr>
          <w:rFonts w:asciiTheme="minorHAnsi" w:hAnsiTheme="minorHAnsi" w:cstheme="minorHAnsi"/>
          <w:b/>
          <w:bCs/>
          <w:sz w:val="28"/>
          <w:szCs w:val="28"/>
        </w:rPr>
      </w:pPr>
    </w:p>
    <w:p w14:paraId="58595BF5" w14:textId="7729AB27" w:rsidR="001E1567" w:rsidRPr="00956FD8" w:rsidRDefault="001E1567" w:rsidP="00BF478C">
      <w:pPr>
        <w:suppressAutoHyphens w:val="0"/>
        <w:spacing w:line="240" w:lineRule="auto"/>
        <w:rPr>
          <w:rFonts w:asciiTheme="minorHAnsi" w:hAnsiTheme="minorHAnsi" w:cstheme="minorHAnsi"/>
          <w:b/>
          <w:bCs/>
          <w:sz w:val="28"/>
          <w:szCs w:val="28"/>
        </w:rPr>
      </w:pPr>
    </w:p>
    <w:p w14:paraId="1497FF9E" w14:textId="2635FB09" w:rsidR="001E1567" w:rsidRPr="00956FD8" w:rsidRDefault="001E1567" w:rsidP="00BF478C">
      <w:pPr>
        <w:suppressAutoHyphens w:val="0"/>
        <w:spacing w:line="240" w:lineRule="auto"/>
        <w:rPr>
          <w:rFonts w:asciiTheme="minorHAnsi" w:hAnsiTheme="minorHAnsi" w:cstheme="minorHAnsi"/>
          <w:b/>
          <w:bCs/>
          <w:sz w:val="28"/>
          <w:szCs w:val="28"/>
        </w:rPr>
      </w:pPr>
    </w:p>
    <w:p w14:paraId="7FEC494E" w14:textId="26C528A7" w:rsidR="001E1567" w:rsidRPr="00956FD8" w:rsidRDefault="001E1567" w:rsidP="00BF478C">
      <w:pPr>
        <w:suppressAutoHyphens w:val="0"/>
        <w:spacing w:line="240" w:lineRule="auto"/>
        <w:rPr>
          <w:rFonts w:asciiTheme="minorHAnsi" w:hAnsiTheme="minorHAnsi" w:cstheme="minorHAnsi"/>
          <w:b/>
          <w:bCs/>
          <w:sz w:val="28"/>
          <w:szCs w:val="28"/>
        </w:rPr>
      </w:pPr>
    </w:p>
    <w:p w14:paraId="74B5571F" w14:textId="6BDC32E6" w:rsidR="001E1567" w:rsidRPr="00956FD8" w:rsidRDefault="001E1567" w:rsidP="00BF478C">
      <w:pPr>
        <w:suppressAutoHyphens w:val="0"/>
        <w:spacing w:line="240" w:lineRule="auto"/>
        <w:rPr>
          <w:rFonts w:asciiTheme="minorHAnsi" w:hAnsiTheme="minorHAnsi" w:cstheme="minorHAnsi"/>
          <w:b/>
          <w:bCs/>
          <w:sz w:val="28"/>
          <w:szCs w:val="28"/>
        </w:rPr>
      </w:pPr>
    </w:p>
    <w:p w14:paraId="79999E75" w14:textId="1560E6EB" w:rsidR="001E1567" w:rsidRPr="00956FD8" w:rsidRDefault="001E1567" w:rsidP="00BF478C">
      <w:pPr>
        <w:suppressAutoHyphens w:val="0"/>
        <w:spacing w:line="240" w:lineRule="auto"/>
        <w:rPr>
          <w:rFonts w:asciiTheme="minorHAnsi" w:hAnsiTheme="minorHAnsi" w:cstheme="minorHAnsi"/>
          <w:b/>
          <w:bCs/>
          <w:sz w:val="28"/>
          <w:szCs w:val="28"/>
        </w:rPr>
      </w:pPr>
    </w:p>
    <w:p w14:paraId="418774F3" w14:textId="049E753C" w:rsidR="001E1567" w:rsidRPr="00956FD8" w:rsidRDefault="001E1567" w:rsidP="00BF478C">
      <w:pPr>
        <w:suppressAutoHyphens w:val="0"/>
        <w:spacing w:line="240" w:lineRule="auto"/>
        <w:rPr>
          <w:rFonts w:asciiTheme="minorHAnsi" w:hAnsiTheme="minorHAnsi" w:cstheme="minorHAnsi"/>
          <w:b/>
          <w:bCs/>
          <w:sz w:val="28"/>
          <w:szCs w:val="28"/>
        </w:rPr>
      </w:pPr>
    </w:p>
    <w:p w14:paraId="4E0421F0" w14:textId="0F96D54C" w:rsidR="001E1567" w:rsidRPr="00956FD8" w:rsidRDefault="001E1567" w:rsidP="00BF478C">
      <w:pPr>
        <w:suppressAutoHyphens w:val="0"/>
        <w:spacing w:line="240" w:lineRule="auto"/>
        <w:rPr>
          <w:rFonts w:asciiTheme="minorHAnsi" w:hAnsiTheme="minorHAnsi" w:cstheme="minorHAnsi"/>
          <w:b/>
          <w:bCs/>
          <w:sz w:val="28"/>
          <w:szCs w:val="28"/>
        </w:rPr>
      </w:pPr>
    </w:p>
    <w:p w14:paraId="056D775C" w14:textId="77777777" w:rsidR="000A5AB0" w:rsidRDefault="000A5AB0" w:rsidP="000A5AB0">
      <w:pPr>
        <w:spacing w:line="240" w:lineRule="auto"/>
        <w:rPr>
          <w:rFonts w:asciiTheme="minorHAnsi" w:hAnsiTheme="minorHAnsi" w:cstheme="minorHAnsi"/>
          <w:b/>
          <w:bCs/>
          <w:sz w:val="28"/>
          <w:szCs w:val="28"/>
        </w:rPr>
      </w:pPr>
    </w:p>
    <w:sdt>
      <w:sdtPr>
        <w:rPr>
          <w:rFonts w:ascii="Times" w:hAnsi="Times"/>
          <w:b w:val="0"/>
          <w:bCs w:val="0"/>
          <w:color w:val="auto"/>
          <w:sz w:val="24"/>
          <w:szCs w:val="20"/>
          <w:lang w:eastAsia="ar-SA"/>
        </w:rPr>
        <w:id w:val="837116572"/>
        <w:docPartObj>
          <w:docPartGallery w:val="Table of Contents"/>
          <w:docPartUnique/>
        </w:docPartObj>
      </w:sdtPr>
      <w:sdtEndPr>
        <w:rPr>
          <w:noProof/>
        </w:rPr>
      </w:sdtEndPr>
      <w:sdtContent>
        <w:p w14:paraId="5B25CCD7" w14:textId="29C8D727" w:rsidR="000A5AB0" w:rsidRDefault="000A5AB0">
          <w:pPr>
            <w:pStyle w:val="TOCHeading"/>
          </w:pPr>
          <w:r>
            <w:t>Contents</w:t>
          </w:r>
        </w:p>
        <w:p w14:paraId="21BBFB38" w14:textId="2B280E2F" w:rsidR="00824544" w:rsidRDefault="000A5AB0">
          <w:pPr>
            <w:pStyle w:val="TOC1"/>
            <w:rPr>
              <w:rFonts w:asciiTheme="minorHAnsi" w:eastAsiaTheme="minorEastAsia" w:hAnsiTheme="minorHAnsi" w:cstheme="minorBidi"/>
              <w:b w:val="0"/>
              <w:noProof/>
              <w:kern w:val="2"/>
              <w:szCs w:val="24"/>
              <w:lang w:val="en-IN" w:eastAsia="en-IN"/>
              <w14:ligatures w14:val="standardContextual"/>
            </w:rPr>
          </w:pPr>
          <w:r>
            <w:fldChar w:fldCharType="begin"/>
          </w:r>
          <w:r>
            <w:instrText xml:space="preserve"> TOC \o "1-3" \h \z \u </w:instrText>
          </w:r>
          <w:r>
            <w:fldChar w:fldCharType="separate"/>
          </w:r>
          <w:hyperlink w:anchor="_Toc163207855" w:history="1">
            <w:r w:rsidR="00824544" w:rsidRPr="00240C7A">
              <w:rPr>
                <w:rStyle w:val="Hyperlink"/>
                <w:rFonts w:cstheme="minorHAnsi"/>
                <w:noProof/>
              </w:rPr>
              <w:t>1.</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Introduction</w:t>
            </w:r>
            <w:r w:rsidR="00824544">
              <w:rPr>
                <w:noProof/>
                <w:webHidden/>
              </w:rPr>
              <w:tab/>
            </w:r>
            <w:r w:rsidR="00824544">
              <w:rPr>
                <w:noProof/>
                <w:webHidden/>
              </w:rPr>
              <w:fldChar w:fldCharType="begin"/>
            </w:r>
            <w:r w:rsidR="00824544">
              <w:rPr>
                <w:noProof/>
                <w:webHidden/>
              </w:rPr>
              <w:instrText xml:space="preserve"> PAGEREF _Toc163207855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43A1477E" w14:textId="0F838C0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6" w:history="1">
            <w:r w:rsidR="00824544" w:rsidRPr="00240C7A">
              <w:rPr>
                <w:rStyle w:val="Hyperlink"/>
                <w:rFonts w:ascii="Calibri" w:hAnsi="Calibri" w:cstheme="minorHAnsi"/>
                <w:bCs/>
                <w:noProof/>
              </w:rPr>
              <w:t>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Purpose</w:t>
            </w:r>
            <w:r w:rsidR="00824544">
              <w:rPr>
                <w:noProof/>
                <w:webHidden/>
              </w:rPr>
              <w:tab/>
            </w:r>
            <w:r w:rsidR="00824544">
              <w:rPr>
                <w:noProof/>
                <w:webHidden/>
              </w:rPr>
              <w:fldChar w:fldCharType="begin"/>
            </w:r>
            <w:r w:rsidR="00824544">
              <w:rPr>
                <w:noProof/>
                <w:webHidden/>
              </w:rPr>
              <w:instrText xml:space="preserve"> PAGEREF _Toc163207856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1D4096CD" w14:textId="64D30A18"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7" w:history="1">
            <w:r w:rsidR="00824544" w:rsidRPr="00240C7A">
              <w:rPr>
                <w:rStyle w:val="Hyperlink"/>
                <w:rFonts w:ascii="Calibri" w:hAnsi="Calibri" w:cstheme="minorHAnsi"/>
                <w:bCs/>
                <w:noProof/>
              </w:rPr>
              <w:t>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Scope</w:t>
            </w:r>
            <w:r w:rsidR="00824544">
              <w:rPr>
                <w:noProof/>
                <w:webHidden/>
              </w:rPr>
              <w:tab/>
            </w:r>
            <w:r w:rsidR="00824544">
              <w:rPr>
                <w:noProof/>
                <w:webHidden/>
              </w:rPr>
              <w:fldChar w:fldCharType="begin"/>
            </w:r>
            <w:r w:rsidR="00824544">
              <w:rPr>
                <w:noProof/>
                <w:webHidden/>
              </w:rPr>
              <w:instrText xml:space="preserve"> PAGEREF _Toc163207857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51E5EAC6" w14:textId="0D63CC3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8" w:history="1">
            <w:r w:rsidR="00824544" w:rsidRPr="00240C7A">
              <w:rPr>
                <w:rStyle w:val="Hyperlink"/>
                <w:rFonts w:ascii="Calibri" w:hAnsi="Calibri" w:cstheme="minorHAnsi"/>
                <w:bCs/>
                <w:noProof/>
              </w:rPr>
              <w:t>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Document Conventions</w:t>
            </w:r>
            <w:r w:rsidR="00824544">
              <w:rPr>
                <w:noProof/>
                <w:webHidden/>
              </w:rPr>
              <w:tab/>
            </w:r>
            <w:r w:rsidR="00824544">
              <w:rPr>
                <w:noProof/>
                <w:webHidden/>
              </w:rPr>
              <w:fldChar w:fldCharType="begin"/>
            </w:r>
            <w:r w:rsidR="00824544">
              <w:rPr>
                <w:noProof/>
                <w:webHidden/>
              </w:rPr>
              <w:instrText xml:space="preserve"> PAGEREF _Toc163207858 \h </w:instrText>
            </w:r>
            <w:r w:rsidR="00824544">
              <w:rPr>
                <w:noProof/>
                <w:webHidden/>
              </w:rPr>
            </w:r>
            <w:r w:rsidR="00824544">
              <w:rPr>
                <w:noProof/>
                <w:webHidden/>
              </w:rPr>
              <w:fldChar w:fldCharType="separate"/>
            </w:r>
            <w:r w:rsidR="00824544">
              <w:rPr>
                <w:noProof/>
                <w:webHidden/>
              </w:rPr>
              <w:t>9</w:t>
            </w:r>
            <w:r w:rsidR="00824544">
              <w:rPr>
                <w:noProof/>
                <w:webHidden/>
              </w:rPr>
              <w:fldChar w:fldCharType="end"/>
            </w:r>
          </w:hyperlink>
        </w:p>
        <w:p w14:paraId="7C6C7F86" w14:textId="5141B1E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9" w:history="1">
            <w:r w:rsidR="00824544" w:rsidRPr="00240C7A">
              <w:rPr>
                <w:rStyle w:val="Hyperlink"/>
                <w:rFonts w:ascii="Calibri" w:hAnsi="Calibri" w:cstheme="minorHAnsi"/>
                <w:bCs/>
                <w:noProof/>
              </w:rPr>
              <w:t>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Intended Audience</w:t>
            </w:r>
            <w:r w:rsidR="00824544">
              <w:rPr>
                <w:noProof/>
                <w:webHidden/>
              </w:rPr>
              <w:tab/>
            </w:r>
            <w:r w:rsidR="00824544">
              <w:rPr>
                <w:noProof/>
                <w:webHidden/>
              </w:rPr>
              <w:fldChar w:fldCharType="begin"/>
            </w:r>
            <w:r w:rsidR="00824544">
              <w:rPr>
                <w:noProof/>
                <w:webHidden/>
              </w:rPr>
              <w:instrText xml:space="preserve"> PAGEREF _Toc163207859 \h </w:instrText>
            </w:r>
            <w:r w:rsidR="00824544">
              <w:rPr>
                <w:noProof/>
                <w:webHidden/>
              </w:rPr>
            </w:r>
            <w:r w:rsidR="00824544">
              <w:rPr>
                <w:noProof/>
                <w:webHidden/>
              </w:rPr>
              <w:fldChar w:fldCharType="separate"/>
            </w:r>
            <w:r w:rsidR="00824544">
              <w:rPr>
                <w:noProof/>
                <w:webHidden/>
              </w:rPr>
              <w:t>10</w:t>
            </w:r>
            <w:r w:rsidR="00824544">
              <w:rPr>
                <w:noProof/>
                <w:webHidden/>
              </w:rPr>
              <w:fldChar w:fldCharType="end"/>
            </w:r>
          </w:hyperlink>
        </w:p>
        <w:p w14:paraId="69653076" w14:textId="63F04018"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0" w:history="1">
            <w:r w:rsidR="00824544" w:rsidRPr="00240C7A">
              <w:rPr>
                <w:rStyle w:val="Hyperlink"/>
                <w:rFonts w:ascii="Calibri" w:hAnsi="Calibri" w:cstheme="minorHAnsi"/>
                <w:bCs/>
                <w:noProof/>
              </w:rPr>
              <w:t>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References</w:t>
            </w:r>
            <w:r w:rsidR="00824544">
              <w:rPr>
                <w:noProof/>
                <w:webHidden/>
              </w:rPr>
              <w:tab/>
            </w:r>
            <w:r w:rsidR="00824544">
              <w:rPr>
                <w:noProof/>
                <w:webHidden/>
              </w:rPr>
              <w:fldChar w:fldCharType="begin"/>
            </w:r>
            <w:r w:rsidR="00824544">
              <w:rPr>
                <w:noProof/>
                <w:webHidden/>
              </w:rPr>
              <w:instrText xml:space="preserve"> PAGEREF _Toc163207860 \h </w:instrText>
            </w:r>
            <w:r w:rsidR="00824544">
              <w:rPr>
                <w:noProof/>
                <w:webHidden/>
              </w:rPr>
            </w:r>
            <w:r w:rsidR="00824544">
              <w:rPr>
                <w:noProof/>
                <w:webHidden/>
              </w:rPr>
              <w:fldChar w:fldCharType="separate"/>
            </w:r>
            <w:r w:rsidR="00824544">
              <w:rPr>
                <w:noProof/>
                <w:webHidden/>
              </w:rPr>
              <w:t>10</w:t>
            </w:r>
            <w:r w:rsidR="00824544">
              <w:rPr>
                <w:noProof/>
                <w:webHidden/>
              </w:rPr>
              <w:fldChar w:fldCharType="end"/>
            </w:r>
          </w:hyperlink>
        </w:p>
        <w:p w14:paraId="6A011793" w14:textId="45D6B50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861" w:history="1">
            <w:r w:rsidR="00824544" w:rsidRPr="00240C7A">
              <w:rPr>
                <w:rStyle w:val="Hyperlink"/>
                <w:rFonts w:cstheme="minorHAnsi"/>
                <w:noProof/>
              </w:rPr>
              <w:t>2.</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Overall Description</w:t>
            </w:r>
            <w:r w:rsidR="00824544">
              <w:rPr>
                <w:noProof/>
                <w:webHidden/>
              </w:rPr>
              <w:tab/>
            </w:r>
            <w:r w:rsidR="00824544">
              <w:rPr>
                <w:noProof/>
                <w:webHidden/>
              </w:rPr>
              <w:fldChar w:fldCharType="begin"/>
            </w:r>
            <w:r w:rsidR="00824544">
              <w:rPr>
                <w:noProof/>
                <w:webHidden/>
              </w:rPr>
              <w:instrText xml:space="preserve"> PAGEREF _Toc163207861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46F25425" w14:textId="6047040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2" w:history="1">
            <w:r w:rsidR="00824544" w:rsidRPr="00240C7A">
              <w:rPr>
                <w:rStyle w:val="Hyperlink"/>
                <w:rFonts w:ascii="Calibri" w:hAnsi="Calibri" w:cstheme="minorHAnsi"/>
                <w:bCs/>
                <w:noProof/>
              </w:rPr>
              <w:t>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Perspective</w:t>
            </w:r>
            <w:r w:rsidR="00824544">
              <w:rPr>
                <w:noProof/>
                <w:webHidden/>
              </w:rPr>
              <w:tab/>
            </w:r>
            <w:r w:rsidR="00824544">
              <w:rPr>
                <w:noProof/>
                <w:webHidden/>
              </w:rPr>
              <w:fldChar w:fldCharType="begin"/>
            </w:r>
            <w:r w:rsidR="00824544">
              <w:rPr>
                <w:noProof/>
                <w:webHidden/>
              </w:rPr>
              <w:instrText xml:space="preserve"> PAGEREF _Toc163207862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5992DEF0" w14:textId="5292CEF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3" w:history="1">
            <w:r w:rsidR="00824544" w:rsidRPr="00240C7A">
              <w:rPr>
                <w:rStyle w:val="Hyperlink"/>
                <w:rFonts w:ascii="Calibri" w:hAnsi="Calibri" w:cstheme="minorHAnsi"/>
                <w:bCs/>
                <w:noProof/>
              </w:rPr>
              <w:t>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Features</w:t>
            </w:r>
            <w:r w:rsidR="00824544">
              <w:rPr>
                <w:noProof/>
                <w:webHidden/>
              </w:rPr>
              <w:tab/>
            </w:r>
            <w:r w:rsidR="00824544">
              <w:rPr>
                <w:noProof/>
                <w:webHidden/>
              </w:rPr>
              <w:fldChar w:fldCharType="begin"/>
            </w:r>
            <w:r w:rsidR="00824544">
              <w:rPr>
                <w:noProof/>
                <w:webHidden/>
              </w:rPr>
              <w:instrText xml:space="preserve"> PAGEREF _Toc163207863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727F92AC" w14:textId="3930795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4" w:history="1">
            <w:r w:rsidR="00824544" w:rsidRPr="00240C7A">
              <w:rPr>
                <w:rStyle w:val="Hyperlink"/>
                <w:rFonts w:ascii="Calibri" w:hAnsi="Calibri" w:cstheme="minorHAnsi"/>
                <w:bCs/>
                <w:noProof/>
              </w:rPr>
              <w:t>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User Classes and Characteristics</w:t>
            </w:r>
            <w:r w:rsidR="00824544">
              <w:rPr>
                <w:noProof/>
                <w:webHidden/>
              </w:rPr>
              <w:tab/>
            </w:r>
            <w:r w:rsidR="00824544">
              <w:rPr>
                <w:noProof/>
                <w:webHidden/>
              </w:rPr>
              <w:fldChar w:fldCharType="begin"/>
            </w:r>
            <w:r w:rsidR="00824544">
              <w:rPr>
                <w:noProof/>
                <w:webHidden/>
              </w:rPr>
              <w:instrText xml:space="preserve"> PAGEREF _Toc163207864 \h </w:instrText>
            </w:r>
            <w:r w:rsidR="00824544">
              <w:rPr>
                <w:noProof/>
                <w:webHidden/>
              </w:rPr>
            </w:r>
            <w:r w:rsidR="00824544">
              <w:rPr>
                <w:noProof/>
                <w:webHidden/>
              </w:rPr>
              <w:fldChar w:fldCharType="separate"/>
            </w:r>
            <w:r w:rsidR="00824544">
              <w:rPr>
                <w:noProof/>
                <w:webHidden/>
              </w:rPr>
              <w:t>12</w:t>
            </w:r>
            <w:r w:rsidR="00824544">
              <w:rPr>
                <w:noProof/>
                <w:webHidden/>
              </w:rPr>
              <w:fldChar w:fldCharType="end"/>
            </w:r>
          </w:hyperlink>
        </w:p>
        <w:p w14:paraId="232AC97F" w14:textId="5E0EDAF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5" w:history="1">
            <w:r w:rsidR="00824544" w:rsidRPr="00240C7A">
              <w:rPr>
                <w:rStyle w:val="Hyperlink"/>
                <w:rFonts w:ascii="Calibri" w:hAnsi="Calibri" w:cstheme="minorHAnsi"/>
                <w:bCs/>
                <w:noProof/>
              </w:rPr>
              <w:t>2.4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Operating Environment</w:t>
            </w:r>
            <w:r w:rsidR="00824544">
              <w:rPr>
                <w:noProof/>
                <w:webHidden/>
              </w:rPr>
              <w:tab/>
            </w:r>
            <w:r w:rsidR="00824544">
              <w:rPr>
                <w:noProof/>
                <w:webHidden/>
              </w:rPr>
              <w:fldChar w:fldCharType="begin"/>
            </w:r>
            <w:r w:rsidR="00824544">
              <w:rPr>
                <w:noProof/>
                <w:webHidden/>
              </w:rPr>
              <w:instrText xml:space="preserve"> PAGEREF _Toc163207865 \h </w:instrText>
            </w:r>
            <w:r w:rsidR="00824544">
              <w:rPr>
                <w:noProof/>
                <w:webHidden/>
              </w:rPr>
            </w:r>
            <w:r w:rsidR="00824544">
              <w:rPr>
                <w:noProof/>
                <w:webHidden/>
              </w:rPr>
              <w:fldChar w:fldCharType="separate"/>
            </w:r>
            <w:r w:rsidR="00824544">
              <w:rPr>
                <w:noProof/>
                <w:webHidden/>
              </w:rPr>
              <w:t>13</w:t>
            </w:r>
            <w:r w:rsidR="00824544">
              <w:rPr>
                <w:noProof/>
                <w:webHidden/>
              </w:rPr>
              <w:fldChar w:fldCharType="end"/>
            </w:r>
          </w:hyperlink>
        </w:p>
        <w:p w14:paraId="3B80CE1A" w14:textId="145BA921"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6" w:history="1">
            <w:r w:rsidR="00824544" w:rsidRPr="00240C7A">
              <w:rPr>
                <w:rStyle w:val="Hyperlink"/>
                <w:rFonts w:ascii="Calibri" w:hAnsi="Calibri" w:cstheme="minorHAnsi"/>
                <w:bCs/>
                <w:noProof/>
              </w:rPr>
              <w:t>2.5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Deliverables</w:t>
            </w:r>
            <w:r w:rsidR="00824544">
              <w:rPr>
                <w:noProof/>
                <w:webHidden/>
              </w:rPr>
              <w:tab/>
            </w:r>
            <w:r w:rsidR="00824544">
              <w:rPr>
                <w:noProof/>
                <w:webHidden/>
              </w:rPr>
              <w:fldChar w:fldCharType="begin"/>
            </w:r>
            <w:r w:rsidR="00824544">
              <w:rPr>
                <w:noProof/>
                <w:webHidden/>
              </w:rPr>
              <w:instrText xml:space="preserve"> PAGEREF _Toc163207866 \h </w:instrText>
            </w:r>
            <w:r w:rsidR="00824544">
              <w:rPr>
                <w:noProof/>
                <w:webHidden/>
              </w:rPr>
            </w:r>
            <w:r w:rsidR="00824544">
              <w:rPr>
                <w:noProof/>
                <w:webHidden/>
              </w:rPr>
              <w:fldChar w:fldCharType="separate"/>
            </w:r>
            <w:r w:rsidR="00824544">
              <w:rPr>
                <w:noProof/>
                <w:webHidden/>
              </w:rPr>
              <w:t>14</w:t>
            </w:r>
            <w:r w:rsidR="00824544">
              <w:rPr>
                <w:noProof/>
                <w:webHidden/>
              </w:rPr>
              <w:fldChar w:fldCharType="end"/>
            </w:r>
          </w:hyperlink>
        </w:p>
        <w:p w14:paraId="576F816D" w14:textId="7DB14C9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7" w:history="1">
            <w:r w:rsidR="00824544" w:rsidRPr="00240C7A">
              <w:rPr>
                <w:rStyle w:val="Hyperlink"/>
                <w:rFonts w:ascii="Calibri" w:hAnsi="Calibri" w:cstheme="minorHAnsi"/>
                <w:bCs/>
                <w:noProof/>
              </w:rPr>
              <w:t>2.6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Assumptions and Dependencies and Constraints</w:t>
            </w:r>
            <w:r w:rsidR="00824544">
              <w:rPr>
                <w:noProof/>
                <w:webHidden/>
              </w:rPr>
              <w:tab/>
            </w:r>
            <w:r w:rsidR="00824544">
              <w:rPr>
                <w:noProof/>
                <w:webHidden/>
              </w:rPr>
              <w:fldChar w:fldCharType="begin"/>
            </w:r>
            <w:r w:rsidR="00824544">
              <w:rPr>
                <w:noProof/>
                <w:webHidden/>
              </w:rPr>
              <w:instrText xml:space="preserve"> PAGEREF _Toc163207867 \h </w:instrText>
            </w:r>
            <w:r w:rsidR="00824544">
              <w:rPr>
                <w:noProof/>
                <w:webHidden/>
              </w:rPr>
            </w:r>
            <w:r w:rsidR="00824544">
              <w:rPr>
                <w:noProof/>
                <w:webHidden/>
              </w:rPr>
              <w:fldChar w:fldCharType="separate"/>
            </w:r>
            <w:r w:rsidR="00824544">
              <w:rPr>
                <w:noProof/>
                <w:webHidden/>
              </w:rPr>
              <w:t>14</w:t>
            </w:r>
            <w:r w:rsidR="00824544">
              <w:rPr>
                <w:noProof/>
                <w:webHidden/>
              </w:rPr>
              <w:fldChar w:fldCharType="end"/>
            </w:r>
          </w:hyperlink>
        </w:p>
        <w:p w14:paraId="6BC52576" w14:textId="62CE0E11"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868" w:history="1">
            <w:r w:rsidR="00824544" w:rsidRPr="00240C7A">
              <w:rPr>
                <w:rStyle w:val="Hyperlink"/>
                <w:rFonts w:cstheme="minorHAnsi"/>
                <w:noProof/>
              </w:rPr>
              <w:t>3.</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MVP-1 Work-Flow Requirement for FIU/CIR Portal Journey</w:t>
            </w:r>
            <w:r w:rsidR="00824544">
              <w:rPr>
                <w:noProof/>
                <w:webHidden/>
              </w:rPr>
              <w:tab/>
            </w:r>
            <w:r w:rsidR="00824544">
              <w:rPr>
                <w:noProof/>
                <w:webHidden/>
              </w:rPr>
              <w:fldChar w:fldCharType="begin"/>
            </w:r>
            <w:r w:rsidR="00824544">
              <w:rPr>
                <w:noProof/>
                <w:webHidden/>
              </w:rPr>
              <w:instrText xml:space="preserve"> PAGEREF _Toc163207868 \h </w:instrText>
            </w:r>
            <w:r w:rsidR="00824544">
              <w:rPr>
                <w:noProof/>
                <w:webHidden/>
              </w:rPr>
            </w:r>
            <w:r w:rsidR="00824544">
              <w:rPr>
                <w:noProof/>
                <w:webHidden/>
              </w:rPr>
              <w:fldChar w:fldCharType="separate"/>
            </w:r>
            <w:r w:rsidR="00824544">
              <w:rPr>
                <w:noProof/>
                <w:webHidden/>
              </w:rPr>
              <w:t>15</w:t>
            </w:r>
            <w:r w:rsidR="00824544">
              <w:rPr>
                <w:noProof/>
                <w:webHidden/>
              </w:rPr>
              <w:fldChar w:fldCharType="end"/>
            </w:r>
          </w:hyperlink>
        </w:p>
        <w:p w14:paraId="053B0B2B" w14:textId="2259FE3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9" w:history="1">
            <w:r w:rsidR="00824544" w:rsidRPr="00240C7A">
              <w:rPr>
                <w:rStyle w:val="Hyperlink"/>
                <w:rFonts w:ascii="Calibri" w:hAnsi="Calibri"/>
                <w:bCs/>
                <w:noProof/>
              </w:rPr>
              <w:t>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w:t>
            </w:r>
            <w:r w:rsidR="00824544">
              <w:rPr>
                <w:noProof/>
                <w:webHidden/>
              </w:rPr>
              <w:tab/>
            </w:r>
            <w:r w:rsidR="00824544">
              <w:rPr>
                <w:noProof/>
                <w:webHidden/>
              </w:rPr>
              <w:fldChar w:fldCharType="begin"/>
            </w:r>
            <w:r w:rsidR="00824544">
              <w:rPr>
                <w:noProof/>
                <w:webHidden/>
              </w:rPr>
              <w:instrText xml:space="preserve"> PAGEREF _Toc163207869 \h </w:instrText>
            </w:r>
            <w:r w:rsidR="00824544">
              <w:rPr>
                <w:noProof/>
                <w:webHidden/>
              </w:rPr>
            </w:r>
            <w:r w:rsidR="00824544">
              <w:rPr>
                <w:noProof/>
                <w:webHidden/>
              </w:rPr>
              <w:fldChar w:fldCharType="separate"/>
            </w:r>
            <w:r w:rsidR="00824544">
              <w:rPr>
                <w:noProof/>
                <w:webHidden/>
              </w:rPr>
              <w:t>17</w:t>
            </w:r>
            <w:r w:rsidR="00824544">
              <w:rPr>
                <w:noProof/>
                <w:webHidden/>
              </w:rPr>
              <w:fldChar w:fldCharType="end"/>
            </w:r>
          </w:hyperlink>
        </w:p>
        <w:p w14:paraId="4528284B" w14:textId="45F6226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0" w:history="1">
            <w:r w:rsidR="00824544" w:rsidRPr="00240C7A">
              <w:rPr>
                <w:rStyle w:val="Hyperlink"/>
                <w:i/>
                <w:noProof/>
              </w:rPr>
              <w:t>3.1.1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_Toc163207870 \h </w:instrText>
            </w:r>
            <w:r w:rsidR="00824544">
              <w:rPr>
                <w:noProof/>
                <w:webHidden/>
              </w:rPr>
            </w:r>
            <w:r w:rsidR="00824544">
              <w:rPr>
                <w:noProof/>
                <w:webHidden/>
              </w:rPr>
              <w:fldChar w:fldCharType="separate"/>
            </w:r>
            <w:r w:rsidR="00824544">
              <w:rPr>
                <w:noProof/>
                <w:webHidden/>
              </w:rPr>
              <w:t>17</w:t>
            </w:r>
            <w:r w:rsidR="00824544">
              <w:rPr>
                <w:noProof/>
                <w:webHidden/>
              </w:rPr>
              <w:fldChar w:fldCharType="end"/>
            </w:r>
          </w:hyperlink>
        </w:p>
        <w:p w14:paraId="309E9D83" w14:textId="05F9093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1" w:history="1">
            <w:r w:rsidR="00824544" w:rsidRPr="00240C7A">
              <w:rPr>
                <w:rStyle w:val="Hyperlink"/>
                <w:i/>
                <w:noProof/>
              </w:rPr>
              <w:t>3.1.2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_Toc163207871 \h </w:instrText>
            </w:r>
            <w:r w:rsidR="00824544">
              <w:rPr>
                <w:noProof/>
                <w:webHidden/>
              </w:rPr>
            </w:r>
            <w:r w:rsidR="00824544">
              <w:rPr>
                <w:noProof/>
                <w:webHidden/>
              </w:rPr>
              <w:fldChar w:fldCharType="separate"/>
            </w:r>
            <w:r w:rsidR="00824544">
              <w:rPr>
                <w:noProof/>
                <w:webHidden/>
              </w:rPr>
              <w:t>23</w:t>
            </w:r>
            <w:r w:rsidR="00824544">
              <w:rPr>
                <w:noProof/>
                <w:webHidden/>
              </w:rPr>
              <w:fldChar w:fldCharType="end"/>
            </w:r>
          </w:hyperlink>
        </w:p>
        <w:p w14:paraId="500D8361" w14:textId="7A09F3D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2" w:history="1">
            <w:r w:rsidR="00824544" w:rsidRPr="00240C7A">
              <w:rPr>
                <w:rStyle w:val="Hyperlink"/>
                <w:rFonts w:ascii="Calibri" w:hAnsi="Calibri"/>
                <w:bCs/>
                <w:noProof/>
              </w:rPr>
              <w:t>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 Return</w:t>
            </w:r>
            <w:r w:rsidR="00824544">
              <w:rPr>
                <w:noProof/>
                <w:webHidden/>
              </w:rPr>
              <w:tab/>
            </w:r>
            <w:r w:rsidR="00824544">
              <w:rPr>
                <w:noProof/>
                <w:webHidden/>
              </w:rPr>
              <w:fldChar w:fldCharType="begin"/>
            </w:r>
            <w:r w:rsidR="00824544">
              <w:rPr>
                <w:noProof/>
                <w:webHidden/>
              </w:rPr>
              <w:instrText xml:space="preserve"> PAGEREF _Toc163207872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31760372" w14:textId="2DD574D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3" w:history="1">
            <w:r w:rsidR="00824544" w:rsidRPr="00240C7A">
              <w:rPr>
                <w:rStyle w:val="Hyperlink"/>
                <w:i/>
                <w:noProof/>
              </w:rPr>
              <w:t>3.2.1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_Toc163207873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176EF2C6" w14:textId="6869F4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4" w:history="1">
            <w:r w:rsidR="00824544" w:rsidRPr="00240C7A">
              <w:rPr>
                <w:rStyle w:val="Hyperlink"/>
                <w:i/>
                <w:noProof/>
              </w:rPr>
              <w:t>3.2.2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_Toc163207874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16645EEA" w14:textId="49672C9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5" w:history="1">
            <w:r w:rsidR="00824544" w:rsidRPr="00240C7A">
              <w:rPr>
                <w:rStyle w:val="Hyperlink"/>
                <w:rFonts w:ascii="Calibri" w:hAnsi="Calibri"/>
                <w:bCs/>
                <w:noProof/>
              </w:rPr>
              <w:t>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_Toc163207875 \h </w:instrText>
            </w:r>
            <w:r w:rsidR="00824544">
              <w:rPr>
                <w:noProof/>
                <w:webHidden/>
              </w:rPr>
            </w:r>
            <w:r w:rsidR="00824544">
              <w:rPr>
                <w:noProof/>
                <w:webHidden/>
              </w:rPr>
              <w:fldChar w:fldCharType="separate"/>
            </w:r>
            <w:r w:rsidR="00824544">
              <w:rPr>
                <w:noProof/>
                <w:webHidden/>
              </w:rPr>
              <w:t>25</w:t>
            </w:r>
            <w:r w:rsidR="00824544">
              <w:rPr>
                <w:noProof/>
                <w:webHidden/>
              </w:rPr>
              <w:fldChar w:fldCharType="end"/>
            </w:r>
          </w:hyperlink>
        </w:p>
        <w:p w14:paraId="2399E757" w14:textId="04D845D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6" w:history="1">
            <w:r w:rsidR="00824544" w:rsidRPr="00240C7A">
              <w:rPr>
                <w:rStyle w:val="Hyperlink"/>
                <w:i/>
                <w:noProof/>
              </w:rPr>
              <w:t>3.3.1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_Toc163207876 \h </w:instrText>
            </w:r>
            <w:r w:rsidR="00824544">
              <w:rPr>
                <w:noProof/>
                <w:webHidden/>
              </w:rPr>
            </w:r>
            <w:r w:rsidR="00824544">
              <w:rPr>
                <w:noProof/>
                <w:webHidden/>
              </w:rPr>
              <w:fldChar w:fldCharType="separate"/>
            </w:r>
            <w:r w:rsidR="00824544">
              <w:rPr>
                <w:noProof/>
                <w:webHidden/>
              </w:rPr>
              <w:t>25</w:t>
            </w:r>
            <w:r w:rsidR="00824544">
              <w:rPr>
                <w:noProof/>
                <w:webHidden/>
              </w:rPr>
              <w:fldChar w:fldCharType="end"/>
            </w:r>
          </w:hyperlink>
        </w:p>
        <w:p w14:paraId="624CAE26" w14:textId="452FF30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7" w:history="1">
            <w:r w:rsidR="00824544" w:rsidRPr="00240C7A">
              <w:rPr>
                <w:rStyle w:val="Hyperlink"/>
                <w:i/>
                <w:noProof/>
              </w:rPr>
              <w:t>3.3.2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_Toc163207877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32C1D4D4" w14:textId="7021300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8" w:history="1">
            <w:r w:rsidR="00824544" w:rsidRPr="00240C7A">
              <w:rPr>
                <w:rStyle w:val="Hyperlink"/>
                <w:rFonts w:ascii="Calibri" w:hAnsi="Calibri"/>
                <w:bCs/>
                <w:noProof/>
              </w:rPr>
              <w:t>3.4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Referral Maker</w:t>
            </w:r>
            <w:r w:rsidR="00824544">
              <w:rPr>
                <w:noProof/>
                <w:webHidden/>
              </w:rPr>
              <w:tab/>
            </w:r>
            <w:r w:rsidR="00824544">
              <w:rPr>
                <w:noProof/>
                <w:webHidden/>
              </w:rPr>
              <w:fldChar w:fldCharType="begin"/>
            </w:r>
            <w:r w:rsidR="00824544">
              <w:rPr>
                <w:noProof/>
                <w:webHidden/>
              </w:rPr>
              <w:instrText xml:space="preserve"> PAGEREF _Toc163207878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510E8781" w14:textId="1C1FF943"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9" w:history="1">
            <w:r w:rsidR="00824544" w:rsidRPr="00240C7A">
              <w:rPr>
                <w:rStyle w:val="Hyperlink"/>
                <w:i/>
                <w:noProof/>
              </w:rPr>
              <w:t>3.4.1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_Toc163207879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35714C6F" w14:textId="310738E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0" w:history="1">
            <w:r w:rsidR="00824544" w:rsidRPr="00240C7A">
              <w:rPr>
                <w:rStyle w:val="Hyperlink"/>
                <w:i/>
                <w:noProof/>
              </w:rPr>
              <w:t>3.4.2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_Toc163207880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568E1FBB" w14:textId="21BEB60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1" w:history="1">
            <w:r w:rsidR="00824544" w:rsidRPr="00240C7A">
              <w:rPr>
                <w:rStyle w:val="Hyperlink"/>
                <w:rFonts w:ascii="Calibri" w:hAnsi="Calibri"/>
                <w:bCs/>
                <w:noProof/>
              </w:rPr>
              <w:t>3.5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Referral Checker</w:t>
            </w:r>
            <w:r w:rsidR="00824544">
              <w:rPr>
                <w:noProof/>
                <w:webHidden/>
              </w:rPr>
              <w:tab/>
            </w:r>
            <w:r w:rsidR="00824544">
              <w:rPr>
                <w:noProof/>
                <w:webHidden/>
              </w:rPr>
              <w:fldChar w:fldCharType="begin"/>
            </w:r>
            <w:r w:rsidR="00824544">
              <w:rPr>
                <w:noProof/>
                <w:webHidden/>
              </w:rPr>
              <w:instrText xml:space="preserve"> PAGEREF _Toc163207881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256427DF" w14:textId="28F950A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2" w:history="1">
            <w:r w:rsidR="00824544" w:rsidRPr="00240C7A">
              <w:rPr>
                <w:rStyle w:val="Hyperlink"/>
                <w:i/>
                <w:noProof/>
              </w:rPr>
              <w:t>3.5.1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_Toc163207882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0E5A4ED0" w14:textId="27E094F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3" w:history="1">
            <w:r w:rsidR="00824544" w:rsidRPr="00240C7A">
              <w:rPr>
                <w:rStyle w:val="Hyperlink"/>
                <w:i/>
                <w:noProof/>
              </w:rPr>
              <w:t>3.5.2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_Toc163207883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398E28E7" w14:textId="39495CC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4" w:history="1">
            <w:r w:rsidR="00824544" w:rsidRPr="00240C7A">
              <w:rPr>
                <w:rStyle w:val="Hyperlink"/>
                <w:rFonts w:ascii="Calibri" w:hAnsi="Calibri"/>
                <w:bCs/>
                <w:noProof/>
              </w:rPr>
              <w:t>3.6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_Toc163207884 \h </w:instrText>
            </w:r>
            <w:r w:rsidR="00824544">
              <w:rPr>
                <w:noProof/>
                <w:webHidden/>
              </w:rPr>
            </w:r>
            <w:r w:rsidR="00824544">
              <w:rPr>
                <w:noProof/>
                <w:webHidden/>
              </w:rPr>
              <w:fldChar w:fldCharType="separate"/>
            </w:r>
            <w:r w:rsidR="00824544">
              <w:rPr>
                <w:noProof/>
                <w:webHidden/>
              </w:rPr>
              <w:t>28</w:t>
            </w:r>
            <w:r w:rsidR="00824544">
              <w:rPr>
                <w:noProof/>
                <w:webHidden/>
              </w:rPr>
              <w:fldChar w:fldCharType="end"/>
            </w:r>
          </w:hyperlink>
        </w:p>
        <w:p w14:paraId="1DC3E742" w14:textId="37EA453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5" w:history="1">
            <w:r w:rsidR="00824544" w:rsidRPr="00240C7A">
              <w:rPr>
                <w:rStyle w:val="Hyperlink"/>
                <w:i/>
                <w:noProof/>
              </w:rPr>
              <w:t>3.6.1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_Toc163207885 \h </w:instrText>
            </w:r>
            <w:r w:rsidR="00824544">
              <w:rPr>
                <w:noProof/>
                <w:webHidden/>
              </w:rPr>
            </w:r>
            <w:r w:rsidR="00824544">
              <w:rPr>
                <w:noProof/>
                <w:webHidden/>
              </w:rPr>
              <w:fldChar w:fldCharType="separate"/>
            </w:r>
            <w:r w:rsidR="00824544">
              <w:rPr>
                <w:noProof/>
                <w:webHidden/>
              </w:rPr>
              <w:t>28</w:t>
            </w:r>
            <w:r w:rsidR="00824544">
              <w:rPr>
                <w:noProof/>
                <w:webHidden/>
              </w:rPr>
              <w:fldChar w:fldCharType="end"/>
            </w:r>
          </w:hyperlink>
        </w:p>
        <w:p w14:paraId="7F8B916F" w14:textId="343F788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6" w:history="1">
            <w:r w:rsidR="00824544" w:rsidRPr="00240C7A">
              <w:rPr>
                <w:rStyle w:val="Hyperlink"/>
                <w:noProof/>
              </w:rPr>
              <w:t>3.6.2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_Toc163207886 \h </w:instrText>
            </w:r>
            <w:r w:rsidR="00824544">
              <w:rPr>
                <w:noProof/>
                <w:webHidden/>
              </w:rPr>
            </w:r>
            <w:r w:rsidR="00824544">
              <w:rPr>
                <w:noProof/>
                <w:webHidden/>
              </w:rPr>
              <w:fldChar w:fldCharType="separate"/>
            </w:r>
            <w:r w:rsidR="00824544">
              <w:rPr>
                <w:noProof/>
                <w:webHidden/>
              </w:rPr>
              <w:t>33</w:t>
            </w:r>
            <w:r w:rsidR="00824544">
              <w:rPr>
                <w:noProof/>
                <w:webHidden/>
              </w:rPr>
              <w:fldChar w:fldCharType="end"/>
            </w:r>
          </w:hyperlink>
        </w:p>
        <w:p w14:paraId="285753F3" w14:textId="78763AF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7" w:history="1">
            <w:r w:rsidR="00824544" w:rsidRPr="00240C7A">
              <w:rPr>
                <w:rStyle w:val="Hyperlink"/>
                <w:rFonts w:ascii="Calibri" w:hAnsi="Calibri"/>
                <w:bCs/>
                <w:noProof/>
              </w:rPr>
              <w:t>3.7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_Toc163207887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393C583C" w14:textId="22BA38A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8" w:history="1">
            <w:r w:rsidR="00824544" w:rsidRPr="00240C7A">
              <w:rPr>
                <w:rStyle w:val="Hyperlink"/>
                <w:i/>
                <w:noProof/>
              </w:rPr>
              <w:t>3.7.1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_Toc163207888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5B11D029" w14:textId="26BE60C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9" w:history="1">
            <w:r w:rsidR="00824544" w:rsidRPr="00240C7A">
              <w:rPr>
                <w:rStyle w:val="Hyperlink"/>
                <w:i/>
                <w:noProof/>
              </w:rPr>
              <w:t>3.7.2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_Toc163207889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556B90FB" w14:textId="6FCFD41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0" w:history="1">
            <w:r w:rsidR="00824544" w:rsidRPr="00240C7A">
              <w:rPr>
                <w:rStyle w:val="Hyperlink"/>
                <w:rFonts w:ascii="Calibri" w:hAnsi="Calibri"/>
                <w:bCs/>
                <w:noProof/>
              </w:rPr>
              <w:t>3.8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Maker</w:t>
            </w:r>
            <w:r w:rsidR="00824544">
              <w:rPr>
                <w:noProof/>
                <w:webHidden/>
              </w:rPr>
              <w:tab/>
            </w:r>
            <w:r w:rsidR="00824544">
              <w:rPr>
                <w:noProof/>
                <w:webHidden/>
              </w:rPr>
              <w:fldChar w:fldCharType="begin"/>
            </w:r>
            <w:r w:rsidR="00824544">
              <w:rPr>
                <w:noProof/>
                <w:webHidden/>
              </w:rPr>
              <w:instrText xml:space="preserve"> PAGEREF _Toc163207890 \h </w:instrText>
            </w:r>
            <w:r w:rsidR="00824544">
              <w:rPr>
                <w:noProof/>
                <w:webHidden/>
              </w:rPr>
            </w:r>
            <w:r w:rsidR="00824544">
              <w:rPr>
                <w:noProof/>
                <w:webHidden/>
              </w:rPr>
              <w:fldChar w:fldCharType="separate"/>
            </w:r>
            <w:r w:rsidR="00824544">
              <w:rPr>
                <w:noProof/>
                <w:webHidden/>
              </w:rPr>
              <w:t>35</w:t>
            </w:r>
            <w:r w:rsidR="00824544">
              <w:rPr>
                <w:noProof/>
                <w:webHidden/>
              </w:rPr>
              <w:fldChar w:fldCharType="end"/>
            </w:r>
          </w:hyperlink>
        </w:p>
        <w:p w14:paraId="1AA5D017" w14:textId="56A2597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1" w:history="1">
            <w:r w:rsidR="00824544" w:rsidRPr="00240C7A">
              <w:rPr>
                <w:rStyle w:val="Hyperlink"/>
                <w:i/>
                <w:noProof/>
              </w:rPr>
              <w:t>3.8.1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_Toc163207891 \h </w:instrText>
            </w:r>
            <w:r w:rsidR="00824544">
              <w:rPr>
                <w:noProof/>
                <w:webHidden/>
              </w:rPr>
            </w:r>
            <w:r w:rsidR="00824544">
              <w:rPr>
                <w:noProof/>
                <w:webHidden/>
              </w:rPr>
              <w:fldChar w:fldCharType="separate"/>
            </w:r>
            <w:r w:rsidR="00824544">
              <w:rPr>
                <w:noProof/>
                <w:webHidden/>
              </w:rPr>
              <w:t>35</w:t>
            </w:r>
            <w:r w:rsidR="00824544">
              <w:rPr>
                <w:noProof/>
                <w:webHidden/>
              </w:rPr>
              <w:fldChar w:fldCharType="end"/>
            </w:r>
          </w:hyperlink>
        </w:p>
        <w:p w14:paraId="662CD333" w14:textId="4632BC0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2" w:history="1">
            <w:r w:rsidR="00824544" w:rsidRPr="00240C7A">
              <w:rPr>
                <w:rStyle w:val="Hyperlink"/>
                <w:i/>
                <w:noProof/>
              </w:rPr>
              <w:t>3.8.2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_Toc163207892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60AF4B5A" w14:textId="61E4AF8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3" w:history="1">
            <w:r w:rsidR="00824544" w:rsidRPr="00240C7A">
              <w:rPr>
                <w:rStyle w:val="Hyperlink"/>
                <w:rFonts w:ascii="Calibri" w:hAnsi="Calibri"/>
                <w:bCs/>
                <w:noProof/>
              </w:rPr>
              <w:t>3.9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Checker</w:t>
            </w:r>
            <w:r w:rsidR="00824544">
              <w:rPr>
                <w:noProof/>
                <w:webHidden/>
              </w:rPr>
              <w:tab/>
            </w:r>
            <w:r w:rsidR="00824544">
              <w:rPr>
                <w:noProof/>
                <w:webHidden/>
              </w:rPr>
              <w:fldChar w:fldCharType="begin"/>
            </w:r>
            <w:r w:rsidR="00824544">
              <w:rPr>
                <w:noProof/>
                <w:webHidden/>
              </w:rPr>
              <w:instrText xml:space="preserve"> PAGEREF _Toc163207893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3FEAB741" w14:textId="27D0332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4" w:history="1">
            <w:r w:rsidR="00824544" w:rsidRPr="00240C7A">
              <w:rPr>
                <w:rStyle w:val="Hyperlink"/>
                <w:i/>
                <w:noProof/>
              </w:rPr>
              <w:t>3.9.1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_Toc163207894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2A85003F" w14:textId="41FAB04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5" w:history="1">
            <w:r w:rsidR="00824544" w:rsidRPr="00240C7A">
              <w:rPr>
                <w:rStyle w:val="Hyperlink"/>
                <w:i/>
                <w:noProof/>
              </w:rPr>
              <w:t>3.9.2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_Toc163207895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4B673D3D" w14:textId="10A8A71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6" w:history="1">
            <w:r w:rsidR="00824544" w:rsidRPr="00240C7A">
              <w:rPr>
                <w:rStyle w:val="Hyperlink"/>
                <w:rFonts w:ascii="Calibri" w:hAnsi="Calibri"/>
                <w:bCs/>
                <w:noProof/>
              </w:rPr>
              <w:t>3.10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_Toc163207896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52A52A85" w14:textId="09B683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7" w:history="1">
            <w:r w:rsidR="00824544" w:rsidRPr="00240C7A">
              <w:rPr>
                <w:rStyle w:val="Hyperlink"/>
                <w:i/>
                <w:noProof/>
              </w:rPr>
              <w:t>3.10.1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_Toc163207897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255D1698" w14:textId="07B22AE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8" w:history="1">
            <w:r w:rsidR="00824544" w:rsidRPr="00240C7A">
              <w:rPr>
                <w:rStyle w:val="Hyperlink"/>
                <w:i/>
                <w:noProof/>
              </w:rPr>
              <w:t>3.10.2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_Toc163207898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7F389CBB" w14:textId="4652BDE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9" w:history="1">
            <w:r w:rsidR="00824544" w:rsidRPr="00240C7A">
              <w:rPr>
                <w:rStyle w:val="Hyperlink"/>
                <w:rFonts w:ascii="Calibri" w:hAnsi="Calibri"/>
                <w:bCs/>
                <w:noProof/>
              </w:rPr>
              <w:t>3.11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_Toc163207899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39E1B822" w14:textId="31C64E1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0" w:history="1">
            <w:r w:rsidR="00824544" w:rsidRPr="00240C7A">
              <w:rPr>
                <w:rStyle w:val="Hyperlink"/>
                <w:i/>
                <w:noProof/>
              </w:rPr>
              <w:t>3.11.1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_Toc163207900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2361B01E" w14:textId="6CAD856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1" w:history="1">
            <w:r w:rsidR="00824544" w:rsidRPr="00240C7A">
              <w:rPr>
                <w:rStyle w:val="Hyperlink"/>
                <w:i/>
                <w:noProof/>
              </w:rPr>
              <w:t>3.11.2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_Toc163207901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75AE387A" w14:textId="0518EA6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2" w:history="1">
            <w:r w:rsidR="00824544" w:rsidRPr="00240C7A">
              <w:rPr>
                <w:rStyle w:val="Hyperlink"/>
                <w:rFonts w:ascii="Calibri" w:hAnsi="Calibri"/>
                <w:bCs/>
                <w:noProof/>
              </w:rPr>
              <w:t>3.12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Queue</w:t>
            </w:r>
            <w:r w:rsidR="00824544">
              <w:rPr>
                <w:noProof/>
                <w:webHidden/>
              </w:rPr>
              <w:tab/>
            </w:r>
            <w:r w:rsidR="00824544">
              <w:rPr>
                <w:noProof/>
                <w:webHidden/>
              </w:rPr>
              <w:fldChar w:fldCharType="begin"/>
            </w:r>
            <w:r w:rsidR="00824544">
              <w:rPr>
                <w:noProof/>
                <w:webHidden/>
              </w:rPr>
              <w:instrText xml:space="preserve"> PAGEREF _Toc163207902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37B98866" w14:textId="23EACE1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3" w:history="1">
            <w:r w:rsidR="00824544" w:rsidRPr="00240C7A">
              <w:rPr>
                <w:rStyle w:val="Hyperlink"/>
                <w:noProof/>
              </w:rPr>
              <w:t>3.12.1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_Toc163207903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63B27011" w14:textId="441DF5E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4" w:history="1">
            <w:r w:rsidR="00824544" w:rsidRPr="00240C7A">
              <w:rPr>
                <w:rStyle w:val="Hyperlink"/>
                <w:noProof/>
              </w:rPr>
              <w:t>3.12.2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_Toc163207904 \h </w:instrText>
            </w:r>
            <w:r w:rsidR="00824544">
              <w:rPr>
                <w:noProof/>
                <w:webHidden/>
              </w:rPr>
            </w:r>
            <w:r w:rsidR="00824544">
              <w:rPr>
                <w:noProof/>
                <w:webHidden/>
              </w:rPr>
              <w:fldChar w:fldCharType="separate"/>
            </w:r>
            <w:r w:rsidR="00824544">
              <w:rPr>
                <w:noProof/>
                <w:webHidden/>
              </w:rPr>
              <w:t>40</w:t>
            </w:r>
            <w:r w:rsidR="00824544">
              <w:rPr>
                <w:noProof/>
                <w:webHidden/>
              </w:rPr>
              <w:fldChar w:fldCharType="end"/>
            </w:r>
          </w:hyperlink>
        </w:p>
        <w:p w14:paraId="4F823329" w14:textId="63C0FE7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5" w:history="1">
            <w:r w:rsidR="00824544" w:rsidRPr="00240C7A">
              <w:rPr>
                <w:rStyle w:val="Hyperlink"/>
                <w:rFonts w:ascii="Calibri" w:hAnsi="Calibri"/>
                <w:bCs/>
                <w:noProof/>
              </w:rPr>
              <w:t>3.13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Maker</w:t>
            </w:r>
            <w:r w:rsidR="00824544">
              <w:rPr>
                <w:noProof/>
                <w:webHidden/>
              </w:rPr>
              <w:tab/>
            </w:r>
            <w:r w:rsidR="00824544">
              <w:rPr>
                <w:noProof/>
                <w:webHidden/>
              </w:rPr>
              <w:fldChar w:fldCharType="begin"/>
            </w:r>
            <w:r w:rsidR="00824544">
              <w:rPr>
                <w:noProof/>
                <w:webHidden/>
              </w:rPr>
              <w:instrText xml:space="preserve"> PAGEREF _Toc163207905 \h </w:instrText>
            </w:r>
            <w:r w:rsidR="00824544">
              <w:rPr>
                <w:noProof/>
                <w:webHidden/>
              </w:rPr>
            </w:r>
            <w:r w:rsidR="00824544">
              <w:rPr>
                <w:noProof/>
                <w:webHidden/>
              </w:rPr>
              <w:fldChar w:fldCharType="separate"/>
            </w:r>
            <w:r w:rsidR="00824544">
              <w:rPr>
                <w:noProof/>
                <w:webHidden/>
              </w:rPr>
              <w:t>41</w:t>
            </w:r>
            <w:r w:rsidR="00824544">
              <w:rPr>
                <w:noProof/>
                <w:webHidden/>
              </w:rPr>
              <w:fldChar w:fldCharType="end"/>
            </w:r>
          </w:hyperlink>
        </w:p>
        <w:p w14:paraId="50F196D1" w14:textId="0046C2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6" w:history="1">
            <w:r w:rsidR="00824544" w:rsidRPr="00240C7A">
              <w:rPr>
                <w:rStyle w:val="Hyperlink"/>
                <w:i/>
                <w:noProof/>
              </w:rPr>
              <w:t>3.13.1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_Toc163207906 \h </w:instrText>
            </w:r>
            <w:r w:rsidR="00824544">
              <w:rPr>
                <w:noProof/>
                <w:webHidden/>
              </w:rPr>
            </w:r>
            <w:r w:rsidR="00824544">
              <w:rPr>
                <w:noProof/>
                <w:webHidden/>
              </w:rPr>
              <w:fldChar w:fldCharType="separate"/>
            </w:r>
            <w:r w:rsidR="00824544">
              <w:rPr>
                <w:noProof/>
                <w:webHidden/>
              </w:rPr>
              <w:t>41</w:t>
            </w:r>
            <w:r w:rsidR="00824544">
              <w:rPr>
                <w:noProof/>
                <w:webHidden/>
              </w:rPr>
              <w:fldChar w:fldCharType="end"/>
            </w:r>
          </w:hyperlink>
        </w:p>
        <w:p w14:paraId="5F33B17B" w14:textId="6BCFF93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7" w:history="1">
            <w:r w:rsidR="00824544" w:rsidRPr="00240C7A">
              <w:rPr>
                <w:rStyle w:val="Hyperlink"/>
                <w:i/>
                <w:noProof/>
              </w:rPr>
              <w:t>3.13.2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_Toc163207907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5D2CA88E" w14:textId="10CFACB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8" w:history="1">
            <w:r w:rsidR="00824544" w:rsidRPr="00240C7A">
              <w:rPr>
                <w:rStyle w:val="Hyperlink"/>
                <w:rFonts w:ascii="Calibri" w:hAnsi="Calibri"/>
                <w:bCs/>
                <w:noProof/>
              </w:rPr>
              <w:t>3.14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Checker</w:t>
            </w:r>
            <w:r w:rsidR="00824544">
              <w:rPr>
                <w:noProof/>
                <w:webHidden/>
              </w:rPr>
              <w:tab/>
            </w:r>
            <w:r w:rsidR="00824544">
              <w:rPr>
                <w:noProof/>
                <w:webHidden/>
              </w:rPr>
              <w:fldChar w:fldCharType="begin"/>
            </w:r>
            <w:r w:rsidR="00824544">
              <w:rPr>
                <w:noProof/>
                <w:webHidden/>
              </w:rPr>
              <w:instrText xml:space="preserve"> PAGEREF _Toc163207908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154B2681" w14:textId="66D95C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9" w:history="1">
            <w:r w:rsidR="00824544" w:rsidRPr="00240C7A">
              <w:rPr>
                <w:rStyle w:val="Hyperlink"/>
                <w:i/>
                <w:noProof/>
              </w:rPr>
              <w:t>3.14.1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_Toc163207909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7F10F14F" w14:textId="3472D1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0" w:history="1">
            <w:r w:rsidR="00824544" w:rsidRPr="00240C7A">
              <w:rPr>
                <w:rStyle w:val="Hyperlink"/>
                <w:i/>
                <w:noProof/>
              </w:rPr>
              <w:t>3.14.2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_Toc163207910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48066AB8" w14:textId="5D74E26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1" w:history="1">
            <w:r w:rsidR="00824544" w:rsidRPr="00240C7A">
              <w:rPr>
                <w:rStyle w:val="Hyperlink"/>
                <w:rFonts w:ascii="Calibri" w:hAnsi="Calibri"/>
                <w:bCs/>
                <w:noProof/>
              </w:rPr>
              <w:t>3.15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_Toc163207911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3938FAF9" w14:textId="50592BD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2" w:history="1">
            <w:r w:rsidR="00824544" w:rsidRPr="00240C7A">
              <w:rPr>
                <w:rStyle w:val="Hyperlink"/>
                <w:noProof/>
              </w:rPr>
              <w:t>3.15.1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_Toc163207912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5A00EC09" w14:textId="450D0F4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3" w:history="1">
            <w:r w:rsidR="00824544" w:rsidRPr="00240C7A">
              <w:rPr>
                <w:rStyle w:val="Hyperlink"/>
                <w:noProof/>
              </w:rPr>
              <w:t>3.15.2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_Toc163207913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706BFD58" w14:textId="35B7E460"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14" w:history="1">
            <w:r w:rsidR="00824544" w:rsidRPr="00240C7A">
              <w:rPr>
                <w:rStyle w:val="Hyperlink"/>
                <w:noProof/>
              </w:rPr>
              <w:t>4.</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MVP-2 Workflow Requirement for DC / CCMS Journey</w:t>
            </w:r>
            <w:r w:rsidR="00824544">
              <w:rPr>
                <w:noProof/>
                <w:webHidden/>
              </w:rPr>
              <w:tab/>
            </w:r>
            <w:r w:rsidR="00824544">
              <w:rPr>
                <w:noProof/>
                <w:webHidden/>
              </w:rPr>
              <w:fldChar w:fldCharType="begin"/>
            </w:r>
            <w:r w:rsidR="00824544">
              <w:rPr>
                <w:noProof/>
                <w:webHidden/>
              </w:rPr>
              <w:instrText xml:space="preserve"> PAGEREF _Toc163207914 \h </w:instrText>
            </w:r>
            <w:r w:rsidR="00824544">
              <w:rPr>
                <w:noProof/>
                <w:webHidden/>
              </w:rPr>
            </w:r>
            <w:r w:rsidR="00824544">
              <w:rPr>
                <w:noProof/>
                <w:webHidden/>
              </w:rPr>
              <w:fldChar w:fldCharType="separate"/>
            </w:r>
            <w:r w:rsidR="00824544">
              <w:rPr>
                <w:noProof/>
                <w:webHidden/>
              </w:rPr>
              <w:t>45</w:t>
            </w:r>
            <w:r w:rsidR="00824544">
              <w:rPr>
                <w:noProof/>
                <w:webHidden/>
              </w:rPr>
              <w:fldChar w:fldCharType="end"/>
            </w:r>
          </w:hyperlink>
        </w:p>
        <w:p w14:paraId="79E2FE45" w14:textId="697EA24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5" w:history="1">
            <w:r w:rsidR="00824544" w:rsidRPr="00240C7A">
              <w:rPr>
                <w:rStyle w:val="Hyperlink"/>
                <w:rFonts w:ascii="Calibri" w:hAnsi="Calibri"/>
                <w:bCs/>
                <w:noProof/>
              </w:rPr>
              <w:t>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Email WI Creation – Dubai Court Cases</w:t>
            </w:r>
            <w:r w:rsidR="00824544">
              <w:rPr>
                <w:noProof/>
                <w:webHidden/>
              </w:rPr>
              <w:tab/>
            </w:r>
            <w:r w:rsidR="00824544">
              <w:rPr>
                <w:noProof/>
                <w:webHidden/>
              </w:rPr>
              <w:fldChar w:fldCharType="begin"/>
            </w:r>
            <w:r w:rsidR="00824544">
              <w:rPr>
                <w:noProof/>
                <w:webHidden/>
              </w:rPr>
              <w:instrText xml:space="preserve"> PAGEREF _Toc163207915 \h </w:instrText>
            </w:r>
            <w:r w:rsidR="00824544">
              <w:rPr>
                <w:noProof/>
                <w:webHidden/>
              </w:rPr>
            </w:r>
            <w:r w:rsidR="00824544">
              <w:rPr>
                <w:noProof/>
                <w:webHidden/>
              </w:rPr>
              <w:fldChar w:fldCharType="separate"/>
            </w:r>
            <w:r w:rsidR="00824544">
              <w:rPr>
                <w:noProof/>
                <w:webHidden/>
              </w:rPr>
              <w:t>47</w:t>
            </w:r>
            <w:r w:rsidR="00824544">
              <w:rPr>
                <w:noProof/>
                <w:webHidden/>
              </w:rPr>
              <w:fldChar w:fldCharType="end"/>
            </w:r>
          </w:hyperlink>
        </w:p>
        <w:p w14:paraId="14418D16" w14:textId="60ED5D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6" w:history="1">
            <w:r w:rsidR="00824544" w:rsidRPr="00240C7A">
              <w:rPr>
                <w:rStyle w:val="Hyperlink"/>
                <w:noProof/>
              </w:rPr>
              <w:t>4.1.1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_Toc163207916 \h </w:instrText>
            </w:r>
            <w:r w:rsidR="00824544">
              <w:rPr>
                <w:noProof/>
                <w:webHidden/>
              </w:rPr>
            </w:r>
            <w:r w:rsidR="00824544">
              <w:rPr>
                <w:noProof/>
                <w:webHidden/>
              </w:rPr>
              <w:fldChar w:fldCharType="separate"/>
            </w:r>
            <w:r w:rsidR="00824544">
              <w:rPr>
                <w:noProof/>
                <w:webHidden/>
              </w:rPr>
              <w:t>47</w:t>
            </w:r>
            <w:r w:rsidR="00824544">
              <w:rPr>
                <w:noProof/>
                <w:webHidden/>
              </w:rPr>
              <w:fldChar w:fldCharType="end"/>
            </w:r>
          </w:hyperlink>
        </w:p>
        <w:p w14:paraId="31CE4DC0" w14:textId="019AC5D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7" w:history="1">
            <w:r w:rsidR="00824544" w:rsidRPr="00240C7A">
              <w:rPr>
                <w:rStyle w:val="Hyperlink"/>
                <w:rFonts w:ascii="Calibri" w:hAnsi="Calibri"/>
                <w:bCs/>
                <w:noProof/>
              </w:rPr>
              <w:t>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Journey based on Request Types</w:t>
            </w:r>
            <w:r w:rsidR="00824544">
              <w:rPr>
                <w:noProof/>
                <w:webHidden/>
              </w:rPr>
              <w:tab/>
            </w:r>
            <w:r w:rsidR="00824544">
              <w:rPr>
                <w:noProof/>
                <w:webHidden/>
              </w:rPr>
              <w:fldChar w:fldCharType="begin"/>
            </w:r>
            <w:r w:rsidR="00824544">
              <w:rPr>
                <w:noProof/>
                <w:webHidden/>
              </w:rPr>
              <w:instrText xml:space="preserve"> PAGEREF _Toc163207917 \h </w:instrText>
            </w:r>
            <w:r w:rsidR="00824544">
              <w:rPr>
                <w:noProof/>
                <w:webHidden/>
              </w:rPr>
            </w:r>
            <w:r w:rsidR="00824544">
              <w:rPr>
                <w:noProof/>
                <w:webHidden/>
              </w:rPr>
              <w:fldChar w:fldCharType="separate"/>
            </w:r>
            <w:r w:rsidR="00824544">
              <w:rPr>
                <w:noProof/>
                <w:webHidden/>
              </w:rPr>
              <w:t>48</w:t>
            </w:r>
            <w:r w:rsidR="00824544">
              <w:rPr>
                <w:noProof/>
                <w:webHidden/>
              </w:rPr>
              <w:fldChar w:fldCharType="end"/>
            </w:r>
          </w:hyperlink>
        </w:p>
        <w:p w14:paraId="52898089" w14:textId="11A4176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8" w:history="1">
            <w:r w:rsidR="00824544" w:rsidRPr="00240C7A">
              <w:rPr>
                <w:rStyle w:val="Hyperlink"/>
                <w:noProof/>
              </w:rPr>
              <w:t>4.2.1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Inquiry Flow</w:t>
            </w:r>
            <w:r w:rsidR="00824544">
              <w:rPr>
                <w:noProof/>
                <w:webHidden/>
              </w:rPr>
              <w:tab/>
            </w:r>
            <w:r w:rsidR="00824544">
              <w:rPr>
                <w:noProof/>
                <w:webHidden/>
              </w:rPr>
              <w:fldChar w:fldCharType="begin"/>
            </w:r>
            <w:r w:rsidR="00824544">
              <w:rPr>
                <w:noProof/>
                <w:webHidden/>
              </w:rPr>
              <w:instrText xml:space="preserve"> PAGEREF _Toc163207918 \h </w:instrText>
            </w:r>
            <w:r w:rsidR="00824544">
              <w:rPr>
                <w:noProof/>
                <w:webHidden/>
              </w:rPr>
            </w:r>
            <w:r w:rsidR="00824544">
              <w:rPr>
                <w:noProof/>
                <w:webHidden/>
              </w:rPr>
              <w:fldChar w:fldCharType="separate"/>
            </w:r>
            <w:r w:rsidR="00824544">
              <w:rPr>
                <w:noProof/>
                <w:webHidden/>
              </w:rPr>
              <w:t>48</w:t>
            </w:r>
            <w:r w:rsidR="00824544">
              <w:rPr>
                <w:noProof/>
                <w:webHidden/>
              </w:rPr>
              <w:fldChar w:fldCharType="end"/>
            </w:r>
          </w:hyperlink>
        </w:p>
        <w:p w14:paraId="0014F40C" w14:textId="251EB02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9" w:history="1">
            <w:r w:rsidR="00824544" w:rsidRPr="00240C7A">
              <w:rPr>
                <w:rStyle w:val="Hyperlink"/>
                <w:noProof/>
                <w:highlight w:val="yellow"/>
              </w:rPr>
              <w:t>4.2.2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highlight w:val="yellow"/>
              </w:rPr>
              <w:t>Statement Request – Out of scope</w:t>
            </w:r>
            <w:r w:rsidR="00824544">
              <w:rPr>
                <w:noProof/>
                <w:webHidden/>
              </w:rPr>
              <w:tab/>
            </w:r>
            <w:r w:rsidR="00824544">
              <w:rPr>
                <w:noProof/>
                <w:webHidden/>
              </w:rPr>
              <w:fldChar w:fldCharType="begin"/>
            </w:r>
            <w:r w:rsidR="00824544">
              <w:rPr>
                <w:noProof/>
                <w:webHidden/>
              </w:rPr>
              <w:instrText xml:space="preserve"> PAGEREF _Toc163207919 \h </w:instrText>
            </w:r>
            <w:r w:rsidR="00824544">
              <w:rPr>
                <w:noProof/>
                <w:webHidden/>
              </w:rPr>
            </w:r>
            <w:r w:rsidR="00824544">
              <w:rPr>
                <w:noProof/>
                <w:webHidden/>
              </w:rPr>
              <w:fldChar w:fldCharType="separate"/>
            </w:r>
            <w:r w:rsidR="00824544">
              <w:rPr>
                <w:noProof/>
                <w:webHidden/>
              </w:rPr>
              <w:t>49</w:t>
            </w:r>
            <w:r w:rsidR="00824544">
              <w:rPr>
                <w:noProof/>
                <w:webHidden/>
              </w:rPr>
              <w:fldChar w:fldCharType="end"/>
            </w:r>
          </w:hyperlink>
        </w:p>
        <w:p w14:paraId="3EE30F88" w14:textId="45CBAC0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0" w:history="1">
            <w:r w:rsidR="00824544" w:rsidRPr="00240C7A">
              <w:rPr>
                <w:rStyle w:val="Hyperlink"/>
                <w:noProof/>
              </w:rPr>
              <w:t>4.2.3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Signatory Details Flow</w:t>
            </w:r>
            <w:r w:rsidR="00824544">
              <w:rPr>
                <w:noProof/>
                <w:webHidden/>
              </w:rPr>
              <w:tab/>
            </w:r>
            <w:r w:rsidR="00824544">
              <w:rPr>
                <w:noProof/>
                <w:webHidden/>
              </w:rPr>
              <w:fldChar w:fldCharType="begin"/>
            </w:r>
            <w:r w:rsidR="00824544">
              <w:rPr>
                <w:noProof/>
                <w:webHidden/>
              </w:rPr>
              <w:instrText xml:space="preserve"> PAGEREF _Toc163207920 \h </w:instrText>
            </w:r>
            <w:r w:rsidR="00824544">
              <w:rPr>
                <w:noProof/>
                <w:webHidden/>
              </w:rPr>
            </w:r>
            <w:r w:rsidR="00824544">
              <w:rPr>
                <w:noProof/>
                <w:webHidden/>
              </w:rPr>
              <w:fldChar w:fldCharType="separate"/>
            </w:r>
            <w:r w:rsidR="00824544">
              <w:rPr>
                <w:noProof/>
                <w:webHidden/>
              </w:rPr>
              <w:t>52</w:t>
            </w:r>
            <w:r w:rsidR="00824544">
              <w:rPr>
                <w:noProof/>
                <w:webHidden/>
              </w:rPr>
              <w:fldChar w:fldCharType="end"/>
            </w:r>
          </w:hyperlink>
        </w:p>
        <w:p w14:paraId="27D79D77" w14:textId="1B12390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1" w:history="1">
            <w:r w:rsidR="00824544" w:rsidRPr="00240C7A">
              <w:rPr>
                <w:rStyle w:val="Hyperlink"/>
                <w:noProof/>
              </w:rPr>
              <w:t>4.2.4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Deceased – Inquiry Flow</w:t>
            </w:r>
            <w:r w:rsidR="00824544">
              <w:rPr>
                <w:noProof/>
                <w:webHidden/>
              </w:rPr>
              <w:tab/>
            </w:r>
            <w:r w:rsidR="00824544">
              <w:rPr>
                <w:noProof/>
                <w:webHidden/>
              </w:rPr>
              <w:fldChar w:fldCharType="begin"/>
            </w:r>
            <w:r w:rsidR="00824544">
              <w:rPr>
                <w:noProof/>
                <w:webHidden/>
              </w:rPr>
              <w:instrText xml:space="preserve"> PAGEREF _Toc163207921 \h </w:instrText>
            </w:r>
            <w:r w:rsidR="00824544">
              <w:rPr>
                <w:noProof/>
                <w:webHidden/>
              </w:rPr>
            </w:r>
            <w:r w:rsidR="00824544">
              <w:rPr>
                <w:noProof/>
                <w:webHidden/>
              </w:rPr>
              <w:fldChar w:fldCharType="separate"/>
            </w:r>
            <w:r w:rsidR="00824544">
              <w:rPr>
                <w:noProof/>
                <w:webHidden/>
              </w:rPr>
              <w:t>53</w:t>
            </w:r>
            <w:r w:rsidR="00824544">
              <w:rPr>
                <w:noProof/>
                <w:webHidden/>
              </w:rPr>
              <w:fldChar w:fldCharType="end"/>
            </w:r>
          </w:hyperlink>
        </w:p>
        <w:p w14:paraId="15C0A32B" w14:textId="0F63426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2" w:history="1">
            <w:r w:rsidR="00824544" w:rsidRPr="00240C7A">
              <w:rPr>
                <w:rStyle w:val="Hyperlink"/>
                <w:noProof/>
              </w:rPr>
              <w:t>4.2.5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Deceased – Transfer Flow</w:t>
            </w:r>
            <w:r w:rsidR="00824544">
              <w:rPr>
                <w:noProof/>
                <w:webHidden/>
              </w:rPr>
              <w:tab/>
            </w:r>
            <w:r w:rsidR="00824544">
              <w:rPr>
                <w:noProof/>
                <w:webHidden/>
              </w:rPr>
              <w:fldChar w:fldCharType="begin"/>
            </w:r>
            <w:r w:rsidR="00824544">
              <w:rPr>
                <w:noProof/>
                <w:webHidden/>
              </w:rPr>
              <w:instrText xml:space="preserve"> PAGEREF _Toc163207922 \h </w:instrText>
            </w:r>
            <w:r w:rsidR="00824544">
              <w:rPr>
                <w:noProof/>
                <w:webHidden/>
              </w:rPr>
            </w:r>
            <w:r w:rsidR="00824544">
              <w:rPr>
                <w:noProof/>
                <w:webHidden/>
              </w:rPr>
              <w:fldChar w:fldCharType="separate"/>
            </w:r>
            <w:r w:rsidR="00824544">
              <w:rPr>
                <w:noProof/>
                <w:webHidden/>
              </w:rPr>
              <w:t>54</w:t>
            </w:r>
            <w:r w:rsidR="00824544">
              <w:rPr>
                <w:noProof/>
                <w:webHidden/>
              </w:rPr>
              <w:fldChar w:fldCharType="end"/>
            </w:r>
          </w:hyperlink>
        </w:p>
        <w:p w14:paraId="1A40604C" w14:textId="71EE7A2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3" w:history="1">
            <w:r w:rsidR="00824544" w:rsidRPr="00240C7A">
              <w:rPr>
                <w:rStyle w:val="Hyperlink"/>
                <w:noProof/>
              </w:rPr>
              <w:t>4.2.6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Transfer Flow</w:t>
            </w:r>
            <w:r w:rsidR="00824544">
              <w:rPr>
                <w:noProof/>
                <w:webHidden/>
              </w:rPr>
              <w:tab/>
            </w:r>
            <w:r w:rsidR="00824544">
              <w:rPr>
                <w:noProof/>
                <w:webHidden/>
              </w:rPr>
              <w:fldChar w:fldCharType="begin"/>
            </w:r>
            <w:r w:rsidR="00824544">
              <w:rPr>
                <w:noProof/>
                <w:webHidden/>
              </w:rPr>
              <w:instrText xml:space="preserve"> PAGEREF _Toc163207923 \h </w:instrText>
            </w:r>
            <w:r w:rsidR="00824544">
              <w:rPr>
                <w:noProof/>
                <w:webHidden/>
              </w:rPr>
            </w:r>
            <w:r w:rsidR="00824544">
              <w:rPr>
                <w:noProof/>
                <w:webHidden/>
              </w:rPr>
              <w:fldChar w:fldCharType="separate"/>
            </w:r>
            <w:r w:rsidR="00824544">
              <w:rPr>
                <w:noProof/>
                <w:webHidden/>
              </w:rPr>
              <w:t>58</w:t>
            </w:r>
            <w:r w:rsidR="00824544">
              <w:rPr>
                <w:noProof/>
                <w:webHidden/>
              </w:rPr>
              <w:fldChar w:fldCharType="end"/>
            </w:r>
          </w:hyperlink>
        </w:p>
        <w:p w14:paraId="32BAF583" w14:textId="44D19DD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4" w:history="1">
            <w:r w:rsidR="00824544" w:rsidRPr="00240C7A">
              <w:rPr>
                <w:rStyle w:val="Hyperlink"/>
                <w:noProof/>
              </w:rPr>
              <w:t>4.2.7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Salary Transfer Flow</w:t>
            </w:r>
            <w:r w:rsidR="00824544">
              <w:rPr>
                <w:noProof/>
                <w:webHidden/>
              </w:rPr>
              <w:tab/>
            </w:r>
            <w:r w:rsidR="00824544">
              <w:rPr>
                <w:noProof/>
                <w:webHidden/>
              </w:rPr>
              <w:fldChar w:fldCharType="begin"/>
            </w:r>
            <w:r w:rsidR="00824544">
              <w:rPr>
                <w:noProof/>
                <w:webHidden/>
              </w:rPr>
              <w:instrText xml:space="preserve"> PAGEREF _Toc163207924 \h </w:instrText>
            </w:r>
            <w:r w:rsidR="00824544">
              <w:rPr>
                <w:noProof/>
                <w:webHidden/>
              </w:rPr>
            </w:r>
            <w:r w:rsidR="00824544">
              <w:rPr>
                <w:noProof/>
                <w:webHidden/>
              </w:rPr>
              <w:fldChar w:fldCharType="separate"/>
            </w:r>
            <w:r w:rsidR="00824544">
              <w:rPr>
                <w:noProof/>
                <w:webHidden/>
              </w:rPr>
              <w:t>60</w:t>
            </w:r>
            <w:r w:rsidR="00824544">
              <w:rPr>
                <w:noProof/>
                <w:webHidden/>
              </w:rPr>
              <w:fldChar w:fldCharType="end"/>
            </w:r>
          </w:hyperlink>
        </w:p>
        <w:p w14:paraId="49697B61" w14:textId="0ACEA1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5" w:history="1">
            <w:r w:rsidR="00824544" w:rsidRPr="00240C7A">
              <w:rPr>
                <w:rStyle w:val="Hyperlink"/>
                <w:noProof/>
              </w:rPr>
              <w:t>4.2.8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Flow</w:t>
            </w:r>
            <w:r w:rsidR="00824544">
              <w:rPr>
                <w:noProof/>
                <w:webHidden/>
              </w:rPr>
              <w:tab/>
            </w:r>
            <w:r w:rsidR="00824544">
              <w:rPr>
                <w:noProof/>
                <w:webHidden/>
              </w:rPr>
              <w:fldChar w:fldCharType="begin"/>
            </w:r>
            <w:r w:rsidR="00824544">
              <w:rPr>
                <w:noProof/>
                <w:webHidden/>
              </w:rPr>
              <w:instrText xml:space="preserve"> PAGEREF _Toc163207925 \h </w:instrText>
            </w:r>
            <w:r w:rsidR="00824544">
              <w:rPr>
                <w:noProof/>
                <w:webHidden/>
              </w:rPr>
            </w:r>
            <w:r w:rsidR="00824544">
              <w:rPr>
                <w:noProof/>
                <w:webHidden/>
              </w:rPr>
              <w:fldChar w:fldCharType="separate"/>
            </w:r>
            <w:r w:rsidR="00824544">
              <w:rPr>
                <w:noProof/>
                <w:webHidden/>
              </w:rPr>
              <w:t>62</w:t>
            </w:r>
            <w:r w:rsidR="00824544">
              <w:rPr>
                <w:noProof/>
                <w:webHidden/>
              </w:rPr>
              <w:fldChar w:fldCharType="end"/>
            </w:r>
          </w:hyperlink>
        </w:p>
        <w:p w14:paraId="6EAF1B71" w14:textId="731A7DA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6" w:history="1">
            <w:r w:rsidR="00824544" w:rsidRPr="00240C7A">
              <w:rPr>
                <w:rStyle w:val="Hyperlink"/>
                <w:noProof/>
              </w:rPr>
              <w:t>4.2.9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Cancellation Flow</w:t>
            </w:r>
            <w:r w:rsidR="00824544">
              <w:rPr>
                <w:noProof/>
                <w:webHidden/>
              </w:rPr>
              <w:tab/>
            </w:r>
            <w:r w:rsidR="00824544">
              <w:rPr>
                <w:noProof/>
                <w:webHidden/>
              </w:rPr>
              <w:fldChar w:fldCharType="begin"/>
            </w:r>
            <w:r w:rsidR="00824544">
              <w:rPr>
                <w:noProof/>
                <w:webHidden/>
              </w:rPr>
              <w:instrText xml:space="preserve"> PAGEREF _Toc163207926 \h </w:instrText>
            </w:r>
            <w:r w:rsidR="00824544">
              <w:rPr>
                <w:noProof/>
                <w:webHidden/>
              </w:rPr>
            </w:r>
            <w:r w:rsidR="00824544">
              <w:rPr>
                <w:noProof/>
                <w:webHidden/>
              </w:rPr>
              <w:fldChar w:fldCharType="separate"/>
            </w:r>
            <w:r w:rsidR="00824544">
              <w:rPr>
                <w:noProof/>
                <w:webHidden/>
              </w:rPr>
              <w:t>64</w:t>
            </w:r>
            <w:r w:rsidR="00824544">
              <w:rPr>
                <w:noProof/>
                <w:webHidden/>
              </w:rPr>
              <w:fldChar w:fldCharType="end"/>
            </w:r>
          </w:hyperlink>
        </w:p>
        <w:p w14:paraId="4EBCAAC5" w14:textId="21622B6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7" w:history="1">
            <w:r w:rsidR="00824544" w:rsidRPr="00240C7A">
              <w:rPr>
                <w:rStyle w:val="Hyperlink"/>
                <w:noProof/>
              </w:rPr>
              <w:t>4.2.10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Others</w:t>
            </w:r>
            <w:r w:rsidR="00824544">
              <w:rPr>
                <w:noProof/>
                <w:webHidden/>
              </w:rPr>
              <w:tab/>
            </w:r>
            <w:r w:rsidR="00824544">
              <w:rPr>
                <w:noProof/>
                <w:webHidden/>
              </w:rPr>
              <w:fldChar w:fldCharType="begin"/>
            </w:r>
            <w:r w:rsidR="00824544">
              <w:rPr>
                <w:noProof/>
                <w:webHidden/>
              </w:rPr>
              <w:instrText xml:space="preserve"> PAGEREF _Toc163207927 \h </w:instrText>
            </w:r>
            <w:r w:rsidR="00824544">
              <w:rPr>
                <w:noProof/>
                <w:webHidden/>
              </w:rPr>
            </w:r>
            <w:r w:rsidR="00824544">
              <w:rPr>
                <w:noProof/>
                <w:webHidden/>
              </w:rPr>
              <w:fldChar w:fldCharType="separate"/>
            </w:r>
            <w:r w:rsidR="00824544">
              <w:rPr>
                <w:noProof/>
                <w:webHidden/>
              </w:rPr>
              <w:t>66</w:t>
            </w:r>
            <w:r w:rsidR="00824544">
              <w:rPr>
                <w:noProof/>
                <w:webHidden/>
              </w:rPr>
              <w:fldChar w:fldCharType="end"/>
            </w:r>
          </w:hyperlink>
        </w:p>
        <w:p w14:paraId="36F036FC" w14:textId="3159D90A"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28" w:history="1">
            <w:r w:rsidR="00824544" w:rsidRPr="00240C7A">
              <w:rPr>
                <w:rStyle w:val="Hyperlink"/>
                <w:noProof/>
              </w:rPr>
              <w:t>5.</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Queue Descriptions – DC/CCMS</w:t>
            </w:r>
            <w:r w:rsidR="00824544">
              <w:rPr>
                <w:noProof/>
                <w:webHidden/>
              </w:rPr>
              <w:tab/>
            </w:r>
            <w:r w:rsidR="00824544">
              <w:rPr>
                <w:noProof/>
                <w:webHidden/>
              </w:rPr>
              <w:fldChar w:fldCharType="begin"/>
            </w:r>
            <w:r w:rsidR="00824544">
              <w:rPr>
                <w:noProof/>
                <w:webHidden/>
              </w:rPr>
              <w:instrText xml:space="preserve"> PAGEREF _Toc163207928 \h </w:instrText>
            </w:r>
            <w:r w:rsidR="00824544">
              <w:rPr>
                <w:noProof/>
                <w:webHidden/>
              </w:rPr>
            </w:r>
            <w:r w:rsidR="00824544">
              <w:rPr>
                <w:noProof/>
                <w:webHidden/>
              </w:rPr>
              <w:fldChar w:fldCharType="separate"/>
            </w:r>
            <w:r w:rsidR="00824544">
              <w:rPr>
                <w:noProof/>
                <w:webHidden/>
              </w:rPr>
              <w:t>67</w:t>
            </w:r>
            <w:r w:rsidR="00824544">
              <w:rPr>
                <w:noProof/>
                <w:webHidden/>
              </w:rPr>
              <w:fldChar w:fldCharType="end"/>
            </w:r>
          </w:hyperlink>
        </w:p>
        <w:p w14:paraId="387A3F35" w14:textId="69EC522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29" w:history="1">
            <w:r w:rsidR="00824544" w:rsidRPr="00240C7A">
              <w:rPr>
                <w:rStyle w:val="Hyperlink"/>
                <w:rFonts w:ascii="Calibri" w:hAnsi="Calibri"/>
                <w:bCs/>
                <w:noProof/>
              </w:rPr>
              <w:t>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w:t>
            </w:r>
            <w:r w:rsidR="00824544">
              <w:rPr>
                <w:noProof/>
                <w:webHidden/>
              </w:rPr>
              <w:tab/>
            </w:r>
            <w:r w:rsidR="00824544">
              <w:rPr>
                <w:noProof/>
                <w:webHidden/>
              </w:rPr>
              <w:fldChar w:fldCharType="begin"/>
            </w:r>
            <w:r w:rsidR="00824544">
              <w:rPr>
                <w:noProof/>
                <w:webHidden/>
              </w:rPr>
              <w:instrText xml:space="preserve"> PAGEREF _Toc163207929 \h </w:instrText>
            </w:r>
            <w:r w:rsidR="00824544">
              <w:rPr>
                <w:noProof/>
                <w:webHidden/>
              </w:rPr>
            </w:r>
            <w:r w:rsidR="00824544">
              <w:rPr>
                <w:noProof/>
                <w:webHidden/>
              </w:rPr>
              <w:fldChar w:fldCharType="separate"/>
            </w:r>
            <w:r w:rsidR="00824544">
              <w:rPr>
                <w:noProof/>
                <w:webHidden/>
              </w:rPr>
              <w:t>68</w:t>
            </w:r>
            <w:r w:rsidR="00824544">
              <w:rPr>
                <w:noProof/>
                <w:webHidden/>
              </w:rPr>
              <w:fldChar w:fldCharType="end"/>
            </w:r>
          </w:hyperlink>
        </w:p>
        <w:p w14:paraId="44D7B00B" w14:textId="1B76B7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0" w:history="1">
            <w:r w:rsidR="00824544" w:rsidRPr="00240C7A">
              <w:rPr>
                <w:rStyle w:val="Hyperlink"/>
                <w:noProof/>
              </w:rPr>
              <w:t>5.1.1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_Toc163207930 \h </w:instrText>
            </w:r>
            <w:r w:rsidR="00824544">
              <w:rPr>
                <w:noProof/>
                <w:webHidden/>
              </w:rPr>
            </w:r>
            <w:r w:rsidR="00824544">
              <w:rPr>
                <w:noProof/>
                <w:webHidden/>
              </w:rPr>
              <w:fldChar w:fldCharType="separate"/>
            </w:r>
            <w:r w:rsidR="00824544">
              <w:rPr>
                <w:noProof/>
                <w:webHidden/>
              </w:rPr>
              <w:t>68</w:t>
            </w:r>
            <w:r w:rsidR="00824544">
              <w:rPr>
                <w:noProof/>
                <w:webHidden/>
              </w:rPr>
              <w:fldChar w:fldCharType="end"/>
            </w:r>
          </w:hyperlink>
        </w:p>
        <w:p w14:paraId="21895D08" w14:textId="6098FD7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1" w:history="1">
            <w:r w:rsidR="00824544" w:rsidRPr="00240C7A">
              <w:rPr>
                <w:rStyle w:val="Hyperlink"/>
                <w:noProof/>
              </w:rPr>
              <w:t>5.1.2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_Toc163207931 \h </w:instrText>
            </w:r>
            <w:r w:rsidR="00824544">
              <w:rPr>
                <w:noProof/>
                <w:webHidden/>
              </w:rPr>
            </w:r>
            <w:r w:rsidR="00824544">
              <w:rPr>
                <w:noProof/>
                <w:webHidden/>
              </w:rPr>
              <w:fldChar w:fldCharType="separate"/>
            </w:r>
            <w:r w:rsidR="00824544">
              <w:rPr>
                <w:noProof/>
                <w:webHidden/>
              </w:rPr>
              <w:t>77</w:t>
            </w:r>
            <w:r w:rsidR="00824544">
              <w:rPr>
                <w:noProof/>
                <w:webHidden/>
              </w:rPr>
              <w:fldChar w:fldCharType="end"/>
            </w:r>
          </w:hyperlink>
        </w:p>
        <w:p w14:paraId="2DC2B6E0" w14:textId="1F21386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2" w:history="1">
            <w:r w:rsidR="00824544" w:rsidRPr="00240C7A">
              <w:rPr>
                <w:rStyle w:val="Hyperlink"/>
                <w:rFonts w:ascii="Calibri" w:hAnsi="Calibri"/>
                <w:bCs/>
                <w:noProof/>
              </w:rPr>
              <w:t>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_Toc163207932 \h </w:instrText>
            </w:r>
            <w:r w:rsidR="00824544">
              <w:rPr>
                <w:noProof/>
                <w:webHidden/>
              </w:rPr>
            </w:r>
            <w:r w:rsidR="00824544">
              <w:rPr>
                <w:noProof/>
                <w:webHidden/>
              </w:rPr>
              <w:fldChar w:fldCharType="separate"/>
            </w:r>
            <w:r w:rsidR="00824544">
              <w:rPr>
                <w:noProof/>
                <w:webHidden/>
              </w:rPr>
              <w:t>78</w:t>
            </w:r>
            <w:r w:rsidR="00824544">
              <w:rPr>
                <w:noProof/>
                <w:webHidden/>
              </w:rPr>
              <w:fldChar w:fldCharType="end"/>
            </w:r>
          </w:hyperlink>
        </w:p>
        <w:p w14:paraId="21EE8758" w14:textId="1DA547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3" w:history="1">
            <w:r w:rsidR="00824544" w:rsidRPr="00240C7A">
              <w:rPr>
                <w:rStyle w:val="Hyperlink"/>
                <w:noProof/>
              </w:rPr>
              <w:t>5.2.1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_Toc163207933 \h </w:instrText>
            </w:r>
            <w:r w:rsidR="00824544">
              <w:rPr>
                <w:noProof/>
                <w:webHidden/>
              </w:rPr>
            </w:r>
            <w:r w:rsidR="00824544">
              <w:rPr>
                <w:noProof/>
                <w:webHidden/>
              </w:rPr>
              <w:fldChar w:fldCharType="separate"/>
            </w:r>
            <w:r w:rsidR="00824544">
              <w:rPr>
                <w:noProof/>
                <w:webHidden/>
              </w:rPr>
              <w:t>78</w:t>
            </w:r>
            <w:r w:rsidR="00824544">
              <w:rPr>
                <w:noProof/>
                <w:webHidden/>
              </w:rPr>
              <w:fldChar w:fldCharType="end"/>
            </w:r>
          </w:hyperlink>
        </w:p>
        <w:p w14:paraId="56CAF7E2" w14:textId="35A8C14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4" w:history="1">
            <w:r w:rsidR="00824544" w:rsidRPr="00240C7A">
              <w:rPr>
                <w:rStyle w:val="Hyperlink"/>
                <w:noProof/>
              </w:rPr>
              <w:t>5.2.2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_Toc163207934 \h </w:instrText>
            </w:r>
            <w:r w:rsidR="00824544">
              <w:rPr>
                <w:noProof/>
                <w:webHidden/>
              </w:rPr>
            </w:r>
            <w:r w:rsidR="00824544">
              <w:rPr>
                <w:noProof/>
                <w:webHidden/>
              </w:rPr>
              <w:fldChar w:fldCharType="separate"/>
            </w:r>
            <w:r w:rsidR="00824544">
              <w:rPr>
                <w:noProof/>
                <w:webHidden/>
              </w:rPr>
              <w:t>81</w:t>
            </w:r>
            <w:r w:rsidR="00824544">
              <w:rPr>
                <w:noProof/>
                <w:webHidden/>
              </w:rPr>
              <w:fldChar w:fldCharType="end"/>
            </w:r>
          </w:hyperlink>
        </w:p>
        <w:p w14:paraId="43948CCA" w14:textId="32B1192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5" w:history="1">
            <w:r w:rsidR="00824544" w:rsidRPr="00240C7A">
              <w:rPr>
                <w:rStyle w:val="Hyperlink"/>
                <w:rFonts w:ascii="Calibri" w:hAnsi="Calibri"/>
                <w:bCs/>
                <w:noProof/>
              </w:rPr>
              <w:t>5.3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Initiator Maker Return</w:t>
            </w:r>
            <w:r w:rsidR="00824544">
              <w:rPr>
                <w:noProof/>
                <w:webHidden/>
              </w:rPr>
              <w:tab/>
            </w:r>
            <w:r w:rsidR="00824544">
              <w:rPr>
                <w:noProof/>
                <w:webHidden/>
              </w:rPr>
              <w:fldChar w:fldCharType="begin"/>
            </w:r>
            <w:r w:rsidR="00824544">
              <w:rPr>
                <w:noProof/>
                <w:webHidden/>
              </w:rPr>
              <w:instrText xml:space="preserve"> PAGEREF _Toc163207935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34EA0C9B" w14:textId="54A5509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6" w:history="1">
            <w:r w:rsidR="00824544" w:rsidRPr="00240C7A">
              <w:rPr>
                <w:rStyle w:val="Hyperlink"/>
                <w:noProof/>
              </w:rPr>
              <w:t>5.3.1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_Toc163207936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11F26D61" w14:textId="2D7B6F1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7" w:history="1">
            <w:r w:rsidR="00824544" w:rsidRPr="00240C7A">
              <w:rPr>
                <w:rStyle w:val="Hyperlink"/>
                <w:i/>
                <w:noProof/>
              </w:rPr>
              <w:t>5.3.2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_Toc163207937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1C5AD844" w14:textId="77D3F69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8" w:history="1">
            <w:r w:rsidR="00824544" w:rsidRPr="00240C7A">
              <w:rPr>
                <w:rStyle w:val="Hyperlink"/>
                <w:rFonts w:ascii="Calibri" w:hAnsi="Calibri"/>
                <w:bCs/>
                <w:noProof/>
              </w:rPr>
              <w:t>5.4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_Toc163207938 \h </w:instrText>
            </w:r>
            <w:r w:rsidR="00824544">
              <w:rPr>
                <w:noProof/>
                <w:webHidden/>
              </w:rPr>
            </w:r>
            <w:r w:rsidR="00824544">
              <w:rPr>
                <w:noProof/>
                <w:webHidden/>
              </w:rPr>
              <w:fldChar w:fldCharType="separate"/>
            </w:r>
            <w:r w:rsidR="00824544">
              <w:rPr>
                <w:noProof/>
                <w:webHidden/>
              </w:rPr>
              <w:t>83</w:t>
            </w:r>
            <w:r w:rsidR="00824544">
              <w:rPr>
                <w:noProof/>
                <w:webHidden/>
              </w:rPr>
              <w:fldChar w:fldCharType="end"/>
            </w:r>
          </w:hyperlink>
        </w:p>
        <w:p w14:paraId="64275AC1" w14:textId="6EDFFB1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9" w:history="1">
            <w:r w:rsidR="00824544" w:rsidRPr="00240C7A">
              <w:rPr>
                <w:rStyle w:val="Hyperlink"/>
                <w:noProof/>
              </w:rPr>
              <w:t>5.4.1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_Toc163207939 \h </w:instrText>
            </w:r>
            <w:r w:rsidR="00824544">
              <w:rPr>
                <w:noProof/>
                <w:webHidden/>
              </w:rPr>
            </w:r>
            <w:r w:rsidR="00824544">
              <w:rPr>
                <w:noProof/>
                <w:webHidden/>
              </w:rPr>
              <w:fldChar w:fldCharType="separate"/>
            </w:r>
            <w:r w:rsidR="00824544">
              <w:rPr>
                <w:noProof/>
                <w:webHidden/>
              </w:rPr>
              <w:t>83</w:t>
            </w:r>
            <w:r w:rsidR="00824544">
              <w:rPr>
                <w:noProof/>
                <w:webHidden/>
              </w:rPr>
              <w:fldChar w:fldCharType="end"/>
            </w:r>
          </w:hyperlink>
        </w:p>
        <w:p w14:paraId="54D184D7" w14:textId="16737EA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0" w:history="1">
            <w:r w:rsidR="00824544" w:rsidRPr="00240C7A">
              <w:rPr>
                <w:rStyle w:val="Hyperlink"/>
                <w:noProof/>
              </w:rPr>
              <w:t>5.4.2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_Toc163207940 \h </w:instrText>
            </w:r>
            <w:r w:rsidR="00824544">
              <w:rPr>
                <w:noProof/>
                <w:webHidden/>
              </w:rPr>
            </w:r>
            <w:r w:rsidR="00824544">
              <w:rPr>
                <w:noProof/>
                <w:webHidden/>
              </w:rPr>
              <w:fldChar w:fldCharType="separate"/>
            </w:r>
            <w:r w:rsidR="00824544">
              <w:rPr>
                <w:noProof/>
                <w:webHidden/>
              </w:rPr>
              <w:t>84</w:t>
            </w:r>
            <w:r w:rsidR="00824544">
              <w:rPr>
                <w:noProof/>
                <w:webHidden/>
              </w:rPr>
              <w:fldChar w:fldCharType="end"/>
            </w:r>
          </w:hyperlink>
        </w:p>
        <w:p w14:paraId="04E20713" w14:textId="33119AA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1" w:history="1">
            <w:r w:rsidR="00824544" w:rsidRPr="00240C7A">
              <w:rPr>
                <w:rStyle w:val="Hyperlink"/>
                <w:rFonts w:ascii="Calibri" w:hAnsi="Calibri"/>
                <w:bCs/>
                <w:noProof/>
              </w:rPr>
              <w:t>5.5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Queue</w:t>
            </w:r>
            <w:r w:rsidR="00824544">
              <w:rPr>
                <w:noProof/>
                <w:webHidden/>
              </w:rPr>
              <w:tab/>
            </w:r>
            <w:r w:rsidR="00824544">
              <w:rPr>
                <w:noProof/>
                <w:webHidden/>
              </w:rPr>
              <w:fldChar w:fldCharType="begin"/>
            </w:r>
            <w:r w:rsidR="00824544">
              <w:rPr>
                <w:noProof/>
                <w:webHidden/>
              </w:rPr>
              <w:instrText xml:space="preserve"> PAGEREF _Toc163207941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6E3604A5" w14:textId="550B7F9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2" w:history="1">
            <w:r w:rsidR="00824544" w:rsidRPr="00240C7A">
              <w:rPr>
                <w:rStyle w:val="Hyperlink"/>
                <w:noProof/>
              </w:rPr>
              <w:t>5.5.1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_Toc163207942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295D163E" w14:textId="4D772A1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3" w:history="1">
            <w:r w:rsidR="00824544" w:rsidRPr="00240C7A">
              <w:rPr>
                <w:rStyle w:val="Hyperlink"/>
                <w:noProof/>
              </w:rPr>
              <w:t>5.5.2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_Toc163207943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732B1C5E" w14:textId="65C303F1"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4" w:history="1">
            <w:r w:rsidR="00824544" w:rsidRPr="00240C7A">
              <w:rPr>
                <w:rStyle w:val="Hyperlink"/>
                <w:rFonts w:ascii="Calibri" w:hAnsi="Calibri"/>
                <w:bCs/>
                <w:noProof/>
              </w:rPr>
              <w:t>5.6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_Toc163207944 \h </w:instrText>
            </w:r>
            <w:r w:rsidR="00824544">
              <w:rPr>
                <w:noProof/>
                <w:webHidden/>
              </w:rPr>
            </w:r>
            <w:r w:rsidR="00824544">
              <w:rPr>
                <w:noProof/>
                <w:webHidden/>
              </w:rPr>
              <w:fldChar w:fldCharType="separate"/>
            </w:r>
            <w:r w:rsidR="00824544">
              <w:rPr>
                <w:noProof/>
                <w:webHidden/>
              </w:rPr>
              <w:t>86</w:t>
            </w:r>
            <w:r w:rsidR="00824544">
              <w:rPr>
                <w:noProof/>
                <w:webHidden/>
              </w:rPr>
              <w:fldChar w:fldCharType="end"/>
            </w:r>
          </w:hyperlink>
        </w:p>
        <w:p w14:paraId="57EC25CD" w14:textId="71B538E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5" w:history="1">
            <w:r w:rsidR="00824544" w:rsidRPr="00240C7A">
              <w:rPr>
                <w:rStyle w:val="Hyperlink"/>
                <w:noProof/>
              </w:rPr>
              <w:t>5.6.1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_Toc163207945 \h </w:instrText>
            </w:r>
            <w:r w:rsidR="00824544">
              <w:rPr>
                <w:noProof/>
                <w:webHidden/>
              </w:rPr>
            </w:r>
            <w:r w:rsidR="00824544">
              <w:rPr>
                <w:noProof/>
                <w:webHidden/>
              </w:rPr>
              <w:fldChar w:fldCharType="separate"/>
            </w:r>
            <w:r w:rsidR="00824544">
              <w:rPr>
                <w:noProof/>
                <w:webHidden/>
              </w:rPr>
              <w:t>86</w:t>
            </w:r>
            <w:r w:rsidR="00824544">
              <w:rPr>
                <w:noProof/>
                <w:webHidden/>
              </w:rPr>
              <w:fldChar w:fldCharType="end"/>
            </w:r>
          </w:hyperlink>
        </w:p>
        <w:p w14:paraId="197319CB" w14:textId="3A8F2AA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6" w:history="1">
            <w:r w:rsidR="00824544" w:rsidRPr="00240C7A">
              <w:rPr>
                <w:rStyle w:val="Hyperlink"/>
                <w:noProof/>
              </w:rPr>
              <w:t>5.6.2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_Toc163207946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6FB13EEF" w14:textId="7F86104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7" w:history="1">
            <w:r w:rsidR="00824544" w:rsidRPr="00240C7A">
              <w:rPr>
                <w:rStyle w:val="Hyperlink"/>
                <w:rFonts w:ascii="Calibri" w:hAnsi="Calibri"/>
                <w:bCs/>
                <w:noProof/>
              </w:rPr>
              <w:t>5.7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_Toc163207947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7DC84DE2" w14:textId="346D4BD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8" w:history="1">
            <w:r w:rsidR="00824544" w:rsidRPr="00240C7A">
              <w:rPr>
                <w:rStyle w:val="Hyperlink"/>
                <w:noProof/>
              </w:rPr>
              <w:t>5.7.1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_Toc163207948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0860C912" w14:textId="768218D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9" w:history="1">
            <w:r w:rsidR="00824544" w:rsidRPr="00240C7A">
              <w:rPr>
                <w:rStyle w:val="Hyperlink"/>
                <w:noProof/>
              </w:rPr>
              <w:t>5.7.2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_Toc163207949 \h </w:instrText>
            </w:r>
            <w:r w:rsidR="00824544">
              <w:rPr>
                <w:noProof/>
                <w:webHidden/>
              </w:rPr>
            </w:r>
            <w:r w:rsidR="00824544">
              <w:rPr>
                <w:noProof/>
                <w:webHidden/>
              </w:rPr>
              <w:fldChar w:fldCharType="separate"/>
            </w:r>
            <w:r w:rsidR="00824544">
              <w:rPr>
                <w:noProof/>
                <w:webHidden/>
              </w:rPr>
              <w:t>88</w:t>
            </w:r>
            <w:r w:rsidR="00824544">
              <w:rPr>
                <w:noProof/>
                <w:webHidden/>
              </w:rPr>
              <w:fldChar w:fldCharType="end"/>
            </w:r>
          </w:hyperlink>
        </w:p>
        <w:p w14:paraId="040E75A9" w14:textId="61DC2EB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0" w:history="1">
            <w:r w:rsidR="00824544" w:rsidRPr="00240C7A">
              <w:rPr>
                <w:rStyle w:val="Hyperlink"/>
                <w:rFonts w:ascii="Calibri" w:hAnsi="Calibri"/>
                <w:bCs/>
                <w:noProof/>
              </w:rPr>
              <w:t>5.8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Inv IOPS Maker</w:t>
            </w:r>
            <w:r w:rsidR="00824544">
              <w:rPr>
                <w:noProof/>
                <w:webHidden/>
              </w:rPr>
              <w:tab/>
            </w:r>
            <w:r w:rsidR="00824544">
              <w:rPr>
                <w:noProof/>
                <w:webHidden/>
              </w:rPr>
              <w:fldChar w:fldCharType="begin"/>
            </w:r>
            <w:r w:rsidR="00824544">
              <w:rPr>
                <w:noProof/>
                <w:webHidden/>
              </w:rPr>
              <w:instrText xml:space="preserve"> PAGEREF _Toc163207950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39C477C3" w14:textId="4A30E2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1" w:history="1">
            <w:r w:rsidR="00824544" w:rsidRPr="00240C7A">
              <w:rPr>
                <w:rStyle w:val="Hyperlink"/>
                <w:noProof/>
              </w:rPr>
              <w:t>5.8.1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_Toc163207951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4133437D" w14:textId="63F9BB8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2" w:history="1">
            <w:r w:rsidR="00824544" w:rsidRPr="00240C7A">
              <w:rPr>
                <w:rStyle w:val="Hyperlink"/>
                <w:noProof/>
              </w:rPr>
              <w:t>5.8.2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_Toc163207952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66B0EF78" w14:textId="29D3CC9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3" w:history="1">
            <w:r w:rsidR="00824544" w:rsidRPr="00240C7A">
              <w:rPr>
                <w:rStyle w:val="Hyperlink"/>
                <w:rFonts w:ascii="Calibri" w:hAnsi="Calibri"/>
                <w:bCs/>
                <w:noProof/>
              </w:rPr>
              <w:t>5.9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Inv IOPS Checker</w:t>
            </w:r>
            <w:r w:rsidR="00824544">
              <w:rPr>
                <w:noProof/>
                <w:webHidden/>
              </w:rPr>
              <w:tab/>
            </w:r>
            <w:r w:rsidR="00824544">
              <w:rPr>
                <w:noProof/>
                <w:webHidden/>
              </w:rPr>
              <w:fldChar w:fldCharType="begin"/>
            </w:r>
            <w:r w:rsidR="00824544">
              <w:rPr>
                <w:noProof/>
                <w:webHidden/>
              </w:rPr>
              <w:instrText xml:space="preserve"> PAGEREF _Toc163207953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2CDFBF5D" w14:textId="196B30D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4" w:history="1">
            <w:r w:rsidR="00824544" w:rsidRPr="00240C7A">
              <w:rPr>
                <w:rStyle w:val="Hyperlink"/>
                <w:noProof/>
              </w:rPr>
              <w:t>5.9.1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_Toc163207954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1EBD146D" w14:textId="3EC8E29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5" w:history="1">
            <w:r w:rsidR="00824544" w:rsidRPr="00240C7A">
              <w:rPr>
                <w:rStyle w:val="Hyperlink"/>
                <w:noProof/>
              </w:rPr>
              <w:t>5.9.2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_Toc163207955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56C55191" w14:textId="7DCA286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6" w:history="1">
            <w:r w:rsidR="00824544" w:rsidRPr="00240C7A">
              <w:rPr>
                <w:rStyle w:val="Hyperlink"/>
                <w:rFonts w:ascii="Calibri" w:hAnsi="Calibri"/>
                <w:bCs/>
                <w:noProof/>
              </w:rPr>
              <w:t>5.10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Cards Maker</w:t>
            </w:r>
            <w:r w:rsidR="00824544">
              <w:rPr>
                <w:noProof/>
                <w:webHidden/>
              </w:rPr>
              <w:tab/>
            </w:r>
            <w:r w:rsidR="00824544">
              <w:rPr>
                <w:noProof/>
                <w:webHidden/>
              </w:rPr>
              <w:fldChar w:fldCharType="begin"/>
            </w:r>
            <w:r w:rsidR="00824544">
              <w:rPr>
                <w:noProof/>
                <w:webHidden/>
              </w:rPr>
              <w:instrText xml:space="preserve"> PAGEREF _Toc163207956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6AD71BD0" w14:textId="7A59082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7" w:history="1">
            <w:r w:rsidR="00824544" w:rsidRPr="00240C7A">
              <w:rPr>
                <w:rStyle w:val="Hyperlink"/>
                <w:noProof/>
              </w:rPr>
              <w:t>5.10.1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_Toc163207957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5952E93B" w14:textId="5B8E2C3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8" w:history="1">
            <w:r w:rsidR="00824544" w:rsidRPr="00240C7A">
              <w:rPr>
                <w:rStyle w:val="Hyperlink"/>
                <w:noProof/>
              </w:rPr>
              <w:t>5.10.2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_Toc163207958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5CCA6136" w14:textId="14E69AD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9" w:history="1">
            <w:r w:rsidR="00824544" w:rsidRPr="00240C7A">
              <w:rPr>
                <w:rStyle w:val="Hyperlink"/>
                <w:rFonts w:ascii="Calibri" w:hAnsi="Calibri"/>
                <w:bCs/>
                <w:noProof/>
              </w:rPr>
              <w:t>5.11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Cards Checker</w:t>
            </w:r>
            <w:r w:rsidR="00824544">
              <w:rPr>
                <w:noProof/>
                <w:webHidden/>
              </w:rPr>
              <w:tab/>
            </w:r>
            <w:r w:rsidR="00824544">
              <w:rPr>
                <w:noProof/>
                <w:webHidden/>
              </w:rPr>
              <w:fldChar w:fldCharType="begin"/>
            </w:r>
            <w:r w:rsidR="00824544">
              <w:rPr>
                <w:noProof/>
                <w:webHidden/>
              </w:rPr>
              <w:instrText xml:space="preserve"> PAGEREF _Toc163207959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5B003A38" w14:textId="3669AD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0" w:history="1">
            <w:r w:rsidR="00824544" w:rsidRPr="00240C7A">
              <w:rPr>
                <w:rStyle w:val="Hyperlink"/>
                <w:noProof/>
              </w:rPr>
              <w:t>5.11.1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_Toc163207960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32C65BDF" w14:textId="2493304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1" w:history="1">
            <w:r w:rsidR="00824544" w:rsidRPr="00240C7A">
              <w:rPr>
                <w:rStyle w:val="Hyperlink"/>
                <w:noProof/>
              </w:rPr>
              <w:t>5.11.2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_Toc163207961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7EBF5891" w14:textId="51E0D98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2" w:history="1">
            <w:r w:rsidR="00824544" w:rsidRPr="00240C7A">
              <w:rPr>
                <w:rStyle w:val="Hyperlink"/>
                <w:rFonts w:ascii="Calibri" w:hAnsi="Calibri"/>
                <w:bCs/>
                <w:noProof/>
              </w:rPr>
              <w:t>5.12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Financial Maker</w:t>
            </w:r>
            <w:r w:rsidR="00824544">
              <w:rPr>
                <w:noProof/>
                <w:webHidden/>
              </w:rPr>
              <w:tab/>
            </w:r>
            <w:r w:rsidR="00824544">
              <w:rPr>
                <w:noProof/>
                <w:webHidden/>
              </w:rPr>
              <w:fldChar w:fldCharType="begin"/>
            </w:r>
            <w:r w:rsidR="00824544">
              <w:rPr>
                <w:noProof/>
                <w:webHidden/>
              </w:rPr>
              <w:instrText xml:space="preserve"> PAGEREF _Toc163207962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0DB5BBB9" w14:textId="14A8DC8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3" w:history="1">
            <w:r w:rsidR="00824544" w:rsidRPr="00240C7A">
              <w:rPr>
                <w:rStyle w:val="Hyperlink"/>
                <w:noProof/>
              </w:rPr>
              <w:t>5.12.1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_Toc163207963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0FEF643A" w14:textId="23E513B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4" w:history="1">
            <w:r w:rsidR="00824544" w:rsidRPr="00240C7A">
              <w:rPr>
                <w:rStyle w:val="Hyperlink"/>
                <w:noProof/>
              </w:rPr>
              <w:t>5.12.2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_Toc163207964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6DE4CB80" w14:textId="3BBF108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5" w:history="1">
            <w:r w:rsidR="00824544" w:rsidRPr="00240C7A">
              <w:rPr>
                <w:rStyle w:val="Hyperlink"/>
                <w:rFonts w:ascii="Calibri" w:hAnsi="Calibri"/>
                <w:bCs/>
                <w:noProof/>
              </w:rPr>
              <w:t>5.13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Financial Checker</w:t>
            </w:r>
            <w:r w:rsidR="00824544">
              <w:rPr>
                <w:noProof/>
                <w:webHidden/>
              </w:rPr>
              <w:tab/>
            </w:r>
            <w:r w:rsidR="00824544">
              <w:rPr>
                <w:noProof/>
                <w:webHidden/>
              </w:rPr>
              <w:fldChar w:fldCharType="begin"/>
            </w:r>
            <w:r w:rsidR="00824544">
              <w:rPr>
                <w:noProof/>
                <w:webHidden/>
              </w:rPr>
              <w:instrText xml:space="preserve"> PAGEREF _Toc163207965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7D5FE3CF" w14:textId="7F8A2C0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6" w:history="1">
            <w:r w:rsidR="00824544" w:rsidRPr="00240C7A">
              <w:rPr>
                <w:rStyle w:val="Hyperlink"/>
                <w:noProof/>
              </w:rPr>
              <w:t>5.13.1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_Toc163207966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62B37535" w14:textId="09006F0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7" w:history="1">
            <w:r w:rsidR="00824544" w:rsidRPr="00240C7A">
              <w:rPr>
                <w:rStyle w:val="Hyperlink"/>
                <w:noProof/>
              </w:rPr>
              <w:t>5.13.2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_Toc163207967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19A45995" w14:textId="010FBDE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8" w:history="1">
            <w:r w:rsidR="00824544" w:rsidRPr="00240C7A">
              <w:rPr>
                <w:rStyle w:val="Hyperlink"/>
                <w:rFonts w:ascii="Calibri" w:hAnsi="Calibri"/>
                <w:bCs/>
                <w:noProof/>
              </w:rPr>
              <w:t>5.14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Maker</w:t>
            </w:r>
            <w:r w:rsidR="00824544">
              <w:rPr>
                <w:noProof/>
                <w:webHidden/>
              </w:rPr>
              <w:tab/>
            </w:r>
            <w:r w:rsidR="00824544">
              <w:rPr>
                <w:noProof/>
                <w:webHidden/>
              </w:rPr>
              <w:fldChar w:fldCharType="begin"/>
            </w:r>
            <w:r w:rsidR="00824544">
              <w:rPr>
                <w:noProof/>
                <w:webHidden/>
              </w:rPr>
              <w:instrText xml:space="preserve"> PAGEREF _Toc163207968 \h </w:instrText>
            </w:r>
            <w:r w:rsidR="00824544">
              <w:rPr>
                <w:noProof/>
                <w:webHidden/>
              </w:rPr>
            </w:r>
            <w:r w:rsidR="00824544">
              <w:rPr>
                <w:noProof/>
                <w:webHidden/>
              </w:rPr>
              <w:fldChar w:fldCharType="separate"/>
            </w:r>
            <w:r w:rsidR="00824544">
              <w:rPr>
                <w:noProof/>
                <w:webHidden/>
              </w:rPr>
              <w:t>95</w:t>
            </w:r>
            <w:r w:rsidR="00824544">
              <w:rPr>
                <w:noProof/>
                <w:webHidden/>
              </w:rPr>
              <w:fldChar w:fldCharType="end"/>
            </w:r>
          </w:hyperlink>
        </w:p>
        <w:p w14:paraId="510D6F1C" w14:textId="4122227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9" w:history="1">
            <w:r w:rsidR="00824544" w:rsidRPr="00240C7A">
              <w:rPr>
                <w:rStyle w:val="Hyperlink"/>
                <w:noProof/>
              </w:rPr>
              <w:t>5.14.1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_Toc163207969 \h </w:instrText>
            </w:r>
            <w:r w:rsidR="00824544">
              <w:rPr>
                <w:noProof/>
                <w:webHidden/>
              </w:rPr>
            </w:r>
            <w:r w:rsidR="00824544">
              <w:rPr>
                <w:noProof/>
                <w:webHidden/>
              </w:rPr>
              <w:fldChar w:fldCharType="separate"/>
            </w:r>
            <w:r w:rsidR="00824544">
              <w:rPr>
                <w:noProof/>
                <w:webHidden/>
              </w:rPr>
              <w:t>95</w:t>
            </w:r>
            <w:r w:rsidR="00824544">
              <w:rPr>
                <w:noProof/>
                <w:webHidden/>
              </w:rPr>
              <w:fldChar w:fldCharType="end"/>
            </w:r>
          </w:hyperlink>
        </w:p>
        <w:p w14:paraId="0B6C780A" w14:textId="08D23D2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0" w:history="1">
            <w:r w:rsidR="00824544" w:rsidRPr="00240C7A">
              <w:rPr>
                <w:rStyle w:val="Hyperlink"/>
                <w:noProof/>
              </w:rPr>
              <w:t>5.14.2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_Toc163207970 \h </w:instrText>
            </w:r>
            <w:r w:rsidR="00824544">
              <w:rPr>
                <w:noProof/>
                <w:webHidden/>
              </w:rPr>
            </w:r>
            <w:r w:rsidR="00824544">
              <w:rPr>
                <w:noProof/>
                <w:webHidden/>
              </w:rPr>
              <w:fldChar w:fldCharType="separate"/>
            </w:r>
            <w:r w:rsidR="00824544">
              <w:rPr>
                <w:noProof/>
                <w:webHidden/>
              </w:rPr>
              <w:t>100</w:t>
            </w:r>
            <w:r w:rsidR="00824544">
              <w:rPr>
                <w:noProof/>
                <w:webHidden/>
              </w:rPr>
              <w:fldChar w:fldCharType="end"/>
            </w:r>
          </w:hyperlink>
        </w:p>
        <w:p w14:paraId="5B45DC91" w14:textId="2049BA4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1" w:history="1">
            <w:r w:rsidR="00824544" w:rsidRPr="00240C7A">
              <w:rPr>
                <w:rStyle w:val="Hyperlink"/>
                <w:rFonts w:ascii="Calibri" w:hAnsi="Calibri"/>
                <w:bCs/>
                <w:noProof/>
              </w:rPr>
              <w:t>5.15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Checker</w:t>
            </w:r>
            <w:r w:rsidR="00824544">
              <w:rPr>
                <w:noProof/>
                <w:webHidden/>
              </w:rPr>
              <w:tab/>
            </w:r>
            <w:r w:rsidR="00824544">
              <w:rPr>
                <w:noProof/>
                <w:webHidden/>
              </w:rPr>
              <w:fldChar w:fldCharType="begin"/>
            </w:r>
            <w:r w:rsidR="00824544">
              <w:rPr>
                <w:noProof/>
                <w:webHidden/>
              </w:rPr>
              <w:instrText xml:space="preserve"> PAGEREF _Toc163207971 \h </w:instrText>
            </w:r>
            <w:r w:rsidR="00824544">
              <w:rPr>
                <w:noProof/>
                <w:webHidden/>
              </w:rPr>
            </w:r>
            <w:r w:rsidR="00824544">
              <w:rPr>
                <w:noProof/>
                <w:webHidden/>
              </w:rPr>
              <w:fldChar w:fldCharType="separate"/>
            </w:r>
            <w:r w:rsidR="00824544">
              <w:rPr>
                <w:noProof/>
                <w:webHidden/>
              </w:rPr>
              <w:t>101</w:t>
            </w:r>
            <w:r w:rsidR="00824544">
              <w:rPr>
                <w:noProof/>
                <w:webHidden/>
              </w:rPr>
              <w:fldChar w:fldCharType="end"/>
            </w:r>
          </w:hyperlink>
        </w:p>
        <w:p w14:paraId="222B84B7" w14:textId="486621F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2" w:history="1">
            <w:r w:rsidR="00824544" w:rsidRPr="00240C7A">
              <w:rPr>
                <w:rStyle w:val="Hyperlink"/>
                <w:noProof/>
              </w:rPr>
              <w:t>5.15.1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_Toc163207972 \h </w:instrText>
            </w:r>
            <w:r w:rsidR="00824544">
              <w:rPr>
                <w:noProof/>
                <w:webHidden/>
              </w:rPr>
            </w:r>
            <w:r w:rsidR="00824544">
              <w:rPr>
                <w:noProof/>
                <w:webHidden/>
              </w:rPr>
              <w:fldChar w:fldCharType="separate"/>
            </w:r>
            <w:r w:rsidR="00824544">
              <w:rPr>
                <w:noProof/>
                <w:webHidden/>
              </w:rPr>
              <w:t>101</w:t>
            </w:r>
            <w:r w:rsidR="00824544">
              <w:rPr>
                <w:noProof/>
                <w:webHidden/>
              </w:rPr>
              <w:fldChar w:fldCharType="end"/>
            </w:r>
          </w:hyperlink>
        </w:p>
        <w:p w14:paraId="7A8F1261" w14:textId="5C0B97B3"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3" w:history="1">
            <w:r w:rsidR="00824544" w:rsidRPr="00240C7A">
              <w:rPr>
                <w:rStyle w:val="Hyperlink"/>
                <w:noProof/>
              </w:rPr>
              <w:t>5.15.2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_Toc163207973 \h </w:instrText>
            </w:r>
            <w:r w:rsidR="00824544">
              <w:rPr>
                <w:noProof/>
                <w:webHidden/>
              </w:rPr>
            </w:r>
            <w:r w:rsidR="00824544">
              <w:rPr>
                <w:noProof/>
                <w:webHidden/>
              </w:rPr>
              <w:fldChar w:fldCharType="separate"/>
            </w:r>
            <w:r w:rsidR="00824544">
              <w:rPr>
                <w:noProof/>
                <w:webHidden/>
              </w:rPr>
              <w:t>103</w:t>
            </w:r>
            <w:r w:rsidR="00824544">
              <w:rPr>
                <w:noProof/>
                <w:webHidden/>
              </w:rPr>
              <w:fldChar w:fldCharType="end"/>
            </w:r>
          </w:hyperlink>
        </w:p>
        <w:p w14:paraId="5DC11264" w14:textId="2309992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4" w:history="1">
            <w:r w:rsidR="00824544" w:rsidRPr="00240C7A">
              <w:rPr>
                <w:rStyle w:val="Hyperlink"/>
                <w:rFonts w:ascii="Calibri" w:hAnsi="Calibri"/>
                <w:bCs/>
                <w:noProof/>
              </w:rPr>
              <w:t>5.16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 Auto Remittance</w:t>
            </w:r>
            <w:r w:rsidR="00824544">
              <w:rPr>
                <w:noProof/>
                <w:webHidden/>
              </w:rPr>
              <w:tab/>
            </w:r>
            <w:r w:rsidR="00824544">
              <w:rPr>
                <w:noProof/>
                <w:webHidden/>
              </w:rPr>
              <w:fldChar w:fldCharType="begin"/>
            </w:r>
            <w:r w:rsidR="00824544">
              <w:rPr>
                <w:noProof/>
                <w:webHidden/>
              </w:rPr>
              <w:instrText xml:space="preserve"> PAGEREF _Toc163207974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52EB699B" w14:textId="75507F8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5" w:history="1">
            <w:r w:rsidR="00824544" w:rsidRPr="00240C7A">
              <w:rPr>
                <w:rStyle w:val="Hyperlink"/>
                <w:noProof/>
              </w:rPr>
              <w:t>5.16.1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_Toc163207975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2C3F5300" w14:textId="1E94D9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6" w:history="1">
            <w:r w:rsidR="00824544" w:rsidRPr="00240C7A">
              <w:rPr>
                <w:rStyle w:val="Hyperlink"/>
                <w:noProof/>
              </w:rPr>
              <w:t>5.16.2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_Toc163207976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145FEBDD" w14:textId="4C4A3C1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7" w:history="1">
            <w:r w:rsidR="00824544" w:rsidRPr="00240C7A">
              <w:rPr>
                <w:rStyle w:val="Hyperlink"/>
                <w:rFonts w:ascii="Calibri" w:hAnsi="Calibri"/>
                <w:bCs/>
                <w:noProof/>
              </w:rPr>
              <w:t>5.17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Track PO</w:t>
            </w:r>
            <w:r w:rsidR="00824544">
              <w:rPr>
                <w:noProof/>
                <w:webHidden/>
              </w:rPr>
              <w:tab/>
            </w:r>
            <w:r w:rsidR="00824544">
              <w:rPr>
                <w:noProof/>
                <w:webHidden/>
              </w:rPr>
              <w:fldChar w:fldCharType="begin"/>
            </w:r>
            <w:r w:rsidR="00824544">
              <w:rPr>
                <w:noProof/>
                <w:webHidden/>
              </w:rPr>
              <w:instrText xml:space="preserve"> PAGEREF _Toc163207977 \h </w:instrText>
            </w:r>
            <w:r w:rsidR="00824544">
              <w:rPr>
                <w:noProof/>
                <w:webHidden/>
              </w:rPr>
            </w:r>
            <w:r w:rsidR="00824544">
              <w:rPr>
                <w:noProof/>
                <w:webHidden/>
              </w:rPr>
              <w:fldChar w:fldCharType="separate"/>
            </w:r>
            <w:r w:rsidR="00824544">
              <w:rPr>
                <w:noProof/>
                <w:webHidden/>
              </w:rPr>
              <w:t>105</w:t>
            </w:r>
            <w:r w:rsidR="00824544">
              <w:rPr>
                <w:noProof/>
                <w:webHidden/>
              </w:rPr>
              <w:fldChar w:fldCharType="end"/>
            </w:r>
          </w:hyperlink>
        </w:p>
        <w:p w14:paraId="3EE82DFD" w14:textId="5287E40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8" w:history="1">
            <w:r w:rsidR="00824544" w:rsidRPr="00240C7A">
              <w:rPr>
                <w:rStyle w:val="Hyperlink"/>
                <w:noProof/>
              </w:rPr>
              <w:t>5.17.1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_Toc163207978 \h </w:instrText>
            </w:r>
            <w:r w:rsidR="00824544">
              <w:rPr>
                <w:noProof/>
                <w:webHidden/>
              </w:rPr>
            </w:r>
            <w:r w:rsidR="00824544">
              <w:rPr>
                <w:noProof/>
                <w:webHidden/>
              </w:rPr>
              <w:fldChar w:fldCharType="separate"/>
            </w:r>
            <w:r w:rsidR="00824544">
              <w:rPr>
                <w:noProof/>
                <w:webHidden/>
              </w:rPr>
              <w:t>105</w:t>
            </w:r>
            <w:r w:rsidR="00824544">
              <w:rPr>
                <w:noProof/>
                <w:webHidden/>
              </w:rPr>
              <w:fldChar w:fldCharType="end"/>
            </w:r>
          </w:hyperlink>
        </w:p>
        <w:p w14:paraId="6C391F4B" w14:textId="7C73514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9" w:history="1">
            <w:r w:rsidR="00824544" w:rsidRPr="00240C7A">
              <w:rPr>
                <w:rStyle w:val="Hyperlink"/>
                <w:rFonts w:ascii="Calibri" w:hAnsi="Calibri"/>
                <w:bCs/>
                <w:noProof/>
              </w:rPr>
              <w:t>5.18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_Toc163207979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66727F06" w14:textId="73BEBCCB"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0" w:history="1">
            <w:r w:rsidR="00824544" w:rsidRPr="00240C7A">
              <w:rPr>
                <w:rStyle w:val="Hyperlink"/>
                <w:noProof/>
              </w:rPr>
              <w:t>5.18.1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_Toc163207980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517FEFE8" w14:textId="1711F41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1" w:history="1">
            <w:r w:rsidR="00824544" w:rsidRPr="00240C7A">
              <w:rPr>
                <w:rStyle w:val="Hyperlink"/>
                <w:noProof/>
              </w:rPr>
              <w:t>5.18.2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_Toc163207981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3423723F" w14:textId="414FCE0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2" w:history="1">
            <w:r w:rsidR="00824544" w:rsidRPr="00240C7A">
              <w:rPr>
                <w:rStyle w:val="Hyperlink"/>
                <w:rFonts w:ascii="Calibri" w:hAnsi="Calibri"/>
                <w:bCs/>
                <w:noProof/>
              </w:rPr>
              <w:t>5.19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_Toc163207982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4EE2A1FE" w14:textId="781F69FB"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3" w:history="1">
            <w:r w:rsidR="00824544" w:rsidRPr="00240C7A">
              <w:rPr>
                <w:rStyle w:val="Hyperlink"/>
                <w:noProof/>
              </w:rPr>
              <w:t>5.19.1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_Toc163207983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676D7592" w14:textId="433B59C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4" w:history="1">
            <w:r w:rsidR="00824544" w:rsidRPr="00240C7A">
              <w:rPr>
                <w:rStyle w:val="Hyperlink"/>
                <w:noProof/>
              </w:rPr>
              <w:t>5.19.2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_Toc163207984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6D445C3F" w14:textId="043F1CA1"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85" w:history="1">
            <w:r w:rsidR="00824544" w:rsidRPr="00240C7A">
              <w:rPr>
                <w:rStyle w:val="Hyperlink"/>
                <w:noProof/>
              </w:rPr>
              <w:t>6.</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MVP-3 Bulk Processing CIR Requests Journey</w:t>
            </w:r>
            <w:r w:rsidR="00824544">
              <w:rPr>
                <w:noProof/>
                <w:webHidden/>
              </w:rPr>
              <w:tab/>
            </w:r>
            <w:r w:rsidR="00824544">
              <w:rPr>
                <w:noProof/>
                <w:webHidden/>
              </w:rPr>
              <w:fldChar w:fldCharType="begin"/>
            </w:r>
            <w:r w:rsidR="00824544">
              <w:rPr>
                <w:noProof/>
                <w:webHidden/>
              </w:rPr>
              <w:instrText xml:space="preserve"> PAGEREF _Toc163207985 \h </w:instrText>
            </w:r>
            <w:r w:rsidR="00824544">
              <w:rPr>
                <w:noProof/>
                <w:webHidden/>
              </w:rPr>
            </w:r>
            <w:r w:rsidR="00824544">
              <w:rPr>
                <w:noProof/>
                <w:webHidden/>
              </w:rPr>
              <w:fldChar w:fldCharType="separate"/>
            </w:r>
            <w:r w:rsidR="00824544">
              <w:rPr>
                <w:noProof/>
                <w:webHidden/>
              </w:rPr>
              <w:t>109</w:t>
            </w:r>
            <w:r w:rsidR="00824544">
              <w:rPr>
                <w:noProof/>
                <w:webHidden/>
              </w:rPr>
              <w:fldChar w:fldCharType="end"/>
            </w:r>
          </w:hyperlink>
        </w:p>
        <w:p w14:paraId="7293C08A" w14:textId="02A76D9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6" w:history="1">
            <w:r w:rsidR="00824544" w:rsidRPr="00240C7A">
              <w:rPr>
                <w:rStyle w:val="Hyperlink"/>
                <w:rFonts w:ascii="Calibri" w:hAnsi="Calibri"/>
                <w:bCs/>
                <w:noProof/>
              </w:rPr>
              <w:t>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Background of Requests</w:t>
            </w:r>
            <w:r w:rsidR="00824544">
              <w:rPr>
                <w:noProof/>
                <w:webHidden/>
              </w:rPr>
              <w:tab/>
            </w:r>
            <w:r w:rsidR="00824544">
              <w:rPr>
                <w:noProof/>
                <w:webHidden/>
              </w:rPr>
              <w:fldChar w:fldCharType="begin"/>
            </w:r>
            <w:r w:rsidR="00824544">
              <w:rPr>
                <w:noProof/>
                <w:webHidden/>
              </w:rPr>
              <w:instrText xml:space="preserve"> PAGEREF _Toc163207986 \h </w:instrText>
            </w:r>
            <w:r w:rsidR="00824544">
              <w:rPr>
                <w:noProof/>
                <w:webHidden/>
              </w:rPr>
            </w:r>
            <w:r w:rsidR="00824544">
              <w:rPr>
                <w:noProof/>
                <w:webHidden/>
              </w:rPr>
              <w:fldChar w:fldCharType="separate"/>
            </w:r>
            <w:r w:rsidR="00824544">
              <w:rPr>
                <w:noProof/>
                <w:webHidden/>
              </w:rPr>
              <w:t>109</w:t>
            </w:r>
            <w:r w:rsidR="00824544">
              <w:rPr>
                <w:noProof/>
                <w:webHidden/>
              </w:rPr>
              <w:fldChar w:fldCharType="end"/>
            </w:r>
          </w:hyperlink>
        </w:p>
        <w:p w14:paraId="294E5E74" w14:textId="2C4E47B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7" w:history="1">
            <w:r w:rsidR="00824544" w:rsidRPr="00240C7A">
              <w:rPr>
                <w:rStyle w:val="Hyperlink"/>
                <w:rFonts w:ascii="Calibri" w:hAnsi="Calibri"/>
                <w:bCs/>
                <w:noProof/>
              </w:rPr>
              <w:t>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Workflow Requirements – Bulk Processing CIR</w:t>
            </w:r>
            <w:r w:rsidR="00824544">
              <w:rPr>
                <w:noProof/>
                <w:webHidden/>
              </w:rPr>
              <w:tab/>
            </w:r>
            <w:r w:rsidR="00824544">
              <w:rPr>
                <w:noProof/>
                <w:webHidden/>
              </w:rPr>
              <w:fldChar w:fldCharType="begin"/>
            </w:r>
            <w:r w:rsidR="00824544">
              <w:rPr>
                <w:noProof/>
                <w:webHidden/>
              </w:rPr>
              <w:instrText xml:space="preserve"> PAGEREF _Toc163207987 \h </w:instrText>
            </w:r>
            <w:r w:rsidR="00824544">
              <w:rPr>
                <w:noProof/>
                <w:webHidden/>
              </w:rPr>
            </w:r>
            <w:r w:rsidR="00824544">
              <w:rPr>
                <w:noProof/>
                <w:webHidden/>
              </w:rPr>
              <w:fldChar w:fldCharType="separate"/>
            </w:r>
            <w:r w:rsidR="00824544">
              <w:rPr>
                <w:noProof/>
                <w:webHidden/>
              </w:rPr>
              <w:t>112</w:t>
            </w:r>
            <w:r w:rsidR="00824544">
              <w:rPr>
                <w:noProof/>
                <w:webHidden/>
              </w:rPr>
              <w:fldChar w:fldCharType="end"/>
            </w:r>
          </w:hyperlink>
        </w:p>
        <w:p w14:paraId="3E8A4668" w14:textId="702A84F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8" w:history="1">
            <w:r w:rsidR="00824544" w:rsidRPr="00240C7A">
              <w:rPr>
                <w:rStyle w:val="Hyperlink"/>
                <w:rFonts w:ascii="Calibri" w:hAnsi="Calibri"/>
                <w:bCs/>
                <w:noProof/>
              </w:rPr>
              <w:t>6.3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Check</w:t>
            </w:r>
            <w:r w:rsidR="00824544">
              <w:rPr>
                <w:noProof/>
                <w:webHidden/>
              </w:rPr>
              <w:tab/>
            </w:r>
            <w:r w:rsidR="00824544">
              <w:rPr>
                <w:noProof/>
                <w:webHidden/>
              </w:rPr>
              <w:fldChar w:fldCharType="begin"/>
            </w:r>
            <w:r w:rsidR="00824544">
              <w:rPr>
                <w:noProof/>
                <w:webHidden/>
              </w:rPr>
              <w:instrText xml:space="preserve"> PAGEREF _Toc163207988 \h </w:instrText>
            </w:r>
            <w:r w:rsidR="00824544">
              <w:rPr>
                <w:noProof/>
                <w:webHidden/>
              </w:rPr>
            </w:r>
            <w:r w:rsidR="00824544">
              <w:rPr>
                <w:noProof/>
                <w:webHidden/>
              </w:rPr>
              <w:fldChar w:fldCharType="separate"/>
            </w:r>
            <w:r w:rsidR="00824544">
              <w:rPr>
                <w:noProof/>
                <w:webHidden/>
              </w:rPr>
              <w:t>113</w:t>
            </w:r>
            <w:r w:rsidR="00824544">
              <w:rPr>
                <w:noProof/>
                <w:webHidden/>
              </w:rPr>
              <w:fldChar w:fldCharType="end"/>
            </w:r>
          </w:hyperlink>
        </w:p>
        <w:p w14:paraId="59BBDB72" w14:textId="401A04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9" w:history="1">
            <w:r w:rsidR="00824544" w:rsidRPr="00240C7A">
              <w:rPr>
                <w:rStyle w:val="Hyperlink"/>
                <w:noProof/>
              </w:rPr>
              <w:t>6.3.1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_Toc163207989 \h </w:instrText>
            </w:r>
            <w:r w:rsidR="00824544">
              <w:rPr>
                <w:noProof/>
                <w:webHidden/>
              </w:rPr>
            </w:r>
            <w:r w:rsidR="00824544">
              <w:rPr>
                <w:noProof/>
                <w:webHidden/>
              </w:rPr>
              <w:fldChar w:fldCharType="separate"/>
            </w:r>
            <w:r w:rsidR="00824544">
              <w:rPr>
                <w:noProof/>
                <w:webHidden/>
              </w:rPr>
              <w:t>113</w:t>
            </w:r>
            <w:r w:rsidR="00824544">
              <w:rPr>
                <w:noProof/>
                <w:webHidden/>
              </w:rPr>
              <w:fldChar w:fldCharType="end"/>
            </w:r>
          </w:hyperlink>
        </w:p>
        <w:p w14:paraId="16DE9230" w14:textId="7BC161E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0" w:history="1">
            <w:r w:rsidR="00824544" w:rsidRPr="00240C7A">
              <w:rPr>
                <w:rStyle w:val="Hyperlink"/>
                <w:noProof/>
              </w:rPr>
              <w:t>6.3.2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_Toc163207990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739AF2E2" w14:textId="34F42AC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1" w:history="1">
            <w:r w:rsidR="00824544" w:rsidRPr="00240C7A">
              <w:rPr>
                <w:rStyle w:val="Hyperlink"/>
                <w:rFonts w:ascii="Calibri" w:hAnsi="Calibri"/>
                <w:bCs/>
                <w:noProof/>
              </w:rPr>
              <w:t>6.4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_Toc163207991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1A64B1D4" w14:textId="0A5C8FF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2" w:history="1">
            <w:r w:rsidR="00824544" w:rsidRPr="00240C7A">
              <w:rPr>
                <w:rStyle w:val="Hyperlink"/>
                <w:noProof/>
              </w:rPr>
              <w:t>6.4.1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_Toc163207992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2406D0E2" w14:textId="6752073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3" w:history="1">
            <w:r w:rsidR="00824544" w:rsidRPr="00240C7A">
              <w:rPr>
                <w:rStyle w:val="Hyperlink"/>
                <w:noProof/>
              </w:rPr>
              <w:t>6.4.2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_Toc163207993 \h </w:instrText>
            </w:r>
            <w:r w:rsidR="00824544">
              <w:rPr>
                <w:noProof/>
                <w:webHidden/>
              </w:rPr>
            </w:r>
            <w:r w:rsidR="00824544">
              <w:rPr>
                <w:noProof/>
                <w:webHidden/>
              </w:rPr>
              <w:fldChar w:fldCharType="separate"/>
            </w:r>
            <w:r w:rsidR="00824544">
              <w:rPr>
                <w:noProof/>
                <w:webHidden/>
              </w:rPr>
              <w:t>116</w:t>
            </w:r>
            <w:r w:rsidR="00824544">
              <w:rPr>
                <w:noProof/>
                <w:webHidden/>
              </w:rPr>
              <w:fldChar w:fldCharType="end"/>
            </w:r>
          </w:hyperlink>
        </w:p>
        <w:p w14:paraId="348830CA" w14:textId="32EA6CE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4" w:history="1">
            <w:r w:rsidR="00824544" w:rsidRPr="00240C7A">
              <w:rPr>
                <w:rStyle w:val="Hyperlink"/>
                <w:rFonts w:ascii="Calibri" w:hAnsi="Calibri"/>
                <w:bCs/>
                <w:noProof/>
              </w:rPr>
              <w:t>6.5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_Toc163207994 \h </w:instrText>
            </w:r>
            <w:r w:rsidR="00824544">
              <w:rPr>
                <w:noProof/>
                <w:webHidden/>
              </w:rPr>
            </w:r>
            <w:r w:rsidR="00824544">
              <w:rPr>
                <w:noProof/>
                <w:webHidden/>
              </w:rPr>
              <w:fldChar w:fldCharType="separate"/>
            </w:r>
            <w:r w:rsidR="00824544">
              <w:rPr>
                <w:noProof/>
                <w:webHidden/>
              </w:rPr>
              <w:t>117</w:t>
            </w:r>
            <w:r w:rsidR="00824544">
              <w:rPr>
                <w:noProof/>
                <w:webHidden/>
              </w:rPr>
              <w:fldChar w:fldCharType="end"/>
            </w:r>
          </w:hyperlink>
        </w:p>
        <w:p w14:paraId="67C4822F" w14:textId="4DE7E01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5" w:history="1">
            <w:r w:rsidR="00824544" w:rsidRPr="00240C7A">
              <w:rPr>
                <w:rStyle w:val="Hyperlink"/>
                <w:noProof/>
              </w:rPr>
              <w:t>6.5.1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_Toc163207995 \h </w:instrText>
            </w:r>
            <w:r w:rsidR="00824544">
              <w:rPr>
                <w:noProof/>
                <w:webHidden/>
              </w:rPr>
            </w:r>
            <w:r w:rsidR="00824544">
              <w:rPr>
                <w:noProof/>
                <w:webHidden/>
              </w:rPr>
              <w:fldChar w:fldCharType="separate"/>
            </w:r>
            <w:r w:rsidR="00824544">
              <w:rPr>
                <w:noProof/>
                <w:webHidden/>
              </w:rPr>
              <w:t>117</w:t>
            </w:r>
            <w:r w:rsidR="00824544">
              <w:rPr>
                <w:noProof/>
                <w:webHidden/>
              </w:rPr>
              <w:fldChar w:fldCharType="end"/>
            </w:r>
          </w:hyperlink>
        </w:p>
        <w:p w14:paraId="78C325E1" w14:textId="29F712D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6" w:history="1">
            <w:r w:rsidR="00824544" w:rsidRPr="00240C7A">
              <w:rPr>
                <w:rStyle w:val="Hyperlink"/>
                <w:noProof/>
              </w:rPr>
              <w:t>6.5.2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_Toc163207996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71911CA6" w14:textId="3D03EE7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7" w:history="1">
            <w:r w:rsidR="00824544" w:rsidRPr="00240C7A">
              <w:rPr>
                <w:rStyle w:val="Hyperlink"/>
                <w:rFonts w:ascii="Calibri" w:hAnsi="Calibri"/>
                <w:bCs/>
                <w:noProof/>
              </w:rPr>
              <w:t>6.6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_Toc163207997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67050C81" w14:textId="71122DC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8" w:history="1">
            <w:r w:rsidR="00824544" w:rsidRPr="00240C7A">
              <w:rPr>
                <w:rStyle w:val="Hyperlink"/>
                <w:noProof/>
              </w:rPr>
              <w:t>6.6.1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_Toc163207998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47BDA8F9" w14:textId="418F541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9" w:history="1">
            <w:r w:rsidR="00824544" w:rsidRPr="00240C7A">
              <w:rPr>
                <w:rStyle w:val="Hyperlink"/>
                <w:noProof/>
              </w:rPr>
              <w:t>6.6.2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_Toc163207999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520838D0" w14:textId="7EFF441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0" w:history="1">
            <w:r w:rsidR="00824544" w:rsidRPr="00240C7A">
              <w:rPr>
                <w:rStyle w:val="Hyperlink"/>
                <w:rFonts w:ascii="Calibri" w:hAnsi="Calibri"/>
                <w:bCs/>
                <w:noProof/>
              </w:rPr>
              <w:t>6.7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_Toc163208000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20787408" w14:textId="4BDEC63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1" w:history="1">
            <w:r w:rsidR="00824544" w:rsidRPr="00240C7A">
              <w:rPr>
                <w:rStyle w:val="Hyperlink"/>
                <w:noProof/>
              </w:rPr>
              <w:t>6.7.1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_Toc163208001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48082309" w14:textId="782D7E4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2" w:history="1">
            <w:r w:rsidR="00824544" w:rsidRPr="00240C7A">
              <w:rPr>
                <w:rStyle w:val="Hyperlink"/>
                <w:noProof/>
              </w:rPr>
              <w:t>6.7.2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_Toc163208002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7B34D8B9" w14:textId="524A70B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3" w:history="1">
            <w:r w:rsidR="00824544" w:rsidRPr="00240C7A">
              <w:rPr>
                <w:rStyle w:val="Hyperlink"/>
                <w:rFonts w:ascii="Calibri" w:hAnsi="Calibri"/>
                <w:bCs/>
                <w:noProof/>
              </w:rPr>
              <w:t>6.8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Collect</w:t>
            </w:r>
            <w:r w:rsidR="00824544">
              <w:rPr>
                <w:noProof/>
                <w:webHidden/>
              </w:rPr>
              <w:tab/>
            </w:r>
            <w:r w:rsidR="00824544">
              <w:rPr>
                <w:noProof/>
                <w:webHidden/>
              </w:rPr>
              <w:fldChar w:fldCharType="begin"/>
            </w:r>
            <w:r w:rsidR="00824544">
              <w:rPr>
                <w:noProof/>
                <w:webHidden/>
              </w:rPr>
              <w:instrText xml:space="preserve"> PAGEREF _Toc163208003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356B23D9" w14:textId="0C8C7F9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4" w:history="1">
            <w:r w:rsidR="00824544" w:rsidRPr="00240C7A">
              <w:rPr>
                <w:rStyle w:val="Hyperlink"/>
                <w:noProof/>
              </w:rPr>
              <w:t>6.8.1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_Toc163208004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6A4B125F" w14:textId="001F0E5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5" w:history="1">
            <w:r w:rsidR="00824544" w:rsidRPr="00240C7A">
              <w:rPr>
                <w:rStyle w:val="Hyperlink"/>
                <w:noProof/>
              </w:rPr>
              <w:t>6.8.2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_Toc163208005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5D0CBED8" w14:textId="0A02DC1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6" w:history="1">
            <w:r w:rsidR="00824544" w:rsidRPr="00240C7A">
              <w:rPr>
                <w:rStyle w:val="Hyperlink"/>
                <w:rFonts w:ascii="Calibri" w:hAnsi="Calibri"/>
                <w:bCs/>
                <w:noProof/>
              </w:rPr>
              <w:t>6.9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_Toc163208006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4D0259BB" w14:textId="32E89DB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7" w:history="1">
            <w:r w:rsidR="00824544" w:rsidRPr="00240C7A">
              <w:rPr>
                <w:rStyle w:val="Hyperlink"/>
                <w:noProof/>
              </w:rPr>
              <w:t>6.9.1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_Toc163208007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6E393F09" w14:textId="76041ED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8" w:history="1">
            <w:r w:rsidR="00824544" w:rsidRPr="00240C7A">
              <w:rPr>
                <w:rStyle w:val="Hyperlink"/>
                <w:noProof/>
              </w:rPr>
              <w:t>6.9.2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_Toc163208008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25342FE3" w14:textId="4584216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9" w:history="1">
            <w:r w:rsidR="00824544" w:rsidRPr="00240C7A">
              <w:rPr>
                <w:rStyle w:val="Hyperlink"/>
                <w:rFonts w:ascii="Calibri" w:hAnsi="Calibri"/>
                <w:bCs/>
                <w:noProof/>
              </w:rPr>
              <w:t>6.10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_Toc163208009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5E1DD56E" w14:textId="179783A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10" w:history="1">
            <w:r w:rsidR="00824544" w:rsidRPr="00240C7A">
              <w:rPr>
                <w:rStyle w:val="Hyperlink"/>
                <w:noProof/>
              </w:rPr>
              <w:t>6.10.1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_Toc163208010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3991BF1E" w14:textId="2849548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11" w:history="1">
            <w:r w:rsidR="00824544" w:rsidRPr="00240C7A">
              <w:rPr>
                <w:rStyle w:val="Hyperlink"/>
                <w:noProof/>
              </w:rPr>
              <w:t>6.10.2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_Toc163208011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275DB9CB" w14:textId="3CA6268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2" w:history="1">
            <w:r w:rsidR="00824544" w:rsidRPr="00240C7A">
              <w:rPr>
                <w:rStyle w:val="Hyperlink"/>
                <w:rFonts w:ascii="Calibri" w:hAnsi="Calibri"/>
                <w:bCs/>
                <w:noProof/>
              </w:rPr>
              <w:t>6.11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Post Approval Tasks</w:t>
            </w:r>
            <w:r w:rsidR="00824544">
              <w:rPr>
                <w:noProof/>
                <w:webHidden/>
              </w:rPr>
              <w:tab/>
            </w:r>
            <w:r w:rsidR="00824544">
              <w:rPr>
                <w:noProof/>
                <w:webHidden/>
              </w:rPr>
              <w:fldChar w:fldCharType="begin"/>
            </w:r>
            <w:r w:rsidR="00824544">
              <w:rPr>
                <w:noProof/>
                <w:webHidden/>
              </w:rPr>
              <w:instrText xml:space="preserve"> PAGEREF _Toc163208012 \h </w:instrText>
            </w:r>
            <w:r w:rsidR="00824544">
              <w:rPr>
                <w:noProof/>
                <w:webHidden/>
              </w:rPr>
            </w:r>
            <w:r w:rsidR="00824544">
              <w:rPr>
                <w:noProof/>
                <w:webHidden/>
              </w:rPr>
              <w:fldChar w:fldCharType="separate"/>
            </w:r>
            <w:r w:rsidR="00824544">
              <w:rPr>
                <w:noProof/>
                <w:webHidden/>
              </w:rPr>
              <w:t>124</w:t>
            </w:r>
            <w:r w:rsidR="00824544">
              <w:rPr>
                <w:noProof/>
                <w:webHidden/>
              </w:rPr>
              <w:fldChar w:fldCharType="end"/>
            </w:r>
          </w:hyperlink>
        </w:p>
        <w:p w14:paraId="51AD56B2" w14:textId="513D14D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3" w:history="1">
            <w:r w:rsidR="00824544" w:rsidRPr="00240C7A">
              <w:rPr>
                <w:rStyle w:val="Hyperlink"/>
                <w:noProof/>
              </w:rPr>
              <w:t>7.</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Escalation Matrix</w:t>
            </w:r>
            <w:r w:rsidR="00824544">
              <w:rPr>
                <w:noProof/>
                <w:webHidden/>
              </w:rPr>
              <w:tab/>
            </w:r>
            <w:r w:rsidR="00824544">
              <w:rPr>
                <w:noProof/>
                <w:webHidden/>
              </w:rPr>
              <w:fldChar w:fldCharType="begin"/>
            </w:r>
            <w:r w:rsidR="00824544">
              <w:rPr>
                <w:noProof/>
                <w:webHidden/>
              </w:rPr>
              <w:instrText xml:space="preserve"> PAGEREF _Toc163208013 \h </w:instrText>
            </w:r>
            <w:r w:rsidR="00824544">
              <w:rPr>
                <w:noProof/>
                <w:webHidden/>
              </w:rPr>
            </w:r>
            <w:r w:rsidR="00824544">
              <w:rPr>
                <w:noProof/>
                <w:webHidden/>
              </w:rPr>
              <w:fldChar w:fldCharType="separate"/>
            </w:r>
            <w:r w:rsidR="00824544">
              <w:rPr>
                <w:noProof/>
                <w:webHidden/>
              </w:rPr>
              <w:t>125</w:t>
            </w:r>
            <w:r w:rsidR="00824544">
              <w:rPr>
                <w:noProof/>
                <w:webHidden/>
              </w:rPr>
              <w:fldChar w:fldCharType="end"/>
            </w:r>
          </w:hyperlink>
        </w:p>
        <w:p w14:paraId="01E3BC1D" w14:textId="2B43552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4" w:history="1">
            <w:r w:rsidR="00824544" w:rsidRPr="00240C7A">
              <w:rPr>
                <w:rStyle w:val="Hyperlink"/>
                <w:rFonts w:cstheme="minorHAnsi"/>
                <w:noProof/>
              </w:rPr>
              <w:t>8.</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External Interface Requirements</w:t>
            </w:r>
            <w:r w:rsidR="00824544">
              <w:rPr>
                <w:noProof/>
                <w:webHidden/>
              </w:rPr>
              <w:tab/>
            </w:r>
            <w:r w:rsidR="00824544">
              <w:rPr>
                <w:noProof/>
                <w:webHidden/>
              </w:rPr>
              <w:fldChar w:fldCharType="begin"/>
            </w:r>
            <w:r w:rsidR="00824544">
              <w:rPr>
                <w:noProof/>
                <w:webHidden/>
              </w:rPr>
              <w:instrText xml:space="preserve"> PAGEREF _Toc163208014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18B46906" w14:textId="1FBB1EE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5" w:history="1">
            <w:r w:rsidR="00824544" w:rsidRPr="00240C7A">
              <w:rPr>
                <w:rStyle w:val="Hyperlink"/>
                <w:rFonts w:ascii="Calibri" w:hAnsi="Calibri" w:cstheme="minorHAnsi"/>
                <w:bCs/>
                <w:noProof/>
              </w:rPr>
              <w:t>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User Interfaces</w:t>
            </w:r>
            <w:r w:rsidR="00824544">
              <w:rPr>
                <w:noProof/>
                <w:webHidden/>
              </w:rPr>
              <w:tab/>
            </w:r>
            <w:r w:rsidR="00824544">
              <w:rPr>
                <w:noProof/>
                <w:webHidden/>
              </w:rPr>
              <w:fldChar w:fldCharType="begin"/>
            </w:r>
            <w:r w:rsidR="00824544">
              <w:rPr>
                <w:noProof/>
                <w:webHidden/>
              </w:rPr>
              <w:instrText xml:space="preserve"> PAGEREF _Toc163208015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5C2DBF68" w14:textId="3F1158B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6" w:history="1">
            <w:r w:rsidR="00824544" w:rsidRPr="00240C7A">
              <w:rPr>
                <w:rStyle w:val="Hyperlink"/>
                <w:rFonts w:ascii="Calibri" w:hAnsi="Calibri" w:cstheme="minorHAnsi"/>
                <w:bCs/>
                <w:noProof/>
              </w:rPr>
              <w:t>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Hardware Interfaces</w:t>
            </w:r>
            <w:r w:rsidR="00824544">
              <w:rPr>
                <w:noProof/>
                <w:webHidden/>
              </w:rPr>
              <w:tab/>
            </w:r>
            <w:r w:rsidR="00824544">
              <w:rPr>
                <w:noProof/>
                <w:webHidden/>
              </w:rPr>
              <w:fldChar w:fldCharType="begin"/>
            </w:r>
            <w:r w:rsidR="00824544">
              <w:rPr>
                <w:noProof/>
                <w:webHidden/>
              </w:rPr>
              <w:instrText xml:space="preserve"> PAGEREF _Toc163208016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6214DA69" w14:textId="565A70B2" w:rsidR="00824544" w:rsidRDefault="00000000">
          <w:pPr>
            <w:pStyle w:val="TOC2"/>
            <w:rPr>
              <w:rFonts w:asciiTheme="minorHAnsi" w:eastAsiaTheme="minorEastAsia" w:hAnsiTheme="minorHAnsi" w:cstheme="minorBidi"/>
              <w:noProof/>
              <w:kern w:val="2"/>
              <w:sz w:val="24"/>
              <w:szCs w:val="24"/>
              <w:lang w:val="en-IN" w:eastAsia="en-IN"/>
              <w14:ligatures w14:val="standardContextual"/>
            </w:rPr>
          </w:pPr>
          <w:hyperlink w:anchor="_Toc163208017" w:history="1">
            <w:r w:rsidR="00824544" w:rsidRPr="00240C7A">
              <w:rPr>
                <w:rStyle w:val="Hyperlink"/>
                <w:rFonts w:cstheme="minorHAnsi"/>
                <w:noProof/>
              </w:rPr>
              <w:t>8.3 Software Interfaces</w:t>
            </w:r>
            <w:r w:rsidR="00824544">
              <w:rPr>
                <w:noProof/>
                <w:webHidden/>
              </w:rPr>
              <w:tab/>
            </w:r>
            <w:r w:rsidR="00824544">
              <w:rPr>
                <w:noProof/>
                <w:webHidden/>
              </w:rPr>
              <w:fldChar w:fldCharType="begin"/>
            </w:r>
            <w:r w:rsidR="00824544">
              <w:rPr>
                <w:noProof/>
                <w:webHidden/>
              </w:rPr>
              <w:instrText xml:space="preserve"> PAGEREF _Toc163208017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550BE1FC" w14:textId="38DD119F"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8" w:history="1">
            <w:r w:rsidR="00824544" w:rsidRPr="00240C7A">
              <w:rPr>
                <w:rStyle w:val="Hyperlink"/>
                <w:rFonts w:cstheme="minorHAnsi"/>
                <w:noProof/>
              </w:rPr>
              <w:t>9.</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Other Nonfunctional Requirements</w:t>
            </w:r>
            <w:r w:rsidR="00824544">
              <w:rPr>
                <w:noProof/>
                <w:webHidden/>
              </w:rPr>
              <w:tab/>
            </w:r>
            <w:r w:rsidR="00824544">
              <w:rPr>
                <w:noProof/>
                <w:webHidden/>
              </w:rPr>
              <w:fldChar w:fldCharType="begin"/>
            </w:r>
            <w:r w:rsidR="00824544">
              <w:rPr>
                <w:noProof/>
                <w:webHidden/>
              </w:rPr>
              <w:instrText xml:space="preserve"> PAGEREF _Toc163208018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43E95358" w14:textId="617B76C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9" w:history="1">
            <w:r w:rsidR="00824544" w:rsidRPr="00240C7A">
              <w:rPr>
                <w:rStyle w:val="Hyperlink"/>
                <w:rFonts w:ascii="Calibri" w:hAnsi="Calibri" w:cstheme="minorHAnsi"/>
                <w:bCs/>
                <w:noProof/>
              </w:rPr>
              <w:t>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Performance Requirements</w:t>
            </w:r>
            <w:r w:rsidR="00824544">
              <w:rPr>
                <w:noProof/>
                <w:webHidden/>
              </w:rPr>
              <w:tab/>
            </w:r>
            <w:r w:rsidR="00824544">
              <w:rPr>
                <w:noProof/>
                <w:webHidden/>
              </w:rPr>
              <w:fldChar w:fldCharType="begin"/>
            </w:r>
            <w:r w:rsidR="00824544">
              <w:rPr>
                <w:noProof/>
                <w:webHidden/>
              </w:rPr>
              <w:instrText xml:space="preserve"> PAGEREF _Toc163208019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692F25CB" w14:textId="2874A96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0" w:history="1">
            <w:r w:rsidR="00824544" w:rsidRPr="00240C7A">
              <w:rPr>
                <w:rStyle w:val="Hyperlink"/>
                <w:rFonts w:ascii="Calibri" w:hAnsi="Calibri" w:cstheme="minorHAnsi"/>
                <w:bCs/>
                <w:noProof/>
              </w:rPr>
              <w:t>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Safety Requirements</w:t>
            </w:r>
            <w:r w:rsidR="00824544">
              <w:rPr>
                <w:noProof/>
                <w:webHidden/>
              </w:rPr>
              <w:tab/>
            </w:r>
            <w:r w:rsidR="00824544">
              <w:rPr>
                <w:noProof/>
                <w:webHidden/>
              </w:rPr>
              <w:fldChar w:fldCharType="begin"/>
            </w:r>
            <w:r w:rsidR="00824544">
              <w:rPr>
                <w:noProof/>
                <w:webHidden/>
              </w:rPr>
              <w:instrText xml:space="preserve"> PAGEREF _Toc163208020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50C9B9E2" w14:textId="76E318F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1" w:history="1">
            <w:r w:rsidR="00824544" w:rsidRPr="00240C7A">
              <w:rPr>
                <w:rStyle w:val="Hyperlink"/>
                <w:rFonts w:ascii="Calibri" w:hAnsi="Calibri" w:cstheme="minorHAnsi"/>
                <w:bCs/>
                <w:noProof/>
              </w:rPr>
              <w:t>9.3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Security Requirements</w:t>
            </w:r>
            <w:r w:rsidR="00824544">
              <w:rPr>
                <w:noProof/>
                <w:webHidden/>
              </w:rPr>
              <w:tab/>
            </w:r>
            <w:r w:rsidR="00824544">
              <w:rPr>
                <w:noProof/>
                <w:webHidden/>
              </w:rPr>
              <w:fldChar w:fldCharType="begin"/>
            </w:r>
            <w:r w:rsidR="00824544">
              <w:rPr>
                <w:noProof/>
                <w:webHidden/>
              </w:rPr>
              <w:instrText xml:space="preserve"> PAGEREF _Toc163208021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65ECE479" w14:textId="1D6E025D"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2" w:history="1">
            <w:r w:rsidR="00824544" w:rsidRPr="00240C7A">
              <w:rPr>
                <w:rStyle w:val="Hyperlink"/>
                <w:rFonts w:cstheme="minorHAnsi"/>
                <w:noProof/>
              </w:rPr>
              <w:t>10.</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A: Technical Specification Document</w:t>
            </w:r>
            <w:r w:rsidR="00824544">
              <w:rPr>
                <w:noProof/>
                <w:webHidden/>
              </w:rPr>
              <w:tab/>
            </w:r>
            <w:r w:rsidR="00824544">
              <w:rPr>
                <w:noProof/>
                <w:webHidden/>
              </w:rPr>
              <w:fldChar w:fldCharType="begin"/>
            </w:r>
            <w:r w:rsidR="00824544">
              <w:rPr>
                <w:noProof/>
                <w:webHidden/>
              </w:rPr>
              <w:instrText xml:space="preserve"> PAGEREF _Toc163208022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4C05D9D6" w14:textId="6EB346AE"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3" w:history="1">
            <w:r w:rsidR="00824544" w:rsidRPr="00240C7A">
              <w:rPr>
                <w:rStyle w:val="Hyperlink"/>
                <w:rFonts w:cstheme="minorHAnsi"/>
                <w:noProof/>
              </w:rPr>
              <w:t>11.</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B: Process Data Capture Sheet</w:t>
            </w:r>
            <w:r w:rsidR="00824544">
              <w:rPr>
                <w:noProof/>
                <w:webHidden/>
              </w:rPr>
              <w:tab/>
            </w:r>
            <w:r w:rsidR="00824544">
              <w:rPr>
                <w:noProof/>
                <w:webHidden/>
              </w:rPr>
              <w:fldChar w:fldCharType="begin"/>
            </w:r>
            <w:r w:rsidR="00824544">
              <w:rPr>
                <w:noProof/>
                <w:webHidden/>
              </w:rPr>
              <w:instrText xml:space="preserve"> PAGEREF _Toc163208023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1782C574" w14:textId="55CA5C10"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4" w:history="1">
            <w:r w:rsidR="00824544" w:rsidRPr="00240C7A">
              <w:rPr>
                <w:rStyle w:val="Hyperlink"/>
                <w:rFonts w:cstheme="minorHAnsi"/>
                <w:noProof/>
              </w:rPr>
              <w:t>12.</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C: Internal Email Templates</w:t>
            </w:r>
            <w:r w:rsidR="00824544">
              <w:rPr>
                <w:noProof/>
                <w:webHidden/>
              </w:rPr>
              <w:tab/>
            </w:r>
            <w:r w:rsidR="00824544">
              <w:rPr>
                <w:noProof/>
                <w:webHidden/>
              </w:rPr>
              <w:fldChar w:fldCharType="begin"/>
            </w:r>
            <w:r w:rsidR="00824544">
              <w:rPr>
                <w:noProof/>
                <w:webHidden/>
              </w:rPr>
              <w:instrText xml:space="preserve"> PAGEREF _Toc163208024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0EDDBD66" w14:textId="575A753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5" w:history="1">
            <w:r w:rsidR="00824544" w:rsidRPr="00240C7A">
              <w:rPr>
                <w:rStyle w:val="Hyperlink"/>
                <w:rFonts w:ascii="Calibri" w:hAnsi="Calibri"/>
                <w:bCs/>
                <w:noProof/>
              </w:rPr>
              <w:t>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FIU/CIR – Email to Compliance for Non-RAK Bank Customer</w:t>
            </w:r>
            <w:r w:rsidR="00824544">
              <w:rPr>
                <w:noProof/>
                <w:webHidden/>
              </w:rPr>
              <w:tab/>
            </w:r>
            <w:r w:rsidR="00824544">
              <w:rPr>
                <w:noProof/>
                <w:webHidden/>
              </w:rPr>
              <w:fldChar w:fldCharType="begin"/>
            </w:r>
            <w:r w:rsidR="00824544">
              <w:rPr>
                <w:noProof/>
                <w:webHidden/>
              </w:rPr>
              <w:instrText xml:space="preserve"> PAGEREF _Toc163208025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6BB7A5C1" w14:textId="0D2ACAF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6" w:history="1">
            <w:r w:rsidR="00824544" w:rsidRPr="00240C7A">
              <w:rPr>
                <w:rStyle w:val="Hyperlink"/>
                <w:rFonts w:ascii="Calibri" w:hAnsi="Calibri"/>
                <w:bCs/>
                <w:noProof/>
              </w:rPr>
              <w:t>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DC/CCMS</w:t>
            </w:r>
            <w:r w:rsidR="00824544">
              <w:rPr>
                <w:noProof/>
                <w:webHidden/>
              </w:rPr>
              <w:tab/>
            </w:r>
            <w:r w:rsidR="00824544">
              <w:rPr>
                <w:noProof/>
                <w:webHidden/>
              </w:rPr>
              <w:fldChar w:fldCharType="begin"/>
            </w:r>
            <w:r w:rsidR="00824544">
              <w:rPr>
                <w:noProof/>
                <w:webHidden/>
              </w:rPr>
              <w:instrText xml:space="preserve"> PAGEREF _Toc163208026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7F5EC3B0" w14:textId="01D1CF2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7" w:history="1">
            <w:r w:rsidR="00824544" w:rsidRPr="00240C7A">
              <w:rPr>
                <w:rStyle w:val="Hyperlink"/>
                <w:rFonts w:ascii="Calibri" w:hAnsi="Calibri"/>
                <w:bCs/>
                <w:noProof/>
              </w:rPr>
              <w:t>12.3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Bulk Processing CIR</w:t>
            </w:r>
            <w:r w:rsidR="00824544">
              <w:rPr>
                <w:noProof/>
                <w:webHidden/>
              </w:rPr>
              <w:tab/>
            </w:r>
            <w:r w:rsidR="00824544">
              <w:rPr>
                <w:noProof/>
                <w:webHidden/>
              </w:rPr>
              <w:fldChar w:fldCharType="begin"/>
            </w:r>
            <w:r w:rsidR="00824544">
              <w:rPr>
                <w:noProof/>
                <w:webHidden/>
              </w:rPr>
              <w:instrText xml:space="preserve"> PAGEREF _Toc163208027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71862A66" w14:textId="7FEE505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28" w:history="1">
            <w:r w:rsidR="00824544" w:rsidRPr="00240C7A">
              <w:rPr>
                <w:rStyle w:val="Hyperlink"/>
                <w:noProof/>
              </w:rPr>
              <w:t>12.3.1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Inquiry</w:t>
            </w:r>
            <w:r w:rsidR="00824544">
              <w:rPr>
                <w:noProof/>
                <w:webHidden/>
              </w:rPr>
              <w:tab/>
            </w:r>
            <w:r w:rsidR="00824544">
              <w:rPr>
                <w:noProof/>
                <w:webHidden/>
              </w:rPr>
              <w:fldChar w:fldCharType="begin"/>
            </w:r>
            <w:r w:rsidR="00824544">
              <w:rPr>
                <w:noProof/>
                <w:webHidden/>
              </w:rPr>
              <w:instrText xml:space="preserve"> PAGEREF _Toc163208028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431587CF" w14:textId="3EEB24A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29" w:history="1">
            <w:r w:rsidR="00824544" w:rsidRPr="00240C7A">
              <w:rPr>
                <w:rStyle w:val="Hyperlink"/>
                <w:noProof/>
              </w:rPr>
              <w:t>12.3.2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Freeze</w:t>
            </w:r>
            <w:r w:rsidR="00824544">
              <w:rPr>
                <w:noProof/>
                <w:webHidden/>
              </w:rPr>
              <w:tab/>
            </w:r>
            <w:r w:rsidR="00824544">
              <w:rPr>
                <w:noProof/>
                <w:webHidden/>
              </w:rPr>
              <w:fldChar w:fldCharType="begin"/>
            </w:r>
            <w:r w:rsidR="00824544">
              <w:rPr>
                <w:noProof/>
                <w:webHidden/>
              </w:rPr>
              <w:instrText xml:space="preserve"> PAGEREF _Toc163208029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2C07FAAD" w14:textId="4F5592B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30" w:history="1">
            <w:r w:rsidR="00824544" w:rsidRPr="00240C7A">
              <w:rPr>
                <w:rStyle w:val="Hyperlink"/>
                <w:noProof/>
              </w:rPr>
              <w:t>12.3.3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Prohibited</w:t>
            </w:r>
            <w:r w:rsidR="00824544">
              <w:rPr>
                <w:noProof/>
                <w:webHidden/>
              </w:rPr>
              <w:tab/>
            </w:r>
            <w:r w:rsidR="00824544">
              <w:rPr>
                <w:noProof/>
                <w:webHidden/>
              </w:rPr>
              <w:fldChar w:fldCharType="begin"/>
            </w:r>
            <w:r w:rsidR="00824544">
              <w:rPr>
                <w:noProof/>
                <w:webHidden/>
              </w:rPr>
              <w:instrText xml:space="preserve"> PAGEREF _Toc163208030 \h </w:instrText>
            </w:r>
            <w:r w:rsidR="00824544">
              <w:rPr>
                <w:noProof/>
                <w:webHidden/>
              </w:rPr>
            </w:r>
            <w:r w:rsidR="00824544">
              <w:rPr>
                <w:noProof/>
                <w:webHidden/>
              </w:rPr>
              <w:fldChar w:fldCharType="separate"/>
            </w:r>
            <w:r w:rsidR="00824544">
              <w:rPr>
                <w:noProof/>
                <w:webHidden/>
              </w:rPr>
              <w:t>132</w:t>
            </w:r>
            <w:r w:rsidR="00824544">
              <w:rPr>
                <w:noProof/>
                <w:webHidden/>
              </w:rPr>
              <w:fldChar w:fldCharType="end"/>
            </w:r>
          </w:hyperlink>
        </w:p>
        <w:p w14:paraId="49287698" w14:textId="6B951B62"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31" w:history="1">
            <w:r w:rsidR="00824544" w:rsidRPr="00240C7A">
              <w:rPr>
                <w:rStyle w:val="Hyperlink"/>
                <w:rFonts w:cstheme="minorHAnsi"/>
                <w:noProof/>
              </w:rPr>
              <w:t>13.</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D: Templates</w:t>
            </w:r>
            <w:r w:rsidR="00824544">
              <w:rPr>
                <w:noProof/>
                <w:webHidden/>
              </w:rPr>
              <w:tab/>
            </w:r>
            <w:r w:rsidR="00824544">
              <w:rPr>
                <w:noProof/>
                <w:webHidden/>
              </w:rPr>
              <w:fldChar w:fldCharType="begin"/>
            </w:r>
            <w:r w:rsidR="00824544">
              <w:rPr>
                <w:noProof/>
                <w:webHidden/>
              </w:rPr>
              <w:instrText xml:space="preserve"> PAGEREF _Toc163208031 \h </w:instrText>
            </w:r>
            <w:r w:rsidR="00824544">
              <w:rPr>
                <w:noProof/>
                <w:webHidden/>
              </w:rPr>
            </w:r>
            <w:r w:rsidR="00824544">
              <w:rPr>
                <w:noProof/>
                <w:webHidden/>
              </w:rPr>
              <w:fldChar w:fldCharType="separate"/>
            </w:r>
            <w:r w:rsidR="00824544">
              <w:rPr>
                <w:noProof/>
                <w:webHidden/>
              </w:rPr>
              <w:t>133</w:t>
            </w:r>
            <w:r w:rsidR="00824544">
              <w:rPr>
                <w:noProof/>
                <w:webHidden/>
              </w:rPr>
              <w:fldChar w:fldCharType="end"/>
            </w:r>
          </w:hyperlink>
        </w:p>
        <w:p w14:paraId="305A8474" w14:textId="7E8291C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2" w:history="1">
            <w:r w:rsidR="00824544" w:rsidRPr="00240C7A">
              <w:rPr>
                <w:rStyle w:val="Hyperlink"/>
                <w:rFonts w:ascii="Calibri" w:hAnsi="Calibri"/>
                <w:bCs/>
                <w:noProof/>
              </w:rPr>
              <w:t>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Prev Ref No. – PDF</w:t>
            </w:r>
            <w:r w:rsidR="00824544">
              <w:rPr>
                <w:noProof/>
                <w:webHidden/>
              </w:rPr>
              <w:tab/>
            </w:r>
            <w:r w:rsidR="00824544">
              <w:rPr>
                <w:noProof/>
                <w:webHidden/>
              </w:rPr>
              <w:fldChar w:fldCharType="begin"/>
            </w:r>
            <w:r w:rsidR="00824544">
              <w:rPr>
                <w:noProof/>
                <w:webHidden/>
              </w:rPr>
              <w:instrText xml:space="preserve"> PAGEREF _Toc163208032 \h </w:instrText>
            </w:r>
            <w:r w:rsidR="00824544">
              <w:rPr>
                <w:noProof/>
                <w:webHidden/>
              </w:rPr>
            </w:r>
            <w:r w:rsidR="00824544">
              <w:rPr>
                <w:noProof/>
                <w:webHidden/>
              </w:rPr>
              <w:fldChar w:fldCharType="separate"/>
            </w:r>
            <w:r w:rsidR="00824544">
              <w:rPr>
                <w:noProof/>
                <w:webHidden/>
              </w:rPr>
              <w:t>133</w:t>
            </w:r>
            <w:r w:rsidR="00824544">
              <w:rPr>
                <w:noProof/>
                <w:webHidden/>
              </w:rPr>
              <w:fldChar w:fldCharType="end"/>
            </w:r>
          </w:hyperlink>
        </w:p>
        <w:p w14:paraId="1B982AD0" w14:textId="25AFCA9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3" w:history="1">
            <w:r w:rsidR="00824544" w:rsidRPr="00240C7A">
              <w:rPr>
                <w:rStyle w:val="Hyperlink"/>
                <w:rFonts w:ascii="Calibri" w:hAnsi="Calibri"/>
                <w:bCs/>
                <w:noProof/>
              </w:rPr>
              <w:t>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CIF Results - PDF</w:t>
            </w:r>
            <w:r w:rsidR="00824544">
              <w:rPr>
                <w:noProof/>
                <w:webHidden/>
              </w:rPr>
              <w:tab/>
            </w:r>
            <w:r w:rsidR="00824544">
              <w:rPr>
                <w:noProof/>
                <w:webHidden/>
              </w:rPr>
              <w:fldChar w:fldCharType="begin"/>
            </w:r>
            <w:r w:rsidR="00824544">
              <w:rPr>
                <w:noProof/>
                <w:webHidden/>
              </w:rPr>
              <w:instrText xml:space="preserve"> PAGEREF _Toc163208033 \h </w:instrText>
            </w:r>
            <w:r w:rsidR="00824544">
              <w:rPr>
                <w:noProof/>
                <w:webHidden/>
              </w:rPr>
            </w:r>
            <w:r w:rsidR="00824544">
              <w:rPr>
                <w:noProof/>
                <w:webHidden/>
              </w:rPr>
              <w:fldChar w:fldCharType="separate"/>
            </w:r>
            <w:r w:rsidR="00824544">
              <w:rPr>
                <w:noProof/>
                <w:webHidden/>
              </w:rPr>
              <w:t>134</w:t>
            </w:r>
            <w:r w:rsidR="00824544">
              <w:rPr>
                <w:noProof/>
                <w:webHidden/>
              </w:rPr>
              <w:fldChar w:fldCharType="end"/>
            </w:r>
          </w:hyperlink>
        </w:p>
        <w:p w14:paraId="37AF2AC8" w14:textId="43932A0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4" w:history="1">
            <w:r w:rsidR="00824544" w:rsidRPr="00240C7A">
              <w:rPr>
                <w:rStyle w:val="Hyperlink"/>
                <w:rFonts w:ascii="Calibri" w:hAnsi="Calibri"/>
                <w:bCs/>
                <w:noProof/>
              </w:rPr>
              <w:t>13.3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Account Summary – FIU Template</w:t>
            </w:r>
            <w:r w:rsidR="00824544">
              <w:rPr>
                <w:noProof/>
                <w:webHidden/>
              </w:rPr>
              <w:tab/>
            </w:r>
            <w:r w:rsidR="00824544">
              <w:rPr>
                <w:noProof/>
                <w:webHidden/>
              </w:rPr>
              <w:fldChar w:fldCharType="begin"/>
            </w:r>
            <w:r w:rsidR="00824544">
              <w:rPr>
                <w:noProof/>
                <w:webHidden/>
              </w:rPr>
              <w:instrText xml:space="preserve"> PAGEREF _Toc163208034 \h </w:instrText>
            </w:r>
            <w:r w:rsidR="00824544">
              <w:rPr>
                <w:noProof/>
                <w:webHidden/>
              </w:rPr>
            </w:r>
            <w:r w:rsidR="00824544">
              <w:rPr>
                <w:noProof/>
                <w:webHidden/>
              </w:rPr>
              <w:fldChar w:fldCharType="separate"/>
            </w:r>
            <w:r w:rsidR="00824544">
              <w:rPr>
                <w:noProof/>
                <w:webHidden/>
              </w:rPr>
              <w:t>135</w:t>
            </w:r>
            <w:r w:rsidR="00824544">
              <w:rPr>
                <w:noProof/>
                <w:webHidden/>
              </w:rPr>
              <w:fldChar w:fldCharType="end"/>
            </w:r>
          </w:hyperlink>
        </w:p>
        <w:p w14:paraId="5608FD7E" w14:textId="3685230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5" w:history="1">
            <w:r w:rsidR="00824544" w:rsidRPr="00240C7A">
              <w:rPr>
                <w:rStyle w:val="Hyperlink"/>
                <w:rFonts w:ascii="Calibri" w:hAnsi="Calibri"/>
                <w:bCs/>
                <w:noProof/>
              </w:rPr>
              <w:t>13.4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Account Summary DC/CCMS Template</w:t>
            </w:r>
            <w:r w:rsidR="00824544">
              <w:rPr>
                <w:noProof/>
                <w:webHidden/>
              </w:rPr>
              <w:tab/>
            </w:r>
            <w:r w:rsidR="00824544">
              <w:rPr>
                <w:noProof/>
                <w:webHidden/>
              </w:rPr>
              <w:fldChar w:fldCharType="begin"/>
            </w:r>
            <w:r w:rsidR="00824544">
              <w:rPr>
                <w:noProof/>
                <w:webHidden/>
              </w:rPr>
              <w:instrText xml:space="preserve"> PAGEREF _Toc163208035 \h </w:instrText>
            </w:r>
            <w:r w:rsidR="00824544">
              <w:rPr>
                <w:noProof/>
                <w:webHidden/>
              </w:rPr>
            </w:r>
            <w:r w:rsidR="00824544">
              <w:rPr>
                <w:noProof/>
                <w:webHidden/>
              </w:rPr>
              <w:fldChar w:fldCharType="separate"/>
            </w:r>
            <w:r w:rsidR="00824544">
              <w:rPr>
                <w:noProof/>
                <w:webHidden/>
              </w:rPr>
              <w:t>135</w:t>
            </w:r>
            <w:r w:rsidR="00824544">
              <w:rPr>
                <w:noProof/>
                <w:webHidden/>
              </w:rPr>
              <w:fldChar w:fldCharType="end"/>
            </w:r>
          </w:hyperlink>
        </w:p>
        <w:p w14:paraId="31F1A583" w14:textId="49ABB6B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6" w:history="1">
            <w:r w:rsidR="00824544" w:rsidRPr="00240C7A">
              <w:rPr>
                <w:rStyle w:val="Hyperlink"/>
                <w:rFonts w:ascii="Calibri" w:hAnsi="Calibri"/>
                <w:bCs/>
                <w:noProof/>
              </w:rPr>
              <w:t>13.5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Bulk Processing Excel Templates</w:t>
            </w:r>
            <w:r w:rsidR="00824544">
              <w:rPr>
                <w:noProof/>
                <w:webHidden/>
              </w:rPr>
              <w:tab/>
            </w:r>
            <w:r w:rsidR="00824544">
              <w:rPr>
                <w:noProof/>
                <w:webHidden/>
              </w:rPr>
              <w:fldChar w:fldCharType="begin"/>
            </w:r>
            <w:r w:rsidR="00824544">
              <w:rPr>
                <w:noProof/>
                <w:webHidden/>
              </w:rPr>
              <w:instrText xml:space="preserve"> PAGEREF _Toc163208036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1E676B28" w14:textId="3F236BC8"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37" w:history="1">
            <w:r w:rsidR="00824544" w:rsidRPr="00240C7A">
              <w:rPr>
                <w:rStyle w:val="Hyperlink"/>
                <w:rFonts w:cstheme="minorHAnsi"/>
                <w:noProof/>
              </w:rPr>
              <w:t>14.</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E: Dubai Court &amp; Customer Communication</w:t>
            </w:r>
            <w:r w:rsidR="00824544">
              <w:rPr>
                <w:noProof/>
                <w:webHidden/>
              </w:rPr>
              <w:tab/>
            </w:r>
            <w:r w:rsidR="00824544">
              <w:rPr>
                <w:noProof/>
                <w:webHidden/>
              </w:rPr>
              <w:fldChar w:fldCharType="begin"/>
            </w:r>
            <w:r w:rsidR="00824544">
              <w:rPr>
                <w:noProof/>
                <w:webHidden/>
              </w:rPr>
              <w:instrText xml:space="preserve"> PAGEREF _Toc163208037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0086ABD6" w14:textId="18C8325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8" w:history="1">
            <w:r w:rsidR="00824544" w:rsidRPr="00240C7A">
              <w:rPr>
                <w:rStyle w:val="Hyperlink"/>
                <w:rFonts w:ascii="Calibri" w:hAnsi="Calibri"/>
                <w:bCs/>
                <w:noProof/>
              </w:rPr>
              <w:t>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Dubai Court Communication (Email + Letters)</w:t>
            </w:r>
            <w:r w:rsidR="00824544">
              <w:rPr>
                <w:noProof/>
                <w:webHidden/>
              </w:rPr>
              <w:tab/>
            </w:r>
            <w:r w:rsidR="00824544">
              <w:rPr>
                <w:noProof/>
                <w:webHidden/>
              </w:rPr>
              <w:fldChar w:fldCharType="begin"/>
            </w:r>
            <w:r w:rsidR="00824544">
              <w:rPr>
                <w:noProof/>
                <w:webHidden/>
              </w:rPr>
              <w:instrText xml:space="preserve"> PAGEREF _Toc163208038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497ADD19" w14:textId="2233E54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9" w:history="1">
            <w:r w:rsidR="00824544" w:rsidRPr="00240C7A">
              <w:rPr>
                <w:rStyle w:val="Hyperlink"/>
                <w:rFonts w:ascii="Calibri" w:hAnsi="Calibri"/>
                <w:bCs/>
                <w:noProof/>
              </w:rPr>
              <w:t>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Customer Communication (Email + Letters)</w:t>
            </w:r>
            <w:r w:rsidR="00824544">
              <w:rPr>
                <w:noProof/>
                <w:webHidden/>
              </w:rPr>
              <w:tab/>
            </w:r>
            <w:r w:rsidR="00824544">
              <w:rPr>
                <w:noProof/>
                <w:webHidden/>
              </w:rPr>
              <w:fldChar w:fldCharType="begin"/>
            </w:r>
            <w:r w:rsidR="00824544">
              <w:rPr>
                <w:noProof/>
                <w:webHidden/>
              </w:rPr>
              <w:instrText xml:space="preserve"> PAGEREF _Toc163208039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0980F64E" w14:textId="72F707C8"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40" w:history="1">
            <w:r w:rsidR="00824544" w:rsidRPr="00240C7A">
              <w:rPr>
                <w:rStyle w:val="Hyperlink"/>
                <w:rFonts w:cstheme="minorHAnsi"/>
                <w:noProof/>
              </w:rPr>
              <w:t>15.</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F: Open Items</w:t>
            </w:r>
            <w:r w:rsidR="00824544">
              <w:rPr>
                <w:noProof/>
                <w:webHidden/>
              </w:rPr>
              <w:tab/>
            </w:r>
            <w:r w:rsidR="00824544">
              <w:rPr>
                <w:noProof/>
                <w:webHidden/>
              </w:rPr>
              <w:fldChar w:fldCharType="begin"/>
            </w:r>
            <w:r w:rsidR="00824544">
              <w:rPr>
                <w:noProof/>
                <w:webHidden/>
              </w:rPr>
              <w:instrText xml:space="preserve"> PAGEREF _Toc163208040 \h </w:instrText>
            </w:r>
            <w:r w:rsidR="00824544">
              <w:rPr>
                <w:noProof/>
                <w:webHidden/>
              </w:rPr>
            </w:r>
            <w:r w:rsidR="00824544">
              <w:rPr>
                <w:noProof/>
                <w:webHidden/>
              </w:rPr>
              <w:fldChar w:fldCharType="separate"/>
            </w:r>
            <w:r w:rsidR="00824544">
              <w:rPr>
                <w:noProof/>
                <w:webHidden/>
              </w:rPr>
              <w:t>137</w:t>
            </w:r>
            <w:r w:rsidR="00824544">
              <w:rPr>
                <w:noProof/>
                <w:webHidden/>
              </w:rPr>
              <w:fldChar w:fldCharType="end"/>
            </w:r>
          </w:hyperlink>
        </w:p>
        <w:p w14:paraId="67C268EA" w14:textId="3375D4B2" w:rsidR="0092029B" w:rsidRDefault="000A5AB0" w:rsidP="00BF478C">
          <w:pPr>
            <w:rPr>
              <w:noProof/>
            </w:rPr>
          </w:pPr>
          <w:r>
            <w:rPr>
              <w:b/>
              <w:bCs/>
              <w:noProof/>
            </w:rPr>
            <w:fldChar w:fldCharType="end"/>
          </w:r>
        </w:p>
      </w:sdtContent>
    </w:sdt>
    <w:p w14:paraId="624B938D" w14:textId="77777777" w:rsidR="00A52ABE" w:rsidRDefault="00A52ABE" w:rsidP="00BF478C">
      <w:pPr>
        <w:rPr>
          <w:noProof/>
        </w:rPr>
      </w:pPr>
    </w:p>
    <w:p w14:paraId="5605AA1B" w14:textId="77777777" w:rsidR="00A52ABE" w:rsidRDefault="00A52ABE" w:rsidP="00BF478C">
      <w:pPr>
        <w:rPr>
          <w:noProof/>
        </w:rPr>
      </w:pPr>
    </w:p>
    <w:p w14:paraId="5CE8A959" w14:textId="77777777" w:rsidR="00A52ABE" w:rsidRDefault="00A52ABE" w:rsidP="00BF478C">
      <w:pPr>
        <w:rPr>
          <w:noProof/>
        </w:rPr>
      </w:pPr>
    </w:p>
    <w:p w14:paraId="3436E45F" w14:textId="77777777" w:rsidR="00A52ABE" w:rsidRDefault="00A52ABE" w:rsidP="00BF478C"/>
    <w:p w14:paraId="0B0975BA" w14:textId="77777777" w:rsidR="00A52ABE" w:rsidRDefault="00A52ABE" w:rsidP="00BF478C"/>
    <w:p w14:paraId="7571C5E4" w14:textId="77777777" w:rsidR="00A52ABE" w:rsidRDefault="00A52ABE" w:rsidP="00BF478C"/>
    <w:p w14:paraId="4E93B9D6" w14:textId="77777777" w:rsidR="00A52ABE" w:rsidRDefault="00A52ABE" w:rsidP="00BF478C"/>
    <w:p w14:paraId="5D472DF1" w14:textId="77777777" w:rsidR="00A52ABE" w:rsidRDefault="00A52ABE" w:rsidP="00BF478C"/>
    <w:p w14:paraId="0A14A2FC" w14:textId="77777777" w:rsidR="00A52ABE" w:rsidRDefault="00A52ABE" w:rsidP="00BF478C"/>
    <w:p w14:paraId="3921BE6E" w14:textId="77777777" w:rsidR="00A52ABE" w:rsidRDefault="00A52ABE" w:rsidP="00BF478C"/>
    <w:p w14:paraId="6B13B29A" w14:textId="77777777" w:rsidR="00A52ABE" w:rsidRDefault="00A52ABE" w:rsidP="00BF478C"/>
    <w:p w14:paraId="2016586F" w14:textId="77777777" w:rsidR="00A52ABE" w:rsidRDefault="00A52ABE" w:rsidP="00BF478C"/>
    <w:p w14:paraId="3C29BBFD" w14:textId="77777777" w:rsidR="00A52ABE" w:rsidRDefault="00A52ABE" w:rsidP="00BF478C"/>
    <w:p w14:paraId="3AA202D1" w14:textId="77777777" w:rsidR="00A52ABE" w:rsidRDefault="00A52ABE" w:rsidP="00BF478C"/>
    <w:p w14:paraId="459475E4" w14:textId="77777777" w:rsidR="00A52ABE" w:rsidRDefault="00A52ABE" w:rsidP="00BF478C"/>
    <w:p w14:paraId="58052857" w14:textId="77777777" w:rsidR="00A52ABE" w:rsidRDefault="00A52ABE" w:rsidP="00BF478C"/>
    <w:p w14:paraId="76030A65" w14:textId="77777777" w:rsidR="00A52ABE" w:rsidRDefault="00A52ABE" w:rsidP="00BF478C"/>
    <w:p w14:paraId="05646D77" w14:textId="77777777" w:rsidR="00A52ABE" w:rsidRDefault="00A52ABE" w:rsidP="00BF478C"/>
    <w:p w14:paraId="779F1CDD" w14:textId="77777777" w:rsidR="00A52ABE" w:rsidRDefault="00A52ABE" w:rsidP="00BF478C"/>
    <w:p w14:paraId="674CADA3" w14:textId="77777777" w:rsidR="00A52ABE" w:rsidRDefault="00A52ABE" w:rsidP="00BF478C"/>
    <w:p w14:paraId="19C63110" w14:textId="77777777" w:rsidR="00A52ABE" w:rsidRDefault="00A52ABE" w:rsidP="00BF478C"/>
    <w:p w14:paraId="6412B226" w14:textId="77777777" w:rsidR="00A52ABE" w:rsidRDefault="00A52ABE" w:rsidP="00BF478C"/>
    <w:p w14:paraId="1DFD5A3F" w14:textId="77777777" w:rsidR="00A52ABE" w:rsidRDefault="00A52ABE" w:rsidP="00BF478C"/>
    <w:p w14:paraId="49A60964" w14:textId="77777777" w:rsidR="00A52ABE" w:rsidRDefault="00A52ABE" w:rsidP="00BF478C"/>
    <w:p w14:paraId="5571D764" w14:textId="77777777" w:rsidR="00A52ABE" w:rsidRDefault="00A52ABE" w:rsidP="00BF478C"/>
    <w:p w14:paraId="16CA2573" w14:textId="77777777" w:rsidR="00A52ABE" w:rsidRDefault="00A52ABE" w:rsidP="00BF478C"/>
    <w:p w14:paraId="6ED47269" w14:textId="77777777" w:rsidR="00A52ABE" w:rsidRDefault="00A52ABE" w:rsidP="00BF478C"/>
    <w:p w14:paraId="3DFEE2E4" w14:textId="77777777" w:rsidR="00A52ABE" w:rsidRPr="00DF4C06" w:rsidRDefault="00A52ABE" w:rsidP="00BF478C"/>
    <w:p w14:paraId="2D39A4A0" w14:textId="34F71D73" w:rsidR="00BF478C" w:rsidRPr="000A5AB0" w:rsidRDefault="00BF478C" w:rsidP="000A5AB0">
      <w:pPr>
        <w:pStyle w:val="Heading1"/>
        <w:tabs>
          <w:tab w:val="left" w:pos="0"/>
        </w:tabs>
        <w:rPr>
          <w:rFonts w:asciiTheme="minorHAnsi" w:hAnsiTheme="minorHAnsi" w:cstheme="minorHAnsi"/>
        </w:rPr>
      </w:pPr>
      <w:bookmarkStart w:id="0" w:name="_Introduction"/>
      <w:bookmarkStart w:id="1" w:name="_Toc153554658"/>
      <w:bookmarkStart w:id="2" w:name="_Toc156159497"/>
      <w:bookmarkStart w:id="3" w:name="_Toc163207855"/>
      <w:bookmarkEnd w:id="0"/>
      <w:r w:rsidRPr="000A5AB0">
        <w:rPr>
          <w:rFonts w:asciiTheme="minorHAnsi" w:hAnsiTheme="minorHAnsi" w:cstheme="minorHAnsi"/>
        </w:rPr>
        <w:lastRenderedPageBreak/>
        <w:t>Introduction</w:t>
      </w:r>
      <w:bookmarkEnd w:id="1"/>
      <w:bookmarkEnd w:id="2"/>
      <w:bookmarkEnd w:id="3"/>
    </w:p>
    <w:p w14:paraId="176D4FB1" w14:textId="77777777" w:rsidR="00BF478C" w:rsidRPr="00956FD8" w:rsidRDefault="00BF478C" w:rsidP="00BF478C">
      <w:pPr>
        <w:pStyle w:val="Heading2"/>
        <w:tabs>
          <w:tab w:val="clear" w:pos="360"/>
          <w:tab w:val="left" w:pos="720"/>
          <w:tab w:val="left" w:pos="2250"/>
          <w:tab w:val="left" w:pos="3060"/>
          <w:tab w:val="left" w:pos="3150"/>
          <w:tab w:val="left" w:pos="3600"/>
        </w:tabs>
        <w:ind w:left="720" w:hanging="720"/>
        <w:rPr>
          <w:rFonts w:asciiTheme="minorHAnsi" w:hAnsiTheme="minorHAnsi" w:cstheme="minorHAnsi"/>
        </w:rPr>
      </w:pPr>
      <w:bookmarkStart w:id="4" w:name="_Purpose"/>
      <w:bookmarkStart w:id="5" w:name="_Toc153554659"/>
      <w:bookmarkStart w:id="6" w:name="_Toc156159498"/>
      <w:bookmarkStart w:id="7" w:name="_Toc163207856"/>
      <w:bookmarkEnd w:id="4"/>
      <w:r w:rsidRPr="00956FD8">
        <w:rPr>
          <w:rFonts w:asciiTheme="minorHAnsi" w:hAnsiTheme="minorHAnsi" w:cstheme="minorHAnsi"/>
        </w:rPr>
        <w:t>Purpose</w:t>
      </w:r>
      <w:bookmarkEnd w:id="5"/>
      <w:bookmarkEnd w:id="6"/>
      <w:bookmarkEnd w:id="7"/>
      <w:r w:rsidRPr="00956FD8">
        <w:rPr>
          <w:rFonts w:asciiTheme="minorHAnsi" w:hAnsiTheme="minorHAnsi" w:cstheme="minorHAnsi"/>
        </w:rPr>
        <w:t xml:space="preserve"> </w:t>
      </w:r>
    </w:p>
    <w:p w14:paraId="7091E6F8" w14:textId="5BF796B9" w:rsidR="00AC2FE9"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b/>
          <w:bCs/>
          <w:szCs w:val="24"/>
        </w:rPr>
        <w:t>'</w:t>
      </w:r>
      <w:r w:rsidR="00D336E2" w:rsidRPr="0014486C">
        <w:rPr>
          <w:rFonts w:asciiTheme="minorHAnsi" w:hAnsiTheme="minorHAnsi" w:cstheme="minorHAnsi"/>
          <w:b/>
          <w:bCs/>
          <w:szCs w:val="24"/>
        </w:rPr>
        <w:t xml:space="preserve">Central Bank Instructions &amp; </w:t>
      </w:r>
      <w:r w:rsidR="004B1CB4" w:rsidRPr="0014486C">
        <w:rPr>
          <w:rFonts w:asciiTheme="minorHAnsi" w:hAnsiTheme="minorHAnsi" w:cstheme="minorHAnsi"/>
          <w:b/>
          <w:bCs/>
          <w:szCs w:val="24"/>
        </w:rPr>
        <w:t>Court Order</w:t>
      </w:r>
      <w:r w:rsidR="00AC2FE9" w:rsidRPr="0014486C">
        <w:rPr>
          <w:rFonts w:asciiTheme="minorHAnsi" w:hAnsiTheme="minorHAnsi" w:cstheme="minorHAnsi"/>
          <w:b/>
          <w:bCs/>
          <w:szCs w:val="24"/>
        </w:rPr>
        <w:t>’</w:t>
      </w:r>
      <w:r w:rsidR="001048ED" w:rsidRPr="0014486C">
        <w:rPr>
          <w:rFonts w:asciiTheme="minorHAnsi" w:hAnsiTheme="minorHAnsi" w:cstheme="minorHAnsi"/>
          <w:szCs w:val="24"/>
        </w:rPr>
        <w:t xml:space="preserve"> or </w:t>
      </w:r>
      <w:r w:rsidR="001048ED" w:rsidRPr="0014486C">
        <w:rPr>
          <w:rFonts w:asciiTheme="minorHAnsi" w:hAnsiTheme="minorHAnsi" w:cstheme="minorHAnsi"/>
          <w:b/>
          <w:bCs/>
          <w:szCs w:val="24"/>
        </w:rPr>
        <w:t>CBI/CO</w:t>
      </w:r>
      <w:r w:rsidR="001048ED" w:rsidRPr="0014486C">
        <w:rPr>
          <w:rFonts w:asciiTheme="minorHAnsi" w:hAnsiTheme="minorHAnsi" w:cstheme="minorHAnsi"/>
          <w:szCs w:val="24"/>
        </w:rPr>
        <w:t xml:space="preserve"> P</w:t>
      </w:r>
      <w:r w:rsidRPr="0014486C">
        <w:rPr>
          <w:rFonts w:asciiTheme="minorHAnsi" w:hAnsiTheme="minorHAnsi" w:cstheme="minorHAnsi"/>
          <w:szCs w:val="24"/>
        </w:rPr>
        <w:t xml:space="preserve">rocess aims to implement Newgen’s </w:t>
      </w:r>
      <w:r w:rsidR="008B73BF" w:rsidRPr="0014486C">
        <w:rPr>
          <w:rFonts w:asciiTheme="minorHAnsi" w:hAnsiTheme="minorHAnsi" w:cstheme="minorHAnsi"/>
          <w:szCs w:val="24"/>
        </w:rPr>
        <w:t>IBPS platform</w:t>
      </w:r>
      <w:r w:rsidRPr="0014486C">
        <w:rPr>
          <w:rFonts w:asciiTheme="minorHAnsi" w:hAnsiTheme="minorHAnsi" w:cstheme="minorHAnsi"/>
          <w:szCs w:val="24"/>
        </w:rPr>
        <w:t xml:space="preserve"> for automating </w:t>
      </w:r>
      <w:r w:rsidR="00AC2FE9" w:rsidRPr="0014486C">
        <w:rPr>
          <w:rFonts w:asciiTheme="minorHAnsi" w:hAnsiTheme="minorHAnsi" w:cstheme="minorHAnsi"/>
          <w:szCs w:val="24"/>
        </w:rPr>
        <w:t>requests received from:</w:t>
      </w:r>
    </w:p>
    <w:p w14:paraId="25B67322" w14:textId="77777777" w:rsidR="00097594" w:rsidRDefault="00AC2FE9" w:rsidP="00097594">
      <w:pPr>
        <w:pStyle w:val="ListParagraph"/>
        <w:numPr>
          <w:ilvl w:val="0"/>
          <w:numId w:val="11"/>
        </w:numPr>
        <w:spacing w:line="360" w:lineRule="auto"/>
        <w:jc w:val="both"/>
        <w:rPr>
          <w:rFonts w:asciiTheme="minorHAnsi" w:hAnsiTheme="minorHAnsi" w:cstheme="minorHAnsi"/>
          <w:szCs w:val="24"/>
        </w:rPr>
      </w:pPr>
      <w:r w:rsidRPr="0014486C">
        <w:rPr>
          <w:rFonts w:asciiTheme="minorHAnsi" w:hAnsiTheme="minorHAnsi" w:cstheme="minorHAnsi"/>
          <w:b/>
          <w:bCs/>
          <w:szCs w:val="24"/>
        </w:rPr>
        <w:t>FIU (Financial Intelligence Unit)</w:t>
      </w:r>
      <w:r w:rsidRPr="0014486C">
        <w:rPr>
          <w:rFonts w:asciiTheme="minorHAnsi" w:hAnsiTheme="minorHAnsi" w:cstheme="minorHAnsi"/>
          <w:szCs w:val="24"/>
        </w:rPr>
        <w:t xml:space="preserve"> and </w:t>
      </w:r>
      <w:r w:rsidRPr="0014486C">
        <w:rPr>
          <w:rFonts w:asciiTheme="minorHAnsi" w:hAnsiTheme="minorHAnsi" w:cstheme="minorHAnsi"/>
          <w:b/>
          <w:bCs/>
          <w:szCs w:val="24"/>
        </w:rPr>
        <w:t>CIR (Customer Information Request)</w:t>
      </w:r>
      <w:r w:rsidRPr="0014486C">
        <w:rPr>
          <w:rFonts w:asciiTheme="minorHAnsi" w:hAnsiTheme="minorHAnsi" w:cstheme="minorHAnsi"/>
          <w:szCs w:val="24"/>
        </w:rPr>
        <w:t xml:space="preserve"> Portals from Central Bank.</w:t>
      </w:r>
    </w:p>
    <w:p w14:paraId="227A3B29" w14:textId="14DE0D71" w:rsidR="00AC2FE9" w:rsidRPr="00097594" w:rsidRDefault="00AC2FE9" w:rsidP="00097594">
      <w:pPr>
        <w:pStyle w:val="ListParagraph"/>
        <w:numPr>
          <w:ilvl w:val="0"/>
          <w:numId w:val="11"/>
        </w:numPr>
        <w:spacing w:line="360" w:lineRule="auto"/>
        <w:jc w:val="both"/>
        <w:rPr>
          <w:rFonts w:asciiTheme="minorHAnsi" w:hAnsiTheme="minorHAnsi" w:cstheme="minorHAnsi"/>
          <w:szCs w:val="24"/>
        </w:rPr>
      </w:pPr>
      <w:r w:rsidRPr="00097594">
        <w:rPr>
          <w:rFonts w:asciiTheme="minorHAnsi" w:hAnsiTheme="minorHAnsi" w:cstheme="minorHAnsi"/>
          <w:b/>
          <w:bCs/>
          <w:szCs w:val="24"/>
        </w:rPr>
        <w:t>Dubai Court</w:t>
      </w:r>
      <w:r w:rsidRPr="00097594">
        <w:rPr>
          <w:rFonts w:asciiTheme="minorHAnsi" w:hAnsiTheme="minorHAnsi" w:cstheme="minorHAnsi"/>
          <w:szCs w:val="24"/>
        </w:rPr>
        <w:t xml:space="preserve"> through email and </w:t>
      </w:r>
      <w:r w:rsidRPr="00097594">
        <w:rPr>
          <w:rFonts w:asciiTheme="minorHAnsi" w:hAnsiTheme="minorHAnsi" w:cstheme="minorHAnsi"/>
          <w:b/>
          <w:bCs/>
          <w:szCs w:val="24"/>
        </w:rPr>
        <w:t>CCMS</w:t>
      </w:r>
      <w:r w:rsidRPr="00097594">
        <w:rPr>
          <w:rFonts w:asciiTheme="minorHAnsi" w:hAnsiTheme="minorHAnsi" w:cstheme="minorHAnsi"/>
          <w:szCs w:val="24"/>
        </w:rPr>
        <w:t xml:space="preserve"> under Central Bank Portal for other emirates.</w:t>
      </w:r>
    </w:p>
    <w:p w14:paraId="33FBE9A9" w14:textId="6F3AD03A" w:rsidR="00097594" w:rsidRPr="0014486C" w:rsidRDefault="00097594" w:rsidP="00097594">
      <w:pPr>
        <w:pStyle w:val="ListParagraph"/>
        <w:numPr>
          <w:ilvl w:val="0"/>
          <w:numId w:val="11"/>
        </w:numPr>
        <w:spacing w:line="360" w:lineRule="auto"/>
        <w:jc w:val="both"/>
        <w:rPr>
          <w:rFonts w:asciiTheme="minorHAnsi" w:hAnsiTheme="minorHAnsi" w:cstheme="minorHAnsi"/>
          <w:szCs w:val="24"/>
        </w:rPr>
      </w:pPr>
      <w:r>
        <w:rPr>
          <w:rFonts w:asciiTheme="minorHAnsi" w:hAnsiTheme="minorHAnsi" w:cstheme="minorHAnsi"/>
          <w:b/>
          <w:bCs/>
          <w:szCs w:val="24"/>
        </w:rPr>
        <w:t xml:space="preserve">Bulk Processing CIR Requests </w:t>
      </w:r>
      <w:r>
        <w:rPr>
          <w:rFonts w:asciiTheme="minorHAnsi" w:hAnsiTheme="minorHAnsi" w:cstheme="minorHAnsi"/>
          <w:szCs w:val="24"/>
        </w:rPr>
        <w:t>via Excel</w:t>
      </w:r>
      <w:r w:rsidR="00A52ABE">
        <w:rPr>
          <w:rFonts w:asciiTheme="minorHAnsi" w:hAnsiTheme="minorHAnsi" w:cstheme="minorHAnsi"/>
          <w:szCs w:val="24"/>
        </w:rPr>
        <w:t xml:space="preserve"> WI Creation. </w:t>
      </w:r>
    </w:p>
    <w:p w14:paraId="5796EA4E" w14:textId="20DEF347" w:rsidR="00BF478C" w:rsidRPr="0014486C" w:rsidRDefault="00AC2FE9"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w:t>
      </w:r>
      <w:r w:rsidR="00BF478C" w:rsidRPr="0014486C">
        <w:rPr>
          <w:rFonts w:asciiTheme="minorHAnsi" w:hAnsiTheme="minorHAnsi" w:cstheme="minorHAnsi"/>
          <w:szCs w:val="24"/>
        </w:rPr>
        <w:t>process</w:t>
      </w:r>
      <w:r w:rsidRPr="0014486C">
        <w:rPr>
          <w:rFonts w:asciiTheme="minorHAnsi" w:hAnsiTheme="minorHAnsi" w:cstheme="minorHAnsi"/>
          <w:szCs w:val="24"/>
        </w:rPr>
        <w:t xml:space="preserve"> will include </w:t>
      </w:r>
      <w:r w:rsidR="00D17455" w:rsidRPr="0014486C">
        <w:rPr>
          <w:rFonts w:asciiTheme="minorHAnsi" w:hAnsiTheme="minorHAnsi" w:cstheme="minorHAnsi"/>
          <w:szCs w:val="24"/>
        </w:rPr>
        <w:t xml:space="preserve">automating the process for multiple </w:t>
      </w:r>
      <w:r w:rsidR="0092029B" w:rsidRPr="0014486C">
        <w:rPr>
          <w:rFonts w:asciiTheme="minorHAnsi" w:hAnsiTheme="minorHAnsi" w:cstheme="minorHAnsi"/>
          <w:szCs w:val="24"/>
        </w:rPr>
        <w:t>requests</w:t>
      </w:r>
      <w:r w:rsidR="00D17455" w:rsidRPr="0014486C">
        <w:rPr>
          <w:rFonts w:asciiTheme="minorHAnsi" w:hAnsiTheme="minorHAnsi" w:cstheme="minorHAnsi"/>
          <w:szCs w:val="24"/>
        </w:rPr>
        <w:t xml:space="preserve"> received from the above institutions and required </w:t>
      </w:r>
      <w:r w:rsidR="005D4B9C" w:rsidRPr="0014486C">
        <w:rPr>
          <w:rFonts w:asciiTheme="minorHAnsi" w:hAnsiTheme="minorHAnsi" w:cstheme="minorHAnsi"/>
          <w:szCs w:val="24"/>
        </w:rPr>
        <w:t xml:space="preserve">approvals from Operations/ Compliance </w:t>
      </w:r>
      <w:r w:rsidR="00D17455" w:rsidRPr="0014486C">
        <w:rPr>
          <w:rFonts w:asciiTheme="minorHAnsi" w:hAnsiTheme="minorHAnsi" w:cstheme="minorHAnsi"/>
          <w:szCs w:val="24"/>
        </w:rPr>
        <w:t>team</w:t>
      </w:r>
      <w:r w:rsidR="00840EEA">
        <w:rPr>
          <w:rFonts w:asciiTheme="minorHAnsi" w:hAnsiTheme="minorHAnsi" w:cstheme="minorHAnsi"/>
          <w:szCs w:val="24"/>
        </w:rPr>
        <w:t xml:space="preserve"> along with Dubai Court and Customer Communications. </w:t>
      </w:r>
    </w:p>
    <w:p w14:paraId="53A7843B" w14:textId="77777777"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The key objectives of this process are:</w:t>
      </w:r>
    </w:p>
    <w:p w14:paraId="5C88B9BA"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Workflow automation</w:t>
      </w:r>
    </w:p>
    <w:p w14:paraId="677F3D6A" w14:textId="3CD749D2" w:rsidR="00D17455" w:rsidRPr="0014486C" w:rsidRDefault="00D17455"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Integration with Core Banking System</w:t>
      </w:r>
    </w:p>
    <w:p w14:paraId="0449FCCD"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Reporting</w:t>
      </w:r>
    </w:p>
    <w:p w14:paraId="2573EAFD"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w:t>
      </w:r>
    </w:p>
    <w:p w14:paraId="6B0AAD52"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Accountability</w:t>
      </w:r>
    </w:p>
    <w:p w14:paraId="13A81296" w14:textId="399EE333"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Enhance user </w:t>
      </w:r>
      <w:r w:rsidR="0092029B" w:rsidRPr="0014486C">
        <w:rPr>
          <w:rFonts w:asciiTheme="minorHAnsi" w:hAnsiTheme="minorHAnsi" w:cstheme="minorHAnsi"/>
          <w:szCs w:val="24"/>
        </w:rPr>
        <w:t>experience.</w:t>
      </w:r>
      <w:r w:rsidRPr="0014486C">
        <w:rPr>
          <w:rFonts w:asciiTheme="minorHAnsi" w:hAnsiTheme="minorHAnsi" w:cstheme="minorHAnsi"/>
          <w:szCs w:val="24"/>
        </w:rPr>
        <w:t xml:space="preserve"> </w:t>
      </w:r>
    </w:p>
    <w:p w14:paraId="31DDB845"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Appropriate controls</w:t>
      </w:r>
    </w:p>
    <w:p w14:paraId="21F2F640"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Reducing email exchanges</w:t>
      </w:r>
    </w:p>
    <w:p w14:paraId="00DDBE29" w14:textId="2528137A" w:rsidR="00BF478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Less paper </w:t>
      </w:r>
      <w:r w:rsidR="0092029B" w:rsidRPr="0014486C">
        <w:rPr>
          <w:rFonts w:asciiTheme="minorHAnsi" w:hAnsiTheme="minorHAnsi" w:cstheme="minorHAnsi"/>
          <w:szCs w:val="24"/>
        </w:rPr>
        <w:t>approaches.</w:t>
      </w:r>
    </w:p>
    <w:p w14:paraId="208EEC0E" w14:textId="4523EADE" w:rsidR="00840EEA" w:rsidRPr="0014486C" w:rsidRDefault="00840EE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Document Generations </w:t>
      </w:r>
    </w:p>
    <w:p w14:paraId="55D4D441" w14:textId="77777777" w:rsidR="00BF478C" w:rsidRPr="00956FD8" w:rsidRDefault="00BF478C" w:rsidP="00BF478C">
      <w:pPr>
        <w:pStyle w:val="template"/>
        <w:ind w:left="720"/>
        <w:jc w:val="both"/>
        <w:rPr>
          <w:rFonts w:asciiTheme="minorHAnsi" w:hAnsiTheme="minorHAnsi" w:cstheme="minorHAnsi"/>
          <w:sz w:val="20"/>
        </w:rPr>
      </w:pPr>
    </w:p>
    <w:p w14:paraId="60DFA5A4"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8" w:name="_Solution_Scope"/>
      <w:bookmarkStart w:id="9" w:name="_Toc153554660"/>
      <w:bookmarkStart w:id="10" w:name="_Toc156159499"/>
      <w:bookmarkStart w:id="11" w:name="_Toc163207857"/>
      <w:bookmarkEnd w:id="8"/>
      <w:r w:rsidRPr="00956FD8">
        <w:rPr>
          <w:rFonts w:asciiTheme="minorHAnsi" w:hAnsiTheme="minorHAnsi" w:cstheme="minorHAnsi"/>
        </w:rPr>
        <w:t>Solution Scope</w:t>
      </w:r>
      <w:bookmarkEnd w:id="9"/>
      <w:bookmarkEnd w:id="10"/>
      <w:bookmarkEnd w:id="11"/>
    </w:p>
    <w:p w14:paraId="7EE27CAF" w14:textId="6E8252C3" w:rsidR="00BF478C" w:rsidRPr="0014486C" w:rsidRDefault="00BF478C" w:rsidP="00BF478C">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scope of the process is to automate </w:t>
      </w:r>
      <w:r w:rsidR="00124CB4" w:rsidRPr="0014486C">
        <w:rPr>
          <w:rFonts w:asciiTheme="minorHAnsi" w:hAnsiTheme="minorHAnsi" w:cstheme="minorHAnsi"/>
          <w:szCs w:val="24"/>
        </w:rPr>
        <w:t xml:space="preserve">the </w:t>
      </w:r>
      <w:r w:rsidR="005609FE" w:rsidRPr="0014486C">
        <w:rPr>
          <w:rFonts w:asciiTheme="minorHAnsi" w:hAnsiTheme="minorHAnsi" w:cstheme="minorHAnsi"/>
          <w:szCs w:val="24"/>
        </w:rPr>
        <w:t xml:space="preserve">workflow and process the </w:t>
      </w:r>
      <w:r w:rsidR="00D17455" w:rsidRPr="0014486C">
        <w:rPr>
          <w:rFonts w:asciiTheme="minorHAnsi" w:hAnsiTheme="minorHAnsi" w:cstheme="minorHAnsi"/>
          <w:szCs w:val="24"/>
        </w:rPr>
        <w:t>multiple request types received from FIU, CIR, CCMS</w:t>
      </w:r>
      <w:r w:rsidR="00A52ABE">
        <w:rPr>
          <w:rFonts w:asciiTheme="minorHAnsi" w:hAnsiTheme="minorHAnsi" w:cstheme="minorHAnsi"/>
          <w:szCs w:val="24"/>
        </w:rPr>
        <w:t>,</w:t>
      </w:r>
      <w:r w:rsidR="00D17455" w:rsidRPr="0014486C">
        <w:rPr>
          <w:rFonts w:asciiTheme="minorHAnsi" w:hAnsiTheme="minorHAnsi" w:cstheme="minorHAnsi"/>
          <w:szCs w:val="24"/>
        </w:rPr>
        <w:t xml:space="preserve"> Dubai Court</w:t>
      </w:r>
      <w:r w:rsidR="00A52ABE">
        <w:rPr>
          <w:rFonts w:asciiTheme="minorHAnsi" w:hAnsiTheme="minorHAnsi" w:cstheme="minorHAnsi"/>
          <w:szCs w:val="24"/>
        </w:rPr>
        <w:t xml:space="preserve"> &amp; Bulk Processing CIR Req. </w:t>
      </w:r>
    </w:p>
    <w:p w14:paraId="51D64C4B" w14:textId="77777777" w:rsidR="00BF478C" w:rsidRDefault="00BF478C" w:rsidP="00BF478C">
      <w:pPr>
        <w:pStyle w:val="template"/>
        <w:ind w:left="720"/>
        <w:jc w:val="both"/>
        <w:rPr>
          <w:rFonts w:asciiTheme="minorHAnsi" w:hAnsiTheme="minorHAnsi" w:cstheme="minorHAnsi"/>
          <w:i w:val="0"/>
          <w:iCs/>
          <w:sz w:val="20"/>
        </w:rPr>
      </w:pPr>
    </w:p>
    <w:p w14:paraId="65DA38C6" w14:textId="77777777" w:rsidR="00A52ABE" w:rsidRPr="00956FD8" w:rsidRDefault="00A52ABE" w:rsidP="00BF478C">
      <w:pPr>
        <w:pStyle w:val="template"/>
        <w:ind w:left="720"/>
        <w:jc w:val="both"/>
        <w:rPr>
          <w:rFonts w:asciiTheme="minorHAnsi" w:hAnsiTheme="minorHAnsi" w:cstheme="minorHAnsi"/>
          <w:i w:val="0"/>
          <w:iCs/>
          <w:sz w:val="20"/>
        </w:rPr>
      </w:pPr>
    </w:p>
    <w:p w14:paraId="2539C9D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12" w:name="_Document_Conventions"/>
      <w:bookmarkStart w:id="13" w:name="_Toc153554661"/>
      <w:bookmarkStart w:id="14" w:name="_Toc156159500"/>
      <w:bookmarkStart w:id="15" w:name="_Toc163207858"/>
      <w:bookmarkEnd w:id="12"/>
      <w:r w:rsidRPr="00956FD8">
        <w:rPr>
          <w:rFonts w:asciiTheme="minorHAnsi" w:hAnsiTheme="minorHAnsi" w:cstheme="minorHAnsi"/>
        </w:rPr>
        <w:lastRenderedPageBreak/>
        <w:t>Document Conventions</w:t>
      </w:r>
      <w:bookmarkEnd w:id="13"/>
      <w:bookmarkEnd w:id="14"/>
      <w:bookmarkEnd w:id="15"/>
    </w:p>
    <w:p w14:paraId="3501FD5A"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has used bold words to highlight the user requirements. </w:t>
      </w:r>
    </w:p>
    <w:p w14:paraId="286125E9"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The document has used short forms for some commonly abbreviated terms. Such abbreviated terms are expanded at the first occurrence of usage.</w:t>
      </w:r>
    </w:p>
    <w:p w14:paraId="31F828AC" w14:textId="27B1CB99"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Word(s) used as a phrase, are surrounded with single quotes (‘</w:t>
      </w:r>
      <w:r w:rsidR="00D17455" w:rsidRPr="0014486C">
        <w:rPr>
          <w:rFonts w:asciiTheme="minorHAnsi" w:hAnsiTheme="minorHAnsi" w:cstheme="minorHAnsi"/>
          <w:szCs w:val="24"/>
        </w:rPr>
        <w:t>’</w:t>
      </w:r>
      <w:r w:rsidRPr="0014486C">
        <w:rPr>
          <w:rFonts w:asciiTheme="minorHAnsi" w:hAnsiTheme="minorHAnsi" w:cstheme="minorHAnsi"/>
          <w:szCs w:val="24"/>
        </w:rPr>
        <w:t xml:space="preserve">) for distinction. </w:t>
      </w:r>
    </w:p>
    <w:p w14:paraId="183D1DD6"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Sections / Text highlighted Yellow represents ‘Required Information’.</w:t>
      </w:r>
    </w:p>
    <w:p w14:paraId="7E65FB31" w14:textId="77777777" w:rsidR="0092029B" w:rsidRPr="002D7B2A" w:rsidRDefault="0092029B" w:rsidP="0092029B">
      <w:pPr>
        <w:pStyle w:val="ListParagraph"/>
        <w:suppressAutoHyphens w:val="0"/>
        <w:spacing w:line="360" w:lineRule="auto"/>
        <w:jc w:val="both"/>
        <w:rPr>
          <w:rFonts w:asciiTheme="minorHAnsi" w:hAnsiTheme="minorHAnsi" w:cstheme="minorHAnsi"/>
          <w:sz w:val="22"/>
          <w:szCs w:val="22"/>
        </w:rPr>
      </w:pPr>
    </w:p>
    <w:p w14:paraId="7BAE5BED" w14:textId="77777777" w:rsidR="00BF478C" w:rsidRPr="002D7B2A" w:rsidRDefault="00BF478C" w:rsidP="00BF478C">
      <w:pPr>
        <w:spacing w:line="360" w:lineRule="auto"/>
        <w:jc w:val="both"/>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BF478C" w:rsidRPr="0014486C" w14:paraId="095DF0B5" w14:textId="77777777" w:rsidTr="00CF18C5">
        <w:trPr>
          <w:trHeight w:val="389"/>
          <w:jc w:val="center"/>
        </w:trPr>
        <w:tc>
          <w:tcPr>
            <w:tcW w:w="1440" w:type="dxa"/>
            <w:vAlign w:val="center"/>
          </w:tcPr>
          <w:p w14:paraId="6B099459"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Items</w:t>
            </w:r>
          </w:p>
        </w:tc>
        <w:tc>
          <w:tcPr>
            <w:tcW w:w="1422" w:type="dxa"/>
            <w:vAlign w:val="center"/>
          </w:tcPr>
          <w:p w14:paraId="698D00E8"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Type</w:t>
            </w:r>
          </w:p>
        </w:tc>
        <w:tc>
          <w:tcPr>
            <w:tcW w:w="1419" w:type="dxa"/>
            <w:vAlign w:val="center"/>
          </w:tcPr>
          <w:p w14:paraId="6168B7BE"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Size</w:t>
            </w:r>
          </w:p>
        </w:tc>
      </w:tr>
      <w:tr w:rsidR="00BF478C" w:rsidRPr="0014486C" w14:paraId="700A3D72" w14:textId="77777777" w:rsidTr="00CF18C5">
        <w:trPr>
          <w:trHeight w:val="389"/>
          <w:jc w:val="center"/>
        </w:trPr>
        <w:tc>
          <w:tcPr>
            <w:tcW w:w="1440" w:type="dxa"/>
            <w:vAlign w:val="center"/>
          </w:tcPr>
          <w:p w14:paraId="73E80CD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1</w:t>
            </w:r>
          </w:p>
        </w:tc>
        <w:tc>
          <w:tcPr>
            <w:tcW w:w="1422" w:type="dxa"/>
            <w:vAlign w:val="center"/>
          </w:tcPr>
          <w:p w14:paraId="2840AF8E"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549B975A"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18</w:t>
            </w:r>
          </w:p>
        </w:tc>
      </w:tr>
      <w:tr w:rsidR="00BF478C" w:rsidRPr="0014486C" w14:paraId="0C610C1C" w14:textId="77777777" w:rsidTr="00CF18C5">
        <w:trPr>
          <w:trHeight w:val="389"/>
          <w:jc w:val="center"/>
        </w:trPr>
        <w:tc>
          <w:tcPr>
            <w:tcW w:w="1440" w:type="dxa"/>
            <w:vAlign w:val="center"/>
          </w:tcPr>
          <w:p w14:paraId="53E431E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2</w:t>
            </w:r>
          </w:p>
        </w:tc>
        <w:tc>
          <w:tcPr>
            <w:tcW w:w="1422" w:type="dxa"/>
            <w:vAlign w:val="center"/>
          </w:tcPr>
          <w:p w14:paraId="745A5B2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4966EB63"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14</w:t>
            </w:r>
          </w:p>
        </w:tc>
      </w:tr>
      <w:tr w:rsidR="00BF478C" w:rsidRPr="0014486C" w14:paraId="6AA81498" w14:textId="77777777" w:rsidTr="00CF18C5">
        <w:trPr>
          <w:trHeight w:val="389"/>
          <w:jc w:val="center"/>
        </w:trPr>
        <w:tc>
          <w:tcPr>
            <w:tcW w:w="1440" w:type="dxa"/>
            <w:vAlign w:val="center"/>
          </w:tcPr>
          <w:p w14:paraId="021A4B2B"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3</w:t>
            </w:r>
          </w:p>
        </w:tc>
        <w:tc>
          <w:tcPr>
            <w:tcW w:w="1422" w:type="dxa"/>
            <w:vAlign w:val="center"/>
          </w:tcPr>
          <w:p w14:paraId="45C25E8D"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4CB22E53" w14:textId="6C057648"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3</w:t>
            </w:r>
          </w:p>
        </w:tc>
      </w:tr>
      <w:tr w:rsidR="00BF478C" w:rsidRPr="0014486C" w14:paraId="3902D98A" w14:textId="77777777" w:rsidTr="00CF18C5">
        <w:trPr>
          <w:trHeight w:val="389"/>
          <w:jc w:val="center"/>
        </w:trPr>
        <w:tc>
          <w:tcPr>
            <w:tcW w:w="1440" w:type="dxa"/>
            <w:vAlign w:val="center"/>
          </w:tcPr>
          <w:p w14:paraId="4D2B016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Body</w:t>
            </w:r>
          </w:p>
        </w:tc>
        <w:tc>
          <w:tcPr>
            <w:tcW w:w="1422" w:type="dxa"/>
            <w:vAlign w:val="center"/>
          </w:tcPr>
          <w:p w14:paraId="05E0D13D"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1CC7D353" w14:textId="5D1443E4"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2</w:t>
            </w:r>
          </w:p>
        </w:tc>
      </w:tr>
    </w:tbl>
    <w:p w14:paraId="3D605A6D" w14:textId="77777777" w:rsidR="00BF478C" w:rsidRPr="00956FD8" w:rsidRDefault="00BF478C" w:rsidP="00BF478C">
      <w:pPr>
        <w:spacing w:line="360" w:lineRule="auto"/>
        <w:ind w:left="1440"/>
        <w:jc w:val="both"/>
        <w:rPr>
          <w:rFonts w:asciiTheme="minorHAnsi" w:hAnsiTheme="minorHAnsi"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94875" w:rsidRPr="00422238" w14:paraId="0DBE8C2A" w14:textId="77777777" w:rsidTr="00F25BC2">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4508" w:type="dxa"/>
          </w:tcPr>
          <w:p w14:paraId="2F415809" w14:textId="77777777" w:rsidR="00294875" w:rsidRPr="00422238" w:rsidRDefault="00294875" w:rsidP="00276E14">
            <w:pPr>
              <w:spacing w:line="276" w:lineRule="auto"/>
              <w:rPr>
                <w:rFonts w:asciiTheme="minorHAnsi" w:hAnsiTheme="minorHAnsi" w:cstheme="minorHAnsi"/>
                <w:b w:val="0"/>
                <w:bCs w:val="0"/>
                <w:szCs w:val="24"/>
              </w:rPr>
            </w:pPr>
            <w:r w:rsidRPr="00422238">
              <w:rPr>
                <w:rFonts w:asciiTheme="minorHAnsi" w:hAnsiTheme="minorHAnsi" w:cstheme="minorHAnsi"/>
                <w:szCs w:val="24"/>
              </w:rPr>
              <w:t xml:space="preserve">Term </w:t>
            </w:r>
          </w:p>
        </w:tc>
        <w:tc>
          <w:tcPr>
            <w:tcW w:w="4508" w:type="dxa"/>
          </w:tcPr>
          <w:p w14:paraId="78DB1D3E" w14:textId="77777777" w:rsidR="00294875" w:rsidRPr="00422238" w:rsidRDefault="00294875" w:rsidP="00276E1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r w:rsidRPr="00422238">
              <w:rPr>
                <w:rFonts w:asciiTheme="minorHAnsi" w:hAnsiTheme="minorHAnsi" w:cstheme="minorHAnsi"/>
                <w:szCs w:val="24"/>
              </w:rPr>
              <w:t xml:space="preserve">Description </w:t>
            </w:r>
          </w:p>
          <w:p w14:paraId="08FDDAC6" w14:textId="77777777" w:rsidR="00294875" w:rsidRPr="00422238" w:rsidRDefault="00294875" w:rsidP="00276E1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p>
        </w:tc>
      </w:tr>
      <w:tr w:rsidR="00294875" w:rsidRPr="00422238" w14:paraId="4E596470"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13DD81"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 xml:space="preserve">RAK </w:t>
            </w:r>
          </w:p>
        </w:tc>
        <w:tc>
          <w:tcPr>
            <w:tcW w:w="4508" w:type="dxa"/>
          </w:tcPr>
          <w:p w14:paraId="2F258B2F" w14:textId="77777777" w:rsidR="00294875" w:rsidRPr="00422238" w:rsidRDefault="00294875"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National Bank of Ras Al-Khaimah </w:t>
            </w:r>
          </w:p>
        </w:tc>
      </w:tr>
      <w:tr w:rsidR="00294875" w:rsidRPr="00422238" w14:paraId="1CEF3098"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566EF8C6"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Newgen</w:t>
            </w:r>
          </w:p>
        </w:tc>
        <w:tc>
          <w:tcPr>
            <w:tcW w:w="4508" w:type="dxa"/>
          </w:tcPr>
          <w:p w14:paraId="7A4AA6D5" w14:textId="77777777" w:rsidR="00294875" w:rsidRPr="00422238" w:rsidRDefault="00294875"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Newgen Software Technologies Ltd. </w:t>
            </w:r>
          </w:p>
        </w:tc>
      </w:tr>
      <w:tr w:rsidR="00294875" w:rsidRPr="00422238" w14:paraId="20259512"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7EA66"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iBPS</w:t>
            </w:r>
          </w:p>
        </w:tc>
        <w:tc>
          <w:tcPr>
            <w:tcW w:w="4508" w:type="dxa"/>
          </w:tcPr>
          <w:p w14:paraId="595800DA" w14:textId="77777777" w:rsidR="00294875" w:rsidRPr="00422238" w:rsidRDefault="00294875"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Intelligent Business Process Suite </w:t>
            </w:r>
          </w:p>
        </w:tc>
      </w:tr>
      <w:tr w:rsidR="009A131D" w:rsidRPr="00422238" w14:paraId="5A35178D"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355FF8BC" w14:textId="247B6BF4" w:rsidR="009A131D" w:rsidRPr="00422238" w:rsidRDefault="009A131D"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TSD</w:t>
            </w:r>
          </w:p>
        </w:tc>
        <w:tc>
          <w:tcPr>
            <w:tcW w:w="4508" w:type="dxa"/>
          </w:tcPr>
          <w:p w14:paraId="3DD61D76" w14:textId="4995D207" w:rsidR="009A131D" w:rsidRPr="00422238" w:rsidRDefault="009A131D"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Technical Specification Document </w:t>
            </w:r>
          </w:p>
        </w:tc>
      </w:tr>
      <w:tr w:rsidR="008F1312" w:rsidRPr="00422238" w14:paraId="056075E7"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723274" w14:textId="3FD65507" w:rsidR="008F1312" w:rsidRPr="00422238" w:rsidRDefault="008F1312"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FIU</w:t>
            </w:r>
          </w:p>
        </w:tc>
        <w:tc>
          <w:tcPr>
            <w:tcW w:w="4508" w:type="dxa"/>
          </w:tcPr>
          <w:p w14:paraId="04066BC1" w14:textId="664B48B6" w:rsidR="008F1312" w:rsidRPr="00422238" w:rsidRDefault="008F1312"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Financial Intelligence Unit </w:t>
            </w:r>
          </w:p>
        </w:tc>
      </w:tr>
      <w:tr w:rsidR="008F1312" w:rsidRPr="00422238" w14:paraId="7241CF70"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4691BE95" w14:textId="30099007" w:rsidR="008F1312" w:rsidRPr="00422238" w:rsidRDefault="003A33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CIR</w:t>
            </w:r>
          </w:p>
        </w:tc>
        <w:tc>
          <w:tcPr>
            <w:tcW w:w="4508" w:type="dxa"/>
          </w:tcPr>
          <w:p w14:paraId="60492CA0" w14:textId="1315E2AE" w:rsidR="008F1312" w:rsidRPr="00422238" w:rsidRDefault="003A339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Customer Information Request </w:t>
            </w:r>
          </w:p>
        </w:tc>
      </w:tr>
      <w:tr w:rsidR="0025271E" w:rsidRPr="00422238" w14:paraId="6B5BA7AE"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82008" w14:textId="530E5E14" w:rsidR="0025271E" w:rsidRPr="00422238" w:rsidRDefault="0025271E"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DC</w:t>
            </w:r>
          </w:p>
        </w:tc>
        <w:tc>
          <w:tcPr>
            <w:tcW w:w="4508" w:type="dxa"/>
          </w:tcPr>
          <w:p w14:paraId="5311C266" w14:textId="1ABF36C9" w:rsidR="0025271E" w:rsidRPr="00422238" w:rsidRDefault="0025271E"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Dubai Court </w:t>
            </w:r>
          </w:p>
        </w:tc>
      </w:tr>
      <w:tr w:rsidR="0025271E" w:rsidRPr="00422238" w14:paraId="616906CB"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64B67D2B" w14:textId="01F8CB72" w:rsidR="0025271E" w:rsidRPr="00422238" w:rsidRDefault="00153A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IOPS</w:t>
            </w:r>
          </w:p>
        </w:tc>
        <w:tc>
          <w:tcPr>
            <w:tcW w:w="4508" w:type="dxa"/>
          </w:tcPr>
          <w:p w14:paraId="47ECC5B2" w14:textId="0490B8F0" w:rsidR="0025271E" w:rsidRPr="00422238" w:rsidRDefault="00153A9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Islamic Operations </w:t>
            </w:r>
          </w:p>
        </w:tc>
      </w:tr>
      <w:tr w:rsidR="00153A96" w:rsidRPr="00422238" w14:paraId="30D6304A"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319ABF" w14:textId="7B57F732" w:rsidR="00153A96" w:rsidRPr="00422238" w:rsidRDefault="00153A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INV OPS</w:t>
            </w:r>
          </w:p>
        </w:tc>
        <w:tc>
          <w:tcPr>
            <w:tcW w:w="4508" w:type="dxa"/>
          </w:tcPr>
          <w:p w14:paraId="0B0A9A82" w14:textId="37F20673" w:rsidR="00153A96" w:rsidRPr="00422238" w:rsidRDefault="00153A9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Investment Operations</w:t>
            </w:r>
          </w:p>
        </w:tc>
      </w:tr>
      <w:tr w:rsidR="003A3396" w:rsidRPr="00422238" w14:paraId="3C961D7D"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5678D911" w14:textId="70FC7BD1" w:rsidR="003A339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WI</w:t>
            </w:r>
          </w:p>
        </w:tc>
        <w:tc>
          <w:tcPr>
            <w:tcW w:w="4508" w:type="dxa"/>
          </w:tcPr>
          <w:p w14:paraId="752C3910" w14:textId="5E7CB199" w:rsidR="003A3396" w:rsidRPr="00422238" w:rsidRDefault="00B670D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Work Item</w:t>
            </w:r>
          </w:p>
        </w:tc>
      </w:tr>
      <w:tr w:rsidR="00B670D6" w:rsidRPr="00422238" w14:paraId="3D31CCBF"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BB392" w14:textId="264752EF" w:rsidR="00B670D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WS</w:t>
            </w:r>
          </w:p>
        </w:tc>
        <w:tc>
          <w:tcPr>
            <w:tcW w:w="4508" w:type="dxa"/>
          </w:tcPr>
          <w:p w14:paraId="79F4BE34" w14:textId="3CA174A4" w:rsidR="00B670D6" w:rsidRPr="00422238" w:rsidRDefault="00B670D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Work Step </w:t>
            </w:r>
          </w:p>
        </w:tc>
      </w:tr>
      <w:tr w:rsidR="00B670D6" w:rsidRPr="00422238" w14:paraId="6EB3B218"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1F13CF06" w14:textId="1CE705AB" w:rsidR="00B670D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TAT</w:t>
            </w:r>
          </w:p>
        </w:tc>
        <w:tc>
          <w:tcPr>
            <w:tcW w:w="4508" w:type="dxa"/>
          </w:tcPr>
          <w:p w14:paraId="55F9E42F" w14:textId="42CFF5CA" w:rsidR="00B670D6" w:rsidRPr="00422238" w:rsidRDefault="00B670D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Turn Around Time </w:t>
            </w:r>
          </w:p>
        </w:tc>
      </w:tr>
      <w:tr w:rsidR="00A21456" w:rsidRPr="00422238" w14:paraId="52129C7F"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27A662" w14:textId="4698D797" w:rsidR="00A21456" w:rsidRPr="00422238" w:rsidRDefault="00A2145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PC</w:t>
            </w:r>
          </w:p>
        </w:tc>
        <w:tc>
          <w:tcPr>
            <w:tcW w:w="4508" w:type="dxa"/>
          </w:tcPr>
          <w:p w14:paraId="2926D6FE" w14:textId="078F3D05" w:rsidR="00A21456" w:rsidRPr="00422238" w:rsidRDefault="00A2145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Profile Change </w:t>
            </w:r>
          </w:p>
        </w:tc>
      </w:tr>
    </w:tbl>
    <w:p w14:paraId="50D9238A" w14:textId="77777777" w:rsidR="00294875" w:rsidRPr="00294875" w:rsidRDefault="00294875" w:rsidP="009A131D">
      <w:pPr>
        <w:pStyle w:val="template"/>
        <w:jc w:val="both"/>
        <w:rPr>
          <w:rFonts w:asciiTheme="minorHAnsi" w:hAnsiTheme="minorHAnsi" w:cstheme="minorHAnsi"/>
          <w:i w:val="0"/>
          <w:iCs/>
          <w:sz w:val="20"/>
        </w:rPr>
      </w:pPr>
    </w:p>
    <w:p w14:paraId="408E5118"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16" w:name="_Intended_Audience"/>
      <w:bookmarkStart w:id="17" w:name="_Toc153554662"/>
      <w:bookmarkStart w:id="18" w:name="_Toc156159501"/>
      <w:bookmarkStart w:id="19" w:name="_Toc163207859"/>
      <w:bookmarkEnd w:id="16"/>
      <w:r w:rsidRPr="00956FD8">
        <w:rPr>
          <w:rFonts w:asciiTheme="minorHAnsi" w:hAnsiTheme="minorHAnsi" w:cstheme="minorHAnsi"/>
        </w:rPr>
        <w:t>Intended Audience</w:t>
      </w:r>
      <w:bookmarkEnd w:id="17"/>
      <w:bookmarkEnd w:id="18"/>
      <w:bookmarkEnd w:id="19"/>
    </w:p>
    <w:p w14:paraId="2EC9ED92" w14:textId="77FAF03E"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is intended to be a guide for Business Users, Developers, Project Leader, Project Manager, Architecture </w:t>
      </w:r>
      <w:r w:rsidR="00F54CA7" w:rsidRPr="0014486C">
        <w:rPr>
          <w:rFonts w:asciiTheme="minorHAnsi" w:hAnsiTheme="minorHAnsi" w:cstheme="minorHAnsi"/>
          <w:szCs w:val="24"/>
        </w:rPr>
        <w:t>Teams,</w:t>
      </w:r>
      <w:r w:rsidRPr="0014486C">
        <w:rPr>
          <w:rFonts w:asciiTheme="minorHAnsi" w:hAnsiTheme="minorHAnsi" w:cstheme="minorHAnsi"/>
          <w:szCs w:val="24"/>
        </w:rPr>
        <w:t xml:space="preserve"> and Testers. </w:t>
      </w:r>
    </w:p>
    <w:p w14:paraId="13ABCA71" w14:textId="5A313694"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goal of this document is to finalize the requirements of </w:t>
      </w:r>
      <w:r w:rsidR="0092029B" w:rsidRPr="0014486C">
        <w:rPr>
          <w:rFonts w:asciiTheme="minorHAnsi" w:hAnsiTheme="minorHAnsi" w:cstheme="minorHAnsi"/>
          <w:szCs w:val="24"/>
        </w:rPr>
        <w:t>the ‘</w:t>
      </w:r>
      <w:r w:rsidR="0025462D" w:rsidRPr="0014486C">
        <w:rPr>
          <w:rFonts w:asciiTheme="minorHAnsi" w:hAnsiTheme="minorHAnsi" w:cstheme="minorHAnsi"/>
          <w:szCs w:val="24"/>
        </w:rPr>
        <w:t>CBI/CO</w:t>
      </w:r>
      <w:r w:rsidRPr="0014486C">
        <w:rPr>
          <w:rFonts w:asciiTheme="minorHAnsi" w:hAnsiTheme="minorHAnsi" w:cstheme="minorHAnsi"/>
          <w:szCs w:val="24"/>
        </w:rPr>
        <w:t xml:space="preserve"> Process at RAK Bank.</w:t>
      </w:r>
    </w:p>
    <w:p w14:paraId="408200B5"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will be the base document for ‘System Integration Testing’ and ‘User Acceptance Testing’. </w:t>
      </w:r>
    </w:p>
    <w:p w14:paraId="5661E74F" w14:textId="77777777" w:rsidR="00BF478C" w:rsidRPr="00956FD8" w:rsidRDefault="00BF478C" w:rsidP="00BF478C">
      <w:pPr>
        <w:pStyle w:val="template"/>
        <w:ind w:left="720"/>
        <w:jc w:val="both"/>
        <w:rPr>
          <w:rFonts w:asciiTheme="minorHAnsi" w:hAnsiTheme="minorHAnsi" w:cstheme="minorHAnsi"/>
          <w:sz w:val="20"/>
        </w:rPr>
      </w:pPr>
    </w:p>
    <w:p w14:paraId="04F3AD73"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20" w:name="_References"/>
      <w:bookmarkStart w:id="21" w:name="_Toc153554663"/>
      <w:bookmarkStart w:id="22" w:name="_Toc156159502"/>
      <w:bookmarkStart w:id="23" w:name="_Toc163207860"/>
      <w:bookmarkEnd w:id="20"/>
      <w:r w:rsidRPr="00956FD8">
        <w:rPr>
          <w:rFonts w:asciiTheme="minorHAnsi" w:hAnsiTheme="minorHAnsi" w:cstheme="minorHAnsi"/>
        </w:rPr>
        <w:t>References</w:t>
      </w:r>
      <w:bookmarkEnd w:id="21"/>
      <w:bookmarkEnd w:id="22"/>
      <w:bookmarkEnd w:id="23"/>
    </w:p>
    <w:p w14:paraId="44A16A18" w14:textId="0485E560" w:rsidR="00BF478C" w:rsidRPr="0014486C" w:rsidRDefault="00BF478C" w:rsidP="00B670D6">
      <w:pPr>
        <w:spacing w:line="360" w:lineRule="auto"/>
        <w:ind w:left="180"/>
        <w:jc w:val="both"/>
        <w:rPr>
          <w:rFonts w:asciiTheme="minorHAnsi" w:hAnsiTheme="minorHAnsi" w:cstheme="minorHAnsi"/>
          <w:szCs w:val="24"/>
        </w:rPr>
      </w:pPr>
      <w:r w:rsidRPr="0014486C">
        <w:rPr>
          <w:rFonts w:asciiTheme="minorHAnsi" w:hAnsiTheme="minorHAnsi" w:cstheme="minorHAnsi"/>
          <w:szCs w:val="24"/>
        </w:rPr>
        <w:t xml:space="preserve">NA </w:t>
      </w:r>
      <w:r w:rsidRPr="0014486C">
        <w:rPr>
          <w:rFonts w:asciiTheme="minorHAnsi" w:hAnsiTheme="minorHAnsi" w:cstheme="minorHAnsi"/>
          <w:szCs w:val="24"/>
        </w:rPr>
        <w:br w:type="page"/>
      </w:r>
    </w:p>
    <w:p w14:paraId="7F6FF5C1" w14:textId="77777777" w:rsidR="00BF478C" w:rsidRPr="00956FD8" w:rsidRDefault="00BF478C" w:rsidP="00BF478C">
      <w:pPr>
        <w:pStyle w:val="Heading1"/>
        <w:tabs>
          <w:tab w:val="left" w:pos="0"/>
        </w:tabs>
        <w:spacing w:before="0"/>
        <w:rPr>
          <w:rFonts w:asciiTheme="minorHAnsi" w:hAnsiTheme="minorHAnsi" w:cstheme="minorHAnsi"/>
        </w:rPr>
      </w:pPr>
      <w:bookmarkStart w:id="24" w:name="_Overall_Description"/>
      <w:bookmarkStart w:id="25" w:name="_Toc153554664"/>
      <w:bookmarkStart w:id="26" w:name="_Toc156159503"/>
      <w:bookmarkStart w:id="27" w:name="_Toc163207861"/>
      <w:bookmarkEnd w:id="24"/>
      <w:r w:rsidRPr="00956FD8">
        <w:rPr>
          <w:rFonts w:asciiTheme="minorHAnsi" w:hAnsiTheme="minorHAnsi" w:cstheme="minorHAnsi"/>
        </w:rPr>
        <w:lastRenderedPageBreak/>
        <w:t>Overall Description</w:t>
      </w:r>
      <w:bookmarkEnd w:id="25"/>
      <w:bookmarkEnd w:id="26"/>
      <w:bookmarkEnd w:id="27"/>
    </w:p>
    <w:p w14:paraId="0533E18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28" w:name="_Solution_Perspective"/>
      <w:bookmarkStart w:id="29" w:name="_Toc153554665"/>
      <w:bookmarkStart w:id="30" w:name="_Toc156159504"/>
      <w:bookmarkStart w:id="31" w:name="_Toc163207862"/>
      <w:bookmarkEnd w:id="28"/>
      <w:r w:rsidRPr="00956FD8">
        <w:rPr>
          <w:rFonts w:asciiTheme="minorHAnsi" w:hAnsiTheme="minorHAnsi" w:cstheme="minorHAnsi"/>
        </w:rPr>
        <w:t>Solution Perspective</w:t>
      </w:r>
      <w:bookmarkEnd w:id="29"/>
      <w:bookmarkEnd w:id="30"/>
      <w:bookmarkEnd w:id="31"/>
    </w:p>
    <w:p w14:paraId="3260C28E" w14:textId="1621E160" w:rsidR="00BF478C" w:rsidRPr="0014486C" w:rsidRDefault="00BF478C" w:rsidP="002D7B2A">
      <w:pPr>
        <w:suppressAutoHyphens w:val="0"/>
        <w:spacing w:line="360" w:lineRule="auto"/>
        <w:rPr>
          <w:rFonts w:asciiTheme="minorHAnsi" w:eastAsiaTheme="minorHAnsi" w:hAnsiTheme="minorHAnsi" w:cstheme="minorHAnsi"/>
          <w:szCs w:val="24"/>
          <w:lang w:val="en-IN" w:eastAsia="en-IN"/>
        </w:rPr>
      </w:pPr>
      <w:r w:rsidRPr="0014486C">
        <w:rPr>
          <w:rFonts w:asciiTheme="minorHAnsi" w:hAnsiTheme="minorHAnsi" w:cstheme="minorHAnsi"/>
          <w:szCs w:val="24"/>
        </w:rPr>
        <w:t xml:space="preserve">The key requirement of RAK Bank is to automate the </w:t>
      </w:r>
      <w:r w:rsidR="00366D59" w:rsidRPr="0014486C">
        <w:rPr>
          <w:rFonts w:asciiTheme="minorHAnsi" w:hAnsiTheme="minorHAnsi" w:cstheme="minorHAnsi"/>
          <w:szCs w:val="24"/>
        </w:rPr>
        <w:t>Central Bank Instructions/ Court Order P</w:t>
      </w:r>
      <w:r w:rsidR="004540F1" w:rsidRPr="0014486C">
        <w:rPr>
          <w:rFonts w:asciiTheme="minorHAnsi" w:hAnsiTheme="minorHAnsi" w:cstheme="minorHAnsi"/>
          <w:szCs w:val="24"/>
        </w:rPr>
        <w:t>rocess,</w:t>
      </w:r>
      <w:r w:rsidRPr="0014486C">
        <w:rPr>
          <w:rFonts w:asciiTheme="minorHAnsi" w:hAnsiTheme="minorHAnsi" w:cstheme="minorHAnsi"/>
          <w:szCs w:val="24"/>
        </w:rPr>
        <w:t xml:space="preserve"> once</w:t>
      </w:r>
      <w:r w:rsidR="004540F1" w:rsidRPr="0014486C">
        <w:rPr>
          <w:rFonts w:asciiTheme="minorHAnsi" w:hAnsiTheme="minorHAnsi" w:cstheme="minorHAnsi"/>
          <w:szCs w:val="24"/>
        </w:rPr>
        <w:t xml:space="preserve"> the</w:t>
      </w:r>
      <w:r w:rsidRPr="0014486C">
        <w:rPr>
          <w:rFonts w:asciiTheme="minorHAnsi" w:hAnsiTheme="minorHAnsi" w:cstheme="minorHAnsi"/>
          <w:szCs w:val="24"/>
        </w:rPr>
        <w:t xml:space="preserve"> request is received </w:t>
      </w:r>
      <w:r w:rsidR="00B12073" w:rsidRPr="0014486C">
        <w:rPr>
          <w:rFonts w:asciiTheme="minorHAnsi" w:hAnsiTheme="minorHAnsi" w:cstheme="minorHAnsi"/>
          <w:szCs w:val="24"/>
        </w:rPr>
        <w:t xml:space="preserve">from </w:t>
      </w:r>
      <w:r w:rsidR="004540F1" w:rsidRPr="0014486C">
        <w:rPr>
          <w:rFonts w:asciiTheme="minorHAnsi" w:hAnsiTheme="minorHAnsi" w:cstheme="minorHAnsi"/>
          <w:b/>
          <w:bCs/>
          <w:szCs w:val="24"/>
        </w:rPr>
        <w:t>FIU</w:t>
      </w:r>
      <w:r w:rsidR="004540F1" w:rsidRPr="0014486C">
        <w:rPr>
          <w:rFonts w:asciiTheme="minorHAnsi" w:hAnsiTheme="minorHAnsi" w:cstheme="minorHAnsi"/>
          <w:szCs w:val="24"/>
        </w:rPr>
        <w:t xml:space="preserve">, </w:t>
      </w:r>
      <w:r w:rsidR="004540F1" w:rsidRPr="0014486C">
        <w:rPr>
          <w:rFonts w:asciiTheme="minorHAnsi" w:hAnsiTheme="minorHAnsi" w:cstheme="minorHAnsi"/>
          <w:b/>
          <w:bCs/>
          <w:szCs w:val="24"/>
        </w:rPr>
        <w:t>CIR</w:t>
      </w:r>
      <w:r w:rsidR="006E4F57" w:rsidRPr="0014486C">
        <w:rPr>
          <w:rFonts w:asciiTheme="minorHAnsi" w:hAnsiTheme="minorHAnsi" w:cstheme="minorHAnsi"/>
          <w:szCs w:val="24"/>
        </w:rPr>
        <w:t xml:space="preserve"> </w:t>
      </w:r>
      <w:r w:rsidR="0005142B" w:rsidRPr="0014486C">
        <w:rPr>
          <w:rFonts w:asciiTheme="minorHAnsi" w:hAnsiTheme="minorHAnsi" w:cstheme="minorHAnsi"/>
          <w:szCs w:val="24"/>
        </w:rPr>
        <w:t>(</w:t>
      </w:r>
      <w:commentRangeStart w:id="32"/>
      <w:commentRangeStart w:id="33"/>
      <w:r w:rsidR="0005142B" w:rsidRPr="0014486C">
        <w:rPr>
          <w:rFonts w:asciiTheme="minorHAnsi" w:hAnsiTheme="minorHAnsi" w:cstheme="minorHAnsi"/>
          <w:szCs w:val="24"/>
        </w:rPr>
        <w:t>Inquiry</w:t>
      </w:r>
      <w:commentRangeEnd w:id="32"/>
      <w:r w:rsidR="0005142B" w:rsidRPr="0014486C">
        <w:rPr>
          <w:rStyle w:val="CommentReference"/>
          <w:rFonts w:asciiTheme="minorHAnsi" w:hAnsiTheme="minorHAnsi" w:cstheme="minorHAnsi"/>
          <w:sz w:val="24"/>
          <w:szCs w:val="24"/>
        </w:rPr>
        <w:commentReference w:id="32"/>
      </w:r>
      <w:commentRangeEnd w:id="33"/>
      <w:r w:rsidR="002D7B2A" w:rsidRPr="0014486C">
        <w:rPr>
          <w:rStyle w:val="CommentReference"/>
          <w:rFonts w:asciiTheme="minorHAnsi" w:hAnsiTheme="minorHAnsi" w:cstheme="minorHAnsi"/>
          <w:sz w:val="24"/>
          <w:szCs w:val="24"/>
        </w:rPr>
        <w:commentReference w:id="33"/>
      </w:r>
      <w:r w:rsidR="0005142B" w:rsidRPr="0014486C">
        <w:rPr>
          <w:rFonts w:asciiTheme="minorHAnsi" w:hAnsiTheme="minorHAnsi" w:cstheme="minorHAnsi"/>
          <w:szCs w:val="24"/>
        </w:rPr>
        <w:t>/Freeze</w:t>
      </w:r>
      <w:r w:rsidR="006E4F57" w:rsidRPr="0014486C">
        <w:rPr>
          <w:rFonts w:asciiTheme="minorHAnsi" w:hAnsiTheme="minorHAnsi" w:cstheme="minorHAnsi"/>
          <w:szCs w:val="24"/>
        </w:rPr>
        <w:t>/</w:t>
      </w:r>
      <w:r w:rsidR="00CE1504" w:rsidRPr="0014486C">
        <w:rPr>
          <w:rFonts w:asciiTheme="minorHAnsi" w:hAnsiTheme="minorHAnsi" w:cstheme="minorHAnsi"/>
          <w:szCs w:val="24"/>
        </w:rPr>
        <w:t>U</w:t>
      </w:r>
      <w:r w:rsidR="006E4F57" w:rsidRPr="0014486C">
        <w:rPr>
          <w:rFonts w:asciiTheme="minorHAnsi" w:hAnsiTheme="minorHAnsi" w:cstheme="minorHAnsi"/>
          <w:szCs w:val="24"/>
        </w:rPr>
        <w:t>n</w:t>
      </w:r>
      <w:r w:rsidR="00CE1504" w:rsidRPr="0014486C">
        <w:rPr>
          <w:rFonts w:asciiTheme="minorHAnsi" w:hAnsiTheme="minorHAnsi" w:cstheme="minorHAnsi"/>
          <w:szCs w:val="24"/>
        </w:rPr>
        <w:t>-F</w:t>
      </w:r>
      <w:r w:rsidR="006E4F57" w:rsidRPr="0014486C">
        <w:rPr>
          <w:rFonts w:asciiTheme="minorHAnsi" w:hAnsiTheme="minorHAnsi" w:cstheme="minorHAnsi"/>
          <w:szCs w:val="24"/>
        </w:rPr>
        <w:t>reeze of products)</w:t>
      </w:r>
      <w:r w:rsidR="004540F1" w:rsidRPr="0014486C">
        <w:rPr>
          <w:rFonts w:asciiTheme="minorHAnsi" w:hAnsiTheme="minorHAnsi" w:cstheme="minorHAnsi"/>
          <w:szCs w:val="24"/>
        </w:rPr>
        <w:t xml:space="preserve">, </w:t>
      </w:r>
      <w:r w:rsidR="004540F1" w:rsidRPr="0014486C">
        <w:rPr>
          <w:rFonts w:asciiTheme="minorHAnsi" w:hAnsiTheme="minorHAnsi" w:cstheme="minorHAnsi"/>
          <w:b/>
          <w:bCs/>
          <w:szCs w:val="24"/>
        </w:rPr>
        <w:t>Dubai Court</w:t>
      </w:r>
      <w:r w:rsidR="004540F1" w:rsidRPr="0014486C">
        <w:rPr>
          <w:rFonts w:asciiTheme="minorHAnsi" w:hAnsiTheme="minorHAnsi" w:cstheme="minorHAnsi"/>
          <w:szCs w:val="24"/>
        </w:rPr>
        <w:t xml:space="preserve"> </w:t>
      </w:r>
      <w:r w:rsidR="008B0C8C" w:rsidRPr="0014486C">
        <w:rPr>
          <w:rFonts w:asciiTheme="minorHAnsi" w:hAnsiTheme="minorHAnsi" w:cstheme="minorHAnsi"/>
          <w:szCs w:val="24"/>
        </w:rPr>
        <w:t xml:space="preserve">Email, </w:t>
      </w:r>
      <w:r w:rsidR="004540F1" w:rsidRPr="0014486C">
        <w:rPr>
          <w:rFonts w:asciiTheme="minorHAnsi" w:hAnsiTheme="minorHAnsi" w:cstheme="minorHAnsi"/>
          <w:b/>
          <w:bCs/>
          <w:szCs w:val="24"/>
        </w:rPr>
        <w:t>CCMS</w:t>
      </w:r>
      <w:r w:rsidR="006E4F57" w:rsidRPr="0014486C">
        <w:rPr>
          <w:rFonts w:asciiTheme="minorHAnsi" w:hAnsiTheme="minorHAnsi" w:cstheme="minorHAnsi"/>
          <w:szCs w:val="24"/>
        </w:rPr>
        <w:t xml:space="preserve"> (</w:t>
      </w:r>
      <w:r w:rsidR="00A665DF">
        <w:rPr>
          <w:rFonts w:asciiTheme="minorHAnsi" w:hAnsiTheme="minorHAnsi" w:cstheme="minorHAnsi"/>
          <w:szCs w:val="24"/>
        </w:rPr>
        <w:t>Inquiry, Signatory Details, Deceased – Inquiry, Deceased – Transfer, Transfer, Salary Transfer, Hold, Cancellation &amp; Others</w:t>
      </w:r>
      <w:r w:rsidR="006E4F57" w:rsidRPr="0014486C">
        <w:rPr>
          <w:rFonts w:asciiTheme="minorHAnsi" w:hAnsiTheme="minorHAnsi" w:cstheme="minorHAnsi"/>
          <w:szCs w:val="24"/>
        </w:rPr>
        <w:t>)</w:t>
      </w:r>
      <w:r w:rsidR="002D7B2A" w:rsidRPr="0014486C">
        <w:rPr>
          <w:rFonts w:asciiTheme="minorHAnsi" w:hAnsiTheme="minorHAnsi" w:cstheme="minorHAnsi"/>
          <w:szCs w:val="24"/>
        </w:rPr>
        <w:t xml:space="preserve"> and the </w:t>
      </w:r>
      <w:r w:rsidR="008B0C8C" w:rsidRPr="0014486C">
        <w:rPr>
          <w:rFonts w:asciiTheme="minorHAnsi" w:hAnsiTheme="minorHAnsi" w:cstheme="minorHAnsi"/>
          <w:b/>
          <w:bCs/>
          <w:szCs w:val="24"/>
        </w:rPr>
        <w:t>B</w:t>
      </w:r>
      <w:r w:rsidR="002D7B2A" w:rsidRPr="0014486C">
        <w:rPr>
          <w:rFonts w:asciiTheme="minorHAnsi" w:hAnsiTheme="minorHAnsi" w:cstheme="minorHAnsi"/>
          <w:b/>
          <w:bCs/>
          <w:szCs w:val="24"/>
        </w:rPr>
        <w:t xml:space="preserve">ulk </w:t>
      </w:r>
      <w:r w:rsidR="008B0C8C" w:rsidRPr="0014486C">
        <w:rPr>
          <w:rFonts w:asciiTheme="minorHAnsi" w:hAnsiTheme="minorHAnsi" w:cstheme="minorHAnsi"/>
          <w:b/>
          <w:bCs/>
          <w:szCs w:val="24"/>
        </w:rPr>
        <w:t>R</w:t>
      </w:r>
      <w:r w:rsidR="002D7B2A" w:rsidRPr="0014486C">
        <w:rPr>
          <w:rFonts w:asciiTheme="minorHAnsi" w:hAnsiTheme="minorHAnsi" w:cstheme="minorHAnsi"/>
          <w:b/>
          <w:bCs/>
          <w:szCs w:val="24"/>
        </w:rPr>
        <w:t>equests</w:t>
      </w:r>
      <w:r w:rsidR="002D7B2A" w:rsidRPr="0014486C">
        <w:rPr>
          <w:rFonts w:asciiTheme="minorHAnsi" w:hAnsiTheme="minorHAnsi" w:cstheme="minorHAnsi"/>
          <w:szCs w:val="24"/>
        </w:rPr>
        <w:t xml:space="preserve"> including Prohibition (for CIR). </w:t>
      </w:r>
      <w:r w:rsidRPr="0014486C">
        <w:rPr>
          <w:rFonts w:asciiTheme="minorHAnsi" w:hAnsiTheme="minorHAnsi" w:cstheme="minorHAnsi"/>
          <w:szCs w:val="24"/>
        </w:rPr>
        <w:t xml:space="preserve">Following </w:t>
      </w:r>
      <w:r w:rsidR="002872DE" w:rsidRPr="0014486C">
        <w:rPr>
          <w:rFonts w:asciiTheme="minorHAnsi" w:hAnsiTheme="minorHAnsi" w:cstheme="minorHAnsi"/>
          <w:szCs w:val="24"/>
        </w:rPr>
        <w:t>w</w:t>
      </w:r>
      <w:r w:rsidR="000720CE">
        <w:rPr>
          <w:rFonts w:asciiTheme="minorHAnsi" w:hAnsiTheme="minorHAnsi" w:cstheme="minorHAnsi"/>
          <w:szCs w:val="24"/>
        </w:rPr>
        <w:t>ere</w:t>
      </w:r>
      <w:r w:rsidRPr="0014486C">
        <w:rPr>
          <w:rFonts w:asciiTheme="minorHAnsi" w:hAnsiTheme="minorHAnsi" w:cstheme="minorHAnsi"/>
          <w:szCs w:val="24"/>
        </w:rPr>
        <w:t xml:space="preserve"> some of the challenges faced by the users in the current As-Is </w:t>
      </w:r>
      <w:r w:rsidR="0092029B" w:rsidRPr="0014486C">
        <w:rPr>
          <w:rFonts w:asciiTheme="minorHAnsi" w:hAnsiTheme="minorHAnsi" w:cstheme="minorHAnsi"/>
          <w:szCs w:val="24"/>
        </w:rPr>
        <w:t xml:space="preserve">manual </w:t>
      </w:r>
      <w:r w:rsidRPr="0014486C">
        <w:rPr>
          <w:rFonts w:asciiTheme="minorHAnsi" w:hAnsiTheme="minorHAnsi" w:cstheme="minorHAnsi"/>
          <w:szCs w:val="24"/>
        </w:rPr>
        <w:t>process:</w:t>
      </w:r>
    </w:p>
    <w:p w14:paraId="45147D61" w14:textId="3817B00D" w:rsidR="00BF478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Multiple Email communications for approvals and attachments</w:t>
      </w:r>
      <w:r w:rsidR="006E4F57" w:rsidRPr="0014486C">
        <w:rPr>
          <w:rFonts w:asciiTheme="minorHAnsi" w:hAnsiTheme="minorHAnsi" w:cstheme="minorHAnsi"/>
          <w:szCs w:val="24"/>
        </w:rPr>
        <w:t>.</w:t>
      </w:r>
    </w:p>
    <w:p w14:paraId="2BB46DE9" w14:textId="13B4A752" w:rsidR="0001645A" w:rsidRPr="0014486C" w:rsidRDefault="0001645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Manually perform search for each customer. </w:t>
      </w:r>
    </w:p>
    <w:p w14:paraId="3E1ACA21" w14:textId="7B8DF295" w:rsidR="00BF478C" w:rsidRPr="0014486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Manually performing freeze/unfreeze</w:t>
      </w:r>
      <w:r w:rsidR="00A665DF">
        <w:rPr>
          <w:rFonts w:asciiTheme="minorHAnsi" w:hAnsiTheme="minorHAnsi" w:cstheme="minorHAnsi"/>
          <w:szCs w:val="24"/>
        </w:rPr>
        <w:t>/Hold/Transfers/Remittance</w:t>
      </w:r>
      <w:r w:rsidRPr="0014486C">
        <w:rPr>
          <w:rFonts w:asciiTheme="minorHAnsi" w:hAnsiTheme="minorHAnsi" w:cstheme="minorHAnsi"/>
          <w:szCs w:val="24"/>
        </w:rPr>
        <w:t xml:space="preserve"> tasks through Core Banking system</w:t>
      </w:r>
      <w:r w:rsidR="006E4F57" w:rsidRPr="0014486C">
        <w:rPr>
          <w:rFonts w:asciiTheme="minorHAnsi" w:hAnsiTheme="minorHAnsi" w:cstheme="minorHAnsi"/>
          <w:szCs w:val="24"/>
        </w:rPr>
        <w:t>.</w:t>
      </w:r>
    </w:p>
    <w:p w14:paraId="23C9BDC0" w14:textId="7FC9C001" w:rsidR="0004049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 and reporting of requests through emails</w:t>
      </w:r>
      <w:r w:rsidR="006E4F57" w:rsidRPr="0014486C">
        <w:rPr>
          <w:rFonts w:asciiTheme="minorHAnsi" w:hAnsiTheme="minorHAnsi" w:cstheme="minorHAnsi"/>
          <w:szCs w:val="24"/>
        </w:rPr>
        <w:t>.</w:t>
      </w:r>
    </w:p>
    <w:p w14:paraId="220D5200" w14:textId="38EE7DE7" w:rsidR="0001645A" w:rsidRPr="0014486C" w:rsidRDefault="0001645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N number of email exchanges between multiple departments at one time. </w:t>
      </w:r>
    </w:p>
    <w:p w14:paraId="554ECB6B" w14:textId="31824C0C"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solution should offer capability to monitor TAT (Turn Around Time) through online dashboards, provide a unified interface to users, </w:t>
      </w:r>
      <w:r w:rsidR="00F54CA7" w:rsidRPr="0014486C">
        <w:rPr>
          <w:rFonts w:asciiTheme="minorHAnsi" w:hAnsiTheme="minorHAnsi" w:cstheme="minorHAnsi"/>
          <w:szCs w:val="24"/>
        </w:rPr>
        <w:t>rule-based</w:t>
      </w:r>
      <w:r w:rsidRPr="0014486C">
        <w:rPr>
          <w:rFonts w:asciiTheme="minorHAnsi" w:hAnsiTheme="minorHAnsi" w:cstheme="minorHAnsi"/>
          <w:szCs w:val="24"/>
        </w:rPr>
        <w:t xml:space="preserve"> work allocation and complete monitoring and measurement of process performance coupled with capability to send alerts based on events.</w:t>
      </w:r>
    </w:p>
    <w:p w14:paraId="4ADEB2B8" w14:textId="77777777" w:rsidR="00BF478C" w:rsidRPr="00956FD8" w:rsidRDefault="00BF478C" w:rsidP="00BF478C">
      <w:pPr>
        <w:pStyle w:val="template"/>
        <w:ind w:left="720"/>
        <w:jc w:val="both"/>
        <w:rPr>
          <w:rFonts w:asciiTheme="minorHAnsi" w:hAnsiTheme="minorHAnsi" w:cstheme="minorHAnsi"/>
          <w:sz w:val="20"/>
        </w:rPr>
      </w:pPr>
    </w:p>
    <w:p w14:paraId="5C7B176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34" w:name="_Solution_Features"/>
      <w:bookmarkStart w:id="35" w:name="_Toc153554666"/>
      <w:bookmarkStart w:id="36" w:name="_Toc156159505"/>
      <w:bookmarkStart w:id="37" w:name="_Toc163207863"/>
      <w:bookmarkEnd w:id="34"/>
      <w:r w:rsidRPr="00956FD8">
        <w:rPr>
          <w:rFonts w:asciiTheme="minorHAnsi" w:hAnsiTheme="minorHAnsi" w:cstheme="minorHAnsi"/>
        </w:rPr>
        <w:t>Solution Features</w:t>
      </w:r>
      <w:bookmarkEnd w:id="35"/>
      <w:bookmarkEnd w:id="36"/>
      <w:bookmarkEnd w:id="37"/>
    </w:p>
    <w:p w14:paraId="05064B1B" w14:textId="52CEB89C" w:rsidR="006975D1" w:rsidRPr="0014486C" w:rsidRDefault="00BF478C" w:rsidP="006975D1">
      <w:pPr>
        <w:spacing w:line="360" w:lineRule="auto"/>
        <w:jc w:val="both"/>
        <w:rPr>
          <w:rFonts w:asciiTheme="minorHAnsi" w:hAnsiTheme="minorHAnsi" w:cstheme="minorHAnsi"/>
          <w:szCs w:val="24"/>
        </w:rPr>
      </w:pPr>
      <w:r w:rsidRPr="0014486C">
        <w:rPr>
          <w:rFonts w:asciiTheme="minorHAnsi" w:hAnsiTheme="minorHAnsi" w:cstheme="minorHAnsi"/>
          <w:szCs w:val="24"/>
        </w:rPr>
        <w:t>The new process aims to achieve operational efficiencies by saving user’s time and cost effectiveness for the bank by provision of following features in the system:</w:t>
      </w:r>
    </w:p>
    <w:p w14:paraId="45535780" w14:textId="13171CBC" w:rsidR="006975D1" w:rsidRDefault="006975D1"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‘Process Flow’ </w:t>
      </w:r>
      <w:r w:rsidR="00D53D8C">
        <w:rPr>
          <w:rFonts w:asciiTheme="minorHAnsi" w:hAnsiTheme="minorHAnsi" w:cstheme="minorHAnsi"/>
          <w:szCs w:val="24"/>
        </w:rPr>
        <w:t xml:space="preserve">for the business process followed currently along with automation. </w:t>
      </w:r>
    </w:p>
    <w:p w14:paraId="5585871F" w14:textId="5F8D2863"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‘Decision History’ window would address the problem of viewing audit trails as this would contain the entire history of the previous work</w:t>
      </w:r>
      <w:r w:rsidR="00CF18C5" w:rsidRPr="0014486C">
        <w:rPr>
          <w:rFonts w:asciiTheme="minorHAnsi" w:hAnsiTheme="minorHAnsi" w:cstheme="minorHAnsi"/>
          <w:szCs w:val="24"/>
        </w:rPr>
        <w:t xml:space="preserve"> </w:t>
      </w:r>
      <w:r w:rsidRPr="0014486C">
        <w:rPr>
          <w:rFonts w:asciiTheme="minorHAnsi" w:hAnsiTheme="minorHAnsi" w:cstheme="minorHAnsi"/>
          <w:szCs w:val="24"/>
        </w:rPr>
        <w:t>steps – Decisions Taken, Date-Time, Remarks, Reject Reasons, if any.</w:t>
      </w:r>
    </w:p>
    <w:p w14:paraId="5C5BB3E9" w14:textId="65B61423" w:rsidR="00933771" w:rsidRPr="0014486C" w:rsidRDefault="00933771"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lastRenderedPageBreak/>
        <w:t xml:space="preserve">Eliminating the manual process of the users </w:t>
      </w:r>
      <w:r w:rsidR="00BF1B1F" w:rsidRPr="0014486C">
        <w:rPr>
          <w:rFonts w:asciiTheme="minorHAnsi" w:hAnsiTheme="minorHAnsi" w:cstheme="minorHAnsi"/>
          <w:szCs w:val="24"/>
        </w:rPr>
        <w:t>receiving and performing actions on such requests</w:t>
      </w:r>
      <w:r w:rsidR="00002AA6" w:rsidRPr="0014486C">
        <w:rPr>
          <w:rFonts w:asciiTheme="minorHAnsi" w:hAnsiTheme="minorHAnsi" w:cstheme="minorHAnsi"/>
          <w:szCs w:val="24"/>
        </w:rPr>
        <w:t xml:space="preserve">, hence reducing </w:t>
      </w:r>
      <w:r w:rsidR="00A24516" w:rsidRPr="0014486C">
        <w:rPr>
          <w:rFonts w:asciiTheme="minorHAnsi" w:hAnsiTheme="minorHAnsi" w:cstheme="minorHAnsi"/>
          <w:szCs w:val="24"/>
        </w:rPr>
        <w:t xml:space="preserve">TAT </w:t>
      </w:r>
      <w:r w:rsidR="00D20FC0" w:rsidRPr="0014486C">
        <w:rPr>
          <w:rFonts w:asciiTheme="minorHAnsi" w:hAnsiTheme="minorHAnsi" w:cstheme="minorHAnsi"/>
          <w:szCs w:val="24"/>
        </w:rPr>
        <w:t xml:space="preserve">of those requests/application </w:t>
      </w:r>
      <w:r w:rsidR="007353F3" w:rsidRPr="0014486C">
        <w:rPr>
          <w:rFonts w:asciiTheme="minorHAnsi" w:hAnsiTheme="minorHAnsi" w:cstheme="minorHAnsi"/>
          <w:szCs w:val="24"/>
        </w:rPr>
        <w:t xml:space="preserve">where </w:t>
      </w:r>
      <w:r w:rsidR="00376187" w:rsidRPr="0014486C">
        <w:rPr>
          <w:rFonts w:asciiTheme="minorHAnsi" w:hAnsiTheme="minorHAnsi" w:cstheme="minorHAnsi"/>
          <w:szCs w:val="24"/>
        </w:rPr>
        <w:t xml:space="preserve">processing the court orders or central bank instructions is a mandatory process. </w:t>
      </w:r>
    </w:p>
    <w:p w14:paraId="7E9D8633" w14:textId="56F9580F"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System integration calls would help user access </w:t>
      </w:r>
      <w:r w:rsidR="003E40EC" w:rsidRPr="0014486C">
        <w:rPr>
          <w:rFonts w:asciiTheme="minorHAnsi" w:hAnsiTheme="minorHAnsi" w:cstheme="minorHAnsi"/>
          <w:szCs w:val="24"/>
        </w:rPr>
        <w:t xml:space="preserve">and </w:t>
      </w:r>
      <w:r w:rsidR="0011095C" w:rsidRPr="0014486C">
        <w:rPr>
          <w:rFonts w:asciiTheme="minorHAnsi" w:hAnsiTheme="minorHAnsi" w:cstheme="minorHAnsi"/>
          <w:szCs w:val="24"/>
        </w:rPr>
        <w:t>update the details in various surround systems</w:t>
      </w:r>
      <w:r w:rsidRPr="0014486C">
        <w:rPr>
          <w:rFonts w:asciiTheme="minorHAnsi" w:hAnsiTheme="minorHAnsi" w:cstheme="minorHAnsi"/>
          <w:szCs w:val="24"/>
        </w:rPr>
        <w:t>.</w:t>
      </w:r>
    </w:p>
    <w:p w14:paraId="3393AB20" w14:textId="77777777"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Reports of total requests processed can be viewed in user’s customized dashboards.</w:t>
      </w:r>
    </w:p>
    <w:p w14:paraId="61F2EA82" w14:textId="2F2A0235" w:rsidR="0092029B" w:rsidRPr="0014486C" w:rsidRDefault="0092029B"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Bifurcation between different types of requests (FIU/CIR/Dubai Court/CCMS) based on Dynamic forms. </w:t>
      </w:r>
    </w:p>
    <w:p w14:paraId="5700A5B5" w14:textId="3B34210C" w:rsidR="00AD23F9" w:rsidRDefault="00AD23F9"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Auto triggering of Email Communication</w:t>
      </w:r>
      <w:r w:rsidR="00683643" w:rsidRPr="0014486C">
        <w:rPr>
          <w:rFonts w:asciiTheme="minorHAnsi" w:hAnsiTheme="minorHAnsi" w:cstheme="minorHAnsi"/>
          <w:szCs w:val="24"/>
        </w:rPr>
        <w:t xml:space="preserve">s internally to other units as well as to Dubai Court. </w:t>
      </w:r>
    </w:p>
    <w:p w14:paraId="7E02192A" w14:textId="2FC7AB3B" w:rsidR="00D53D8C" w:rsidRPr="0014486C" w:rsidRDefault="00D53D8C"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Unit level escalation matrix. </w:t>
      </w:r>
    </w:p>
    <w:p w14:paraId="25A67864" w14:textId="1CE72B94" w:rsidR="00BF478C" w:rsidRDefault="0092029B"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Advance Search of WI </w:t>
      </w:r>
      <w:r w:rsidR="00D5647B" w:rsidRPr="0014486C">
        <w:rPr>
          <w:rFonts w:asciiTheme="minorHAnsi" w:hAnsiTheme="minorHAnsi" w:cstheme="minorHAnsi"/>
          <w:szCs w:val="24"/>
        </w:rPr>
        <w:t xml:space="preserve">based on reference number. </w:t>
      </w:r>
      <w:bookmarkStart w:id="38" w:name="_User_Classes_and"/>
      <w:bookmarkEnd w:id="38"/>
    </w:p>
    <w:p w14:paraId="0D83E4B1" w14:textId="1CFE3C06" w:rsidR="002872DE" w:rsidRDefault="002872DE"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Email WI Creation </w:t>
      </w:r>
      <w:r w:rsidR="00D649DC">
        <w:rPr>
          <w:rFonts w:asciiTheme="minorHAnsi" w:hAnsiTheme="minorHAnsi" w:cstheme="minorHAnsi"/>
          <w:szCs w:val="24"/>
        </w:rPr>
        <w:t xml:space="preserve">&amp; Excel Sheet WI Creations. </w:t>
      </w:r>
    </w:p>
    <w:p w14:paraId="2F0BC051" w14:textId="77777777" w:rsidR="00D649DC" w:rsidRPr="0014486C" w:rsidRDefault="00D649DC" w:rsidP="00D649DC">
      <w:pPr>
        <w:pStyle w:val="ListParagraph"/>
        <w:suppressAutoHyphens w:val="0"/>
        <w:spacing w:line="360" w:lineRule="auto"/>
        <w:jc w:val="both"/>
        <w:rPr>
          <w:rFonts w:asciiTheme="minorHAnsi" w:hAnsiTheme="minorHAnsi" w:cstheme="minorHAnsi"/>
          <w:szCs w:val="24"/>
        </w:rPr>
      </w:pPr>
    </w:p>
    <w:p w14:paraId="7E655A3C" w14:textId="77777777" w:rsidR="00BF478C" w:rsidRPr="00956FD8" w:rsidRDefault="00BF478C" w:rsidP="00BF478C">
      <w:pPr>
        <w:pStyle w:val="Heading2"/>
        <w:tabs>
          <w:tab w:val="clear" w:pos="360"/>
        </w:tabs>
        <w:ind w:left="0"/>
        <w:rPr>
          <w:rFonts w:asciiTheme="minorHAnsi" w:hAnsiTheme="minorHAnsi" w:cstheme="minorHAnsi"/>
        </w:rPr>
      </w:pPr>
      <w:bookmarkStart w:id="39" w:name="_Toc153554667"/>
      <w:bookmarkStart w:id="40" w:name="_Toc156159506"/>
      <w:bookmarkStart w:id="41" w:name="_Toc163207864"/>
      <w:r w:rsidRPr="00956FD8">
        <w:rPr>
          <w:rFonts w:asciiTheme="minorHAnsi" w:hAnsiTheme="minorHAnsi" w:cstheme="minorHAnsi"/>
        </w:rPr>
        <w:t>User Classes and Characteristics</w:t>
      </w:r>
      <w:bookmarkEnd w:id="39"/>
      <w:bookmarkEnd w:id="40"/>
      <w:bookmarkEnd w:id="41"/>
    </w:p>
    <w:p w14:paraId="11439BB2" w14:textId="0762CB23"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User </w:t>
      </w:r>
      <w:r w:rsidR="00D5647B" w:rsidRPr="0014486C">
        <w:rPr>
          <w:rFonts w:asciiTheme="minorHAnsi" w:hAnsiTheme="minorHAnsi" w:cstheme="minorHAnsi"/>
          <w:szCs w:val="24"/>
        </w:rPr>
        <w:t>groups</w:t>
      </w:r>
      <w:r w:rsidRPr="0014486C">
        <w:rPr>
          <w:rFonts w:asciiTheme="minorHAnsi" w:hAnsiTheme="minorHAnsi" w:cstheme="minorHAnsi"/>
          <w:szCs w:val="24"/>
        </w:rPr>
        <w:t xml:space="preserve"> detailed in the table below are derived as part of </w:t>
      </w:r>
      <w:r w:rsidR="00A70BF2" w:rsidRPr="0014486C">
        <w:rPr>
          <w:rFonts w:asciiTheme="minorHAnsi" w:hAnsiTheme="minorHAnsi" w:cstheme="minorHAnsi"/>
          <w:szCs w:val="24"/>
        </w:rPr>
        <w:t>the process</w:t>
      </w:r>
      <w:r w:rsidRPr="0014486C">
        <w:rPr>
          <w:rFonts w:asciiTheme="minorHAnsi" w:hAnsiTheme="minorHAnsi" w:cstheme="minorHAnsi"/>
          <w:szCs w:val="24"/>
        </w:rPr>
        <w:t xml:space="preserve"> discovery exercise. </w:t>
      </w:r>
      <w:r w:rsidR="0011095C" w:rsidRPr="0014486C">
        <w:rPr>
          <w:rFonts w:asciiTheme="minorHAnsi" w:hAnsiTheme="minorHAnsi" w:cstheme="minorHAnsi"/>
          <w:szCs w:val="24"/>
        </w:rPr>
        <w:t>IBPS</w:t>
      </w:r>
      <w:r w:rsidRPr="0014486C">
        <w:rPr>
          <w:rFonts w:asciiTheme="minorHAnsi" w:hAnsiTheme="minorHAnsi" w:cstheme="minorHAnsi"/>
          <w:szCs w:val="24"/>
        </w:rPr>
        <w:t xml:space="preserve"> allows creation of new user groups, in case new groups are required in future</w:t>
      </w:r>
      <w:r w:rsidR="0082240B" w:rsidRPr="0014486C">
        <w:rPr>
          <w:rFonts w:asciiTheme="minorHAnsi" w:hAnsiTheme="minorHAnsi" w:cstheme="minorHAnsi"/>
          <w:szCs w:val="24"/>
        </w:rPr>
        <w:t>.</w:t>
      </w:r>
      <w:r w:rsidRPr="0014486C">
        <w:rPr>
          <w:rFonts w:asciiTheme="minorHAnsi" w:hAnsiTheme="minorHAnsi" w:cstheme="minorHAnsi"/>
          <w:szCs w:val="24"/>
        </w:rPr>
        <w:t xml:space="preserve"> </w:t>
      </w:r>
    </w:p>
    <w:tbl>
      <w:tblPr>
        <w:tblStyle w:val="GridTable4-Accent1"/>
        <w:tblpPr w:leftFromText="180" w:rightFromText="180" w:vertAnchor="text" w:horzAnchor="page" w:tblpX="1783" w:tblpY="317"/>
        <w:tblW w:w="5000" w:type="pct"/>
        <w:tblLook w:val="04A0" w:firstRow="1" w:lastRow="0" w:firstColumn="1" w:lastColumn="0" w:noHBand="0" w:noVBand="1"/>
      </w:tblPr>
      <w:tblGrid>
        <w:gridCol w:w="931"/>
        <w:gridCol w:w="1569"/>
        <w:gridCol w:w="6850"/>
      </w:tblGrid>
      <w:tr w:rsidR="00BF478C" w:rsidRPr="0014486C" w14:paraId="702301C6" w14:textId="77777777" w:rsidTr="002D7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69B8C4B8" w14:textId="77777777" w:rsidR="00BF478C" w:rsidRPr="0014486C" w:rsidRDefault="00BF478C" w:rsidP="002D7B2A">
            <w:pPr>
              <w:spacing w:line="360" w:lineRule="auto"/>
              <w:jc w:val="both"/>
              <w:rPr>
                <w:rFonts w:asciiTheme="minorHAnsi" w:hAnsiTheme="minorHAnsi" w:cstheme="minorHAnsi"/>
                <w:b w:val="0"/>
                <w:szCs w:val="24"/>
              </w:rPr>
            </w:pPr>
            <w:r w:rsidRPr="0014486C">
              <w:rPr>
                <w:rFonts w:asciiTheme="minorHAnsi" w:hAnsiTheme="minorHAnsi" w:cstheme="minorHAnsi"/>
                <w:szCs w:val="24"/>
              </w:rPr>
              <w:t>S. No.</w:t>
            </w:r>
          </w:p>
        </w:tc>
        <w:tc>
          <w:tcPr>
            <w:tcW w:w="839" w:type="pct"/>
          </w:tcPr>
          <w:p w14:paraId="705FA480" w14:textId="77777777" w:rsidR="00BF478C" w:rsidRPr="0014486C" w:rsidRDefault="00BF478C" w:rsidP="002D7B2A">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Group Name</w:t>
            </w:r>
          </w:p>
        </w:tc>
        <w:tc>
          <w:tcPr>
            <w:tcW w:w="3663" w:type="pct"/>
          </w:tcPr>
          <w:p w14:paraId="2036C4A7" w14:textId="77777777" w:rsidR="00BF478C" w:rsidRPr="0014486C" w:rsidRDefault="00BF478C" w:rsidP="002D7B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Description</w:t>
            </w:r>
          </w:p>
        </w:tc>
      </w:tr>
      <w:tr w:rsidR="00BF478C" w:rsidRPr="0014486C" w14:paraId="526608BB"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0A07F13C"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6DBE3847" w14:textId="6CDA95B4" w:rsidR="00BF478C" w:rsidRPr="0014486C" w:rsidRDefault="007B342D"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 Initiation</w:t>
            </w:r>
          </w:p>
        </w:tc>
        <w:tc>
          <w:tcPr>
            <w:tcW w:w="3663" w:type="pct"/>
          </w:tcPr>
          <w:p w14:paraId="45CC65FA" w14:textId="77777777" w:rsidR="00FF633C" w:rsidRPr="0014486C" w:rsidRDefault="00FF633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4D71009C" w14:textId="3B42A8D8" w:rsidR="00FF633C"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w:t>
            </w:r>
          </w:p>
          <w:p w14:paraId="3DF27CA8" w14:textId="760E8D50" w:rsidR="00791CB1" w:rsidRPr="0014486C" w:rsidRDefault="00791CB1"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 Return</w:t>
            </w:r>
          </w:p>
          <w:p w14:paraId="695010E0" w14:textId="5B826006"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Checker</w:t>
            </w:r>
          </w:p>
          <w:p w14:paraId="3581DF73" w14:textId="033143E2" w:rsidR="00BF478C" w:rsidRPr="0014486C" w:rsidRDefault="00FF633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BF478C" w:rsidRPr="0014486C" w14:paraId="70B2AEED"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2F69D27D"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9BCD61D" w14:textId="373A11FC" w:rsidR="00BF478C" w:rsidRPr="0014486C" w:rsidRDefault="007B342D"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Compliance</w:t>
            </w:r>
          </w:p>
        </w:tc>
        <w:tc>
          <w:tcPr>
            <w:tcW w:w="3663" w:type="pct"/>
          </w:tcPr>
          <w:p w14:paraId="2C6EBBB3" w14:textId="77777777" w:rsidR="00BF478C" w:rsidRPr="0014486C" w:rsidRDefault="00BF478C"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2F239F77" w14:textId="73A5CAA9" w:rsidR="00BF478C" w:rsidRPr="0014486C" w:rsidRDefault="00FF633C"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w:t>
            </w:r>
            <w:r w:rsidR="007B342D" w:rsidRPr="0014486C">
              <w:rPr>
                <w:rFonts w:asciiTheme="minorHAnsi" w:hAnsiTheme="minorHAnsi" w:cstheme="minorHAnsi"/>
                <w:b/>
                <w:szCs w:val="24"/>
              </w:rPr>
              <w:t xml:space="preserve"> Referral</w:t>
            </w:r>
          </w:p>
          <w:p w14:paraId="471E7572" w14:textId="43C92F27" w:rsidR="007B342D" w:rsidRPr="0014486C" w:rsidRDefault="007B342D"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Maker</w:t>
            </w:r>
          </w:p>
          <w:p w14:paraId="1B0C1DA8" w14:textId="05E6D0E8" w:rsidR="007B342D" w:rsidRPr="0014486C" w:rsidRDefault="007B342D"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Checker</w:t>
            </w:r>
          </w:p>
          <w:p w14:paraId="04A95F1E" w14:textId="77777777" w:rsidR="00BF478C" w:rsidRPr="0014486C" w:rsidRDefault="00BF478C"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lastRenderedPageBreak/>
              <w:t>This group will be created without filters.</w:t>
            </w:r>
          </w:p>
        </w:tc>
      </w:tr>
      <w:tr w:rsidR="00BF478C" w:rsidRPr="0014486C" w14:paraId="174D96E6"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11EDC0AC"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690542A6" w14:textId="6561B828" w:rsidR="00BF478C" w:rsidRPr="0014486C" w:rsidRDefault="007B342D"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Islamic Operations</w:t>
            </w:r>
          </w:p>
          <w:p w14:paraId="09DAD50A" w14:textId="77777777" w:rsidR="00BF478C" w:rsidRPr="0014486C" w:rsidRDefault="00BF478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3663" w:type="pct"/>
          </w:tcPr>
          <w:p w14:paraId="2B2BA857"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44E5E4ED" w14:textId="75BDB117" w:rsidR="00BF478C"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Maker</w:t>
            </w:r>
          </w:p>
          <w:p w14:paraId="69F8ACE9" w14:textId="1EEA2DCF"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Checker</w:t>
            </w:r>
          </w:p>
          <w:p w14:paraId="428C3156" w14:textId="2A3BA2C5"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w:t>
            </w:r>
            <w:r w:rsidR="00FF633C" w:rsidRPr="0014486C">
              <w:rPr>
                <w:rFonts w:asciiTheme="minorHAnsi" w:hAnsiTheme="minorHAnsi" w:cstheme="minorHAnsi"/>
                <w:bCs/>
                <w:szCs w:val="24"/>
              </w:rPr>
              <w:t>out filters</w:t>
            </w:r>
            <w:r w:rsidRPr="0014486C">
              <w:rPr>
                <w:rFonts w:asciiTheme="minorHAnsi" w:hAnsiTheme="minorHAnsi" w:cstheme="minorHAnsi"/>
                <w:bCs/>
                <w:szCs w:val="24"/>
              </w:rPr>
              <w:t xml:space="preserve">. </w:t>
            </w:r>
          </w:p>
        </w:tc>
      </w:tr>
      <w:tr w:rsidR="00D649DC" w:rsidRPr="0014486C" w14:paraId="204E65AA"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371A6B46"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B923D64" w14:textId="0912A6BF" w:rsidR="00D649DC" w:rsidRPr="0014486C" w:rsidRDefault="00D649DC" w:rsidP="002D7B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Card Operations </w:t>
            </w:r>
          </w:p>
        </w:tc>
        <w:tc>
          <w:tcPr>
            <w:tcW w:w="3663" w:type="pct"/>
          </w:tcPr>
          <w:p w14:paraId="1CCD8AA1" w14:textId="77777777"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44C130A" w14:textId="48665FA8"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Maker</w:t>
            </w:r>
          </w:p>
          <w:p w14:paraId="45832439" w14:textId="7E2C66D0"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Checker</w:t>
            </w:r>
          </w:p>
          <w:p w14:paraId="0449DA75" w14:textId="53118462"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D649DC" w:rsidRPr="0014486C" w14:paraId="3C0D489F"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6904071A"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5A915C7E" w14:textId="0AD5EC3C" w:rsidR="00D649DC" w:rsidRDefault="00D649D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Investment Operations </w:t>
            </w:r>
          </w:p>
        </w:tc>
        <w:tc>
          <w:tcPr>
            <w:tcW w:w="3663" w:type="pct"/>
          </w:tcPr>
          <w:p w14:paraId="64A7D84C" w14:textId="77777777" w:rsidR="00D649DC" w:rsidRPr="0014486C" w:rsidRDefault="00D649DC" w:rsidP="00D649DC">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621C1F7" w14:textId="4AFC270D" w:rsidR="00D649DC" w:rsidRPr="0014486C" w:rsidRDefault="00D649DC" w:rsidP="00D649DC">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IOPS Maker</w:t>
            </w:r>
          </w:p>
          <w:p w14:paraId="281AD8DB" w14:textId="4C4BB919" w:rsidR="00D649DC" w:rsidRPr="0014486C" w:rsidRDefault="00D649DC" w:rsidP="00D649DC">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IOPS Checker</w:t>
            </w:r>
          </w:p>
          <w:p w14:paraId="159624C5" w14:textId="28FDFEE9" w:rsidR="00D649DC" w:rsidRPr="0014486C" w:rsidRDefault="00D649DC" w:rsidP="00D649DC">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D649DC" w:rsidRPr="0014486C" w14:paraId="53487774"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12A7CC67"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4A595659" w14:textId="5301C228" w:rsidR="00D649DC" w:rsidRDefault="00D649DC" w:rsidP="002D7B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Financial Unit </w:t>
            </w:r>
          </w:p>
        </w:tc>
        <w:tc>
          <w:tcPr>
            <w:tcW w:w="3663" w:type="pct"/>
          </w:tcPr>
          <w:p w14:paraId="1E1B6D8B" w14:textId="77777777"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D461D27" w14:textId="1393787E"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Maker</w:t>
            </w:r>
          </w:p>
          <w:p w14:paraId="25D928BA" w14:textId="38610BCD"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Checker</w:t>
            </w:r>
          </w:p>
          <w:p w14:paraId="60526062" w14:textId="16FC2CF5"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BF478C" w:rsidRPr="0014486C" w14:paraId="384DE6D2"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1487EC29"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3D7BA00F" w14:textId="3AE9DBC2" w:rsidR="00BF478C" w:rsidRPr="0014486C" w:rsidRDefault="00FF633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w:t>
            </w:r>
          </w:p>
        </w:tc>
        <w:tc>
          <w:tcPr>
            <w:tcW w:w="3663" w:type="pct"/>
          </w:tcPr>
          <w:p w14:paraId="4AB83E02"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92FB569" w14:textId="7EA6853B" w:rsidR="00BF478C" w:rsidRPr="0014486C" w:rsidRDefault="00FF633C"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w:t>
            </w:r>
            <w:r w:rsidR="007B342D" w:rsidRPr="0014486C">
              <w:rPr>
                <w:rFonts w:asciiTheme="minorHAnsi" w:hAnsiTheme="minorHAnsi" w:cstheme="minorHAnsi"/>
                <w:b/>
                <w:szCs w:val="24"/>
              </w:rPr>
              <w:t>s Maker</w:t>
            </w:r>
          </w:p>
          <w:p w14:paraId="4D18B983" w14:textId="5565EA03"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Operations Checker</w:t>
            </w:r>
          </w:p>
          <w:p w14:paraId="79843715" w14:textId="06D4DD12" w:rsidR="000E6036" w:rsidRPr="0014486C" w:rsidRDefault="000E6036"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commentRangeStart w:id="42"/>
            <w:commentRangeStart w:id="43"/>
            <w:r w:rsidRPr="0014486C">
              <w:rPr>
                <w:rFonts w:asciiTheme="minorHAnsi" w:hAnsiTheme="minorHAnsi" w:cstheme="minorHAnsi"/>
                <w:b/>
                <w:szCs w:val="24"/>
              </w:rPr>
              <w:t>Integration Error Handling</w:t>
            </w:r>
            <w:commentRangeEnd w:id="42"/>
            <w:r w:rsidR="005363A2" w:rsidRPr="0014486C">
              <w:rPr>
                <w:rStyle w:val="CommentReference"/>
                <w:rFonts w:asciiTheme="minorHAnsi" w:hAnsiTheme="minorHAnsi" w:cstheme="minorHAnsi"/>
                <w:sz w:val="24"/>
                <w:szCs w:val="24"/>
              </w:rPr>
              <w:commentReference w:id="42"/>
            </w:r>
            <w:commentRangeEnd w:id="43"/>
            <w:r w:rsidR="00892440" w:rsidRPr="0014486C">
              <w:rPr>
                <w:rStyle w:val="CommentReference"/>
                <w:rFonts w:asciiTheme="minorHAnsi" w:hAnsiTheme="minorHAnsi" w:cstheme="minorHAnsi"/>
                <w:sz w:val="24"/>
                <w:szCs w:val="24"/>
              </w:rPr>
              <w:commentReference w:id="43"/>
            </w:r>
          </w:p>
          <w:p w14:paraId="564F3916"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0E6036" w:rsidRPr="0014486C" w14:paraId="6A85666E"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144A8F9A" w14:textId="77777777" w:rsidR="000E6036" w:rsidRPr="0014486C" w:rsidRDefault="000E6036"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B73D134" w14:textId="5DEA782D" w:rsidR="000E6036" w:rsidRPr="0014486C" w:rsidRDefault="000E6036"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Read Only</w:t>
            </w:r>
          </w:p>
        </w:tc>
        <w:tc>
          <w:tcPr>
            <w:tcW w:w="3663" w:type="pct"/>
          </w:tcPr>
          <w:p w14:paraId="752D6B97" w14:textId="07113955" w:rsidR="000E6036" w:rsidRPr="0014486C" w:rsidRDefault="000E6036"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be able to view the work-item in read only mode. </w:t>
            </w:r>
          </w:p>
        </w:tc>
      </w:tr>
    </w:tbl>
    <w:p w14:paraId="48392E85" w14:textId="77777777" w:rsidR="00BF478C" w:rsidRPr="00956FD8" w:rsidRDefault="00BF478C" w:rsidP="002F22A2">
      <w:pPr>
        <w:pStyle w:val="template"/>
        <w:jc w:val="both"/>
        <w:rPr>
          <w:rFonts w:asciiTheme="minorHAnsi" w:hAnsiTheme="minorHAnsi" w:cstheme="minorHAnsi"/>
          <w:sz w:val="20"/>
        </w:rPr>
      </w:pPr>
    </w:p>
    <w:p w14:paraId="54BA82BA" w14:textId="77777777" w:rsidR="00BF478C" w:rsidRPr="00956FD8" w:rsidRDefault="00BF478C" w:rsidP="00BF478C">
      <w:pPr>
        <w:pStyle w:val="Heading2"/>
        <w:tabs>
          <w:tab w:val="clear" w:pos="360"/>
        </w:tabs>
        <w:ind w:left="0"/>
        <w:rPr>
          <w:rFonts w:asciiTheme="minorHAnsi" w:hAnsiTheme="minorHAnsi" w:cstheme="minorHAnsi"/>
        </w:rPr>
      </w:pPr>
      <w:bookmarkStart w:id="44" w:name="_Operating_Environment"/>
      <w:bookmarkStart w:id="45" w:name="_Toc153554668"/>
      <w:bookmarkStart w:id="46" w:name="_Toc156159507"/>
      <w:bookmarkStart w:id="47" w:name="_Toc163207865"/>
      <w:bookmarkEnd w:id="44"/>
      <w:r w:rsidRPr="00956FD8">
        <w:rPr>
          <w:rFonts w:asciiTheme="minorHAnsi" w:hAnsiTheme="minorHAnsi" w:cstheme="minorHAnsi"/>
        </w:rPr>
        <w:t>Operating Environment</w:t>
      </w:r>
      <w:bookmarkEnd w:id="45"/>
      <w:bookmarkEnd w:id="46"/>
      <w:bookmarkEnd w:id="47"/>
    </w:p>
    <w:p w14:paraId="1235EE51" w14:textId="31CB0239" w:rsidR="00BF478C" w:rsidRPr="0014486C" w:rsidRDefault="006D55B4" w:rsidP="002D7B2A">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The existing</w:t>
      </w:r>
      <w:r w:rsidR="00BF478C" w:rsidRPr="0014486C">
        <w:rPr>
          <w:rFonts w:asciiTheme="minorHAnsi" w:hAnsiTheme="minorHAnsi" w:cstheme="minorHAnsi"/>
          <w:i w:val="0"/>
          <w:sz w:val="24"/>
          <w:szCs w:val="24"/>
        </w:rPr>
        <w:t xml:space="preserve"> environment will be used for UAT and Production</w:t>
      </w:r>
      <w:r w:rsidR="0082240B" w:rsidRPr="0014486C">
        <w:rPr>
          <w:rFonts w:asciiTheme="minorHAnsi" w:hAnsiTheme="minorHAnsi" w:cstheme="minorHAnsi"/>
          <w:i w:val="0"/>
          <w:sz w:val="24"/>
          <w:szCs w:val="24"/>
        </w:rPr>
        <w:t>.</w:t>
      </w:r>
    </w:p>
    <w:p w14:paraId="3A045D9C" w14:textId="77777777" w:rsidR="00BF478C" w:rsidRPr="00956FD8" w:rsidRDefault="00BF478C" w:rsidP="00BF478C">
      <w:pPr>
        <w:pStyle w:val="Heading2"/>
        <w:tabs>
          <w:tab w:val="clear" w:pos="360"/>
        </w:tabs>
        <w:ind w:left="0"/>
        <w:rPr>
          <w:rFonts w:asciiTheme="minorHAnsi" w:hAnsiTheme="minorHAnsi" w:cstheme="minorHAnsi"/>
        </w:rPr>
      </w:pPr>
      <w:bookmarkStart w:id="48" w:name="_Deliverables"/>
      <w:bookmarkStart w:id="49" w:name="_Toc153554669"/>
      <w:bookmarkStart w:id="50" w:name="_Toc156159508"/>
      <w:bookmarkStart w:id="51" w:name="_Toc163207866"/>
      <w:bookmarkEnd w:id="48"/>
      <w:r w:rsidRPr="00956FD8">
        <w:rPr>
          <w:rFonts w:asciiTheme="minorHAnsi" w:hAnsiTheme="minorHAnsi" w:cstheme="minorHAnsi"/>
        </w:rPr>
        <w:lastRenderedPageBreak/>
        <w:t>Deliverables</w:t>
      </w:r>
      <w:bookmarkEnd w:id="49"/>
      <w:bookmarkEnd w:id="50"/>
      <w:bookmarkEnd w:id="51"/>
      <w:r w:rsidRPr="00956FD8" w:rsidDel="00521BD8">
        <w:rPr>
          <w:rFonts w:asciiTheme="minorHAnsi" w:hAnsiTheme="minorHAnsi" w:cstheme="minorHAnsi"/>
        </w:rPr>
        <w:t xml:space="preserve"> </w:t>
      </w:r>
    </w:p>
    <w:p w14:paraId="54880EC0" w14:textId="77777777" w:rsidR="00BF478C" w:rsidRPr="0014486C" w:rsidRDefault="00BF478C" w:rsidP="002D7B2A">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The following will be deliverable: </w:t>
      </w:r>
    </w:p>
    <w:p w14:paraId="02AAB6DE" w14:textId="67461F04"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Release based on the requirement specified in the document</w:t>
      </w:r>
      <w:r w:rsidR="0082240B" w:rsidRPr="0014486C">
        <w:rPr>
          <w:rFonts w:asciiTheme="minorHAnsi" w:hAnsiTheme="minorHAnsi" w:cstheme="minorHAnsi"/>
          <w:szCs w:val="24"/>
        </w:rPr>
        <w:t>.</w:t>
      </w:r>
    </w:p>
    <w:p w14:paraId="6A361154" w14:textId="77777777" w:rsidR="00BF478C" w:rsidRPr="00956FD8" w:rsidRDefault="00BF478C" w:rsidP="00BF478C">
      <w:pPr>
        <w:pStyle w:val="Heading2"/>
        <w:tabs>
          <w:tab w:val="clear" w:pos="360"/>
        </w:tabs>
        <w:ind w:left="0"/>
        <w:rPr>
          <w:rFonts w:asciiTheme="minorHAnsi" w:hAnsiTheme="minorHAnsi" w:cstheme="minorHAnsi"/>
        </w:rPr>
      </w:pPr>
      <w:bookmarkStart w:id="52" w:name="_Assumptions_and_Dependencies"/>
      <w:bookmarkStart w:id="53" w:name="_Toc153554670"/>
      <w:bookmarkStart w:id="54" w:name="_Toc156159509"/>
      <w:bookmarkStart w:id="55" w:name="_Toc163207867"/>
      <w:bookmarkEnd w:id="52"/>
      <w:r w:rsidRPr="00956FD8">
        <w:rPr>
          <w:rFonts w:asciiTheme="minorHAnsi" w:hAnsiTheme="minorHAnsi" w:cstheme="minorHAnsi"/>
        </w:rPr>
        <w:t>Assumptions and Dependencies and Constraints</w:t>
      </w:r>
      <w:bookmarkEnd w:id="53"/>
      <w:bookmarkEnd w:id="54"/>
      <w:bookmarkEnd w:id="55"/>
    </w:p>
    <w:p w14:paraId="3EC5B67A" w14:textId="0B2A8F4C" w:rsidR="00496929" w:rsidRPr="0014486C" w:rsidRDefault="00496929">
      <w:pPr>
        <w:pStyle w:val="template"/>
        <w:spacing w:before="100" w:beforeAutospacing="1" w:after="100" w:afterAutospacing="1" w:line="360" w:lineRule="auto"/>
        <w:jc w:val="both"/>
        <w:rPr>
          <w:rFonts w:asciiTheme="minorHAnsi" w:hAnsiTheme="minorHAnsi" w:cstheme="minorHAnsi"/>
          <w:i w:val="0"/>
          <w:sz w:val="24"/>
          <w:szCs w:val="24"/>
        </w:rPr>
        <w:pPrChange w:id="56"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The requirement specifications mentioned in Scope Document are based on discussions with various teams/ departments /business users of RAKBank</w:t>
      </w:r>
      <w:r w:rsidR="0082240B" w:rsidRPr="0014486C">
        <w:rPr>
          <w:rFonts w:asciiTheme="minorHAnsi" w:hAnsiTheme="minorHAnsi" w:cstheme="minorHAnsi"/>
          <w:i w:val="0"/>
          <w:sz w:val="24"/>
          <w:szCs w:val="24"/>
        </w:rPr>
        <w:t>.</w:t>
      </w:r>
    </w:p>
    <w:p w14:paraId="50D6DC44" w14:textId="4B3A9EE1" w:rsidR="00CC1AD3" w:rsidRPr="0014486C" w:rsidRDefault="00CC1AD3">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id="57"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This implementation</w:t>
      </w:r>
      <w:r w:rsidR="00CF18C5" w:rsidRPr="0014486C">
        <w:rPr>
          <w:rFonts w:asciiTheme="minorHAnsi" w:hAnsiTheme="minorHAnsi" w:cstheme="minorHAnsi"/>
          <w:i w:val="0"/>
          <w:sz w:val="24"/>
          <w:szCs w:val="24"/>
        </w:rPr>
        <w:t xml:space="preserve"> will be done on top of Newgen I</w:t>
      </w:r>
      <w:r w:rsidRPr="0014486C">
        <w:rPr>
          <w:rFonts w:asciiTheme="minorHAnsi" w:hAnsiTheme="minorHAnsi" w:cstheme="minorHAnsi"/>
          <w:i w:val="0"/>
          <w:sz w:val="24"/>
          <w:szCs w:val="24"/>
        </w:rPr>
        <w:t>BPS/Omni</w:t>
      </w:r>
      <w:r w:rsidR="00A70BF2" w:rsidRPr="0014486C">
        <w:rPr>
          <w:rFonts w:asciiTheme="minorHAnsi" w:hAnsiTheme="minorHAnsi" w:cstheme="minorHAnsi"/>
          <w:i w:val="0"/>
          <w:sz w:val="24"/>
          <w:szCs w:val="24"/>
        </w:rPr>
        <w:t xml:space="preserve"> </w:t>
      </w:r>
      <w:r w:rsidRPr="0014486C">
        <w:rPr>
          <w:rFonts w:asciiTheme="minorHAnsi" w:hAnsiTheme="minorHAnsi" w:cstheme="minorHAnsi"/>
          <w:i w:val="0"/>
          <w:sz w:val="24"/>
          <w:szCs w:val="24"/>
        </w:rPr>
        <w:t xml:space="preserve">Docs product </w:t>
      </w:r>
      <w:r w:rsidR="00327312" w:rsidRPr="0014486C">
        <w:rPr>
          <w:rFonts w:asciiTheme="minorHAnsi" w:hAnsiTheme="minorHAnsi" w:cstheme="minorHAnsi"/>
          <w:i w:val="0"/>
          <w:sz w:val="24"/>
          <w:szCs w:val="24"/>
        </w:rPr>
        <w:t>suite;</w:t>
      </w:r>
      <w:r w:rsidRPr="0014486C">
        <w:rPr>
          <w:rFonts w:asciiTheme="minorHAnsi" w:hAnsiTheme="minorHAnsi" w:cstheme="minorHAnsi"/>
          <w:i w:val="0"/>
          <w:sz w:val="24"/>
          <w:szCs w:val="24"/>
        </w:rPr>
        <w:t xml:space="preserve"> </w:t>
      </w:r>
      <w:r w:rsidR="0005142B" w:rsidRPr="0014486C">
        <w:rPr>
          <w:rFonts w:asciiTheme="minorHAnsi" w:hAnsiTheme="minorHAnsi" w:cstheme="minorHAnsi"/>
          <w:i w:val="0"/>
          <w:sz w:val="24"/>
          <w:szCs w:val="24"/>
        </w:rPr>
        <w:t>thus,</w:t>
      </w:r>
      <w:r w:rsidRPr="0014486C">
        <w:rPr>
          <w:rFonts w:asciiTheme="minorHAnsi" w:hAnsiTheme="minorHAnsi" w:cstheme="minorHAnsi"/>
          <w:i w:val="0"/>
          <w:sz w:val="24"/>
          <w:szCs w:val="24"/>
        </w:rPr>
        <w:t xml:space="preserve"> the im</w:t>
      </w:r>
      <w:r w:rsidR="00CF18C5" w:rsidRPr="0014486C">
        <w:rPr>
          <w:rFonts w:asciiTheme="minorHAnsi" w:hAnsiTheme="minorHAnsi" w:cstheme="minorHAnsi"/>
          <w:i w:val="0"/>
          <w:sz w:val="24"/>
          <w:szCs w:val="24"/>
        </w:rPr>
        <w:t>plementation has dependency on I</w:t>
      </w:r>
      <w:r w:rsidRPr="0014486C">
        <w:rPr>
          <w:rFonts w:asciiTheme="minorHAnsi" w:hAnsiTheme="minorHAnsi" w:cstheme="minorHAnsi"/>
          <w:i w:val="0"/>
          <w:sz w:val="24"/>
          <w:szCs w:val="24"/>
        </w:rPr>
        <w:t>BPS /Omni</w:t>
      </w:r>
      <w:r w:rsidR="00A70BF2" w:rsidRPr="0014486C">
        <w:rPr>
          <w:rFonts w:asciiTheme="minorHAnsi" w:hAnsiTheme="minorHAnsi" w:cstheme="minorHAnsi"/>
          <w:i w:val="0"/>
          <w:sz w:val="24"/>
          <w:szCs w:val="24"/>
        </w:rPr>
        <w:t xml:space="preserve"> </w:t>
      </w:r>
      <w:r w:rsidRPr="0014486C">
        <w:rPr>
          <w:rFonts w:asciiTheme="minorHAnsi" w:hAnsiTheme="minorHAnsi" w:cstheme="minorHAnsi"/>
          <w:i w:val="0"/>
          <w:sz w:val="24"/>
          <w:szCs w:val="24"/>
        </w:rPr>
        <w:t>Docs product suite</w:t>
      </w:r>
      <w:r w:rsidR="0082240B" w:rsidRPr="0014486C">
        <w:rPr>
          <w:rFonts w:asciiTheme="minorHAnsi" w:hAnsiTheme="minorHAnsi" w:cstheme="minorHAnsi"/>
          <w:i w:val="0"/>
          <w:sz w:val="24"/>
          <w:szCs w:val="24"/>
        </w:rPr>
        <w:t>.</w:t>
      </w:r>
    </w:p>
    <w:p w14:paraId="31B51670" w14:textId="27060619" w:rsidR="0082240B" w:rsidRPr="0014486C" w:rsidRDefault="00225CB5">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id="58"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commentRangeStart w:id="59"/>
      <w:commentRangeStart w:id="60"/>
      <w:commentRangeStart w:id="61"/>
      <w:r w:rsidRPr="0014486C">
        <w:rPr>
          <w:rFonts w:asciiTheme="minorHAnsi" w:hAnsiTheme="minorHAnsi" w:cstheme="minorHAnsi"/>
          <w:i w:val="0"/>
          <w:sz w:val="24"/>
          <w:szCs w:val="24"/>
        </w:rPr>
        <w:t>The workflow will be implemented in English language only. There would not be any data entry or screens in any other languages.</w:t>
      </w:r>
      <w:commentRangeEnd w:id="59"/>
      <w:r w:rsidR="005363A2" w:rsidRPr="0014486C">
        <w:rPr>
          <w:rStyle w:val="CommentReference"/>
          <w:rFonts w:asciiTheme="minorHAnsi" w:hAnsiTheme="minorHAnsi" w:cstheme="minorHAnsi"/>
          <w:i w:val="0"/>
          <w:sz w:val="24"/>
          <w:szCs w:val="24"/>
        </w:rPr>
        <w:commentReference w:id="59"/>
      </w:r>
      <w:commentRangeEnd w:id="60"/>
      <w:r w:rsidR="00892440" w:rsidRPr="0014486C">
        <w:rPr>
          <w:rStyle w:val="CommentReference"/>
          <w:rFonts w:asciiTheme="minorHAnsi" w:hAnsiTheme="minorHAnsi" w:cstheme="minorHAnsi"/>
          <w:i w:val="0"/>
          <w:sz w:val="24"/>
          <w:szCs w:val="24"/>
        </w:rPr>
        <w:commentReference w:id="60"/>
      </w:r>
      <w:commentRangeEnd w:id="61"/>
      <w:r w:rsidR="00251574" w:rsidRPr="0014486C">
        <w:rPr>
          <w:rStyle w:val="CommentReference"/>
          <w:rFonts w:asciiTheme="minorHAnsi" w:hAnsiTheme="minorHAnsi" w:cstheme="minorHAnsi"/>
          <w:i w:val="0"/>
          <w:sz w:val="24"/>
          <w:szCs w:val="24"/>
        </w:rPr>
        <w:commentReference w:id="61"/>
      </w:r>
      <w:r w:rsidR="00680B84" w:rsidRPr="0014486C">
        <w:rPr>
          <w:rFonts w:asciiTheme="minorHAnsi" w:hAnsiTheme="minorHAnsi" w:cstheme="minorHAnsi"/>
          <w:i w:val="0"/>
          <w:sz w:val="24"/>
          <w:szCs w:val="24"/>
        </w:rPr>
        <w:t xml:space="preserve"> </w:t>
      </w:r>
      <w:r w:rsidR="006E74AA" w:rsidRPr="0014486C">
        <w:rPr>
          <w:rFonts w:asciiTheme="minorHAnsi" w:hAnsiTheme="minorHAnsi" w:cstheme="minorHAnsi"/>
          <w:i w:val="0"/>
          <w:sz w:val="24"/>
          <w:szCs w:val="24"/>
        </w:rPr>
        <w:t>Email Communications and Letter templates will be bilingual</w:t>
      </w:r>
      <w:r w:rsidR="0002705E">
        <w:rPr>
          <w:rFonts w:asciiTheme="minorHAnsi" w:hAnsiTheme="minorHAnsi" w:cstheme="minorHAnsi"/>
          <w:i w:val="0"/>
          <w:sz w:val="24"/>
          <w:szCs w:val="24"/>
        </w:rPr>
        <w:t xml:space="preserve"> (Arabic language will always remain static </w:t>
      </w:r>
      <w:r w:rsidR="00D84672">
        <w:rPr>
          <w:rFonts w:asciiTheme="minorHAnsi" w:hAnsiTheme="minorHAnsi" w:cstheme="minorHAnsi"/>
          <w:i w:val="0"/>
          <w:sz w:val="24"/>
          <w:szCs w:val="24"/>
        </w:rPr>
        <w:t xml:space="preserve">throughout the process). </w:t>
      </w:r>
    </w:p>
    <w:p w14:paraId="323BE538" w14:textId="4C7BD606" w:rsidR="00892440" w:rsidRPr="0014486C" w:rsidRDefault="00EB385F" w:rsidP="002D7B2A">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Any new requirement, addition or modification </w:t>
      </w:r>
      <w:r w:rsidR="00680B84" w:rsidRPr="0014486C">
        <w:rPr>
          <w:rFonts w:asciiTheme="minorHAnsi" w:hAnsiTheme="minorHAnsi" w:cstheme="minorHAnsi"/>
          <w:i w:val="0"/>
          <w:sz w:val="24"/>
          <w:szCs w:val="24"/>
        </w:rPr>
        <w:t>to</w:t>
      </w:r>
      <w:r w:rsidRPr="0014486C">
        <w:rPr>
          <w:rFonts w:asciiTheme="minorHAnsi" w:hAnsiTheme="minorHAnsi" w:cstheme="minorHAnsi"/>
          <w:i w:val="0"/>
          <w:sz w:val="24"/>
          <w:szCs w:val="24"/>
        </w:rPr>
        <w:t xml:space="preserve"> the current requirements as mentioned in </w:t>
      </w:r>
      <w:r w:rsidR="00CC6D8F" w:rsidRPr="0014486C">
        <w:rPr>
          <w:rFonts w:asciiTheme="minorHAnsi" w:hAnsiTheme="minorHAnsi" w:cstheme="minorHAnsi"/>
          <w:i w:val="0"/>
          <w:sz w:val="24"/>
          <w:szCs w:val="24"/>
        </w:rPr>
        <w:t>the current</w:t>
      </w:r>
      <w:r w:rsidRPr="0014486C">
        <w:rPr>
          <w:rFonts w:asciiTheme="minorHAnsi" w:hAnsiTheme="minorHAnsi" w:cstheme="minorHAnsi"/>
          <w:i w:val="0"/>
          <w:sz w:val="24"/>
          <w:szCs w:val="24"/>
        </w:rPr>
        <w:t xml:space="preserve"> document will be treated as changes</w:t>
      </w:r>
      <w:r w:rsidR="0082240B" w:rsidRPr="0014486C">
        <w:rPr>
          <w:rFonts w:asciiTheme="minorHAnsi" w:hAnsiTheme="minorHAnsi" w:cstheme="minorHAnsi"/>
          <w:i w:val="0"/>
          <w:sz w:val="24"/>
          <w:szCs w:val="24"/>
        </w:rPr>
        <w:t>.</w:t>
      </w:r>
    </w:p>
    <w:p w14:paraId="3BC74FB5" w14:textId="0F0F543A" w:rsidR="00892440" w:rsidRPr="0014486C" w:rsidRDefault="00892440" w:rsidP="002D7B2A">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commentRangeStart w:id="62"/>
      <w:commentRangeStart w:id="63"/>
      <w:r w:rsidRPr="0014486C">
        <w:rPr>
          <w:rFonts w:asciiTheme="minorHAnsi" w:hAnsiTheme="minorHAnsi" w:cstheme="minorHAnsi"/>
          <w:i w:val="0"/>
          <w:sz w:val="24"/>
          <w:szCs w:val="24"/>
        </w:rPr>
        <w:t xml:space="preserve">SMS will remain in English language </w:t>
      </w:r>
      <w:commentRangeEnd w:id="62"/>
      <w:r w:rsidR="008C2C62" w:rsidRPr="0014486C">
        <w:rPr>
          <w:rStyle w:val="CommentReference"/>
          <w:rFonts w:asciiTheme="minorHAnsi" w:hAnsiTheme="minorHAnsi" w:cstheme="minorHAnsi"/>
          <w:i w:val="0"/>
          <w:sz w:val="24"/>
          <w:szCs w:val="24"/>
        </w:rPr>
        <w:commentReference w:id="62"/>
      </w:r>
      <w:commentRangeEnd w:id="63"/>
      <w:r w:rsidR="007D2BC2" w:rsidRPr="0014486C">
        <w:rPr>
          <w:rStyle w:val="CommentReference"/>
          <w:rFonts w:asciiTheme="minorHAnsi" w:hAnsiTheme="minorHAnsi" w:cstheme="minorHAnsi"/>
          <w:i w:val="0"/>
          <w:sz w:val="24"/>
          <w:szCs w:val="24"/>
        </w:rPr>
        <w:commentReference w:id="63"/>
      </w:r>
      <w:r w:rsidRPr="0014486C">
        <w:rPr>
          <w:rFonts w:asciiTheme="minorHAnsi" w:hAnsiTheme="minorHAnsi" w:cstheme="minorHAnsi"/>
          <w:i w:val="0"/>
          <w:sz w:val="24"/>
          <w:szCs w:val="24"/>
        </w:rPr>
        <w:t>and Email will be bilingual. (English &amp; Arabic)</w:t>
      </w:r>
      <w:r w:rsidR="00D84672">
        <w:rPr>
          <w:rFonts w:asciiTheme="minorHAnsi" w:hAnsiTheme="minorHAnsi" w:cstheme="minorHAnsi"/>
          <w:i w:val="0"/>
          <w:sz w:val="24"/>
          <w:szCs w:val="24"/>
        </w:rPr>
        <w:t xml:space="preserve"> – No SMS to be triggered in the entire journey</w:t>
      </w:r>
      <w:r w:rsidR="001C0089">
        <w:rPr>
          <w:rFonts w:asciiTheme="minorHAnsi" w:hAnsiTheme="minorHAnsi" w:cstheme="minorHAnsi"/>
          <w:i w:val="0"/>
          <w:sz w:val="24"/>
          <w:szCs w:val="24"/>
        </w:rPr>
        <w:t xml:space="preserve">, only Emails are there. </w:t>
      </w:r>
      <w:r w:rsidRPr="0014486C">
        <w:rPr>
          <w:rFonts w:asciiTheme="minorHAnsi" w:hAnsiTheme="minorHAnsi" w:cstheme="minorHAnsi"/>
          <w:i w:val="0"/>
          <w:sz w:val="24"/>
          <w:szCs w:val="24"/>
        </w:rPr>
        <w:t xml:space="preserve"> </w:t>
      </w:r>
    </w:p>
    <w:p w14:paraId="7862116E"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6FC9017C"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7FC9B108" w14:textId="77777777" w:rsidR="006524C1" w:rsidRDefault="006524C1" w:rsidP="00680B84">
      <w:pPr>
        <w:pStyle w:val="template"/>
        <w:spacing w:before="100" w:beforeAutospacing="1" w:after="100" w:afterAutospacing="1" w:line="360" w:lineRule="auto"/>
        <w:jc w:val="both"/>
        <w:rPr>
          <w:rFonts w:asciiTheme="minorHAnsi" w:hAnsiTheme="minorHAnsi" w:cstheme="minorHAnsi"/>
          <w:i w:val="0"/>
          <w:szCs w:val="22"/>
        </w:rPr>
      </w:pPr>
    </w:p>
    <w:p w14:paraId="550E585A" w14:textId="77777777" w:rsidR="006524C1" w:rsidRDefault="006524C1" w:rsidP="00680B84">
      <w:pPr>
        <w:pStyle w:val="template"/>
        <w:spacing w:before="100" w:beforeAutospacing="1" w:after="100" w:afterAutospacing="1" w:line="360" w:lineRule="auto"/>
        <w:jc w:val="both"/>
        <w:rPr>
          <w:rFonts w:asciiTheme="minorHAnsi" w:hAnsiTheme="minorHAnsi" w:cstheme="minorHAnsi"/>
          <w:i w:val="0"/>
          <w:szCs w:val="22"/>
        </w:rPr>
      </w:pPr>
    </w:p>
    <w:p w14:paraId="7B42C198"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7AF0AB7E" w14:textId="77777777" w:rsidR="001C0089" w:rsidRPr="002D7B2A" w:rsidRDefault="001C0089" w:rsidP="00680B84">
      <w:pPr>
        <w:pStyle w:val="template"/>
        <w:spacing w:before="100" w:beforeAutospacing="1" w:after="100" w:afterAutospacing="1" w:line="360" w:lineRule="auto"/>
        <w:jc w:val="both"/>
        <w:rPr>
          <w:rFonts w:asciiTheme="minorHAnsi" w:hAnsiTheme="minorHAnsi" w:cstheme="minorHAnsi"/>
          <w:i w:val="0"/>
          <w:szCs w:val="22"/>
        </w:rPr>
      </w:pPr>
    </w:p>
    <w:p w14:paraId="70C702B5" w14:textId="1CF8DADA" w:rsidR="00EB46B8" w:rsidRPr="00FD59D7" w:rsidRDefault="0020764E" w:rsidP="00FD59D7">
      <w:pPr>
        <w:pStyle w:val="Heading1"/>
        <w:rPr>
          <w:rFonts w:asciiTheme="minorHAnsi" w:hAnsiTheme="minorHAnsi" w:cstheme="minorHAnsi"/>
        </w:rPr>
      </w:pPr>
      <w:bookmarkStart w:id="64" w:name="_Toc153554671"/>
      <w:bookmarkStart w:id="65" w:name="_Toc156159510"/>
      <w:bookmarkStart w:id="66" w:name="_Toc163207868"/>
      <w:r>
        <w:rPr>
          <w:rFonts w:asciiTheme="minorHAnsi" w:hAnsiTheme="minorHAnsi" w:cstheme="minorHAnsi"/>
        </w:rPr>
        <w:lastRenderedPageBreak/>
        <w:t xml:space="preserve">MVP-1 </w:t>
      </w:r>
      <w:commentRangeStart w:id="67"/>
      <w:commentRangeStart w:id="68"/>
      <w:r w:rsidR="00BF478C" w:rsidRPr="00956FD8">
        <w:rPr>
          <w:rFonts w:asciiTheme="minorHAnsi" w:hAnsiTheme="minorHAnsi" w:cstheme="minorHAnsi"/>
        </w:rPr>
        <w:t>Work-Flow Requirement</w:t>
      </w:r>
      <w:r w:rsidR="007B342D" w:rsidRPr="00956FD8">
        <w:rPr>
          <w:rFonts w:asciiTheme="minorHAnsi" w:hAnsiTheme="minorHAnsi" w:cstheme="minorHAnsi"/>
        </w:rPr>
        <w:t xml:space="preserve"> for FIU/CIR</w:t>
      </w:r>
      <w:bookmarkEnd w:id="64"/>
      <w:commentRangeEnd w:id="67"/>
      <w:r w:rsidR="0074542C">
        <w:rPr>
          <w:rStyle w:val="CommentReference"/>
          <w:b w:val="0"/>
          <w:kern w:val="0"/>
        </w:rPr>
        <w:commentReference w:id="67"/>
      </w:r>
      <w:bookmarkEnd w:id="65"/>
      <w:commentRangeEnd w:id="68"/>
      <w:r w:rsidR="00CC1439">
        <w:rPr>
          <w:rStyle w:val="CommentReference"/>
          <w:b w:val="0"/>
          <w:kern w:val="0"/>
        </w:rPr>
        <w:commentReference w:id="68"/>
      </w:r>
      <w:r w:rsidR="003F50C9">
        <w:rPr>
          <w:rFonts w:asciiTheme="minorHAnsi" w:hAnsiTheme="minorHAnsi" w:cstheme="minorHAnsi"/>
        </w:rPr>
        <w:t xml:space="preserve"> Portal Journey</w:t>
      </w:r>
      <w:bookmarkEnd w:id="66"/>
      <w:r w:rsidR="003F50C9">
        <w:rPr>
          <w:rFonts w:asciiTheme="minorHAnsi" w:hAnsiTheme="minorHAnsi" w:cstheme="minorHAnsi"/>
        </w:rPr>
        <w:t xml:space="preserve"> </w:t>
      </w:r>
    </w:p>
    <w:p w14:paraId="05A4328B" w14:textId="22D48696" w:rsidR="002F22A2" w:rsidRDefault="00EB46B8" w:rsidP="002F22A2">
      <w:pPr>
        <w:spacing w:line="360" w:lineRule="auto"/>
        <w:ind w:left="720"/>
        <w:rPr>
          <w:rFonts w:asciiTheme="minorHAnsi" w:hAnsiTheme="minorHAnsi" w:cstheme="minorHAnsi"/>
        </w:rPr>
      </w:pPr>
      <w:r w:rsidRPr="00956FD8">
        <w:rPr>
          <w:rFonts w:asciiTheme="minorHAnsi" w:hAnsiTheme="minorHAnsi" w:cstheme="minorHAnsi"/>
        </w:rPr>
        <w:t xml:space="preserve">     </w:t>
      </w:r>
    </w:p>
    <w:p w14:paraId="48DEFEDA" w14:textId="00486DF4" w:rsidR="00237864" w:rsidRDefault="00237864" w:rsidP="002F22A2">
      <w:pPr>
        <w:spacing w:line="360" w:lineRule="auto"/>
        <w:ind w:left="720"/>
        <w:rPr>
          <w:rFonts w:asciiTheme="minorHAnsi" w:hAnsiTheme="minorHAnsi" w:cstheme="minorHAnsi"/>
        </w:rPr>
      </w:pPr>
      <w:r>
        <w:rPr>
          <w:rFonts w:asciiTheme="minorHAnsi" w:hAnsiTheme="minorHAnsi" w:cstheme="minorHAnsi"/>
        </w:rPr>
        <w:object w:dxaOrig="1508" w:dyaOrig="984" w14:anchorId="75AEE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5pt" o:ole="">
            <v:imagedata r:id="rId21" o:title=""/>
          </v:shape>
          <o:OLEObject Type="Embed" ProgID="Package" ShapeID="_x0000_i1025" DrawAspect="Icon" ObjectID="_1774107227" r:id="rId22"/>
        </w:object>
      </w:r>
    </w:p>
    <w:p w14:paraId="3AB72FD6" w14:textId="77777777" w:rsidR="00463A2B" w:rsidRDefault="00463A2B" w:rsidP="002F22A2">
      <w:pPr>
        <w:spacing w:line="360" w:lineRule="auto"/>
        <w:ind w:left="720"/>
        <w:rPr>
          <w:rFonts w:asciiTheme="minorHAnsi" w:hAnsiTheme="minorHAnsi" w:cstheme="minorHAnsi"/>
        </w:rPr>
      </w:pPr>
    </w:p>
    <w:p w14:paraId="440E8079" w14:textId="0B076169" w:rsidR="00191637" w:rsidRDefault="00191637" w:rsidP="00191637">
      <w:pPr>
        <w:pStyle w:val="NormalWeb"/>
      </w:pPr>
      <w:r>
        <w:rPr>
          <w:noProof/>
        </w:rPr>
        <w:drawing>
          <wp:inline distT="0" distB="0" distL="0" distR="0" wp14:anchorId="60A8BAAE" wp14:editId="7A658107">
            <wp:extent cx="5943600" cy="5504180"/>
            <wp:effectExtent l="0" t="0" r="0" b="1270"/>
            <wp:docPr id="14030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504180"/>
                    </a:xfrm>
                    <a:prstGeom prst="rect">
                      <a:avLst/>
                    </a:prstGeom>
                    <a:noFill/>
                    <a:ln>
                      <a:noFill/>
                    </a:ln>
                  </pic:spPr>
                </pic:pic>
              </a:graphicData>
            </a:graphic>
          </wp:inline>
        </w:drawing>
      </w:r>
    </w:p>
    <w:p w14:paraId="73D35DE5" w14:textId="77777777" w:rsidR="00463A2B" w:rsidRDefault="00463A2B" w:rsidP="002F22A2">
      <w:pPr>
        <w:spacing w:line="360" w:lineRule="auto"/>
        <w:ind w:left="720"/>
        <w:rPr>
          <w:rFonts w:asciiTheme="minorHAnsi" w:hAnsiTheme="minorHAnsi" w:cstheme="minorHAnsi"/>
        </w:rPr>
      </w:pPr>
    </w:p>
    <w:p w14:paraId="02BDCAFC" w14:textId="0FB23F1A" w:rsidR="005E0237" w:rsidRPr="00956FD8" w:rsidRDefault="005E0237" w:rsidP="00134FD1">
      <w:pPr>
        <w:spacing w:line="360" w:lineRule="auto"/>
        <w:rPr>
          <w:rFonts w:asciiTheme="minorHAnsi" w:hAnsiTheme="minorHAnsi" w:cstheme="minorHAnsi"/>
        </w:rPr>
      </w:pPr>
    </w:p>
    <w:p w14:paraId="204F847F" w14:textId="0623BCCC" w:rsidR="008F1A23" w:rsidRPr="0014486C" w:rsidRDefault="008F1A2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w:t>
      </w:r>
      <w:r w:rsidR="0082240B" w:rsidRPr="0014486C">
        <w:rPr>
          <w:rFonts w:asciiTheme="minorHAnsi" w:hAnsiTheme="minorHAnsi" w:cstheme="minorHAnsi"/>
          <w:b/>
          <w:bCs/>
          <w:szCs w:val="24"/>
        </w:rPr>
        <w:t xml:space="preserve"> Maker</w:t>
      </w:r>
      <w:r w:rsidRPr="0014486C">
        <w:rPr>
          <w:rFonts w:asciiTheme="minorHAnsi" w:hAnsiTheme="minorHAnsi" w:cstheme="minorHAnsi"/>
          <w:b/>
          <w:bCs/>
          <w:szCs w:val="24"/>
        </w:rPr>
        <w:t>:</w:t>
      </w:r>
      <w:r w:rsidRPr="0014486C">
        <w:rPr>
          <w:rFonts w:asciiTheme="minorHAnsi" w:hAnsiTheme="minorHAnsi" w:cstheme="minorHAnsi"/>
          <w:szCs w:val="24"/>
        </w:rPr>
        <w:t xml:space="preserve"> </w:t>
      </w:r>
      <w:r w:rsidR="00645266" w:rsidRPr="0014486C">
        <w:rPr>
          <w:rFonts w:asciiTheme="minorHAnsi" w:hAnsiTheme="minorHAnsi" w:cstheme="minorHAnsi"/>
          <w:szCs w:val="24"/>
        </w:rPr>
        <w:t xml:space="preserve">User </w:t>
      </w:r>
      <w:r w:rsidR="00D5647B" w:rsidRPr="0014486C">
        <w:rPr>
          <w:rFonts w:asciiTheme="minorHAnsi" w:hAnsiTheme="minorHAnsi" w:cstheme="minorHAnsi"/>
          <w:szCs w:val="24"/>
        </w:rPr>
        <w:t>work step to</w:t>
      </w:r>
      <w:r w:rsidR="0082240B" w:rsidRPr="0014486C">
        <w:rPr>
          <w:rFonts w:asciiTheme="minorHAnsi" w:hAnsiTheme="minorHAnsi" w:cstheme="minorHAnsi"/>
          <w:szCs w:val="24"/>
        </w:rPr>
        <w:t xml:space="preserve"> </w:t>
      </w:r>
      <w:r w:rsidR="00645266" w:rsidRPr="0014486C">
        <w:rPr>
          <w:rFonts w:asciiTheme="minorHAnsi" w:hAnsiTheme="minorHAnsi" w:cstheme="minorHAnsi"/>
          <w:szCs w:val="24"/>
        </w:rPr>
        <w:t>create a new w</w:t>
      </w:r>
      <w:r w:rsidRPr="0014486C">
        <w:rPr>
          <w:rFonts w:asciiTheme="minorHAnsi" w:hAnsiTheme="minorHAnsi" w:cstheme="minorHAnsi"/>
          <w:szCs w:val="24"/>
        </w:rPr>
        <w:t xml:space="preserve">ork-item </w:t>
      </w:r>
      <w:r w:rsidR="00645266" w:rsidRPr="0014486C">
        <w:rPr>
          <w:rFonts w:asciiTheme="minorHAnsi" w:hAnsiTheme="minorHAnsi" w:cstheme="minorHAnsi"/>
          <w:szCs w:val="24"/>
        </w:rPr>
        <w:t>as per the request</w:t>
      </w:r>
      <w:r w:rsidR="0082240B" w:rsidRPr="0014486C">
        <w:rPr>
          <w:rFonts w:asciiTheme="minorHAnsi" w:hAnsiTheme="minorHAnsi" w:cstheme="minorHAnsi"/>
          <w:szCs w:val="24"/>
        </w:rPr>
        <w:t>ed channel.</w:t>
      </w:r>
    </w:p>
    <w:p w14:paraId="63E3E49A" w14:textId="5E668D5B"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w:t>
      </w:r>
      <w:r w:rsidR="00E27715" w:rsidRPr="0014486C">
        <w:rPr>
          <w:rFonts w:asciiTheme="minorHAnsi" w:hAnsiTheme="minorHAnsi" w:cstheme="minorHAnsi"/>
          <w:szCs w:val="24"/>
        </w:rPr>
        <w:t>User work step to</w:t>
      </w:r>
      <w:r w:rsidRPr="0014486C">
        <w:rPr>
          <w:rFonts w:asciiTheme="minorHAnsi" w:hAnsiTheme="minorHAnsi" w:cstheme="minorHAnsi"/>
          <w:szCs w:val="24"/>
        </w:rPr>
        <w:t xml:space="preserve"> handle the work-items sent back for amendments from other work-steps</w:t>
      </w:r>
      <w:r w:rsidR="005679C5" w:rsidRPr="0014486C">
        <w:rPr>
          <w:rFonts w:asciiTheme="minorHAnsi" w:hAnsiTheme="minorHAnsi" w:cstheme="minorHAnsi"/>
          <w:szCs w:val="24"/>
        </w:rPr>
        <w:t>.</w:t>
      </w:r>
    </w:p>
    <w:p w14:paraId="5D43E78E" w14:textId="03CE09F9" w:rsidR="0082240B" w:rsidRPr="0014486C" w:rsidRDefault="0082240B" w:rsidP="00882DBF">
      <w:pPr>
        <w:numPr>
          <w:ilvl w:val="0"/>
          <w:numId w:val="2"/>
        </w:numPr>
        <w:spacing w:line="360" w:lineRule="auto"/>
        <w:jc w:val="both"/>
        <w:rPr>
          <w:rFonts w:asciiTheme="minorHAnsi" w:hAnsiTheme="minorHAnsi" w:cstheme="minorHAnsi"/>
          <w:szCs w:val="24"/>
        </w:rPr>
      </w:pPr>
      <w:commentRangeStart w:id="69"/>
      <w:commentRangeStart w:id="70"/>
      <w:r w:rsidRPr="0014486C">
        <w:rPr>
          <w:rFonts w:asciiTheme="minorHAnsi" w:hAnsiTheme="minorHAnsi" w:cstheme="minorHAnsi"/>
          <w:b/>
          <w:bCs/>
          <w:szCs w:val="24"/>
        </w:rPr>
        <w:t>Initiation Checker:</w:t>
      </w:r>
      <w:r w:rsidRPr="0014486C">
        <w:rPr>
          <w:rFonts w:asciiTheme="minorHAnsi" w:hAnsiTheme="minorHAnsi" w:cstheme="minorHAnsi"/>
          <w:szCs w:val="24"/>
        </w:rPr>
        <w:t xml:space="preserve"> </w:t>
      </w:r>
      <w:r w:rsidR="004C2DBB" w:rsidRPr="0014486C">
        <w:rPr>
          <w:rFonts w:asciiTheme="minorHAnsi" w:hAnsiTheme="minorHAnsi" w:cstheme="minorHAnsi"/>
          <w:szCs w:val="24"/>
        </w:rPr>
        <w:t>User work step to</w:t>
      </w:r>
      <w:r w:rsidRPr="0014486C">
        <w:rPr>
          <w:rFonts w:asciiTheme="minorHAnsi" w:hAnsiTheme="minorHAnsi" w:cstheme="minorHAnsi"/>
          <w:szCs w:val="24"/>
        </w:rPr>
        <w:t xml:space="preserve"> review all the details and attached documents.</w:t>
      </w:r>
      <w:ins w:id="71" w:author="Vinod Balakrishnan" w:date="2023-12-20T10:38:00Z">
        <w:r w:rsidR="0083716B" w:rsidRPr="0014486C">
          <w:rPr>
            <w:rFonts w:asciiTheme="minorHAnsi" w:hAnsiTheme="minorHAnsi" w:cstheme="minorHAnsi"/>
            <w:szCs w:val="24"/>
          </w:rPr>
          <w:t xml:space="preserve"> </w:t>
        </w:r>
        <w:commentRangeEnd w:id="69"/>
        <w:r w:rsidR="0083716B" w:rsidRPr="0014486C">
          <w:rPr>
            <w:rStyle w:val="CommentReference"/>
            <w:rFonts w:asciiTheme="minorHAnsi" w:hAnsiTheme="minorHAnsi" w:cstheme="minorHAnsi"/>
            <w:sz w:val="24"/>
            <w:szCs w:val="24"/>
          </w:rPr>
          <w:commentReference w:id="69"/>
        </w:r>
      </w:ins>
      <w:commentRangeEnd w:id="70"/>
      <w:r w:rsidR="00892440" w:rsidRPr="0014486C">
        <w:rPr>
          <w:rStyle w:val="CommentReference"/>
          <w:rFonts w:asciiTheme="minorHAnsi" w:hAnsiTheme="minorHAnsi" w:cstheme="minorHAnsi"/>
          <w:sz w:val="24"/>
          <w:szCs w:val="24"/>
        </w:rPr>
        <w:commentReference w:id="70"/>
      </w:r>
    </w:p>
    <w:p w14:paraId="259AB6BC" w14:textId="375CD56F" w:rsidR="008F1A23" w:rsidRPr="0014486C" w:rsidRDefault="0082240B" w:rsidP="005363A2">
      <w:pPr>
        <w:numPr>
          <w:ilvl w:val="0"/>
          <w:numId w:val="2"/>
        </w:numPr>
        <w:spacing w:line="360" w:lineRule="auto"/>
        <w:jc w:val="both"/>
        <w:rPr>
          <w:rFonts w:asciiTheme="minorHAnsi" w:hAnsiTheme="minorHAnsi" w:cstheme="minorHAnsi"/>
          <w:szCs w:val="24"/>
        </w:rPr>
      </w:pPr>
      <w:commentRangeStart w:id="72"/>
      <w:commentRangeStart w:id="73"/>
      <w:r w:rsidRPr="0014486C">
        <w:rPr>
          <w:rFonts w:asciiTheme="minorHAnsi" w:hAnsiTheme="minorHAnsi" w:cstheme="minorHAnsi"/>
          <w:b/>
          <w:bCs/>
          <w:szCs w:val="24"/>
        </w:rPr>
        <w:t>Compliance Refer</w:t>
      </w:r>
      <w:r w:rsidR="00EB46B8" w:rsidRPr="0014486C">
        <w:rPr>
          <w:rFonts w:asciiTheme="minorHAnsi" w:hAnsiTheme="minorHAnsi" w:cstheme="minorHAnsi"/>
          <w:b/>
          <w:bCs/>
          <w:szCs w:val="24"/>
        </w:rPr>
        <w:t>ral Maker</w:t>
      </w:r>
      <w:r w:rsidR="008F1A23" w:rsidRPr="0014486C">
        <w:rPr>
          <w:rFonts w:asciiTheme="minorHAnsi" w:hAnsiTheme="minorHAnsi" w:cstheme="minorHAnsi"/>
          <w:b/>
          <w:bCs/>
          <w:szCs w:val="24"/>
        </w:rPr>
        <w:t>:</w:t>
      </w:r>
      <w:r w:rsidR="008F1A23" w:rsidRPr="0014486C">
        <w:rPr>
          <w:rFonts w:asciiTheme="minorHAnsi" w:hAnsiTheme="minorHAnsi" w:cstheme="minorHAnsi"/>
          <w:szCs w:val="24"/>
        </w:rPr>
        <w:t xml:space="preserve"> </w:t>
      </w:r>
      <w:r w:rsidR="004C2DBB" w:rsidRPr="0014486C">
        <w:rPr>
          <w:rFonts w:asciiTheme="minorHAnsi" w:hAnsiTheme="minorHAnsi" w:cstheme="minorHAnsi"/>
          <w:szCs w:val="24"/>
        </w:rPr>
        <w:t>User work step to</w:t>
      </w:r>
      <w:r w:rsidR="0078577E" w:rsidRPr="0014486C">
        <w:rPr>
          <w:rFonts w:asciiTheme="minorHAnsi" w:hAnsiTheme="minorHAnsi" w:cstheme="minorHAnsi"/>
          <w:szCs w:val="24"/>
        </w:rPr>
        <w:t xml:space="preserve"> provide comments &amp; clarifications to initiation checker team if required.</w:t>
      </w:r>
      <w:commentRangeEnd w:id="72"/>
      <w:r w:rsidR="005363A2" w:rsidRPr="0014486C">
        <w:rPr>
          <w:rStyle w:val="CommentReference"/>
          <w:rFonts w:asciiTheme="minorHAnsi" w:hAnsiTheme="minorHAnsi" w:cstheme="minorHAnsi"/>
          <w:sz w:val="24"/>
          <w:szCs w:val="24"/>
        </w:rPr>
        <w:commentReference w:id="72"/>
      </w:r>
      <w:commentRangeEnd w:id="73"/>
      <w:r w:rsidR="008D6EB7" w:rsidRPr="0014486C">
        <w:rPr>
          <w:rStyle w:val="CommentReference"/>
          <w:rFonts w:asciiTheme="minorHAnsi" w:hAnsiTheme="minorHAnsi" w:cstheme="minorHAnsi"/>
          <w:sz w:val="24"/>
          <w:szCs w:val="24"/>
        </w:rPr>
        <w:commentReference w:id="73"/>
      </w:r>
    </w:p>
    <w:p w14:paraId="312EBE44" w14:textId="15C18DC5" w:rsidR="00EB46B8" w:rsidRPr="0014486C" w:rsidRDefault="00EB46B8"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User </w:t>
      </w:r>
      <w:r w:rsidR="004C2DBB" w:rsidRPr="0014486C">
        <w:rPr>
          <w:rFonts w:asciiTheme="minorHAnsi" w:hAnsiTheme="minorHAnsi" w:cstheme="minorHAnsi"/>
          <w:szCs w:val="24"/>
        </w:rPr>
        <w:t>work step to</w:t>
      </w:r>
      <w:r w:rsidRPr="0014486C">
        <w:rPr>
          <w:rFonts w:asciiTheme="minorHAnsi" w:hAnsiTheme="minorHAnsi" w:cstheme="minorHAnsi"/>
          <w:szCs w:val="24"/>
        </w:rPr>
        <w:t xml:space="preserve"> review the comments provided by Compliance Referral Maker. </w:t>
      </w:r>
    </w:p>
    <w:p w14:paraId="3B60FF6C" w14:textId="0172AF53" w:rsidR="008F1A23" w:rsidRPr="0014486C" w:rsidRDefault="0078577E"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System Integration</w:t>
      </w:r>
      <w:r w:rsidR="008F1A23" w:rsidRPr="0014486C">
        <w:rPr>
          <w:rFonts w:asciiTheme="minorHAnsi" w:hAnsiTheme="minorHAnsi" w:cstheme="minorHAnsi"/>
          <w:szCs w:val="24"/>
        </w:rPr>
        <w:t xml:space="preserve">: </w:t>
      </w:r>
      <w:r w:rsidR="004C2DBB" w:rsidRPr="0014486C">
        <w:rPr>
          <w:rFonts w:asciiTheme="minorHAnsi" w:hAnsiTheme="minorHAnsi" w:cstheme="minorHAnsi"/>
          <w:szCs w:val="24"/>
        </w:rPr>
        <w:t xml:space="preserve">System work step for </w:t>
      </w:r>
      <w:r w:rsidR="00B72B38" w:rsidRPr="0014486C">
        <w:rPr>
          <w:rFonts w:asciiTheme="minorHAnsi" w:hAnsiTheme="minorHAnsi" w:cstheme="minorHAnsi"/>
          <w:szCs w:val="24"/>
        </w:rPr>
        <w:t>Integration with Finacle to</w:t>
      </w:r>
      <w:r w:rsidR="00A42F0C" w:rsidRPr="0014486C">
        <w:rPr>
          <w:rFonts w:asciiTheme="minorHAnsi" w:hAnsiTheme="minorHAnsi" w:cstheme="minorHAnsi"/>
          <w:szCs w:val="24"/>
        </w:rPr>
        <w:t xml:space="preserve"> mark/remove Internal or External Blacklists, Freeze, Unfreeze Products</w:t>
      </w:r>
      <w:r w:rsidR="00B72B38" w:rsidRPr="0014486C">
        <w:rPr>
          <w:rFonts w:asciiTheme="minorHAnsi" w:hAnsiTheme="minorHAnsi" w:cstheme="minorHAnsi"/>
          <w:szCs w:val="24"/>
        </w:rPr>
        <w:t xml:space="preserve">. </w:t>
      </w:r>
    </w:p>
    <w:p w14:paraId="3FF15605" w14:textId="1336E4D2" w:rsidR="00371ED9" w:rsidRPr="0014486C" w:rsidRDefault="00371ED9"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which wi</w:t>
      </w:r>
      <w:r w:rsidRPr="0014486C">
        <w:rPr>
          <w:rFonts w:asciiTheme="minorHAnsi" w:hAnsiTheme="minorHAnsi" w:cstheme="minorHAnsi"/>
          <w:szCs w:val="24"/>
        </w:rPr>
        <w:t>ll be used for failed integration calls for operation and system error</w:t>
      </w:r>
      <w:r w:rsidR="00C72F9C" w:rsidRPr="0014486C">
        <w:rPr>
          <w:rFonts w:asciiTheme="minorHAnsi" w:hAnsiTheme="minorHAnsi" w:cstheme="minorHAnsi"/>
          <w:szCs w:val="24"/>
        </w:rPr>
        <w:t>s</w:t>
      </w:r>
      <w:r w:rsidRPr="0014486C">
        <w:rPr>
          <w:rFonts w:asciiTheme="minorHAnsi" w:hAnsiTheme="minorHAnsi" w:cstheme="minorHAnsi"/>
          <w:szCs w:val="24"/>
        </w:rPr>
        <w:t>.</w:t>
      </w:r>
    </w:p>
    <w:p w14:paraId="36ACDE7E" w14:textId="799A632A" w:rsidR="0005142B" w:rsidRPr="0014486C" w:rsidRDefault="0005142B" w:rsidP="0005142B">
      <w:pPr>
        <w:numPr>
          <w:ilvl w:val="0"/>
          <w:numId w:val="2"/>
        </w:numPr>
        <w:spacing w:line="360" w:lineRule="auto"/>
        <w:jc w:val="both"/>
        <w:rPr>
          <w:rFonts w:asciiTheme="minorHAnsi" w:hAnsiTheme="minorHAnsi" w:cstheme="minorHAnsi"/>
          <w:szCs w:val="24"/>
        </w:rPr>
      </w:pPr>
      <w:commentRangeStart w:id="74"/>
      <w:commentRangeStart w:id="75"/>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to</w:t>
      </w:r>
      <w:r w:rsidRPr="0014486C">
        <w:rPr>
          <w:rFonts w:asciiTheme="minorHAnsi" w:hAnsiTheme="minorHAnsi" w:cstheme="minorHAnsi"/>
          <w:szCs w:val="24"/>
        </w:rPr>
        <w:t xml:space="preserve"> attach the relevant documents and response in the work-item.</w:t>
      </w:r>
    </w:p>
    <w:p w14:paraId="20E05181" w14:textId="0AD3E635" w:rsidR="0005142B" w:rsidRDefault="0005142B" w:rsidP="0005142B">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to r</w:t>
      </w:r>
      <w:r w:rsidRPr="0014486C">
        <w:rPr>
          <w:rFonts w:asciiTheme="minorHAnsi" w:hAnsiTheme="minorHAnsi" w:cstheme="minorHAnsi"/>
          <w:szCs w:val="24"/>
        </w:rPr>
        <w:t>eview the work-item details and all the attachments.</w:t>
      </w:r>
      <w:commentRangeEnd w:id="74"/>
      <w:r w:rsidRPr="0014486C">
        <w:rPr>
          <w:rStyle w:val="CommentReference"/>
          <w:rFonts w:asciiTheme="minorHAnsi" w:hAnsiTheme="minorHAnsi" w:cstheme="minorHAnsi"/>
          <w:sz w:val="24"/>
          <w:szCs w:val="24"/>
        </w:rPr>
        <w:commentReference w:id="74"/>
      </w:r>
      <w:commentRangeEnd w:id="75"/>
      <w:r w:rsidR="00E1488D" w:rsidRPr="0014486C">
        <w:rPr>
          <w:rStyle w:val="CommentReference"/>
          <w:rFonts w:asciiTheme="minorHAnsi" w:hAnsiTheme="minorHAnsi" w:cstheme="minorHAnsi"/>
          <w:sz w:val="24"/>
          <w:szCs w:val="24"/>
        </w:rPr>
        <w:commentReference w:id="75"/>
      </w:r>
    </w:p>
    <w:p w14:paraId="0A7B608B" w14:textId="4D3E9985" w:rsidR="009C2927" w:rsidRPr="0014486C" w:rsidRDefault="009C2927" w:rsidP="0005142B">
      <w:pPr>
        <w:numPr>
          <w:ilvl w:val="0"/>
          <w:numId w:val="2"/>
        </w:numPr>
        <w:spacing w:line="360" w:lineRule="auto"/>
        <w:jc w:val="both"/>
        <w:rPr>
          <w:rFonts w:asciiTheme="minorHAnsi" w:hAnsiTheme="minorHAnsi" w:cstheme="minorHAnsi"/>
          <w:szCs w:val="24"/>
        </w:rPr>
      </w:pPr>
      <w:r>
        <w:rPr>
          <w:rFonts w:asciiTheme="minorHAnsi" w:hAnsiTheme="minorHAnsi" w:cstheme="minorHAnsi"/>
          <w:b/>
          <w:bCs/>
          <w:szCs w:val="24"/>
        </w:rPr>
        <w:t>Hold:</w:t>
      </w:r>
      <w:r>
        <w:rPr>
          <w:rFonts w:asciiTheme="minorHAnsi" w:hAnsiTheme="minorHAnsi" w:cstheme="minorHAnsi"/>
          <w:szCs w:val="24"/>
        </w:rPr>
        <w:t xml:space="preserve"> System queue for collecting parent/child instance </w:t>
      </w:r>
    </w:p>
    <w:p w14:paraId="6D701F2A" w14:textId="3A62A4E9"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 xml:space="preserve">User work step </w:t>
      </w:r>
      <w:r w:rsidR="00383F9C" w:rsidRPr="0014486C">
        <w:rPr>
          <w:rFonts w:asciiTheme="minorHAnsi" w:hAnsiTheme="minorHAnsi" w:cstheme="minorHAnsi"/>
          <w:szCs w:val="24"/>
        </w:rPr>
        <w:t>to f</w:t>
      </w:r>
      <w:r w:rsidRPr="0014486C">
        <w:rPr>
          <w:rFonts w:asciiTheme="minorHAnsi" w:hAnsiTheme="minorHAnsi" w:cstheme="minorHAnsi"/>
          <w:szCs w:val="24"/>
        </w:rPr>
        <w:t xml:space="preserve">etch the customer exposure and generate the PDF </w:t>
      </w:r>
      <w:r w:rsidR="00134317" w:rsidRPr="0014486C">
        <w:rPr>
          <w:rFonts w:asciiTheme="minorHAnsi" w:hAnsiTheme="minorHAnsi" w:cstheme="minorHAnsi"/>
          <w:szCs w:val="24"/>
        </w:rPr>
        <w:t>document</w:t>
      </w:r>
      <w:r w:rsidR="005679C5" w:rsidRPr="0014486C">
        <w:rPr>
          <w:rFonts w:asciiTheme="minorHAnsi" w:hAnsiTheme="minorHAnsi" w:cstheme="minorHAnsi"/>
          <w:szCs w:val="24"/>
        </w:rPr>
        <w:t>.</w:t>
      </w:r>
    </w:p>
    <w:p w14:paraId="42BDA866" w14:textId="7C244E4D"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Checker:</w:t>
      </w:r>
      <w:r w:rsidRPr="0014486C">
        <w:rPr>
          <w:rFonts w:asciiTheme="minorHAnsi" w:hAnsiTheme="minorHAnsi" w:cstheme="minorHAnsi"/>
          <w:szCs w:val="24"/>
        </w:rPr>
        <w:t xml:space="preserve"> </w:t>
      </w:r>
      <w:r w:rsidR="00383F9C" w:rsidRPr="0014486C">
        <w:rPr>
          <w:rFonts w:asciiTheme="minorHAnsi" w:hAnsiTheme="minorHAnsi" w:cstheme="minorHAnsi"/>
          <w:szCs w:val="24"/>
        </w:rPr>
        <w:t>User work step to r</w:t>
      </w:r>
      <w:r w:rsidRPr="0014486C">
        <w:rPr>
          <w:rFonts w:asciiTheme="minorHAnsi" w:hAnsiTheme="minorHAnsi" w:cstheme="minorHAnsi"/>
          <w:szCs w:val="24"/>
        </w:rPr>
        <w:t>eview the action taken by Operations Maker.</w:t>
      </w:r>
    </w:p>
    <w:p w14:paraId="30483238" w14:textId="459C0672" w:rsidR="00134FD1" w:rsidRPr="0014486C" w:rsidRDefault="00134FD1" w:rsidP="00134FD1">
      <w:pPr>
        <w:numPr>
          <w:ilvl w:val="0"/>
          <w:numId w:val="2"/>
        </w:numPr>
        <w:spacing w:line="360" w:lineRule="auto"/>
        <w:jc w:val="both"/>
        <w:rPr>
          <w:rFonts w:asciiTheme="minorHAnsi" w:hAnsiTheme="minorHAnsi" w:cstheme="minorHAnsi"/>
          <w:szCs w:val="24"/>
        </w:rPr>
      </w:pPr>
      <w:commentRangeStart w:id="76"/>
      <w:r w:rsidRPr="0014486C">
        <w:rPr>
          <w:rFonts w:asciiTheme="minorHAnsi" w:hAnsiTheme="minorHAnsi" w:cstheme="minorHAnsi"/>
          <w:b/>
          <w:bCs/>
          <w:szCs w:val="24"/>
        </w:rPr>
        <w:t>IOPS Maker:</w:t>
      </w:r>
      <w:r w:rsidRPr="0014486C">
        <w:rPr>
          <w:rFonts w:asciiTheme="minorHAnsi" w:hAnsiTheme="minorHAnsi" w:cstheme="minorHAnsi"/>
          <w:szCs w:val="24"/>
        </w:rPr>
        <w:t xml:space="preserve"> </w:t>
      </w:r>
      <w:r w:rsidR="00ED22B1" w:rsidRPr="0014486C">
        <w:rPr>
          <w:rFonts w:asciiTheme="minorHAnsi" w:hAnsiTheme="minorHAnsi" w:cstheme="minorHAnsi"/>
          <w:szCs w:val="24"/>
        </w:rPr>
        <w:t>Child WI where u</w:t>
      </w:r>
      <w:r w:rsidRPr="0014486C">
        <w:rPr>
          <w:rFonts w:asciiTheme="minorHAnsi" w:hAnsiTheme="minorHAnsi" w:cstheme="minorHAnsi"/>
          <w:szCs w:val="24"/>
        </w:rPr>
        <w:t>ser will manually update the work-item for Freeze and Un Freeze instructions.</w:t>
      </w:r>
      <w:commentRangeEnd w:id="76"/>
      <w:r w:rsidRPr="0014486C">
        <w:rPr>
          <w:rStyle w:val="CommentReference"/>
          <w:rFonts w:asciiTheme="minorHAnsi" w:hAnsiTheme="minorHAnsi" w:cstheme="minorHAnsi"/>
          <w:sz w:val="24"/>
          <w:szCs w:val="24"/>
        </w:rPr>
        <w:commentReference w:id="76"/>
      </w:r>
    </w:p>
    <w:p w14:paraId="5CBB57D9" w14:textId="33D82694" w:rsidR="00134FD1" w:rsidRPr="0014486C" w:rsidRDefault="00134FD1" w:rsidP="00134FD1">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IOPS Checker:</w:t>
      </w:r>
      <w:r w:rsidRPr="0014486C">
        <w:rPr>
          <w:rFonts w:asciiTheme="minorHAnsi" w:hAnsiTheme="minorHAnsi" w:cstheme="minorHAnsi"/>
          <w:szCs w:val="24"/>
        </w:rPr>
        <w:t xml:space="preserve"> </w:t>
      </w:r>
      <w:r w:rsidR="00ED22B1" w:rsidRPr="0014486C">
        <w:rPr>
          <w:rFonts w:asciiTheme="minorHAnsi" w:hAnsiTheme="minorHAnsi" w:cstheme="minorHAnsi"/>
          <w:szCs w:val="24"/>
        </w:rPr>
        <w:t>Child WI where u</w:t>
      </w:r>
      <w:r w:rsidRPr="0014486C">
        <w:rPr>
          <w:rFonts w:asciiTheme="minorHAnsi" w:hAnsiTheme="minorHAnsi" w:cstheme="minorHAnsi"/>
          <w:szCs w:val="24"/>
        </w:rPr>
        <w:t>ser will review the action taken by IOPS Maker.</w:t>
      </w:r>
    </w:p>
    <w:p w14:paraId="5A0C56CC" w14:textId="27AD16CE"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Archival</w:t>
      </w:r>
      <w:r w:rsidR="005679C5" w:rsidRPr="0014486C">
        <w:rPr>
          <w:rFonts w:asciiTheme="minorHAnsi" w:hAnsiTheme="minorHAnsi" w:cstheme="minorHAnsi"/>
          <w:b/>
          <w:bCs/>
          <w:szCs w:val="24"/>
        </w:rPr>
        <w:t>:</w:t>
      </w:r>
      <w:r w:rsidR="005679C5" w:rsidRPr="0014486C">
        <w:rPr>
          <w:rFonts w:asciiTheme="minorHAnsi" w:hAnsiTheme="minorHAnsi" w:cstheme="minorHAnsi"/>
          <w:szCs w:val="24"/>
        </w:rPr>
        <w:t xml:space="preserve"> Finally approved cases and cases for Non-Rak Bank customer.</w:t>
      </w:r>
      <w:r w:rsidRPr="0014486C">
        <w:rPr>
          <w:rFonts w:asciiTheme="minorHAnsi" w:hAnsiTheme="minorHAnsi" w:cstheme="minorHAnsi"/>
          <w:szCs w:val="24"/>
        </w:rPr>
        <w:t xml:space="preserve"> </w:t>
      </w:r>
    </w:p>
    <w:p w14:paraId="27FE8CAF" w14:textId="77777777" w:rsidR="00ED22B1" w:rsidRDefault="00ED22B1" w:rsidP="009F2608">
      <w:pPr>
        <w:rPr>
          <w:rFonts w:asciiTheme="minorHAnsi" w:hAnsiTheme="minorHAnsi" w:cstheme="minorHAnsi"/>
        </w:rPr>
      </w:pPr>
    </w:p>
    <w:p w14:paraId="34BF8D59" w14:textId="77777777" w:rsidR="00191637" w:rsidRDefault="00191637" w:rsidP="009F2608">
      <w:pPr>
        <w:rPr>
          <w:rFonts w:asciiTheme="minorHAnsi" w:hAnsiTheme="minorHAnsi" w:cstheme="minorHAnsi"/>
        </w:rPr>
      </w:pPr>
    </w:p>
    <w:p w14:paraId="3308431F" w14:textId="77777777" w:rsidR="00191637" w:rsidRDefault="00191637" w:rsidP="009F2608">
      <w:pPr>
        <w:rPr>
          <w:rFonts w:asciiTheme="minorHAnsi" w:hAnsiTheme="minorHAnsi" w:cstheme="minorHAnsi"/>
        </w:rPr>
      </w:pPr>
    </w:p>
    <w:p w14:paraId="6C119A9E" w14:textId="77777777" w:rsidR="00191637" w:rsidRDefault="00191637" w:rsidP="009F2608">
      <w:pPr>
        <w:rPr>
          <w:rFonts w:asciiTheme="minorHAnsi" w:hAnsiTheme="minorHAnsi" w:cstheme="minorHAnsi"/>
        </w:rPr>
      </w:pPr>
    </w:p>
    <w:p w14:paraId="648068F8" w14:textId="77777777" w:rsidR="00463A2B" w:rsidRPr="00956FD8" w:rsidRDefault="00463A2B" w:rsidP="009F2608">
      <w:pPr>
        <w:rPr>
          <w:rFonts w:asciiTheme="minorHAnsi" w:hAnsiTheme="minorHAnsi" w:cstheme="minorHAnsi"/>
        </w:rPr>
      </w:pPr>
    </w:p>
    <w:p w14:paraId="1387BBC0" w14:textId="452FF730" w:rsidR="009B4944" w:rsidRPr="00956FD8" w:rsidRDefault="000714C8" w:rsidP="000714C8">
      <w:pPr>
        <w:pStyle w:val="Heading2"/>
      </w:pPr>
      <w:bookmarkStart w:id="77" w:name="_Toc153554673"/>
      <w:r>
        <w:lastRenderedPageBreak/>
        <w:t xml:space="preserve"> </w:t>
      </w:r>
      <w:bookmarkStart w:id="78" w:name="_Toc156159511"/>
      <w:bookmarkStart w:id="79" w:name="_Toc163207869"/>
      <w:r w:rsidR="006D55B4" w:rsidRPr="00956FD8">
        <w:t>Initiation Maker</w:t>
      </w:r>
      <w:bookmarkEnd w:id="77"/>
      <w:bookmarkEnd w:id="78"/>
      <w:bookmarkEnd w:id="79"/>
    </w:p>
    <w:p w14:paraId="58D1D69A" w14:textId="180362B3" w:rsidR="00DF03FB" w:rsidRPr="00956FD8" w:rsidRDefault="00DF03FB" w:rsidP="007C1709">
      <w:pPr>
        <w:pStyle w:val="Heading3"/>
        <w:rPr>
          <w:i/>
        </w:rPr>
      </w:pPr>
      <w:bookmarkStart w:id="80" w:name="_Toc156159512"/>
      <w:bookmarkStart w:id="81" w:name="_Toc163207870"/>
      <w:r w:rsidRPr="00956FD8">
        <w:t>Description</w:t>
      </w:r>
      <w:bookmarkEnd w:id="80"/>
      <w:bookmarkEnd w:id="81"/>
    </w:p>
    <w:p w14:paraId="44E3EDDA" w14:textId="372778D7" w:rsidR="00AD5DAC" w:rsidRPr="0014486C" w:rsidRDefault="00AD5DA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000714C8" w:rsidRPr="0014486C">
        <w:rPr>
          <w:rFonts w:asciiTheme="minorHAnsi" w:hAnsiTheme="minorHAnsi" w:cstheme="minorHAnsi"/>
          <w:szCs w:val="24"/>
        </w:rPr>
        <w:t>the user</w:t>
      </w:r>
      <w:r w:rsidRPr="0014486C">
        <w:rPr>
          <w:rFonts w:asciiTheme="minorHAnsi" w:hAnsiTheme="minorHAnsi" w:cstheme="minorHAnsi"/>
          <w:szCs w:val="24"/>
        </w:rPr>
        <w:t xml:space="preserve"> will have access to this queue. </w:t>
      </w:r>
    </w:p>
    <w:p w14:paraId="7CB862FA" w14:textId="39E94409" w:rsidR="00341AB2" w:rsidRPr="0014486C" w:rsidRDefault="00341AB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 will create the WI based on the request received through FIU/CIR Portal.</w:t>
      </w:r>
    </w:p>
    <w:p w14:paraId="417128E2" w14:textId="3D25B968" w:rsidR="00341AB2" w:rsidRPr="0014486C" w:rsidRDefault="00341AB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w:t>
      </w:r>
      <w:r w:rsidR="00BE21CE" w:rsidRPr="0014486C">
        <w:rPr>
          <w:rFonts w:asciiTheme="minorHAnsi" w:hAnsiTheme="minorHAnsi" w:cstheme="minorHAnsi"/>
          <w:szCs w:val="24"/>
        </w:rPr>
        <w:t xml:space="preserve"> will select the requested channel from the dropdown as FIU or CIR.</w:t>
      </w:r>
    </w:p>
    <w:p w14:paraId="0D185C9D" w14:textId="13CDA501" w:rsidR="00BE21CE" w:rsidRPr="0014486C" w:rsidRDefault="00BE21C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Based</w:t>
      </w:r>
      <w:r w:rsidR="00097628" w:rsidRPr="0014486C">
        <w:rPr>
          <w:rFonts w:asciiTheme="minorHAnsi" w:hAnsiTheme="minorHAnsi" w:cstheme="minorHAnsi"/>
          <w:szCs w:val="24"/>
        </w:rPr>
        <w:t xml:space="preserve"> on the selection of requested channel, fields will appear on the </w:t>
      </w:r>
      <w:r w:rsidR="00ED22B1" w:rsidRPr="0014486C">
        <w:rPr>
          <w:rFonts w:asciiTheme="minorHAnsi" w:hAnsiTheme="minorHAnsi" w:cstheme="minorHAnsi"/>
          <w:szCs w:val="24"/>
        </w:rPr>
        <w:t>iBPS</w:t>
      </w:r>
      <w:r w:rsidR="00097628" w:rsidRPr="0014486C">
        <w:rPr>
          <w:rFonts w:asciiTheme="minorHAnsi" w:hAnsiTheme="minorHAnsi" w:cstheme="minorHAnsi"/>
          <w:szCs w:val="24"/>
        </w:rPr>
        <w:t xml:space="preserve"> system. Refer to Appendix </w:t>
      </w:r>
      <w:r w:rsidR="00784875">
        <w:rPr>
          <w:rFonts w:asciiTheme="minorHAnsi" w:hAnsiTheme="minorHAnsi" w:cstheme="minorHAnsi"/>
          <w:szCs w:val="24"/>
        </w:rPr>
        <w:t>B</w:t>
      </w:r>
      <w:r w:rsidR="00097628" w:rsidRPr="0014486C">
        <w:rPr>
          <w:rFonts w:asciiTheme="minorHAnsi" w:hAnsiTheme="minorHAnsi" w:cstheme="minorHAnsi"/>
          <w:szCs w:val="24"/>
        </w:rPr>
        <w:t xml:space="preserve"> for fields lis</w:t>
      </w:r>
      <w:r w:rsidR="00784875">
        <w:rPr>
          <w:rFonts w:asciiTheme="minorHAnsi" w:hAnsiTheme="minorHAnsi" w:cstheme="minorHAnsi"/>
          <w:szCs w:val="24"/>
        </w:rPr>
        <w:t xml:space="preserve">t in Process Data Capture Sheet. </w:t>
      </w:r>
    </w:p>
    <w:p w14:paraId="7BE1769F" w14:textId="76923C29" w:rsidR="008613D5" w:rsidRPr="00B826AD" w:rsidRDefault="008613D5" w:rsidP="000714C8">
      <w:pPr>
        <w:pStyle w:val="ListParagraph"/>
        <w:numPr>
          <w:ilvl w:val="0"/>
          <w:numId w:val="6"/>
        </w:numPr>
        <w:suppressAutoHyphens w:val="0"/>
        <w:spacing w:before="120" w:after="120" w:line="360" w:lineRule="auto"/>
        <w:jc w:val="both"/>
        <w:rPr>
          <w:rFonts w:asciiTheme="minorHAnsi" w:hAnsiTheme="minorHAnsi" w:cstheme="minorHAnsi"/>
          <w:b/>
          <w:bCs/>
          <w:szCs w:val="24"/>
        </w:rPr>
      </w:pPr>
      <w:r w:rsidRPr="0014486C">
        <w:rPr>
          <w:rFonts w:asciiTheme="minorHAnsi" w:hAnsiTheme="minorHAnsi" w:cstheme="minorHAnsi"/>
          <w:szCs w:val="24"/>
        </w:rPr>
        <w:t xml:space="preserve">User will select the request type from the dropdown with following values – </w:t>
      </w:r>
      <w:r w:rsidRPr="00B826AD">
        <w:rPr>
          <w:rFonts w:asciiTheme="minorHAnsi" w:hAnsiTheme="minorHAnsi" w:cstheme="minorHAnsi"/>
          <w:b/>
          <w:bCs/>
          <w:szCs w:val="24"/>
        </w:rPr>
        <w:t>‘Inquiry’, ‘Freeze’, ‘U</w:t>
      </w:r>
      <w:r w:rsidR="00CE1504" w:rsidRPr="00B826AD">
        <w:rPr>
          <w:rFonts w:asciiTheme="minorHAnsi" w:hAnsiTheme="minorHAnsi" w:cstheme="minorHAnsi"/>
          <w:b/>
          <w:bCs/>
          <w:szCs w:val="24"/>
        </w:rPr>
        <w:t>n-</w:t>
      </w:r>
      <w:r w:rsidRPr="00B826AD">
        <w:rPr>
          <w:rFonts w:asciiTheme="minorHAnsi" w:hAnsiTheme="minorHAnsi" w:cstheme="minorHAnsi"/>
          <w:b/>
          <w:bCs/>
          <w:szCs w:val="24"/>
        </w:rPr>
        <w:t>F</w:t>
      </w:r>
      <w:r w:rsidR="00CE1504" w:rsidRPr="00B826AD">
        <w:rPr>
          <w:rFonts w:asciiTheme="minorHAnsi" w:hAnsiTheme="minorHAnsi" w:cstheme="minorHAnsi"/>
          <w:b/>
          <w:bCs/>
          <w:szCs w:val="24"/>
        </w:rPr>
        <w:t>reeze</w:t>
      </w:r>
      <w:r w:rsidRPr="00B826AD">
        <w:rPr>
          <w:rFonts w:asciiTheme="minorHAnsi" w:hAnsiTheme="minorHAnsi" w:cstheme="minorHAnsi"/>
          <w:b/>
          <w:bCs/>
          <w:szCs w:val="24"/>
        </w:rPr>
        <w:t>’.</w:t>
      </w:r>
    </w:p>
    <w:p w14:paraId="02977BC6" w14:textId="4C6AC4E0" w:rsidR="00C34973" w:rsidRDefault="00C34973"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List of values will be as follows: </w:t>
      </w:r>
    </w:p>
    <w:tbl>
      <w:tblPr>
        <w:tblStyle w:val="ListTable3-Accent1"/>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520"/>
        <w:gridCol w:w="2856"/>
      </w:tblGrid>
      <w:tr w:rsidR="00320C4E" w:rsidRPr="00320C4E" w14:paraId="16A1D538" w14:textId="77777777" w:rsidTr="008E7460">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2416" w:type="dxa"/>
            <w:tcBorders>
              <w:bottom w:val="none" w:sz="0" w:space="0" w:color="auto"/>
              <w:right w:val="none" w:sz="0" w:space="0" w:color="auto"/>
            </w:tcBorders>
            <w:noWrap/>
            <w:hideMark/>
          </w:tcPr>
          <w:p w14:paraId="76A91BBF" w14:textId="77777777" w:rsidR="00320C4E" w:rsidRPr="00320C4E" w:rsidRDefault="00320C4E" w:rsidP="00320C4E">
            <w:pPr>
              <w:suppressAutoHyphens w:val="0"/>
              <w:spacing w:line="240" w:lineRule="auto"/>
              <w:rPr>
                <w:rFonts w:ascii="Calibri" w:hAnsi="Calibri" w:cs="Calibri"/>
                <w:szCs w:val="24"/>
                <w:lang w:eastAsia="en-IN"/>
              </w:rPr>
            </w:pPr>
            <w:r w:rsidRPr="00320C4E">
              <w:rPr>
                <w:rFonts w:ascii="Calibri" w:hAnsi="Calibri" w:cs="Calibri"/>
                <w:szCs w:val="24"/>
                <w:lang w:eastAsia="en-IN"/>
              </w:rPr>
              <w:t xml:space="preserve">Requested Channel </w:t>
            </w:r>
          </w:p>
        </w:tc>
        <w:tc>
          <w:tcPr>
            <w:tcW w:w="2520" w:type="dxa"/>
            <w:noWrap/>
            <w:hideMark/>
          </w:tcPr>
          <w:p w14:paraId="509A6705" w14:textId="77777777" w:rsidR="00320C4E" w:rsidRPr="00320C4E" w:rsidRDefault="00320C4E" w:rsidP="00320C4E">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320C4E">
              <w:rPr>
                <w:rFonts w:ascii="Calibri" w:hAnsi="Calibri" w:cs="Calibri"/>
                <w:szCs w:val="24"/>
                <w:lang w:eastAsia="en-IN"/>
              </w:rPr>
              <w:t xml:space="preserve">Request Type </w:t>
            </w:r>
          </w:p>
        </w:tc>
        <w:tc>
          <w:tcPr>
            <w:tcW w:w="2856" w:type="dxa"/>
            <w:noWrap/>
            <w:hideMark/>
          </w:tcPr>
          <w:p w14:paraId="4E6F15BD" w14:textId="77777777" w:rsidR="00320C4E" w:rsidRPr="00320C4E" w:rsidRDefault="00320C4E" w:rsidP="00320C4E">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4ED23B34"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none" w:sz="0" w:space="0" w:color="auto"/>
              <w:bottom w:val="none" w:sz="0" w:space="0" w:color="auto"/>
              <w:right w:val="none" w:sz="0" w:space="0" w:color="auto"/>
            </w:tcBorders>
            <w:noWrap/>
            <w:hideMark/>
          </w:tcPr>
          <w:p w14:paraId="597D8BDA" w14:textId="77777777" w:rsidR="00320C4E" w:rsidRPr="00320C4E" w:rsidRDefault="00320C4E" w:rsidP="00320C4E">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 xml:space="preserve">FIU </w:t>
            </w:r>
          </w:p>
        </w:tc>
        <w:tc>
          <w:tcPr>
            <w:tcW w:w="2520" w:type="dxa"/>
            <w:tcBorders>
              <w:top w:val="none" w:sz="0" w:space="0" w:color="auto"/>
              <w:bottom w:val="none" w:sz="0" w:space="0" w:color="auto"/>
            </w:tcBorders>
            <w:noWrap/>
            <w:hideMark/>
          </w:tcPr>
          <w:p w14:paraId="406B011D"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tcBorders>
              <w:top w:val="none" w:sz="0" w:space="0" w:color="auto"/>
              <w:bottom w:val="none" w:sz="0" w:space="0" w:color="auto"/>
            </w:tcBorders>
            <w:noWrap/>
            <w:hideMark/>
          </w:tcPr>
          <w:p w14:paraId="641683FC"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6E117719" w14:textId="77777777" w:rsidTr="008E7460">
        <w:trPr>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sz="0" w:space="0" w:color="auto"/>
            </w:tcBorders>
            <w:hideMark/>
          </w:tcPr>
          <w:p w14:paraId="72361FDE"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noWrap/>
            <w:hideMark/>
          </w:tcPr>
          <w:p w14:paraId="217169A8"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hideMark/>
          </w:tcPr>
          <w:p w14:paraId="16EF1BFD"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t xml:space="preserve">1. Total Freeze </w:t>
            </w:r>
            <w:r w:rsidRPr="00320C4E">
              <w:rPr>
                <w:rFonts w:ascii="Calibri" w:hAnsi="Calibri" w:cs="Calibri"/>
                <w:color w:val="000000"/>
                <w:szCs w:val="24"/>
                <w:lang w:eastAsia="en-IN"/>
              </w:rPr>
              <w:br/>
              <w:t xml:space="preserve">2. Credit Freeze </w:t>
            </w:r>
            <w:r w:rsidRPr="00320C4E">
              <w:rPr>
                <w:rFonts w:ascii="Calibri" w:hAnsi="Calibri" w:cs="Calibri"/>
                <w:color w:val="000000"/>
                <w:szCs w:val="24"/>
                <w:lang w:eastAsia="en-IN"/>
              </w:rPr>
              <w:br/>
              <w:t xml:space="preserve">3. Debit Freeze </w:t>
            </w:r>
          </w:p>
        </w:tc>
      </w:tr>
      <w:tr w:rsidR="00320C4E" w:rsidRPr="00320C4E" w14:paraId="2728582E"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2F12F125"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04B9E40C"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tcBorders>
              <w:top w:val="none" w:sz="0" w:space="0" w:color="auto"/>
              <w:bottom w:val="none" w:sz="0" w:space="0" w:color="auto"/>
            </w:tcBorders>
            <w:noWrap/>
            <w:hideMark/>
          </w:tcPr>
          <w:p w14:paraId="6A6E5E66"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1CD793EF" w14:textId="77777777" w:rsidTr="008E7460">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right w:val="none" w:sz="0" w:space="0" w:color="auto"/>
            </w:tcBorders>
            <w:noWrap/>
            <w:hideMark/>
          </w:tcPr>
          <w:p w14:paraId="51CBB07B" w14:textId="77777777" w:rsidR="00320C4E" w:rsidRPr="00320C4E" w:rsidRDefault="00320C4E" w:rsidP="00320C4E">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CIR</w:t>
            </w:r>
          </w:p>
        </w:tc>
        <w:tc>
          <w:tcPr>
            <w:tcW w:w="2520" w:type="dxa"/>
            <w:noWrap/>
            <w:hideMark/>
          </w:tcPr>
          <w:p w14:paraId="0E3E3B60"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noWrap/>
            <w:hideMark/>
          </w:tcPr>
          <w:p w14:paraId="04787971"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0885F334" w14:textId="77777777" w:rsidTr="008E7460">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1552EDED"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297E561F"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tcBorders>
              <w:top w:val="none" w:sz="0" w:space="0" w:color="auto"/>
              <w:bottom w:val="none" w:sz="0" w:space="0" w:color="auto"/>
            </w:tcBorders>
            <w:hideMark/>
          </w:tcPr>
          <w:p w14:paraId="6EBA9F80"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t xml:space="preserve">1. Total Freeze </w:t>
            </w:r>
            <w:r w:rsidRPr="00320C4E">
              <w:rPr>
                <w:rFonts w:ascii="Calibri" w:hAnsi="Calibri" w:cs="Calibri"/>
                <w:color w:val="000000"/>
                <w:szCs w:val="24"/>
                <w:lang w:eastAsia="en-IN"/>
              </w:rPr>
              <w:br/>
              <w:t xml:space="preserve">2. Credit Freeze </w:t>
            </w:r>
            <w:r w:rsidRPr="00320C4E">
              <w:rPr>
                <w:rFonts w:ascii="Calibri" w:hAnsi="Calibri" w:cs="Calibri"/>
                <w:color w:val="000000"/>
                <w:szCs w:val="24"/>
                <w:lang w:eastAsia="en-IN"/>
              </w:rPr>
              <w:br/>
              <w:t xml:space="preserve">3. Debit Freeze </w:t>
            </w:r>
          </w:p>
        </w:tc>
      </w:tr>
      <w:tr w:rsidR="00320C4E" w:rsidRPr="00320C4E" w14:paraId="724B323B" w14:textId="77777777" w:rsidTr="008E7460">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sz="0" w:space="0" w:color="auto"/>
            </w:tcBorders>
            <w:hideMark/>
          </w:tcPr>
          <w:p w14:paraId="15CFD58E"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noWrap/>
            <w:hideMark/>
          </w:tcPr>
          <w:p w14:paraId="61405CE2"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noWrap/>
            <w:hideMark/>
          </w:tcPr>
          <w:p w14:paraId="7D38420F"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4263B166"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49D2FA25"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3DD328E5"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Prohibited </w:t>
            </w:r>
          </w:p>
        </w:tc>
        <w:tc>
          <w:tcPr>
            <w:tcW w:w="2856" w:type="dxa"/>
            <w:tcBorders>
              <w:top w:val="none" w:sz="0" w:space="0" w:color="auto"/>
              <w:bottom w:val="none" w:sz="0" w:space="0" w:color="auto"/>
            </w:tcBorders>
            <w:noWrap/>
            <w:hideMark/>
          </w:tcPr>
          <w:p w14:paraId="68D4AFA8" w14:textId="1B5EABA1" w:rsidR="00320C4E" w:rsidRPr="00320C4E" w:rsidRDefault="008E7460"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Cs w:val="24"/>
                <w:lang w:eastAsia="en-IN"/>
              </w:rPr>
            </w:pPr>
            <w:r>
              <w:rPr>
                <w:rFonts w:ascii="Calibri" w:hAnsi="Calibri" w:cs="Calibri"/>
                <w:i/>
                <w:iCs/>
                <w:color w:val="000000"/>
                <w:szCs w:val="24"/>
                <w:lang w:eastAsia="en-IN"/>
              </w:rPr>
              <w:t>&lt;</w:t>
            </w:r>
            <w:r w:rsidR="00320C4E" w:rsidRPr="00320C4E">
              <w:rPr>
                <w:rFonts w:ascii="Calibri" w:hAnsi="Calibri" w:cs="Calibri"/>
                <w:i/>
                <w:iCs/>
                <w:color w:val="000000"/>
                <w:szCs w:val="24"/>
                <w:lang w:eastAsia="en-IN"/>
              </w:rPr>
              <w:t> </w:t>
            </w:r>
            <w:r w:rsidRPr="008E7460">
              <w:rPr>
                <w:rFonts w:ascii="Calibri" w:hAnsi="Calibri" w:cs="Calibri"/>
                <w:i/>
                <w:iCs/>
                <w:color w:val="000000"/>
                <w:szCs w:val="24"/>
                <w:lang w:eastAsia="en-IN"/>
              </w:rPr>
              <w:t>Will only be visible in case of bulk CIR request WI Creation.</w:t>
            </w:r>
            <w:r>
              <w:rPr>
                <w:rFonts w:ascii="Calibri" w:hAnsi="Calibri" w:cs="Calibri"/>
                <w:i/>
                <w:iCs/>
                <w:color w:val="000000"/>
                <w:szCs w:val="24"/>
                <w:lang w:eastAsia="en-IN"/>
              </w:rPr>
              <w:t>&gt;</w:t>
            </w:r>
            <w:r w:rsidRPr="008E7460">
              <w:rPr>
                <w:rFonts w:ascii="Calibri" w:hAnsi="Calibri" w:cs="Calibri"/>
                <w:i/>
                <w:iCs/>
                <w:color w:val="000000"/>
                <w:szCs w:val="24"/>
                <w:lang w:eastAsia="en-IN"/>
              </w:rPr>
              <w:t xml:space="preserve"> </w:t>
            </w:r>
          </w:p>
        </w:tc>
      </w:tr>
    </w:tbl>
    <w:p w14:paraId="6D0B9616" w14:textId="77777777" w:rsidR="00320C4E" w:rsidRPr="00320C4E" w:rsidRDefault="00320C4E" w:rsidP="00320C4E">
      <w:pPr>
        <w:suppressAutoHyphens w:val="0"/>
        <w:spacing w:before="120" w:after="120" w:line="360" w:lineRule="auto"/>
        <w:jc w:val="both"/>
        <w:rPr>
          <w:rFonts w:asciiTheme="minorHAnsi" w:hAnsiTheme="minorHAnsi" w:cstheme="minorHAnsi"/>
          <w:szCs w:val="24"/>
        </w:rPr>
      </w:pPr>
    </w:p>
    <w:p w14:paraId="498DD0E0" w14:textId="7439C7C8" w:rsidR="0005142B" w:rsidRDefault="0005142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Users will fill all the </w:t>
      </w:r>
      <w:commentRangeStart w:id="82"/>
      <w:commentRangeStart w:id="83"/>
      <w:r w:rsidRPr="0014486C">
        <w:rPr>
          <w:rFonts w:asciiTheme="minorHAnsi" w:hAnsiTheme="minorHAnsi" w:cstheme="minorHAnsi"/>
          <w:szCs w:val="24"/>
        </w:rPr>
        <w:t xml:space="preserve">mandatory fields </w:t>
      </w:r>
      <w:commentRangeEnd w:id="82"/>
      <w:r w:rsidRPr="0014486C">
        <w:rPr>
          <w:rStyle w:val="CommentReference"/>
          <w:rFonts w:asciiTheme="minorHAnsi" w:hAnsiTheme="minorHAnsi" w:cstheme="minorHAnsi"/>
          <w:sz w:val="24"/>
          <w:szCs w:val="24"/>
        </w:rPr>
        <w:commentReference w:id="82"/>
      </w:r>
      <w:commentRangeEnd w:id="83"/>
      <w:r w:rsidR="00E1488D" w:rsidRPr="0014486C">
        <w:rPr>
          <w:rStyle w:val="CommentReference"/>
          <w:rFonts w:asciiTheme="minorHAnsi" w:hAnsiTheme="minorHAnsi" w:cstheme="minorHAnsi"/>
          <w:sz w:val="24"/>
          <w:szCs w:val="24"/>
        </w:rPr>
        <w:commentReference w:id="83"/>
      </w:r>
      <w:r w:rsidRPr="0014486C">
        <w:rPr>
          <w:rFonts w:asciiTheme="minorHAnsi" w:hAnsiTheme="minorHAnsi" w:cstheme="minorHAnsi"/>
          <w:szCs w:val="24"/>
        </w:rPr>
        <w:t>on the form and can add multiple customers in the grid.</w:t>
      </w:r>
      <w:r w:rsidR="0064485D">
        <w:rPr>
          <w:rFonts w:asciiTheme="minorHAnsi" w:hAnsiTheme="minorHAnsi" w:cstheme="minorHAnsi"/>
          <w:szCs w:val="24"/>
        </w:rPr>
        <w:t xml:space="preserve"> (</w:t>
      </w:r>
      <w:r w:rsidR="00D00D25">
        <w:rPr>
          <w:rFonts w:asciiTheme="minorHAnsi" w:hAnsiTheme="minorHAnsi" w:cstheme="minorHAnsi"/>
          <w:szCs w:val="24"/>
        </w:rPr>
        <w:t>Up to</w:t>
      </w:r>
      <w:r w:rsidR="0064485D">
        <w:rPr>
          <w:rFonts w:asciiTheme="minorHAnsi" w:hAnsiTheme="minorHAnsi" w:cstheme="minorHAnsi"/>
          <w:szCs w:val="24"/>
        </w:rPr>
        <w:t xml:space="preserve"> 10 Customers </w:t>
      </w:r>
      <w:r w:rsidR="008B2BF0">
        <w:rPr>
          <w:rFonts w:asciiTheme="minorHAnsi" w:hAnsiTheme="minorHAnsi" w:cstheme="minorHAnsi"/>
          <w:szCs w:val="24"/>
        </w:rPr>
        <w:t xml:space="preserve">only </w:t>
      </w:r>
      <w:r w:rsidR="0064485D">
        <w:rPr>
          <w:rFonts w:asciiTheme="minorHAnsi" w:hAnsiTheme="minorHAnsi" w:cstheme="minorHAnsi"/>
          <w:szCs w:val="24"/>
        </w:rPr>
        <w:t>in one WI)</w:t>
      </w:r>
    </w:p>
    <w:p w14:paraId="10B1F232" w14:textId="2C37B32F" w:rsidR="00BF34D9" w:rsidRPr="0014486C" w:rsidRDefault="00190AC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the user is adding multiple customer </w:t>
      </w:r>
      <w:r w:rsidR="001F10F1" w:rsidRPr="0014486C">
        <w:rPr>
          <w:rFonts w:asciiTheme="minorHAnsi" w:hAnsiTheme="minorHAnsi" w:cstheme="minorHAnsi"/>
          <w:szCs w:val="24"/>
        </w:rPr>
        <w:t>requests</w:t>
      </w:r>
      <w:r w:rsidRPr="0014486C">
        <w:rPr>
          <w:rFonts w:asciiTheme="minorHAnsi" w:hAnsiTheme="minorHAnsi" w:cstheme="minorHAnsi"/>
          <w:szCs w:val="24"/>
        </w:rPr>
        <w:t xml:space="preserve"> in one WI, it is mandatory that </w:t>
      </w:r>
      <w:r w:rsidR="001F10F1" w:rsidRPr="0014486C">
        <w:rPr>
          <w:rFonts w:asciiTheme="minorHAnsi" w:hAnsiTheme="minorHAnsi" w:cstheme="minorHAnsi"/>
          <w:szCs w:val="24"/>
        </w:rPr>
        <w:t xml:space="preserve">the requested channel and request type should remain same. For e.g., If the user is entering data for two customers in one WI under FIU and the request type is Freeze. This means </w:t>
      </w:r>
      <w:r w:rsidR="001F10F1" w:rsidRPr="0014486C">
        <w:rPr>
          <w:rFonts w:asciiTheme="minorHAnsi" w:hAnsiTheme="minorHAnsi" w:cstheme="minorHAnsi"/>
          <w:szCs w:val="24"/>
        </w:rPr>
        <w:lastRenderedPageBreak/>
        <w:t xml:space="preserve">that both the customer requests are aligned with Freeze only. </w:t>
      </w:r>
      <w:r w:rsidR="004116C1" w:rsidRPr="0014486C">
        <w:rPr>
          <w:rFonts w:asciiTheme="minorHAnsi" w:hAnsiTheme="minorHAnsi" w:cstheme="minorHAnsi"/>
          <w:szCs w:val="24"/>
        </w:rPr>
        <w:t xml:space="preserve">The same will happen in </w:t>
      </w:r>
      <w:r w:rsidR="002F7EDA" w:rsidRPr="0014486C">
        <w:rPr>
          <w:rFonts w:asciiTheme="minorHAnsi" w:hAnsiTheme="minorHAnsi" w:cstheme="minorHAnsi"/>
          <w:szCs w:val="24"/>
        </w:rPr>
        <w:t>the case</w:t>
      </w:r>
      <w:r w:rsidR="004116C1" w:rsidRPr="0014486C">
        <w:rPr>
          <w:rFonts w:asciiTheme="minorHAnsi" w:hAnsiTheme="minorHAnsi" w:cstheme="minorHAnsi"/>
          <w:szCs w:val="24"/>
        </w:rPr>
        <w:t xml:space="preserve"> of </w:t>
      </w:r>
      <w:r w:rsidR="002F7EDA" w:rsidRPr="0014486C">
        <w:rPr>
          <w:rFonts w:asciiTheme="minorHAnsi" w:hAnsiTheme="minorHAnsi" w:cstheme="minorHAnsi"/>
          <w:szCs w:val="24"/>
        </w:rPr>
        <w:t>the other</w:t>
      </w:r>
      <w:r w:rsidR="004116C1" w:rsidRPr="0014486C">
        <w:rPr>
          <w:rFonts w:asciiTheme="minorHAnsi" w:hAnsiTheme="minorHAnsi" w:cstheme="minorHAnsi"/>
          <w:szCs w:val="24"/>
        </w:rPr>
        <w:t xml:space="preserve"> two request types. </w:t>
      </w:r>
    </w:p>
    <w:p w14:paraId="3574A76E" w14:textId="1A2E49EB" w:rsidR="002F7EDA" w:rsidRPr="0014486C" w:rsidRDefault="00964BB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The user will enter the reference no. and previous reference no. (if applicable). </w:t>
      </w:r>
      <w:r w:rsidR="002309AF" w:rsidRPr="0014486C">
        <w:rPr>
          <w:rFonts w:asciiTheme="minorHAnsi" w:hAnsiTheme="minorHAnsi" w:cstheme="minorHAnsi"/>
          <w:szCs w:val="24"/>
        </w:rPr>
        <w:t xml:space="preserve">The user can click on </w:t>
      </w:r>
      <w:r w:rsidR="002309AF" w:rsidRPr="00B826AD">
        <w:rPr>
          <w:rFonts w:asciiTheme="minorHAnsi" w:hAnsiTheme="minorHAnsi" w:cstheme="minorHAnsi"/>
          <w:b/>
          <w:bCs/>
          <w:szCs w:val="24"/>
        </w:rPr>
        <w:t>‘Generate PDF’</w:t>
      </w:r>
      <w:r w:rsidR="002309AF" w:rsidRPr="0014486C">
        <w:rPr>
          <w:rFonts w:asciiTheme="minorHAnsi" w:hAnsiTheme="minorHAnsi" w:cstheme="minorHAnsi"/>
          <w:szCs w:val="24"/>
        </w:rPr>
        <w:t xml:space="preserve"> button to </w:t>
      </w:r>
      <w:r w:rsidR="003A0890" w:rsidRPr="0014486C">
        <w:rPr>
          <w:rFonts w:asciiTheme="minorHAnsi" w:hAnsiTheme="minorHAnsi" w:cstheme="minorHAnsi"/>
          <w:szCs w:val="24"/>
        </w:rPr>
        <w:t>extr</w:t>
      </w:r>
      <w:r w:rsidR="003A0890">
        <w:rPr>
          <w:rFonts w:asciiTheme="minorHAnsi" w:hAnsiTheme="minorHAnsi" w:cstheme="minorHAnsi"/>
          <w:szCs w:val="24"/>
        </w:rPr>
        <w:t>act</w:t>
      </w:r>
      <w:r w:rsidR="002309AF" w:rsidRPr="0014486C">
        <w:rPr>
          <w:rFonts w:asciiTheme="minorHAnsi" w:hAnsiTheme="minorHAnsi" w:cstheme="minorHAnsi"/>
          <w:szCs w:val="24"/>
        </w:rPr>
        <w:t xml:space="preserve"> the details of </w:t>
      </w:r>
      <w:r w:rsidR="0025235A">
        <w:rPr>
          <w:rFonts w:asciiTheme="minorHAnsi" w:hAnsiTheme="minorHAnsi" w:cstheme="minorHAnsi"/>
          <w:szCs w:val="24"/>
        </w:rPr>
        <w:t xml:space="preserve">all </w:t>
      </w:r>
      <w:r w:rsidR="002309AF" w:rsidRPr="0014486C">
        <w:rPr>
          <w:rFonts w:asciiTheme="minorHAnsi" w:hAnsiTheme="minorHAnsi" w:cstheme="minorHAnsi"/>
          <w:szCs w:val="24"/>
        </w:rPr>
        <w:t>previous WI existing with t</w:t>
      </w:r>
      <w:r w:rsidR="00867CD6" w:rsidRPr="0014486C">
        <w:rPr>
          <w:rFonts w:asciiTheme="minorHAnsi" w:hAnsiTheme="minorHAnsi" w:cstheme="minorHAnsi"/>
          <w:szCs w:val="24"/>
        </w:rPr>
        <w:t xml:space="preserve">he same ‘Reference No.’ entered in ‘Previous Reference No.’ field. </w:t>
      </w:r>
    </w:p>
    <w:p w14:paraId="5C47589B" w14:textId="50B59980" w:rsidR="00867CD6" w:rsidRDefault="00867CD6" w:rsidP="00867CD6">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Previous Reference No. = </w:t>
      </w:r>
      <w:r w:rsidR="00124ADF" w:rsidRPr="0014486C">
        <w:rPr>
          <w:rFonts w:asciiTheme="minorHAnsi" w:hAnsiTheme="minorHAnsi" w:cstheme="minorHAnsi"/>
          <w:szCs w:val="24"/>
        </w:rPr>
        <w:t xml:space="preserve">Reference No. (Of another existing WI). </w:t>
      </w:r>
    </w:p>
    <w:p w14:paraId="27BA6B49" w14:textId="36B46823" w:rsidR="007560C9" w:rsidRDefault="007560C9" w:rsidP="007560C9">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‘Generate PDF’ button will be enabled only </w:t>
      </w:r>
      <w:r w:rsidR="00840510">
        <w:rPr>
          <w:rFonts w:asciiTheme="minorHAnsi" w:hAnsiTheme="minorHAnsi" w:cstheme="minorHAnsi"/>
          <w:szCs w:val="24"/>
        </w:rPr>
        <w:t xml:space="preserve">if the user will enter ‘Previous Reference No.’, otherwise it will remain disabled. </w:t>
      </w:r>
    </w:p>
    <w:p w14:paraId="5A4B54EF" w14:textId="69C7A9A4" w:rsidR="00840510" w:rsidRPr="003915CA" w:rsidRDefault="00840510" w:rsidP="007560C9">
      <w:pPr>
        <w:pStyle w:val="ListParagraph"/>
        <w:numPr>
          <w:ilvl w:val="0"/>
          <w:numId w:val="6"/>
        </w:numPr>
        <w:suppressAutoHyphens w:val="0"/>
        <w:spacing w:before="120" w:after="120" w:line="360" w:lineRule="auto"/>
        <w:jc w:val="both"/>
        <w:rPr>
          <w:rFonts w:asciiTheme="minorHAnsi" w:hAnsiTheme="minorHAnsi" w:cstheme="minorHAnsi"/>
          <w:b/>
          <w:bCs/>
          <w:szCs w:val="24"/>
        </w:rPr>
      </w:pPr>
      <w:r>
        <w:rPr>
          <w:rFonts w:asciiTheme="minorHAnsi" w:hAnsiTheme="minorHAnsi" w:cstheme="minorHAnsi"/>
          <w:szCs w:val="24"/>
        </w:rPr>
        <w:t xml:space="preserve">If the WI with Previous Reference No. as Reference Number exists, then only </w:t>
      </w:r>
      <w:r w:rsidR="003915CA">
        <w:rPr>
          <w:rFonts w:asciiTheme="minorHAnsi" w:hAnsiTheme="minorHAnsi" w:cstheme="minorHAnsi"/>
          <w:szCs w:val="24"/>
        </w:rPr>
        <w:t xml:space="preserve">the PDF will get generated. If there is no WI with Previous Reference No. as Reference No., then there will be error message for the user as </w:t>
      </w:r>
      <w:r w:rsidR="003915CA" w:rsidRPr="003915CA">
        <w:rPr>
          <w:rFonts w:asciiTheme="minorHAnsi" w:hAnsiTheme="minorHAnsi" w:cstheme="minorHAnsi"/>
          <w:b/>
          <w:bCs/>
          <w:szCs w:val="24"/>
        </w:rPr>
        <w:t xml:space="preserve">‘There is no WI with such Reference Number’. </w:t>
      </w:r>
    </w:p>
    <w:p w14:paraId="35F83500" w14:textId="0F13A943" w:rsidR="00134317" w:rsidRPr="0014486C" w:rsidRDefault="00EE373F"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PDF will be generated based on</w:t>
      </w:r>
      <w:r w:rsidR="00134317" w:rsidRPr="0014486C">
        <w:rPr>
          <w:rFonts w:asciiTheme="minorHAnsi" w:hAnsiTheme="minorHAnsi" w:cstheme="minorHAnsi"/>
          <w:szCs w:val="24"/>
        </w:rPr>
        <w:t xml:space="preserve"> previous reference </w:t>
      </w:r>
      <w:r w:rsidR="00D5647B" w:rsidRPr="0014486C">
        <w:rPr>
          <w:rFonts w:asciiTheme="minorHAnsi" w:hAnsiTheme="minorHAnsi" w:cstheme="minorHAnsi"/>
          <w:szCs w:val="24"/>
        </w:rPr>
        <w:t>number</w:t>
      </w:r>
      <w:r w:rsidR="00AD5DAC" w:rsidRPr="0014486C">
        <w:rPr>
          <w:rFonts w:asciiTheme="minorHAnsi" w:hAnsiTheme="minorHAnsi" w:cstheme="minorHAnsi"/>
          <w:szCs w:val="24"/>
        </w:rPr>
        <w:t xml:space="preserve"> once the user clicks on a button “Generate PDF”, </w:t>
      </w:r>
      <w:r w:rsidR="00134317" w:rsidRPr="0014486C">
        <w:rPr>
          <w:rFonts w:asciiTheme="minorHAnsi" w:hAnsiTheme="minorHAnsi" w:cstheme="minorHAnsi"/>
          <w:szCs w:val="24"/>
        </w:rPr>
        <w:t>this document will contain all open</w:t>
      </w:r>
      <w:r w:rsidR="007E1EAC">
        <w:rPr>
          <w:rFonts w:asciiTheme="minorHAnsi" w:hAnsiTheme="minorHAnsi" w:cstheme="minorHAnsi"/>
          <w:szCs w:val="24"/>
        </w:rPr>
        <w:t xml:space="preserve"> </w:t>
      </w:r>
      <w:r w:rsidR="00134317" w:rsidRPr="0014486C">
        <w:rPr>
          <w:rFonts w:asciiTheme="minorHAnsi" w:hAnsiTheme="minorHAnsi" w:cstheme="minorHAnsi"/>
          <w:szCs w:val="24"/>
        </w:rPr>
        <w:t>/</w:t>
      </w:r>
      <w:r w:rsidR="007E1EAC">
        <w:rPr>
          <w:rFonts w:asciiTheme="minorHAnsi" w:hAnsiTheme="minorHAnsi" w:cstheme="minorHAnsi"/>
          <w:szCs w:val="24"/>
        </w:rPr>
        <w:t xml:space="preserve"> </w:t>
      </w:r>
      <w:r w:rsidR="00134317" w:rsidRPr="0014486C">
        <w:rPr>
          <w:rFonts w:asciiTheme="minorHAnsi" w:hAnsiTheme="minorHAnsi" w:cstheme="minorHAnsi"/>
          <w:szCs w:val="24"/>
        </w:rPr>
        <w:t>closed work-items’ details</w:t>
      </w:r>
      <w:r w:rsidR="00AD5DAC" w:rsidRPr="0014486C">
        <w:rPr>
          <w:rFonts w:asciiTheme="minorHAnsi" w:hAnsiTheme="minorHAnsi" w:cstheme="minorHAnsi"/>
          <w:szCs w:val="24"/>
        </w:rPr>
        <w:t xml:space="preserve"> and get attached with the WI</w:t>
      </w:r>
      <w:r w:rsidR="002B628F">
        <w:rPr>
          <w:rFonts w:asciiTheme="minorHAnsi" w:hAnsiTheme="minorHAnsi" w:cstheme="minorHAnsi"/>
          <w:szCs w:val="24"/>
        </w:rPr>
        <w:t xml:space="preserve"> along with previous </w:t>
      </w:r>
      <w:r w:rsidR="002B628F" w:rsidRPr="002B628F">
        <w:rPr>
          <w:rFonts w:asciiTheme="minorHAnsi" w:hAnsiTheme="minorHAnsi" w:cstheme="minorHAnsi"/>
          <w:b/>
          <w:bCs/>
          <w:szCs w:val="24"/>
        </w:rPr>
        <w:t>‘Central Bank Attachment’</w:t>
      </w:r>
      <w:r w:rsidR="002B628F">
        <w:rPr>
          <w:rFonts w:asciiTheme="minorHAnsi" w:hAnsiTheme="minorHAnsi" w:cstheme="minorHAnsi"/>
          <w:szCs w:val="24"/>
        </w:rPr>
        <w:t>.</w:t>
      </w:r>
      <w:r w:rsidR="00134317" w:rsidRPr="0014486C">
        <w:rPr>
          <w:rFonts w:asciiTheme="minorHAnsi" w:hAnsiTheme="minorHAnsi" w:cstheme="minorHAnsi"/>
          <w:szCs w:val="24"/>
        </w:rPr>
        <w:t xml:space="preserve"> The below fields will be </w:t>
      </w:r>
      <w:r w:rsidR="00AD5DAC" w:rsidRPr="0014486C">
        <w:rPr>
          <w:rFonts w:asciiTheme="minorHAnsi" w:hAnsiTheme="minorHAnsi" w:cstheme="minorHAnsi"/>
          <w:szCs w:val="24"/>
        </w:rPr>
        <w:t>available in the PDF file generated</w:t>
      </w:r>
      <w:r w:rsidR="00846855" w:rsidRPr="0014486C">
        <w:rPr>
          <w:rFonts w:asciiTheme="minorHAnsi" w:hAnsiTheme="minorHAnsi" w:cstheme="minorHAnsi"/>
          <w:szCs w:val="24"/>
        </w:rPr>
        <w:t>.</w:t>
      </w:r>
    </w:p>
    <w:p w14:paraId="0307A9EC" w14:textId="2ACA23E1"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Work-item </w:t>
      </w:r>
      <w:r w:rsidR="00D12FE7" w:rsidRPr="0014486C">
        <w:rPr>
          <w:rFonts w:asciiTheme="minorHAnsi" w:hAnsiTheme="minorHAnsi" w:cstheme="minorHAnsi"/>
          <w:szCs w:val="24"/>
        </w:rPr>
        <w:t>Number.</w:t>
      </w:r>
    </w:p>
    <w:p w14:paraId="7A1DBDB4" w14:textId="7FF3FEDD"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Requested Date</w:t>
      </w:r>
    </w:p>
    <w:p w14:paraId="70022ED8" w14:textId="747E1E18"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Compliance Response</w:t>
      </w:r>
      <w:r w:rsidR="00124ADF" w:rsidRPr="0014486C">
        <w:rPr>
          <w:rFonts w:asciiTheme="minorHAnsi" w:hAnsiTheme="minorHAnsi" w:cstheme="minorHAnsi"/>
          <w:szCs w:val="24"/>
        </w:rPr>
        <w:t xml:space="preserve"> </w:t>
      </w:r>
      <w:r w:rsidR="009C2927" w:rsidRPr="00D12FE7">
        <w:rPr>
          <w:rFonts w:asciiTheme="minorHAnsi" w:hAnsiTheme="minorHAnsi" w:cstheme="minorHAnsi"/>
          <w:i/>
          <w:iCs/>
          <w:szCs w:val="24"/>
        </w:rPr>
        <w:t>(Pls refer appendix D</w:t>
      </w:r>
      <w:r w:rsidR="00D12FE7" w:rsidRPr="00D12FE7">
        <w:rPr>
          <w:rFonts w:asciiTheme="minorHAnsi" w:hAnsiTheme="minorHAnsi" w:cstheme="minorHAnsi"/>
          <w:i/>
          <w:iCs/>
          <w:szCs w:val="24"/>
        </w:rPr>
        <w:t xml:space="preserve"> for the template format</w:t>
      </w:r>
      <w:r w:rsidR="009C2927" w:rsidRPr="00D12FE7">
        <w:rPr>
          <w:rFonts w:asciiTheme="minorHAnsi" w:hAnsiTheme="minorHAnsi" w:cstheme="minorHAnsi"/>
          <w:i/>
          <w:iCs/>
          <w:szCs w:val="24"/>
        </w:rPr>
        <w:t>)</w:t>
      </w:r>
    </w:p>
    <w:p w14:paraId="70CBF4CE" w14:textId="6721F3AC" w:rsidR="000B2CEE" w:rsidRDefault="00EB26F7"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4"/>
      <w:commentRangeStart w:id="85"/>
      <w:commentRangeStart w:id="86"/>
      <w:r w:rsidRPr="0014486C">
        <w:rPr>
          <w:rFonts w:asciiTheme="minorHAnsi" w:hAnsiTheme="minorHAnsi" w:cstheme="minorHAnsi"/>
          <w:szCs w:val="24"/>
        </w:rPr>
        <w:t>User</w:t>
      </w:r>
      <w:r w:rsidR="00740DF3" w:rsidRPr="0014486C">
        <w:rPr>
          <w:rFonts w:asciiTheme="minorHAnsi" w:hAnsiTheme="minorHAnsi" w:cstheme="minorHAnsi"/>
          <w:szCs w:val="24"/>
        </w:rPr>
        <w:t>s</w:t>
      </w:r>
      <w:r w:rsidRPr="0014486C">
        <w:rPr>
          <w:rFonts w:asciiTheme="minorHAnsi" w:hAnsiTheme="minorHAnsi" w:cstheme="minorHAnsi"/>
          <w:szCs w:val="24"/>
        </w:rPr>
        <w:t xml:space="preserve"> will be able to create cases for multiple customers based on the Customer Type: Individual / Non</w:t>
      </w:r>
      <w:r w:rsidR="00371ED9" w:rsidRPr="0014486C">
        <w:rPr>
          <w:rFonts w:asciiTheme="minorHAnsi" w:hAnsiTheme="minorHAnsi" w:cstheme="minorHAnsi"/>
          <w:szCs w:val="24"/>
        </w:rPr>
        <w:t>-</w:t>
      </w:r>
      <w:r w:rsidRPr="0014486C">
        <w:rPr>
          <w:rFonts w:asciiTheme="minorHAnsi" w:hAnsiTheme="minorHAnsi" w:cstheme="minorHAnsi"/>
          <w:szCs w:val="24"/>
        </w:rPr>
        <w:t xml:space="preserve">Individual or Both. </w:t>
      </w:r>
      <w:commentRangeEnd w:id="84"/>
      <w:r w:rsidR="00FA0CAA" w:rsidRPr="0014486C">
        <w:rPr>
          <w:rStyle w:val="CommentReference"/>
          <w:rFonts w:asciiTheme="minorHAnsi" w:hAnsiTheme="minorHAnsi" w:cstheme="minorHAnsi"/>
          <w:sz w:val="24"/>
          <w:szCs w:val="24"/>
        </w:rPr>
        <w:commentReference w:id="84"/>
      </w:r>
      <w:commentRangeEnd w:id="85"/>
      <w:r w:rsidR="00C43C1C" w:rsidRPr="0014486C">
        <w:rPr>
          <w:rStyle w:val="CommentReference"/>
          <w:rFonts w:asciiTheme="minorHAnsi" w:hAnsiTheme="minorHAnsi" w:cstheme="minorHAnsi"/>
          <w:sz w:val="24"/>
          <w:szCs w:val="24"/>
        </w:rPr>
        <w:commentReference w:id="85"/>
      </w:r>
      <w:commentRangeEnd w:id="86"/>
      <w:r w:rsidR="008D6EB7" w:rsidRPr="0014486C">
        <w:rPr>
          <w:rStyle w:val="CommentReference"/>
          <w:rFonts w:asciiTheme="minorHAnsi" w:hAnsiTheme="minorHAnsi" w:cstheme="minorHAnsi"/>
          <w:sz w:val="24"/>
          <w:szCs w:val="24"/>
        </w:rPr>
        <w:commentReference w:id="86"/>
      </w:r>
    </w:p>
    <w:p w14:paraId="64B41E49" w14:textId="0002260B" w:rsidR="008B6336" w:rsidRPr="0014486C" w:rsidRDefault="008B6336"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w:t>
      </w:r>
      <w:r w:rsidR="00676C70">
        <w:rPr>
          <w:rFonts w:asciiTheme="minorHAnsi" w:hAnsiTheme="minorHAnsi" w:cstheme="minorHAnsi"/>
          <w:szCs w:val="24"/>
        </w:rPr>
        <w:t xml:space="preserve"> user has selected Individual first, filled the </w:t>
      </w:r>
      <w:r w:rsidR="00D0521E">
        <w:rPr>
          <w:rFonts w:asciiTheme="minorHAnsi" w:hAnsiTheme="minorHAnsi" w:cstheme="minorHAnsi"/>
          <w:szCs w:val="24"/>
        </w:rPr>
        <w:t>customer data and performed all the searches,</w:t>
      </w:r>
      <w:r w:rsidR="00676C70">
        <w:rPr>
          <w:rFonts w:asciiTheme="minorHAnsi" w:hAnsiTheme="minorHAnsi" w:cstheme="minorHAnsi"/>
          <w:szCs w:val="24"/>
        </w:rPr>
        <w:t xml:space="preserve"> post that </w:t>
      </w:r>
      <w:r w:rsidR="00D0521E">
        <w:rPr>
          <w:rFonts w:asciiTheme="minorHAnsi" w:hAnsiTheme="minorHAnsi" w:cstheme="minorHAnsi"/>
          <w:szCs w:val="24"/>
        </w:rPr>
        <w:t xml:space="preserve">if </w:t>
      </w:r>
      <w:r w:rsidR="00676C70">
        <w:rPr>
          <w:rFonts w:asciiTheme="minorHAnsi" w:hAnsiTheme="minorHAnsi" w:cstheme="minorHAnsi"/>
          <w:szCs w:val="24"/>
        </w:rPr>
        <w:t xml:space="preserve">he is selecting </w:t>
      </w:r>
      <w:r w:rsidR="00D0521E">
        <w:rPr>
          <w:rFonts w:asciiTheme="minorHAnsi" w:hAnsiTheme="minorHAnsi" w:cstheme="minorHAnsi"/>
          <w:szCs w:val="24"/>
        </w:rPr>
        <w:t>non-individual</w:t>
      </w:r>
      <w:r w:rsidR="00676C70">
        <w:rPr>
          <w:rFonts w:asciiTheme="minorHAnsi" w:hAnsiTheme="minorHAnsi" w:cstheme="minorHAnsi"/>
          <w:szCs w:val="24"/>
        </w:rPr>
        <w:t xml:space="preserve"> also</w:t>
      </w:r>
      <w:r w:rsidR="00D0521E">
        <w:rPr>
          <w:rFonts w:asciiTheme="minorHAnsi" w:hAnsiTheme="minorHAnsi" w:cstheme="minorHAnsi"/>
          <w:szCs w:val="24"/>
        </w:rPr>
        <w:t xml:space="preserve">, </w:t>
      </w:r>
      <w:r w:rsidR="00676C70">
        <w:rPr>
          <w:rFonts w:asciiTheme="minorHAnsi" w:hAnsiTheme="minorHAnsi" w:cstheme="minorHAnsi"/>
          <w:szCs w:val="24"/>
        </w:rPr>
        <w:t>then there will be</w:t>
      </w:r>
      <w:r w:rsidR="00D0521E">
        <w:rPr>
          <w:rFonts w:asciiTheme="minorHAnsi" w:hAnsiTheme="minorHAnsi" w:cstheme="minorHAnsi"/>
          <w:szCs w:val="24"/>
        </w:rPr>
        <w:t xml:space="preserve"> a pop-up for the user to select ‘Both’ only for filling data for both Individual and Non-Individual. Same goes </w:t>
      </w:r>
      <w:r w:rsidR="00F86BDF">
        <w:rPr>
          <w:rFonts w:asciiTheme="minorHAnsi" w:hAnsiTheme="minorHAnsi" w:cstheme="minorHAnsi"/>
          <w:szCs w:val="24"/>
        </w:rPr>
        <w:t xml:space="preserve">for vice versa. </w:t>
      </w:r>
    </w:p>
    <w:p w14:paraId="18A20FD1" w14:textId="760FD4DD" w:rsidR="006E74AA" w:rsidRPr="0014486C" w:rsidRDefault="006E74AA"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A Report will be implemented that will display the list of archived and active WIs based on CIF.</w:t>
      </w:r>
      <w:r w:rsidR="000E5F57" w:rsidRPr="0014486C">
        <w:rPr>
          <w:rFonts w:asciiTheme="minorHAnsi" w:hAnsiTheme="minorHAnsi" w:cstheme="minorHAnsi"/>
          <w:szCs w:val="24"/>
        </w:rPr>
        <w:t xml:space="preserve"> – </w:t>
      </w:r>
      <w:r w:rsidR="000E5F57" w:rsidRPr="00F136A6">
        <w:rPr>
          <w:rFonts w:asciiTheme="minorHAnsi" w:hAnsiTheme="minorHAnsi" w:cstheme="minorHAnsi"/>
          <w:b/>
          <w:bCs/>
          <w:szCs w:val="24"/>
        </w:rPr>
        <w:t>BAM report</w:t>
      </w:r>
      <w:r w:rsidR="000E5F57" w:rsidRPr="0014486C">
        <w:rPr>
          <w:rFonts w:asciiTheme="minorHAnsi" w:hAnsiTheme="minorHAnsi" w:cstheme="minorHAnsi"/>
          <w:szCs w:val="24"/>
        </w:rPr>
        <w:t xml:space="preserve"> </w:t>
      </w:r>
    </w:p>
    <w:p w14:paraId="34165F51" w14:textId="2479AC53" w:rsidR="003B39A3" w:rsidRDefault="0008798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On entering the customer data (Individual/ Non-Individual), u</w:t>
      </w:r>
      <w:r w:rsidR="00153ECE" w:rsidRPr="0014486C">
        <w:rPr>
          <w:rFonts w:asciiTheme="minorHAnsi" w:hAnsiTheme="minorHAnsi" w:cstheme="minorHAnsi"/>
          <w:szCs w:val="24"/>
        </w:rPr>
        <w:t xml:space="preserve">ser will perform a Dedupe check </w:t>
      </w:r>
      <w:r w:rsidR="00134317" w:rsidRPr="0014486C">
        <w:rPr>
          <w:rFonts w:asciiTheme="minorHAnsi" w:hAnsiTheme="minorHAnsi" w:cstheme="minorHAnsi"/>
          <w:szCs w:val="24"/>
        </w:rPr>
        <w:t xml:space="preserve">to identify whether the customer is RAK Bank </w:t>
      </w:r>
      <w:r w:rsidRPr="0014486C">
        <w:rPr>
          <w:rFonts w:asciiTheme="minorHAnsi" w:hAnsiTheme="minorHAnsi" w:cstheme="minorHAnsi"/>
          <w:szCs w:val="24"/>
        </w:rPr>
        <w:t>C</w:t>
      </w:r>
      <w:r w:rsidR="00134317" w:rsidRPr="0014486C">
        <w:rPr>
          <w:rFonts w:asciiTheme="minorHAnsi" w:hAnsiTheme="minorHAnsi" w:cstheme="minorHAnsi"/>
          <w:szCs w:val="24"/>
        </w:rPr>
        <w:t xml:space="preserve">ustomer or Non - RAK Bank </w:t>
      </w:r>
      <w:r w:rsidRPr="0014486C">
        <w:rPr>
          <w:rFonts w:asciiTheme="minorHAnsi" w:hAnsiTheme="minorHAnsi" w:cstheme="minorHAnsi"/>
          <w:szCs w:val="24"/>
        </w:rPr>
        <w:t>C</w:t>
      </w:r>
      <w:r w:rsidR="00134317" w:rsidRPr="0014486C">
        <w:rPr>
          <w:rFonts w:asciiTheme="minorHAnsi" w:hAnsiTheme="minorHAnsi" w:cstheme="minorHAnsi"/>
          <w:szCs w:val="24"/>
        </w:rPr>
        <w:t>ustomer.</w:t>
      </w:r>
      <w:r w:rsidR="008D5EAF" w:rsidRPr="0014486C">
        <w:rPr>
          <w:rFonts w:asciiTheme="minorHAnsi" w:hAnsiTheme="minorHAnsi" w:cstheme="minorHAnsi"/>
          <w:szCs w:val="24"/>
        </w:rPr>
        <w:t xml:space="preserve"> </w:t>
      </w:r>
      <w:r w:rsidR="003B39A3" w:rsidRPr="0014486C">
        <w:rPr>
          <w:rFonts w:asciiTheme="minorHAnsi" w:hAnsiTheme="minorHAnsi" w:cstheme="minorHAnsi"/>
          <w:szCs w:val="24"/>
        </w:rPr>
        <w:t>The details for CIF will be fetched in the</w:t>
      </w:r>
      <w:r w:rsidR="00D97F0B" w:rsidRPr="0014486C">
        <w:rPr>
          <w:rFonts w:asciiTheme="minorHAnsi" w:hAnsiTheme="minorHAnsi" w:cstheme="minorHAnsi"/>
          <w:szCs w:val="24"/>
        </w:rPr>
        <w:t xml:space="preserve"> same</w:t>
      </w:r>
      <w:r w:rsidR="003B39A3" w:rsidRPr="0014486C">
        <w:rPr>
          <w:rFonts w:asciiTheme="minorHAnsi" w:hAnsiTheme="minorHAnsi" w:cstheme="minorHAnsi"/>
          <w:szCs w:val="24"/>
        </w:rPr>
        <w:t xml:space="preserve"> grid </w:t>
      </w:r>
      <w:r w:rsidR="00AD5DAC" w:rsidRPr="0014486C">
        <w:rPr>
          <w:rFonts w:asciiTheme="minorHAnsi" w:hAnsiTheme="minorHAnsi" w:cstheme="minorHAnsi"/>
          <w:szCs w:val="24"/>
        </w:rPr>
        <w:t>as</w:t>
      </w:r>
      <w:r w:rsidR="00D97F0B" w:rsidRPr="0014486C">
        <w:rPr>
          <w:rFonts w:asciiTheme="minorHAnsi" w:hAnsiTheme="minorHAnsi" w:cstheme="minorHAnsi"/>
          <w:szCs w:val="24"/>
        </w:rPr>
        <w:t xml:space="preserve"> </w:t>
      </w:r>
      <w:r w:rsidR="003B39A3" w:rsidRPr="0014486C">
        <w:rPr>
          <w:rFonts w:asciiTheme="minorHAnsi" w:hAnsiTheme="minorHAnsi" w:cstheme="minorHAnsi"/>
          <w:szCs w:val="24"/>
        </w:rPr>
        <w:t xml:space="preserve">Customer </w:t>
      </w:r>
      <w:r w:rsidR="00D97F0B" w:rsidRPr="0014486C">
        <w:rPr>
          <w:rFonts w:asciiTheme="minorHAnsi" w:hAnsiTheme="minorHAnsi" w:cstheme="minorHAnsi"/>
          <w:szCs w:val="24"/>
        </w:rPr>
        <w:t>D</w:t>
      </w:r>
      <w:r w:rsidR="003B39A3" w:rsidRPr="0014486C">
        <w:rPr>
          <w:rFonts w:asciiTheme="minorHAnsi" w:hAnsiTheme="minorHAnsi" w:cstheme="minorHAnsi"/>
          <w:szCs w:val="24"/>
        </w:rPr>
        <w:t>etail</w:t>
      </w:r>
      <w:r w:rsidR="009C2927">
        <w:rPr>
          <w:rFonts w:asciiTheme="minorHAnsi" w:hAnsiTheme="minorHAnsi" w:cstheme="minorHAnsi"/>
          <w:szCs w:val="24"/>
        </w:rPr>
        <w:t xml:space="preserve">s in </w:t>
      </w:r>
      <w:r w:rsidR="0023366C">
        <w:rPr>
          <w:rFonts w:asciiTheme="minorHAnsi" w:hAnsiTheme="minorHAnsi" w:cstheme="minorHAnsi"/>
          <w:szCs w:val="24"/>
        </w:rPr>
        <w:t xml:space="preserve">the </w:t>
      </w:r>
      <w:r w:rsidR="0023366C">
        <w:rPr>
          <w:rFonts w:asciiTheme="minorHAnsi" w:hAnsiTheme="minorHAnsi" w:cstheme="minorHAnsi"/>
          <w:szCs w:val="24"/>
        </w:rPr>
        <w:lastRenderedPageBreak/>
        <w:t>case</w:t>
      </w:r>
      <w:r w:rsidR="009C2927">
        <w:rPr>
          <w:rFonts w:asciiTheme="minorHAnsi" w:hAnsiTheme="minorHAnsi" w:cstheme="minorHAnsi"/>
          <w:szCs w:val="24"/>
        </w:rPr>
        <w:t xml:space="preserve"> of Internal Customer. If no CIF is received in the dedupe search, then it will be considered as a ‘Non-RAK Bank Customer’ based on the API response. </w:t>
      </w:r>
    </w:p>
    <w:p w14:paraId="5FFC8985" w14:textId="4C82C355" w:rsidR="000E5A89" w:rsidRDefault="000E5A89"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dedupe check will happen as soon as the user fills the details and clicks on ‘Save &amp; Close’ </w:t>
      </w:r>
      <w:r w:rsidR="00C444EB">
        <w:rPr>
          <w:rFonts w:asciiTheme="minorHAnsi" w:hAnsiTheme="minorHAnsi" w:cstheme="minorHAnsi"/>
          <w:szCs w:val="24"/>
        </w:rPr>
        <w:t xml:space="preserve">or ‘Save &amp; Next’ on the grid. </w:t>
      </w:r>
    </w:p>
    <w:p w14:paraId="3B33C238" w14:textId="646DEBBA" w:rsidR="009C2927" w:rsidRDefault="0023366C"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filling in the customer details; </w:t>
      </w:r>
      <w:r w:rsidR="009C2927">
        <w:rPr>
          <w:rFonts w:asciiTheme="minorHAnsi" w:hAnsiTheme="minorHAnsi" w:cstheme="minorHAnsi"/>
          <w:szCs w:val="24"/>
        </w:rPr>
        <w:t xml:space="preserve">Passport/Emirates ID </w:t>
      </w:r>
      <w:r>
        <w:rPr>
          <w:rFonts w:asciiTheme="minorHAnsi" w:hAnsiTheme="minorHAnsi" w:cstheme="minorHAnsi"/>
          <w:szCs w:val="24"/>
        </w:rPr>
        <w:t xml:space="preserve">(one out of both) </w:t>
      </w:r>
      <w:r w:rsidR="009C2927">
        <w:rPr>
          <w:rFonts w:asciiTheme="minorHAnsi" w:hAnsiTheme="minorHAnsi" w:cstheme="minorHAnsi"/>
          <w:szCs w:val="24"/>
        </w:rPr>
        <w:t xml:space="preserve">in case of Individual Customers and Trade License Number in case of Non-Individual Customer will always be unique. The user will not be able to enter the same fields for another customer. If the user enters the same fields, </w:t>
      </w:r>
      <w:r w:rsidR="0020084E">
        <w:rPr>
          <w:rFonts w:asciiTheme="minorHAnsi" w:hAnsiTheme="minorHAnsi" w:cstheme="minorHAnsi"/>
          <w:szCs w:val="24"/>
        </w:rPr>
        <w:t>the system</w:t>
      </w:r>
      <w:r w:rsidR="009C2927">
        <w:rPr>
          <w:rFonts w:asciiTheme="minorHAnsi" w:hAnsiTheme="minorHAnsi" w:cstheme="minorHAnsi"/>
          <w:szCs w:val="24"/>
        </w:rPr>
        <w:t xml:space="preserve"> will throw an error message. </w:t>
      </w:r>
    </w:p>
    <w:p w14:paraId="53865061" w14:textId="77777777" w:rsidR="00AD7506" w:rsidRDefault="006B4A5C" w:rsidP="00D25CAD">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Data to be filled for Individual Customer</w:t>
      </w:r>
      <w:r w:rsidR="00AD7506">
        <w:rPr>
          <w:rFonts w:asciiTheme="minorHAnsi" w:hAnsiTheme="minorHAnsi" w:cstheme="minorHAnsi"/>
          <w:szCs w:val="24"/>
        </w:rPr>
        <w:t xml:space="preserve"> to perform the Dedupe Check:</w:t>
      </w:r>
    </w:p>
    <w:p w14:paraId="3CF14F04" w14:textId="77777777"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First Name </w:t>
      </w:r>
    </w:p>
    <w:p w14:paraId="5A20E229" w14:textId="0BC1BA4D"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Middle Name </w:t>
      </w:r>
    </w:p>
    <w:p w14:paraId="0ED575B2" w14:textId="77777777"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Last Name </w:t>
      </w:r>
    </w:p>
    <w:p w14:paraId="7EEF5748" w14:textId="4C24B375" w:rsidR="006B4A5C" w:rsidRDefault="006B4A5C"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sidRPr="00AD7506">
        <w:rPr>
          <w:rFonts w:asciiTheme="minorHAnsi" w:hAnsiTheme="minorHAnsi" w:cstheme="minorHAnsi"/>
          <w:szCs w:val="24"/>
        </w:rPr>
        <w:t xml:space="preserve"> </w:t>
      </w:r>
      <w:r w:rsidR="00AD7506">
        <w:rPr>
          <w:rFonts w:asciiTheme="minorHAnsi" w:hAnsiTheme="minorHAnsi" w:cstheme="minorHAnsi"/>
          <w:szCs w:val="24"/>
        </w:rPr>
        <w:t>DOB</w:t>
      </w:r>
    </w:p>
    <w:p w14:paraId="670B969A" w14:textId="1040FBEA"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Nationality </w:t>
      </w:r>
    </w:p>
    <w:p w14:paraId="13FF8C8F" w14:textId="3B9DDC49"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Passport</w:t>
      </w:r>
    </w:p>
    <w:p w14:paraId="757842DD" w14:textId="5FB86541"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Emirates ID </w:t>
      </w:r>
    </w:p>
    <w:p w14:paraId="0312D8DA" w14:textId="67F4CFD2" w:rsidR="00D37C7D" w:rsidRDefault="00D37C7D" w:rsidP="00D37C7D">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Data to be filled for Non-Individual Customer to perform the Dedupe Check: </w:t>
      </w:r>
    </w:p>
    <w:p w14:paraId="5C020D6B" w14:textId="523D98E8" w:rsidR="00D37C7D" w:rsidRDefault="00D37C7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Company Name </w:t>
      </w:r>
    </w:p>
    <w:p w14:paraId="7ED3C709" w14:textId="60241A93" w:rsidR="00D37C7D" w:rsidRDefault="00363F59"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Trade License No. </w:t>
      </w:r>
    </w:p>
    <w:p w14:paraId="326C6CC0" w14:textId="38B78666" w:rsidR="00363F59"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Date of Establishment</w:t>
      </w:r>
    </w:p>
    <w:p w14:paraId="1DE1DC40" w14:textId="2DBB0B5C" w:rsidR="00E02D4D"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TL Issuing Authority </w:t>
      </w:r>
    </w:p>
    <w:p w14:paraId="1910D71F" w14:textId="6B41144C" w:rsidR="00E02D4D" w:rsidRPr="00D37C7D"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Country of Incorporation</w:t>
      </w:r>
    </w:p>
    <w:p w14:paraId="4F45883E" w14:textId="77777777" w:rsidR="006B4A5C" w:rsidRPr="00D25CAD" w:rsidRDefault="006B4A5C" w:rsidP="00D25CAD">
      <w:pPr>
        <w:suppressAutoHyphens w:val="0"/>
        <w:spacing w:before="120" w:after="120" w:line="360" w:lineRule="auto"/>
        <w:jc w:val="both"/>
        <w:rPr>
          <w:rFonts w:asciiTheme="minorHAnsi" w:hAnsiTheme="minorHAnsi" w:cstheme="minorHAnsi"/>
          <w:szCs w:val="24"/>
        </w:rPr>
      </w:pPr>
    </w:p>
    <w:p w14:paraId="28F58944" w14:textId="4A923B72" w:rsidR="000B2CEE" w:rsidRDefault="000B2CE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The details of RAK Bank Customer and Non-</w:t>
      </w:r>
      <w:r w:rsidR="00ED22B1" w:rsidRPr="0014486C">
        <w:rPr>
          <w:rFonts w:asciiTheme="minorHAnsi" w:hAnsiTheme="minorHAnsi" w:cstheme="minorHAnsi"/>
          <w:szCs w:val="24"/>
        </w:rPr>
        <w:t xml:space="preserve">RAK Bank </w:t>
      </w:r>
      <w:r w:rsidRPr="0014486C">
        <w:rPr>
          <w:rFonts w:asciiTheme="minorHAnsi" w:hAnsiTheme="minorHAnsi" w:cstheme="minorHAnsi"/>
          <w:szCs w:val="24"/>
        </w:rPr>
        <w:t xml:space="preserve">Customer will be present throughout the workflow for each </w:t>
      </w:r>
      <w:r w:rsidR="00ED22B1" w:rsidRPr="0014486C">
        <w:rPr>
          <w:rFonts w:asciiTheme="minorHAnsi" w:hAnsiTheme="minorHAnsi" w:cstheme="minorHAnsi"/>
          <w:szCs w:val="24"/>
        </w:rPr>
        <w:t>work step</w:t>
      </w:r>
      <w:r w:rsidRPr="0014486C">
        <w:rPr>
          <w:rFonts w:asciiTheme="minorHAnsi" w:hAnsiTheme="minorHAnsi" w:cstheme="minorHAnsi"/>
          <w:szCs w:val="24"/>
        </w:rPr>
        <w:t>.</w:t>
      </w:r>
    </w:p>
    <w:p w14:paraId="105F6158" w14:textId="62F5E226" w:rsidR="001C1F30" w:rsidRDefault="009C2927"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select the main CIF</w:t>
      </w:r>
      <w:r w:rsidR="00425B46">
        <w:rPr>
          <w:rFonts w:asciiTheme="minorHAnsi" w:hAnsiTheme="minorHAnsi" w:cstheme="minorHAnsi"/>
          <w:szCs w:val="24"/>
        </w:rPr>
        <w:t>/external customer</w:t>
      </w:r>
      <w:r>
        <w:rPr>
          <w:rFonts w:asciiTheme="minorHAnsi" w:hAnsiTheme="minorHAnsi" w:cstheme="minorHAnsi"/>
          <w:szCs w:val="24"/>
        </w:rPr>
        <w:t xml:space="preserve"> by clicking on a tick box and </w:t>
      </w:r>
      <w:r w:rsidR="00296638">
        <w:rPr>
          <w:rFonts w:asciiTheme="minorHAnsi" w:hAnsiTheme="minorHAnsi" w:cstheme="minorHAnsi"/>
          <w:szCs w:val="24"/>
        </w:rPr>
        <w:t xml:space="preserve">then </w:t>
      </w:r>
      <w:r>
        <w:rPr>
          <w:rFonts w:asciiTheme="minorHAnsi" w:hAnsiTheme="minorHAnsi" w:cstheme="minorHAnsi"/>
          <w:szCs w:val="24"/>
        </w:rPr>
        <w:t xml:space="preserve">click on ‘Matched’ for the </w:t>
      </w:r>
      <w:r w:rsidR="00425B46">
        <w:rPr>
          <w:rFonts w:asciiTheme="minorHAnsi" w:hAnsiTheme="minorHAnsi" w:cstheme="minorHAnsi"/>
          <w:szCs w:val="24"/>
        </w:rPr>
        <w:t>customer’s</w:t>
      </w:r>
      <w:r>
        <w:rPr>
          <w:rFonts w:asciiTheme="minorHAnsi" w:hAnsiTheme="minorHAnsi" w:cstheme="minorHAnsi"/>
          <w:szCs w:val="24"/>
        </w:rPr>
        <w:t xml:space="preserve"> identified. </w:t>
      </w:r>
    </w:p>
    <w:p w14:paraId="6A47FB8F" w14:textId="4A5D9201" w:rsidR="001C1F30" w:rsidRDefault="00FE3F64"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user needs to un-match the CIF</w:t>
      </w:r>
      <w:r w:rsidR="00425B46">
        <w:rPr>
          <w:rFonts w:asciiTheme="minorHAnsi" w:hAnsiTheme="minorHAnsi" w:cstheme="minorHAnsi"/>
          <w:szCs w:val="24"/>
        </w:rPr>
        <w:t>/external customer</w:t>
      </w:r>
      <w:r>
        <w:rPr>
          <w:rFonts w:asciiTheme="minorHAnsi" w:hAnsiTheme="minorHAnsi" w:cstheme="minorHAnsi"/>
          <w:szCs w:val="24"/>
        </w:rPr>
        <w:t xml:space="preserve">, he will click on the tick box and </w:t>
      </w:r>
      <w:r w:rsidR="001E2CFB">
        <w:rPr>
          <w:rFonts w:asciiTheme="minorHAnsi" w:hAnsiTheme="minorHAnsi" w:cstheme="minorHAnsi"/>
          <w:szCs w:val="24"/>
        </w:rPr>
        <w:t>click on un-matched button, that CIF</w:t>
      </w:r>
      <w:r w:rsidR="00425B46">
        <w:rPr>
          <w:rFonts w:asciiTheme="minorHAnsi" w:hAnsiTheme="minorHAnsi" w:cstheme="minorHAnsi"/>
          <w:szCs w:val="24"/>
        </w:rPr>
        <w:t>/external customer</w:t>
      </w:r>
      <w:r w:rsidR="001E2CFB">
        <w:rPr>
          <w:rFonts w:asciiTheme="minorHAnsi" w:hAnsiTheme="minorHAnsi" w:cstheme="minorHAnsi"/>
          <w:szCs w:val="24"/>
        </w:rPr>
        <w:t xml:space="preserve"> will be de-selected</w:t>
      </w:r>
      <w:r w:rsidR="00AE07DB">
        <w:rPr>
          <w:rFonts w:asciiTheme="minorHAnsi" w:hAnsiTheme="minorHAnsi" w:cstheme="minorHAnsi"/>
          <w:szCs w:val="24"/>
        </w:rPr>
        <w:t xml:space="preserve"> or unmatched. </w:t>
      </w:r>
      <w:r w:rsidR="001E2CFB">
        <w:rPr>
          <w:rFonts w:asciiTheme="minorHAnsi" w:hAnsiTheme="minorHAnsi" w:cstheme="minorHAnsi"/>
          <w:szCs w:val="24"/>
        </w:rPr>
        <w:t xml:space="preserve"> </w:t>
      </w:r>
    </w:p>
    <w:p w14:paraId="20DB8C34" w14:textId="4B40A0E3" w:rsidR="0083110D" w:rsidRDefault="0083110D"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be able to </w:t>
      </w:r>
      <w:r w:rsidR="00545E1A">
        <w:rPr>
          <w:rFonts w:asciiTheme="minorHAnsi" w:hAnsiTheme="minorHAnsi" w:cstheme="minorHAnsi"/>
          <w:szCs w:val="24"/>
        </w:rPr>
        <w:t>match multiple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at one time by selecting the required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and clicking on ‘Matched’. With this, all the selected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will be matched. </w:t>
      </w:r>
    </w:p>
    <w:p w14:paraId="1F5E78F9" w14:textId="57E0EF13" w:rsidR="001E2CFB" w:rsidRDefault="001E2CFB"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There will be a button named ‘</w:t>
      </w:r>
      <w:r w:rsidRPr="007D08A9">
        <w:rPr>
          <w:rFonts w:asciiTheme="minorHAnsi" w:hAnsiTheme="minorHAnsi" w:cstheme="minorHAnsi"/>
          <w:b/>
          <w:bCs/>
          <w:szCs w:val="24"/>
        </w:rPr>
        <w:t>Fetch Related Parties’</w:t>
      </w:r>
      <w:r w:rsidR="00FD7D1B">
        <w:rPr>
          <w:rFonts w:asciiTheme="minorHAnsi" w:hAnsiTheme="minorHAnsi" w:cstheme="minorHAnsi"/>
          <w:szCs w:val="24"/>
        </w:rPr>
        <w:t>. The user will click on that button and all the related parties for the ‘Matched’ CIFs</w:t>
      </w:r>
      <w:r w:rsidR="00425B46">
        <w:rPr>
          <w:rFonts w:asciiTheme="minorHAnsi" w:hAnsiTheme="minorHAnsi" w:cstheme="minorHAnsi"/>
          <w:szCs w:val="24"/>
        </w:rPr>
        <w:t>/external customers</w:t>
      </w:r>
      <w:r w:rsidR="00FD7D1B">
        <w:rPr>
          <w:rFonts w:asciiTheme="minorHAnsi" w:hAnsiTheme="minorHAnsi" w:cstheme="minorHAnsi"/>
          <w:szCs w:val="24"/>
        </w:rPr>
        <w:t xml:space="preserve"> will be </w:t>
      </w:r>
      <w:r w:rsidR="00B55B00">
        <w:rPr>
          <w:rFonts w:asciiTheme="minorHAnsi" w:hAnsiTheme="minorHAnsi" w:cstheme="minorHAnsi"/>
          <w:szCs w:val="24"/>
        </w:rPr>
        <w:t>fetched. They will be populated in the next grid named ‘</w:t>
      </w:r>
      <w:r w:rsidR="00B55B00" w:rsidRPr="007D08A9">
        <w:rPr>
          <w:rFonts w:asciiTheme="minorHAnsi" w:hAnsiTheme="minorHAnsi" w:cstheme="minorHAnsi"/>
          <w:b/>
          <w:bCs/>
          <w:szCs w:val="24"/>
        </w:rPr>
        <w:t>Related Party Details’</w:t>
      </w:r>
      <w:r w:rsidR="00B55B00">
        <w:rPr>
          <w:rFonts w:asciiTheme="minorHAnsi" w:hAnsiTheme="minorHAnsi" w:cstheme="minorHAnsi"/>
          <w:szCs w:val="24"/>
        </w:rPr>
        <w:t xml:space="preserve">. </w:t>
      </w:r>
    </w:p>
    <w:p w14:paraId="79B5E5B4" w14:textId="43A02768" w:rsidR="00FE2709" w:rsidRPr="001C1F30" w:rsidRDefault="00FE2709"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5668A1">
        <w:rPr>
          <w:rFonts w:asciiTheme="minorHAnsi" w:hAnsiTheme="minorHAnsi" w:cstheme="minorHAnsi"/>
          <w:szCs w:val="24"/>
        </w:rPr>
        <w:t xml:space="preserve">the user is fetching related parties for </w:t>
      </w:r>
      <w:r w:rsidR="00E3439F">
        <w:rPr>
          <w:rFonts w:asciiTheme="minorHAnsi" w:hAnsiTheme="minorHAnsi" w:cstheme="minorHAnsi"/>
          <w:szCs w:val="24"/>
        </w:rPr>
        <w:t>the first</w:t>
      </w:r>
      <w:r w:rsidR="005668A1">
        <w:rPr>
          <w:rFonts w:asciiTheme="minorHAnsi" w:hAnsiTheme="minorHAnsi" w:cstheme="minorHAnsi"/>
          <w:szCs w:val="24"/>
        </w:rPr>
        <w:t xml:space="preserve"> time by matching certain CIFs, then the matched CIFs will be considered for the search. But, if the user is again adding a customer and matching a CIF and </w:t>
      </w:r>
      <w:proofErr w:type="gramStart"/>
      <w:r w:rsidR="005668A1">
        <w:rPr>
          <w:rFonts w:asciiTheme="minorHAnsi" w:hAnsiTheme="minorHAnsi" w:cstheme="minorHAnsi"/>
          <w:szCs w:val="24"/>
        </w:rPr>
        <w:t>post</w:t>
      </w:r>
      <w:proofErr w:type="gramEnd"/>
      <w:r w:rsidR="005668A1">
        <w:rPr>
          <w:rFonts w:asciiTheme="minorHAnsi" w:hAnsiTheme="minorHAnsi" w:cstheme="minorHAnsi"/>
          <w:szCs w:val="24"/>
        </w:rPr>
        <w:t xml:space="preserve"> that again clicking on fetch related parties</w:t>
      </w:r>
      <w:r w:rsidR="00DF6681">
        <w:rPr>
          <w:rFonts w:asciiTheme="minorHAnsi" w:hAnsiTheme="minorHAnsi" w:cstheme="minorHAnsi"/>
          <w:szCs w:val="24"/>
        </w:rPr>
        <w:t>’</w:t>
      </w:r>
      <w:r w:rsidR="005668A1">
        <w:rPr>
          <w:rFonts w:asciiTheme="minorHAnsi" w:hAnsiTheme="minorHAnsi" w:cstheme="minorHAnsi"/>
          <w:szCs w:val="24"/>
        </w:rPr>
        <w:t xml:space="preserve"> button, then only</w:t>
      </w:r>
      <w:r w:rsidR="007872C8">
        <w:rPr>
          <w:rFonts w:asciiTheme="minorHAnsi" w:hAnsiTheme="minorHAnsi" w:cstheme="minorHAnsi"/>
          <w:szCs w:val="24"/>
        </w:rPr>
        <w:t xml:space="preserve"> the new match</w:t>
      </w:r>
      <w:r w:rsidR="00DF6681">
        <w:rPr>
          <w:rFonts w:asciiTheme="minorHAnsi" w:hAnsiTheme="minorHAnsi" w:cstheme="minorHAnsi"/>
          <w:szCs w:val="24"/>
        </w:rPr>
        <w:t>ed CIF</w:t>
      </w:r>
      <w:r w:rsidR="007872C8">
        <w:rPr>
          <w:rFonts w:asciiTheme="minorHAnsi" w:hAnsiTheme="minorHAnsi" w:cstheme="minorHAnsi"/>
          <w:szCs w:val="24"/>
        </w:rPr>
        <w:t xml:space="preserve"> will be considered. The CIFs for which related parties are already fetched will be excluded from </w:t>
      </w:r>
      <w:r w:rsidR="00E3439F">
        <w:rPr>
          <w:rFonts w:asciiTheme="minorHAnsi" w:hAnsiTheme="minorHAnsi" w:cstheme="minorHAnsi"/>
          <w:szCs w:val="24"/>
        </w:rPr>
        <w:t>the fetch</w:t>
      </w:r>
      <w:r w:rsidR="00DF6681">
        <w:rPr>
          <w:rFonts w:asciiTheme="minorHAnsi" w:hAnsiTheme="minorHAnsi" w:cstheme="minorHAnsi"/>
          <w:szCs w:val="24"/>
        </w:rPr>
        <w:t xml:space="preserve"> in the second time.</w:t>
      </w:r>
    </w:p>
    <w:p w14:paraId="06DD1384" w14:textId="504A735A" w:rsidR="00153ECE" w:rsidRDefault="00153EC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7"/>
      <w:commentRangeStart w:id="88"/>
      <w:r w:rsidRPr="0014486C">
        <w:rPr>
          <w:rFonts w:asciiTheme="minorHAnsi" w:hAnsiTheme="minorHAnsi" w:cstheme="minorHAnsi"/>
          <w:szCs w:val="24"/>
        </w:rPr>
        <w:t>User will fetch related party CIFs and associated fields</w:t>
      </w:r>
      <w:r w:rsidR="003B39A3" w:rsidRPr="0014486C">
        <w:rPr>
          <w:rFonts w:asciiTheme="minorHAnsi" w:hAnsiTheme="minorHAnsi" w:cstheme="minorHAnsi"/>
          <w:szCs w:val="24"/>
        </w:rPr>
        <w:t xml:space="preserve"> in the grid</w:t>
      </w:r>
      <w:r w:rsidR="00242DF0" w:rsidRPr="0014486C">
        <w:rPr>
          <w:rFonts w:asciiTheme="minorHAnsi" w:hAnsiTheme="minorHAnsi" w:cstheme="minorHAnsi"/>
          <w:szCs w:val="24"/>
        </w:rPr>
        <w:t xml:space="preserve"> below Customer Details grid</w:t>
      </w:r>
      <w:r w:rsidR="00D97F0B" w:rsidRPr="0014486C">
        <w:rPr>
          <w:rFonts w:asciiTheme="minorHAnsi" w:hAnsiTheme="minorHAnsi" w:cstheme="minorHAnsi"/>
          <w:szCs w:val="24"/>
        </w:rPr>
        <w:t>.</w:t>
      </w:r>
      <w:r w:rsidR="00AD5DAC" w:rsidRPr="0014486C">
        <w:rPr>
          <w:rFonts w:asciiTheme="minorHAnsi" w:hAnsiTheme="minorHAnsi" w:cstheme="minorHAnsi"/>
          <w:szCs w:val="24"/>
        </w:rPr>
        <w:t xml:space="preserve"> </w:t>
      </w:r>
      <w:commentRangeEnd w:id="87"/>
      <w:r w:rsidR="002819B1" w:rsidRPr="0014486C">
        <w:rPr>
          <w:rStyle w:val="CommentReference"/>
          <w:rFonts w:asciiTheme="minorHAnsi" w:hAnsiTheme="minorHAnsi" w:cstheme="minorHAnsi"/>
          <w:sz w:val="24"/>
          <w:szCs w:val="24"/>
        </w:rPr>
        <w:commentReference w:id="87"/>
      </w:r>
      <w:commentRangeEnd w:id="88"/>
      <w:r w:rsidR="00C43C1C" w:rsidRPr="0014486C">
        <w:rPr>
          <w:rStyle w:val="CommentReference"/>
          <w:rFonts w:asciiTheme="minorHAnsi" w:hAnsiTheme="minorHAnsi" w:cstheme="minorHAnsi"/>
          <w:sz w:val="24"/>
          <w:szCs w:val="24"/>
        </w:rPr>
        <w:commentReference w:id="88"/>
      </w:r>
      <w:r w:rsidR="00176E54">
        <w:rPr>
          <w:rFonts w:asciiTheme="minorHAnsi" w:hAnsiTheme="minorHAnsi" w:cstheme="minorHAnsi"/>
          <w:szCs w:val="24"/>
        </w:rPr>
        <w:t xml:space="preserve">will appear. </w:t>
      </w:r>
    </w:p>
    <w:p w14:paraId="413115F9" w14:textId="6F094DBC" w:rsidR="00837CD4" w:rsidRPr="008D4E25" w:rsidRDefault="00837CD4" w:rsidP="00837CD4">
      <w:pPr>
        <w:suppressAutoHyphens w:val="0"/>
        <w:spacing w:before="120" w:after="120" w:line="360" w:lineRule="auto"/>
        <w:jc w:val="both"/>
        <w:rPr>
          <w:rFonts w:asciiTheme="minorHAnsi" w:hAnsiTheme="minorHAnsi" w:cstheme="minorHAnsi"/>
          <w:b/>
          <w:bCs/>
          <w:szCs w:val="24"/>
        </w:rPr>
      </w:pPr>
      <w:r w:rsidRPr="008D4E25">
        <w:rPr>
          <w:rFonts w:asciiTheme="minorHAnsi" w:hAnsiTheme="minorHAnsi" w:cstheme="minorHAnsi"/>
          <w:b/>
          <w:bCs/>
          <w:szCs w:val="24"/>
        </w:rPr>
        <w:t xml:space="preserve">Related Party Details </w:t>
      </w:r>
      <w:r w:rsidR="008351A6">
        <w:rPr>
          <w:rFonts w:asciiTheme="minorHAnsi" w:hAnsiTheme="minorHAnsi" w:cstheme="minorHAnsi"/>
          <w:b/>
          <w:bCs/>
          <w:szCs w:val="24"/>
        </w:rPr>
        <w:t>(</w:t>
      </w:r>
      <w:r w:rsidR="0099706E">
        <w:rPr>
          <w:rFonts w:asciiTheme="minorHAnsi" w:hAnsiTheme="minorHAnsi" w:cstheme="minorHAnsi"/>
          <w:b/>
          <w:bCs/>
          <w:szCs w:val="24"/>
        </w:rPr>
        <w:t>Individual &amp;</w:t>
      </w:r>
      <w:r w:rsidR="008351A6">
        <w:rPr>
          <w:rFonts w:asciiTheme="minorHAnsi" w:hAnsiTheme="minorHAnsi" w:cstheme="minorHAnsi"/>
          <w:b/>
          <w:bCs/>
          <w:szCs w:val="24"/>
        </w:rPr>
        <w:t xml:space="preserve"> Non-Individual)</w:t>
      </w:r>
    </w:p>
    <w:tbl>
      <w:tblPr>
        <w:tblStyle w:val="TableGrid"/>
        <w:tblW w:w="0" w:type="auto"/>
        <w:tblLook w:val="04A0" w:firstRow="1" w:lastRow="0" w:firstColumn="1" w:lastColumn="0" w:noHBand="0" w:noVBand="1"/>
      </w:tblPr>
      <w:tblGrid>
        <w:gridCol w:w="1129"/>
        <w:gridCol w:w="1701"/>
        <w:gridCol w:w="1418"/>
        <w:gridCol w:w="1984"/>
        <w:gridCol w:w="3118"/>
      </w:tblGrid>
      <w:tr w:rsidR="008D4E25" w14:paraId="70B391A5" w14:textId="77777777" w:rsidTr="008D4E25">
        <w:tc>
          <w:tcPr>
            <w:tcW w:w="1129" w:type="dxa"/>
          </w:tcPr>
          <w:p w14:paraId="72F75E62" w14:textId="0C55D1E3"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Main CIF</w:t>
            </w:r>
            <w:r w:rsidR="008351A6">
              <w:rPr>
                <w:rFonts w:asciiTheme="minorHAnsi" w:hAnsiTheme="minorHAnsi" w:cstheme="minorHAnsi"/>
                <w:szCs w:val="24"/>
              </w:rPr>
              <w:t xml:space="preserve"> ID</w:t>
            </w:r>
            <w:r>
              <w:rPr>
                <w:rFonts w:asciiTheme="minorHAnsi" w:hAnsiTheme="minorHAnsi" w:cstheme="minorHAnsi"/>
                <w:szCs w:val="24"/>
              </w:rPr>
              <w:t xml:space="preserve"> </w:t>
            </w:r>
          </w:p>
        </w:tc>
        <w:tc>
          <w:tcPr>
            <w:tcW w:w="1701" w:type="dxa"/>
          </w:tcPr>
          <w:p w14:paraId="16ECB9DC" w14:textId="1B666755" w:rsidR="00A14E64" w:rsidRDefault="008351A6"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CIF ID Name </w:t>
            </w:r>
          </w:p>
        </w:tc>
        <w:tc>
          <w:tcPr>
            <w:tcW w:w="1418" w:type="dxa"/>
          </w:tcPr>
          <w:p w14:paraId="12A2E1E6" w14:textId="3138FA6C"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w:t>
            </w:r>
            <w:r w:rsidR="008351A6">
              <w:rPr>
                <w:rFonts w:asciiTheme="minorHAnsi" w:hAnsiTheme="minorHAnsi" w:cstheme="minorHAnsi"/>
                <w:szCs w:val="24"/>
              </w:rPr>
              <w:t>ID</w:t>
            </w:r>
          </w:p>
        </w:tc>
        <w:tc>
          <w:tcPr>
            <w:tcW w:w="1984" w:type="dxa"/>
          </w:tcPr>
          <w:p w14:paraId="0DC0F825" w14:textId="526FD27A"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Name </w:t>
            </w:r>
            <w:r w:rsidR="008351A6">
              <w:rPr>
                <w:rFonts w:asciiTheme="minorHAnsi" w:hAnsiTheme="minorHAnsi" w:cstheme="minorHAnsi"/>
                <w:szCs w:val="24"/>
              </w:rPr>
              <w:t>(Customer / Company)</w:t>
            </w:r>
          </w:p>
        </w:tc>
        <w:tc>
          <w:tcPr>
            <w:tcW w:w="3118" w:type="dxa"/>
          </w:tcPr>
          <w:p w14:paraId="3EFC50C6" w14:textId="6ABBC556" w:rsidR="00A14E64" w:rsidRDefault="008D4E25"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Relationship </w:t>
            </w:r>
          </w:p>
        </w:tc>
      </w:tr>
      <w:tr w:rsidR="008D4E25" w14:paraId="7791475B" w14:textId="77777777" w:rsidTr="008D4E25">
        <w:trPr>
          <w:trHeight w:val="1208"/>
        </w:trPr>
        <w:tc>
          <w:tcPr>
            <w:tcW w:w="1129" w:type="dxa"/>
          </w:tcPr>
          <w:p w14:paraId="33E75F5A"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701" w:type="dxa"/>
          </w:tcPr>
          <w:p w14:paraId="4E41D5A3"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418" w:type="dxa"/>
          </w:tcPr>
          <w:p w14:paraId="4EADB52A"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984" w:type="dxa"/>
          </w:tcPr>
          <w:p w14:paraId="790BFC1F"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3118" w:type="dxa"/>
          </w:tcPr>
          <w:p w14:paraId="5BD438BB" w14:textId="6D0DEAC0" w:rsidR="00A14E64" w:rsidRPr="008D4E25" w:rsidRDefault="008D4E25" w:rsidP="00837CD4">
            <w:pPr>
              <w:suppressAutoHyphens w:val="0"/>
              <w:spacing w:before="120" w:after="120" w:line="360" w:lineRule="auto"/>
              <w:jc w:val="both"/>
              <w:rPr>
                <w:rFonts w:asciiTheme="minorHAnsi" w:hAnsiTheme="minorHAnsi" w:cstheme="minorHAnsi"/>
                <w:i/>
                <w:iCs/>
                <w:szCs w:val="24"/>
              </w:rPr>
            </w:pPr>
            <w:r>
              <w:rPr>
                <w:rFonts w:asciiTheme="minorHAnsi" w:hAnsiTheme="minorHAnsi" w:cstheme="minorHAnsi"/>
                <w:i/>
                <w:iCs/>
                <w:szCs w:val="24"/>
              </w:rPr>
              <w:t>(This will only be available for external customers – while fetching linked CIFs)</w:t>
            </w:r>
          </w:p>
        </w:tc>
      </w:tr>
    </w:tbl>
    <w:p w14:paraId="00E80974" w14:textId="77777777" w:rsidR="00837CD4" w:rsidRPr="00837CD4" w:rsidRDefault="00837CD4" w:rsidP="00837CD4">
      <w:pPr>
        <w:suppressAutoHyphens w:val="0"/>
        <w:spacing w:before="120" w:after="120" w:line="360" w:lineRule="auto"/>
        <w:jc w:val="both"/>
        <w:rPr>
          <w:rFonts w:asciiTheme="minorHAnsi" w:hAnsiTheme="minorHAnsi" w:cstheme="minorHAnsi"/>
          <w:szCs w:val="24"/>
        </w:rPr>
      </w:pPr>
    </w:p>
    <w:p w14:paraId="55B489D6" w14:textId="34BC1920" w:rsidR="006C560E" w:rsidRPr="006C560E" w:rsidRDefault="00296638" w:rsidP="006C560E">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select the related party CIFs in a similar way, by clicking on the tick box and selecting ‘matched’. </w:t>
      </w:r>
    </w:p>
    <w:p w14:paraId="097862D7" w14:textId="44D072AB" w:rsidR="003B39A3" w:rsidRDefault="003B39A3"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9"/>
      <w:commentRangeStart w:id="90"/>
      <w:r w:rsidRPr="0014486C">
        <w:rPr>
          <w:rFonts w:asciiTheme="minorHAnsi" w:hAnsiTheme="minorHAnsi" w:cstheme="minorHAnsi"/>
          <w:szCs w:val="24"/>
        </w:rPr>
        <w:lastRenderedPageBreak/>
        <w:t>Once related party CIFs are fetched, the user will fetch the products for all the selected main CIFs and related party CIFs one at a time.</w:t>
      </w:r>
      <w:commentRangeEnd w:id="89"/>
      <w:r w:rsidR="00AE215E" w:rsidRPr="0014486C">
        <w:rPr>
          <w:rStyle w:val="CommentReference"/>
          <w:rFonts w:asciiTheme="minorHAnsi" w:hAnsiTheme="minorHAnsi" w:cstheme="minorHAnsi"/>
          <w:sz w:val="24"/>
          <w:szCs w:val="24"/>
        </w:rPr>
        <w:commentReference w:id="89"/>
      </w:r>
      <w:commentRangeEnd w:id="90"/>
      <w:r w:rsidR="00C43C1C" w:rsidRPr="0014486C">
        <w:rPr>
          <w:rStyle w:val="CommentReference"/>
          <w:rFonts w:asciiTheme="minorHAnsi" w:hAnsiTheme="minorHAnsi" w:cstheme="minorHAnsi"/>
          <w:sz w:val="24"/>
          <w:szCs w:val="24"/>
        </w:rPr>
        <w:commentReference w:id="90"/>
      </w:r>
      <w:r w:rsidR="00C43A3C" w:rsidRPr="0014486C">
        <w:rPr>
          <w:rFonts w:asciiTheme="minorHAnsi" w:hAnsiTheme="minorHAnsi" w:cstheme="minorHAnsi"/>
          <w:szCs w:val="24"/>
        </w:rPr>
        <w:t xml:space="preserve"> </w:t>
      </w:r>
      <w:r w:rsidR="00D8446E">
        <w:rPr>
          <w:rFonts w:asciiTheme="minorHAnsi" w:hAnsiTheme="minorHAnsi" w:cstheme="minorHAnsi"/>
          <w:szCs w:val="24"/>
        </w:rPr>
        <w:t xml:space="preserve"> By clicking on a</w:t>
      </w:r>
      <w:r w:rsidR="006C560E">
        <w:rPr>
          <w:rFonts w:asciiTheme="minorHAnsi" w:hAnsiTheme="minorHAnsi" w:cstheme="minorHAnsi"/>
          <w:szCs w:val="24"/>
        </w:rPr>
        <w:t xml:space="preserve"> button</w:t>
      </w:r>
      <w:r w:rsidR="00B34ADD">
        <w:rPr>
          <w:rFonts w:asciiTheme="minorHAnsi" w:hAnsiTheme="minorHAnsi" w:cstheme="minorHAnsi"/>
          <w:szCs w:val="24"/>
        </w:rPr>
        <w:t xml:space="preserve"> “</w:t>
      </w:r>
      <w:r w:rsidR="00B34ADD" w:rsidRPr="001F51B7">
        <w:rPr>
          <w:rFonts w:asciiTheme="minorHAnsi" w:hAnsiTheme="minorHAnsi" w:cstheme="minorHAnsi"/>
          <w:b/>
          <w:bCs/>
          <w:szCs w:val="24"/>
        </w:rPr>
        <w:t>Fetch Products</w:t>
      </w:r>
      <w:r w:rsidR="00B34ADD">
        <w:rPr>
          <w:rFonts w:asciiTheme="minorHAnsi" w:hAnsiTheme="minorHAnsi" w:cstheme="minorHAnsi"/>
          <w:szCs w:val="24"/>
        </w:rPr>
        <w:t>”</w:t>
      </w:r>
      <w:r w:rsidR="006C560E">
        <w:rPr>
          <w:rFonts w:asciiTheme="minorHAnsi" w:hAnsiTheme="minorHAnsi" w:cstheme="minorHAnsi"/>
          <w:szCs w:val="24"/>
        </w:rPr>
        <w:t xml:space="preserve"> against each </w:t>
      </w:r>
      <w:r w:rsidR="00D8446E">
        <w:rPr>
          <w:rFonts w:asciiTheme="minorHAnsi" w:hAnsiTheme="minorHAnsi" w:cstheme="minorHAnsi"/>
          <w:szCs w:val="24"/>
        </w:rPr>
        <w:t xml:space="preserve">CIF in both grids. (Main CIF &amp; Related Parties). </w:t>
      </w:r>
    </w:p>
    <w:p w14:paraId="44CF9E78" w14:textId="264AD830" w:rsidR="00384A7C" w:rsidRDefault="00384A7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w:t>
      </w:r>
      <w:r w:rsidR="00CB16F4">
        <w:rPr>
          <w:rFonts w:asciiTheme="minorHAnsi" w:hAnsiTheme="minorHAnsi" w:cstheme="minorHAnsi"/>
          <w:szCs w:val="24"/>
        </w:rPr>
        <w:t>Non-RAK</w:t>
      </w:r>
      <w:r>
        <w:rPr>
          <w:rFonts w:asciiTheme="minorHAnsi" w:hAnsiTheme="minorHAnsi" w:cstheme="minorHAnsi"/>
          <w:szCs w:val="24"/>
        </w:rPr>
        <w:t xml:space="preserve"> Customers, the related shareholder details will be searched </w:t>
      </w:r>
      <w:r w:rsidR="00CB16F4">
        <w:rPr>
          <w:rFonts w:asciiTheme="minorHAnsi" w:hAnsiTheme="minorHAnsi" w:cstheme="minorHAnsi"/>
          <w:szCs w:val="24"/>
        </w:rPr>
        <w:t xml:space="preserve">for the matched customer. The user will be able to fetch products for the related shareholder CIFs in this case </w:t>
      </w:r>
      <w:r w:rsidR="00F81543">
        <w:rPr>
          <w:rFonts w:asciiTheme="minorHAnsi" w:hAnsiTheme="minorHAnsi" w:cstheme="minorHAnsi"/>
          <w:szCs w:val="24"/>
        </w:rPr>
        <w:t>but will</w:t>
      </w:r>
      <w:r w:rsidR="00CB16F4">
        <w:rPr>
          <w:rFonts w:asciiTheme="minorHAnsi" w:hAnsiTheme="minorHAnsi" w:cstheme="minorHAnsi"/>
          <w:szCs w:val="24"/>
        </w:rPr>
        <w:t xml:space="preserve"> not be able to fetch products for </w:t>
      </w:r>
      <w:r w:rsidR="00F81543">
        <w:rPr>
          <w:rFonts w:asciiTheme="minorHAnsi" w:hAnsiTheme="minorHAnsi" w:cstheme="minorHAnsi"/>
          <w:szCs w:val="24"/>
        </w:rPr>
        <w:t>the main</w:t>
      </w:r>
      <w:r w:rsidR="00CB16F4">
        <w:rPr>
          <w:rFonts w:asciiTheme="minorHAnsi" w:hAnsiTheme="minorHAnsi" w:cstheme="minorHAnsi"/>
          <w:szCs w:val="24"/>
        </w:rPr>
        <w:t xml:space="preserve"> customer.</w:t>
      </w:r>
    </w:p>
    <w:p w14:paraId="687ED117" w14:textId="1B6D1039" w:rsidR="001F51B7" w:rsidRDefault="001F51B7"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 the Customer Details grid, for Non-RAK Customers, the button </w:t>
      </w:r>
      <w:r w:rsidRPr="001F51B7">
        <w:rPr>
          <w:rFonts w:asciiTheme="minorHAnsi" w:hAnsiTheme="minorHAnsi" w:cstheme="minorHAnsi"/>
          <w:b/>
          <w:bCs/>
          <w:szCs w:val="24"/>
        </w:rPr>
        <w:t>‘Fetch Products’</w:t>
      </w:r>
      <w:r>
        <w:rPr>
          <w:rFonts w:asciiTheme="minorHAnsi" w:hAnsiTheme="minorHAnsi" w:cstheme="minorHAnsi"/>
          <w:szCs w:val="24"/>
        </w:rPr>
        <w:t xml:space="preserve"> will be disabled. </w:t>
      </w:r>
    </w:p>
    <w:p w14:paraId="1E5B705F" w14:textId="37090792" w:rsidR="00296638" w:rsidRDefault="00296638"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products retrieved from Finacle API will be displayed in the </w:t>
      </w:r>
      <w:r w:rsidRPr="00706D51">
        <w:rPr>
          <w:rFonts w:asciiTheme="minorHAnsi" w:hAnsiTheme="minorHAnsi" w:cstheme="minorHAnsi"/>
          <w:b/>
          <w:bCs/>
          <w:szCs w:val="24"/>
        </w:rPr>
        <w:t xml:space="preserve">Product Details </w:t>
      </w:r>
      <w:r>
        <w:rPr>
          <w:rFonts w:asciiTheme="minorHAnsi" w:hAnsiTheme="minorHAnsi" w:cstheme="minorHAnsi"/>
          <w:szCs w:val="24"/>
        </w:rPr>
        <w:t xml:space="preserve">Grid. The products can be repetitive based on the </w:t>
      </w:r>
      <w:r w:rsidR="00706D51">
        <w:rPr>
          <w:rFonts w:asciiTheme="minorHAnsi" w:hAnsiTheme="minorHAnsi" w:cstheme="minorHAnsi"/>
          <w:szCs w:val="24"/>
        </w:rPr>
        <w:t xml:space="preserve">existing </w:t>
      </w:r>
      <w:r>
        <w:rPr>
          <w:rFonts w:asciiTheme="minorHAnsi" w:hAnsiTheme="minorHAnsi" w:cstheme="minorHAnsi"/>
          <w:szCs w:val="24"/>
        </w:rPr>
        <w:t xml:space="preserve">freeze type &amp; </w:t>
      </w:r>
      <w:r w:rsidR="00706D51">
        <w:rPr>
          <w:rFonts w:asciiTheme="minorHAnsi" w:hAnsiTheme="minorHAnsi" w:cstheme="minorHAnsi"/>
          <w:szCs w:val="24"/>
        </w:rPr>
        <w:t xml:space="preserve">existing </w:t>
      </w:r>
      <w:r>
        <w:rPr>
          <w:rFonts w:asciiTheme="minorHAnsi" w:hAnsiTheme="minorHAnsi" w:cstheme="minorHAnsi"/>
          <w:szCs w:val="24"/>
        </w:rPr>
        <w:t xml:space="preserve">freeze reason codes received. All the rows will be considered uniquely for the user selection for further actions. </w:t>
      </w:r>
    </w:p>
    <w:p w14:paraId="37B23A06" w14:textId="58D22C17" w:rsidR="0099706E" w:rsidRDefault="0099706E" w:rsidP="0099706E">
      <w:pPr>
        <w:suppressAutoHyphens w:val="0"/>
        <w:spacing w:before="120" w:after="120" w:line="360" w:lineRule="auto"/>
        <w:jc w:val="both"/>
        <w:rPr>
          <w:rFonts w:asciiTheme="minorHAnsi" w:hAnsiTheme="minorHAnsi" w:cstheme="minorHAnsi"/>
          <w:b/>
          <w:bCs/>
          <w:szCs w:val="24"/>
        </w:rPr>
      </w:pPr>
      <w:r w:rsidRPr="0099706E">
        <w:rPr>
          <w:rFonts w:asciiTheme="minorHAnsi" w:hAnsiTheme="minorHAnsi" w:cstheme="minorHAnsi"/>
          <w:b/>
          <w:bCs/>
          <w:szCs w:val="24"/>
        </w:rPr>
        <w:t xml:space="preserve">Product Details </w:t>
      </w:r>
    </w:p>
    <w:tbl>
      <w:tblPr>
        <w:tblStyle w:val="TableGrid"/>
        <w:tblW w:w="0" w:type="auto"/>
        <w:tblLook w:val="04A0" w:firstRow="1" w:lastRow="0" w:firstColumn="1" w:lastColumn="0" w:noHBand="0" w:noVBand="1"/>
      </w:tblPr>
      <w:tblGrid>
        <w:gridCol w:w="813"/>
        <w:gridCol w:w="960"/>
        <w:gridCol w:w="950"/>
        <w:gridCol w:w="960"/>
        <w:gridCol w:w="1151"/>
        <w:gridCol w:w="1661"/>
        <w:gridCol w:w="946"/>
        <w:gridCol w:w="935"/>
        <w:gridCol w:w="974"/>
      </w:tblGrid>
      <w:tr w:rsidR="00471029" w:rsidRPr="00471029" w14:paraId="567C7EFC" w14:textId="77777777" w:rsidTr="00422297">
        <w:tc>
          <w:tcPr>
            <w:tcW w:w="1038" w:type="dxa"/>
          </w:tcPr>
          <w:p w14:paraId="74AC9FEC" w14:textId="1C9E6C59" w:rsidR="00422297" w:rsidRPr="00471029" w:rsidRDefault="00422297"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CIF ID</w:t>
            </w:r>
          </w:p>
        </w:tc>
        <w:tc>
          <w:tcPr>
            <w:tcW w:w="1039" w:type="dxa"/>
          </w:tcPr>
          <w:p w14:paraId="1D8025B2" w14:textId="6B4C488D" w:rsidR="00422297" w:rsidRPr="00471029" w:rsidRDefault="007D76E5"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Account</w:t>
            </w:r>
            <w:r w:rsidR="00422297" w:rsidRPr="00471029">
              <w:rPr>
                <w:rFonts w:asciiTheme="minorHAnsi" w:hAnsiTheme="minorHAnsi" w:cstheme="minorHAnsi"/>
                <w:b/>
                <w:bCs/>
                <w:sz w:val="18"/>
                <w:szCs w:val="18"/>
              </w:rPr>
              <w:t xml:space="preserve"> ID</w:t>
            </w:r>
          </w:p>
        </w:tc>
        <w:tc>
          <w:tcPr>
            <w:tcW w:w="1039" w:type="dxa"/>
          </w:tcPr>
          <w:p w14:paraId="5832F0C2" w14:textId="6FA4CAEB" w:rsidR="00422297" w:rsidRPr="00471029" w:rsidRDefault="00422297"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Product Type </w:t>
            </w:r>
          </w:p>
        </w:tc>
        <w:tc>
          <w:tcPr>
            <w:tcW w:w="1039" w:type="dxa"/>
          </w:tcPr>
          <w:p w14:paraId="354B2D2D" w14:textId="10C81AC1" w:rsidR="00422297" w:rsidRPr="00471029" w:rsidRDefault="007D76E5"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Account Status </w:t>
            </w:r>
          </w:p>
        </w:tc>
        <w:tc>
          <w:tcPr>
            <w:tcW w:w="1039" w:type="dxa"/>
          </w:tcPr>
          <w:p w14:paraId="2010E400" w14:textId="7BC678C2"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Relationship</w:t>
            </w:r>
          </w:p>
        </w:tc>
        <w:tc>
          <w:tcPr>
            <w:tcW w:w="1039" w:type="dxa"/>
          </w:tcPr>
          <w:p w14:paraId="4307A6DF" w14:textId="7649B336"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Primary/Secondary </w:t>
            </w:r>
          </w:p>
        </w:tc>
        <w:tc>
          <w:tcPr>
            <w:tcW w:w="1039" w:type="dxa"/>
          </w:tcPr>
          <w:p w14:paraId="17998ECF" w14:textId="13E1CDB8"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Existing Freeze Type </w:t>
            </w:r>
          </w:p>
        </w:tc>
        <w:tc>
          <w:tcPr>
            <w:tcW w:w="1039" w:type="dxa"/>
          </w:tcPr>
          <w:p w14:paraId="79084DD9" w14:textId="18E73615"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Reason Code </w:t>
            </w:r>
          </w:p>
        </w:tc>
        <w:tc>
          <w:tcPr>
            <w:tcW w:w="1039" w:type="dxa"/>
          </w:tcPr>
          <w:p w14:paraId="4E9F75F1" w14:textId="1F028BBF"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Remarks </w:t>
            </w:r>
          </w:p>
        </w:tc>
      </w:tr>
      <w:tr w:rsidR="00E4583B" w:rsidRPr="00471029" w14:paraId="41F1D869" w14:textId="77777777" w:rsidTr="00422297">
        <w:tc>
          <w:tcPr>
            <w:tcW w:w="1038" w:type="dxa"/>
          </w:tcPr>
          <w:p w14:paraId="1BB0294A"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02CC6A9"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60CE25DF"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F8FCC1A"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2A95F776"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6432090"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68452514"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3FAC5844"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1C30709"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r>
    </w:tbl>
    <w:p w14:paraId="190FFD96" w14:textId="77777777" w:rsidR="0099706E" w:rsidRPr="0099706E" w:rsidRDefault="0099706E" w:rsidP="0099706E">
      <w:pPr>
        <w:suppressAutoHyphens w:val="0"/>
        <w:spacing w:before="120" w:after="120" w:line="360" w:lineRule="auto"/>
        <w:jc w:val="both"/>
        <w:rPr>
          <w:rFonts w:asciiTheme="minorHAnsi" w:hAnsiTheme="minorHAnsi" w:cstheme="minorHAnsi"/>
          <w:szCs w:val="24"/>
        </w:rPr>
      </w:pPr>
    </w:p>
    <w:p w14:paraId="537069CA" w14:textId="0A437235" w:rsidR="009C2927" w:rsidRPr="009C2927" w:rsidRDefault="000878A7"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While fetching the products for main CIFs, </w:t>
      </w:r>
      <w:r w:rsidR="00296638">
        <w:rPr>
          <w:rFonts w:asciiTheme="minorHAnsi" w:hAnsiTheme="minorHAnsi" w:cstheme="minorHAnsi"/>
          <w:szCs w:val="24"/>
        </w:rPr>
        <w:t xml:space="preserve">on the final submission of WI, </w:t>
      </w:r>
      <w:r w:rsidRPr="0014486C">
        <w:rPr>
          <w:rFonts w:asciiTheme="minorHAnsi" w:hAnsiTheme="minorHAnsi" w:cstheme="minorHAnsi"/>
          <w:szCs w:val="24"/>
        </w:rPr>
        <w:t>there will be a system alert if in case any CIF is missed for fetch</w:t>
      </w:r>
      <w:r w:rsidR="001766FE" w:rsidRPr="0014486C">
        <w:rPr>
          <w:rFonts w:asciiTheme="minorHAnsi" w:hAnsiTheme="minorHAnsi" w:cstheme="minorHAnsi"/>
          <w:szCs w:val="24"/>
        </w:rPr>
        <w:t xml:space="preserve">ing of products. It will be mandatory for the user </w:t>
      </w:r>
      <w:r w:rsidR="00164566" w:rsidRPr="0014486C">
        <w:rPr>
          <w:rFonts w:asciiTheme="minorHAnsi" w:hAnsiTheme="minorHAnsi" w:cstheme="minorHAnsi"/>
          <w:szCs w:val="24"/>
        </w:rPr>
        <w:t xml:space="preserve">to fetch products for all </w:t>
      </w:r>
      <w:r w:rsidR="00296638">
        <w:rPr>
          <w:rFonts w:asciiTheme="minorHAnsi" w:hAnsiTheme="minorHAnsi" w:cstheme="minorHAnsi"/>
          <w:szCs w:val="24"/>
        </w:rPr>
        <w:t xml:space="preserve">matched </w:t>
      </w:r>
      <w:r w:rsidR="00164566" w:rsidRPr="0014486C">
        <w:rPr>
          <w:rFonts w:asciiTheme="minorHAnsi" w:hAnsiTheme="minorHAnsi" w:cstheme="minorHAnsi"/>
          <w:szCs w:val="24"/>
        </w:rPr>
        <w:t xml:space="preserve">main CIFs identified during dedupe check. However, </w:t>
      </w:r>
      <w:r w:rsidR="001F36BC" w:rsidRPr="0014486C">
        <w:rPr>
          <w:rFonts w:asciiTheme="minorHAnsi" w:hAnsiTheme="minorHAnsi" w:cstheme="minorHAnsi"/>
          <w:szCs w:val="24"/>
        </w:rPr>
        <w:t>to fetch</w:t>
      </w:r>
      <w:r w:rsidR="00164566" w:rsidRPr="0014486C">
        <w:rPr>
          <w:rFonts w:asciiTheme="minorHAnsi" w:hAnsiTheme="minorHAnsi" w:cstheme="minorHAnsi"/>
          <w:szCs w:val="24"/>
        </w:rPr>
        <w:t xml:space="preserve"> p</w:t>
      </w:r>
      <w:r w:rsidR="00766BD4" w:rsidRPr="0014486C">
        <w:rPr>
          <w:rFonts w:asciiTheme="minorHAnsi" w:hAnsiTheme="minorHAnsi" w:cstheme="minorHAnsi"/>
          <w:szCs w:val="24"/>
        </w:rPr>
        <w:t xml:space="preserve">roducts for related party CIFs, there will be a pop up shown to customer if any </w:t>
      </w:r>
      <w:r w:rsidR="00296638">
        <w:rPr>
          <w:rFonts w:asciiTheme="minorHAnsi" w:hAnsiTheme="minorHAnsi" w:cstheme="minorHAnsi"/>
          <w:szCs w:val="24"/>
        </w:rPr>
        <w:t xml:space="preserve">matched </w:t>
      </w:r>
      <w:r w:rsidR="00766BD4" w:rsidRPr="0014486C">
        <w:rPr>
          <w:rFonts w:asciiTheme="minorHAnsi" w:hAnsiTheme="minorHAnsi" w:cstheme="minorHAnsi"/>
          <w:szCs w:val="24"/>
        </w:rPr>
        <w:t xml:space="preserve">CIF is missed. </w:t>
      </w:r>
      <w:r w:rsidR="00780F3D" w:rsidRPr="0014486C">
        <w:rPr>
          <w:rFonts w:asciiTheme="minorHAnsi" w:hAnsiTheme="minorHAnsi" w:cstheme="minorHAnsi"/>
          <w:szCs w:val="24"/>
        </w:rPr>
        <w:t xml:space="preserve">It will not be mandatory for the user to fetch in case of related party CIFs. </w:t>
      </w:r>
    </w:p>
    <w:p w14:paraId="7C988205" w14:textId="0766BFBB" w:rsidR="00371ED9" w:rsidRDefault="00371ED9" w:rsidP="00790A71">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For request type Inquiry and </w:t>
      </w:r>
      <w:commentRangeStart w:id="91"/>
      <w:commentRangeStart w:id="92"/>
      <w:r w:rsidRPr="0014486C">
        <w:rPr>
          <w:rFonts w:asciiTheme="minorHAnsi" w:hAnsiTheme="minorHAnsi" w:cstheme="minorHAnsi"/>
          <w:szCs w:val="24"/>
        </w:rPr>
        <w:t>Freeze</w:t>
      </w:r>
      <w:commentRangeEnd w:id="91"/>
      <w:r w:rsidR="00F63C5B" w:rsidRPr="0014486C">
        <w:rPr>
          <w:rStyle w:val="CommentReference"/>
          <w:rFonts w:asciiTheme="minorHAnsi" w:hAnsiTheme="minorHAnsi" w:cstheme="minorHAnsi"/>
          <w:sz w:val="24"/>
          <w:szCs w:val="24"/>
        </w:rPr>
        <w:commentReference w:id="91"/>
      </w:r>
      <w:commentRangeEnd w:id="92"/>
      <w:r w:rsidR="008A3318" w:rsidRPr="0014486C">
        <w:rPr>
          <w:rStyle w:val="CommentReference"/>
          <w:rFonts w:asciiTheme="minorHAnsi" w:hAnsiTheme="minorHAnsi" w:cstheme="minorHAnsi"/>
          <w:sz w:val="24"/>
          <w:szCs w:val="24"/>
        </w:rPr>
        <w:commentReference w:id="92"/>
      </w:r>
      <w:r w:rsidRPr="0014486C">
        <w:rPr>
          <w:rFonts w:asciiTheme="minorHAnsi" w:hAnsiTheme="minorHAnsi" w:cstheme="minorHAnsi"/>
          <w:szCs w:val="24"/>
        </w:rPr>
        <w:t>, user will not select any products. But for Un-Freeze request user will select the products from the product</w:t>
      </w:r>
      <w:r w:rsidR="00131327">
        <w:rPr>
          <w:rFonts w:asciiTheme="minorHAnsi" w:hAnsiTheme="minorHAnsi" w:cstheme="minorHAnsi"/>
          <w:szCs w:val="24"/>
        </w:rPr>
        <w:t xml:space="preserve"> details</w:t>
      </w:r>
      <w:r w:rsidRPr="0014486C">
        <w:rPr>
          <w:rFonts w:asciiTheme="minorHAnsi" w:hAnsiTheme="minorHAnsi" w:cstheme="minorHAnsi"/>
          <w:szCs w:val="24"/>
        </w:rPr>
        <w:t xml:space="preserve"> grid</w:t>
      </w:r>
      <w:r w:rsidR="00F260C5">
        <w:rPr>
          <w:rFonts w:asciiTheme="minorHAnsi" w:hAnsiTheme="minorHAnsi" w:cstheme="minorHAnsi"/>
          <w:szCs w:val="24"/>
        </w:rPr>
        <w:t xml:space="preserve"> and click on </w:t>
      </w:r>
      <w:r w:rsidR="00F260C5" w:rsidRPr="00F260C5">
        <w:rPr>
          <w:rFonts w:asciiTheme="minorHAnsi" w:hAnsiTheme="minorHAnsi" w:cstheme="minorHAnsi"/>
          <w:b/>
          <w:bCs/>
          <w:szCs w:val="24"/>
        </w:rPr>
        <w:t>‘Consider for Unfreeze’.</w:t>
      </w:r>
      <w:r w:rsidR="00F260C5">
        <w:rPr>
          <w:rFonts w:asciiTheme="minorHAnsi" w:hAnsiTheme="minorHAnsi" w:cstheme="minorHAnsi"/>
          <w:szCs w:val="24"/>
        </w:rPr>
        <w:t xml:space="preserve"> </w:t>
      </w:r>
    </w:p>
    <w:p w14:paraId="35B10635" w14:textId="7B9F7D82" w:rsidR="009C2927" w:rsidRDefault="008F3B5C" w:rsidP="00215E52">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 xml:space="preserve">The </w:t>
      </w:r>
      <w:r w:rsidR="009C2927">
        <w:rPr>
          <w:rFonts w:asciiTheme="minorHAnsi" w:hAnsiTheme="minorHAnsi" w:cstheme="minorHAnsi"/>
          <w:szCs w:val="24"/>
        </w:rPr>
        <w:t xml:space="preserve">system will display the </w:t>
      </w:r>
      <w:r w:rsidR="00215E52">
        <w:rPr>
          <w:rFonts w:asciiTheme="minorHAnsi" w:hAnsiTheme="minorHAnsi" w:cstheme="minorHAnsi"/>
          <w:szCs w:val="24"/>
        </w:rPr>
        <w:t xml:space="preserve">existing </w:t>
      </w:r>
      <w:r w:rsidR="009C2927">
        <w:rPr>
          <w:rFonts w:asciiTheme="minorHAnsi" w:hAnsiTheme="minorHAnsi" w:cstheme="minorHAnsi"/>
          <w:szCs w:val="24"/>
        </w:rPr>
        <w:t xml:space="preserve">type of freeze against each product when the products are fetched if available in the API response. </w:t>
      </w:r>
    </w:p>
    <w:p w14:paraId="16E53A8D" w14:textId="06C16BB8" w:rsidR="00555C2B" w:rsidRDefault="00555C2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request type is ‘</w:t>
      </w:r>
      <w:proofErr w:type="gramStart"/>
      <w:r>
        <w:rPr>
          <w:rFonts w:asciiTheme="minorHAnsi" w:hAnsiTheme="minorHAnsi" w:cstheme="minorHAnsi"/>
          <w:szCs w:val="24"/>
        </w:rPr>
        <w:t>Unfreeze</w:t>
      </w:r>
      <w:proofErr w:type="gramEnd"/>
      <w:r>
        <w:rPr>
          <w:rFonts w:asciiTheme="minorHAnsi" w:hAnsiTheme="minorHAnsi" w:cstheme="minorHAnsi"/>
          <w:szCs w:val="24"/>
        </w:rPr>
        <w:t xml:space="preserve">’, the user will fetch the Blacklist Details for </w:t>
      </w:r>
      <w:r w:rsidR="0076027E">
        <w:rPr>
          <w:rFonts w:asciiTheme="minorHAnsi" w:hAnsiTheme="minorHAnsi" w:cstheme="minorHAnsi"/>
          <w:szCs w:val="24"/>
        </w:rPr>
        <w:t>matched</w:t>
      </w:r>
      <w:r>
        <w:rPr>
          <w:rFonts w:asciiTheme="minorHAnsi" w:hAnsiTheme="minorHAnsi" w:cstheme="minorHAnsi"/>
          <w:szCs w:val="24"/>
        </w:rPr>
        <w:t xml:space="preserve"> main CIFs/</w:t>
      </w:r>
      <w:r w:rsidR="0076027E">
        <w:rPr>
          <w:rFonts w:asciiTheme="minorHAnsi" w:hAnsiTheme="minorHAnsi" w:cstheme="minorHAnsi"/>
          <w:szCs w:val="24"/>
        </w:rPr>
        <w:t>external customers</w:t>
      </w:r>
      <w:r>
        <w:rPr>
          <w:rFonts w:asciiTheme="minorHAnsi" w:hAnsiTheme="minorHAnsi" w:cstheme="minorHAnsi"/>
          <w:szCs w:val="24"/>
        </w:rPr>
        <w:t xml:space="preserve"> and</w:t>
      </w:r>
      <w:r w:rsidR="0076027E">
        <w:rPr>
          <w:rFonts w:asciiTheme="minorHAnsi" w:hAnsiTheme="minorHAnsi" w:cstheme="minorHAnsi"/>
          <w:szCs w:val="24"/>
        </w:rPr>
        <w:t xml:space="preserve"> </w:t>
      </w:r>
      <w:r>
        <w:rPr>
          <w:rFonts w:asciiTheme="minorHAnsi" w:hAnsiTheme="minorHAnsi" w:cstheme="minorHAnsi"/>
          <w:szCs w:val="24"/>
        </w:rPr>
        <w:t xml:space="preserve">Related Party CIFs </w:t>
      </w:r>
      <w:r w:rsidR="0076027E">
        <w:rPr>
          <w:rFonts w:asciiTheme="minorHAnsi" w:hAnsiTheme="minorHAnsi" w:cstheme="minorHAnsi"/>
          <w:szCs w:val="24"/>
        </w:rPr>
        <w:t xml:space="preserve">by </w:t>
      </w:r>
      <w:r>
        <w:rPr>
          <w:rFonts w:asciiTheme="minorHAnsi" w:hAnsiTheme="minorHAnsi" w:cstheme="minorHAnsi"/>
          <w:szCs w:val="24"/>
        </w:rPr>
        <w:t>click</w:t>
      </w:r>
      <w:r w:rsidR="0076027E">
        <w:rPr>
          <w:rFonts w:asciiTheme="minorHAnsi" w:hAnsiTheme="minorHAnsi" w:cstheme="minorHAnsi"/>
          <w:szCs w:val="24"/>
        </w:rPr>
        <w:t>ing</w:t>
      </w:r>
      <w:r>
        <w:rPr>
          <w:rFonts w:asciiTheme="minorHAnsi" w:hAnsiTheme="minorHAnsi" w:cstheme="minorHAnsi"/>
          <w:szCs w:val="24"/>
        </w:rPr>
        <w:t xml:space="preserve"> on the button </w:t>
      </w:r>
      <w:r w:rsidRPr="00FB6655">
        <w:rPr>
          <w:rFonts w:asciiTheme="minorHAnsi" w:hAnsiTheme="minorHAnsi" w:cstheme="minorHAnsi"/>
          <w:b/>
          <w:bCs/>
          <w:szCs w:val="24"/>
        </w:rPr>
        <w:t>‘</w:t>
      </w:r>
      <w:r w:rsidR="00A4013D" w:rsidRPr="00FB6655">
        <w:rPr>
          <w:rFonts w:asciiTheme="minorHAnsi" w:hAnsiTheme="minorHAnsi" w:cstheme="minorHAnsi"/>
          <w:b/>
          <w:bCs/>
          <w:szCs w:val="24"/>
        </w:rPr>
        <w:t xml:space="preserve">Get </w:t>
      </w:r>
      <w:r w:rsidRPr="00FB6655">
        <w:rPr>
          <w:rFonts w:asciiTheme="minorHAnsi" w:hAnsiTheme="minorHAnsi" w:cstheme="minorHAnsi"/>
          <w:b/>
          <w:bCs/>
          <w:szCs w:val="24"/>
        </w:rPr>
        <w:t>Blacklist</w:t>
      </w:r>
      <w:r w:rsidR="00A4013D" w:rsidRPr="00FB6655">
        <w:rPr>
          <w:rFonts w:asciiTheme="minorHAnsi" w:hAnsiTheme="minorHAnsi" w:cstheme="minorHAnsi"/>
          <w:b/>
          <w:bCs/>
          <w:szCs w:val="24"/>
        </w:rPr>
        <w:t xml:space="preserve"> Details</w:t>
      </w:r>
      <w:r w:rsidRPr="00FB6655">
        <w:rPr>
          <w:rFonts w:asciiTheme="minorHAnsi" w:hAnsiTheme="minorHAnsi" w:cstheme="minorHAnsi"/>
          <w:b/>
          <w:bCs/>
          <w:szCs w:val="24"/>
        </w:rPr>
        <w:t>’</w:t>
      </w:r>
      <w:r>
        <w:rPr>
          <w:rFonts w:asciiTheme="minorHAnsi" w:hAnsiTheme="minorHAnsi" w:cstheme="minorHAnsi"/>
          <w:szCs w:val="24"/>
        </w:rPr>
        <w:t xml:space="preserve"> and the blacklist details from Finacle will appear in a grid below. The user will select the rows from the Blacklist Details grid for which Blacklists have to be removed, internal as well as external. </w:t>
      </w:r>
      <w:r w:rsidR="00F260C5">
        <w:rPr>
          <w:rFonts w:asciiTheme="minorHAnsi" w:hAnsiTheme="minorHAnsi" w:cstheme="minorHAnsi"/>
          <w:szCs w:val="24"/>
        </w:rPr>
        <w:t xml:space="preserve">On selecting blacklist details user will click on the button </w:t>
      </w:r>
      <w:r w:rsidR="00F260C5" w:rsidRPr="00F260C5">
        <w:rPr>
          <w:rFonts w:asciiTheme="minorHAnsi" w:hAnsiTheme="minorHAnsi" w:cstheme="minorHAnsi"/>
          <w:b/>
          <w:bCs/>
          <w:szCs w:val="24"/>
        </w:rPr>
        <w:t>‘Consider for Blacklist Update’</w:t>
      </w:r>
      <w:r w:rsidR="00F260C5">
        <w:rPr>
          <w:rFonts w:asciiTheme="minorHAnsi" w:hAnsiTheme="minorHAnsi" w:cstheme="minorHAnsi"/>
          <w:b/>
          <w:bCs/>
          <w:szCs w:val="24"/>
        </w:rPr>
        <w:t xml:space="preserve">. </w:t>
      </w:r>
    </w:p>
    <w:p w14:paraId="1B8086E2" w14:textId="616C5783" w:rsidR="0076027E" w:rsidRPr="0076027E" w:rsidRDefault="0076027E" w:rsidP="0076027E">
      <w:pPr>
        <w:suppressAutoHyphens w:val="0"/>
        <w:spacing w:before="120" w:after="120" w:line="360" w:lineRule="auto"/>
        <w:jc w:val="both"/>
        <w:rPr>
          <w:rFonts w:asciiTheme="minorHAnsi" w:hAnsiTheme="minorHAnsi" w:cstheme="minorHAnsi"/>
          <w:b/>
          <w:bCs/>
          <w:szCs w:val="24"/>
        </w:rPr>
      </w:pPr>
      <w:r w:rsidRPr="0076027E">
        <w:rPr>
          <w:rFonts w:asciiTheme="minorHAnsi" w:hAnsiTheme="minorHAnsi" w:cstheme="minorHAnsi"/>
          <w:b/>
          <w:bCs/>
          <w:szCs w:val="24"/>
        </w:rPr>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00735095" w:rsidRPr="00735095" w14:paraId="21972743" w14:textId="604A33E2" w:rsidTr="004D1A15">
        <w:tc>
          <w:tcPr>
            <w:tcW w:w="780" w:type="dxa"/>
          </w:tcPr>
          <w:p w14:paraId="00A10185" w14:textId="2D01B251" w:rsidR="004D1A15" w:rsidRPr="00735095" w:rsidRDefault="004D1A1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14:paraId="3BC3F1D5" w14:textId="37E67EB4" w:rsidR="004D1A15" w:rsidRPr="00735095" w:rsidRDefault="004D1A1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14:paraId="672139CA" w14:textId="4E098E3B"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14:paraId="00B2F5A5" w14:textId="4BFD569A"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w:t>
            </w:r>
            <w:r w:rsidR="00735095" w:rsidRPr="00735095">
              <w:rPr>
                <w:rFonts w:asciiTheme="minorHAnsi" w:hAnsiTheme="minorHAnsi" w:cstheme="minorHAnsi"/>
                <w:b/>
                <w:bCs/>
                <w:sz w:val="14"/>
                <w:szCs w:val="14"/>
              </w:rPr>
              <w:t>of</w:t>
            </w:r>
            <w:r w:rsidRPr="00735095">
              <w:rPr>
                <w:rFonts w:asciiTheme="minorHAnsi" w:hAnsiTheme="minorHAnsi" w:cstheme="minorHAnsi"/>
                <w:b/>
                <w:bCs/>
                <w:sz w:val="14"/>
                <w:szCs w:val="14"/>
              </w:rPr>
              <w:t xml:space="preserve"> Incorporation </w:t>
            </w:r>
          </w:p>
        </w:tc>
        <w:tc>
          <w:tcPr>
            <w:tcW w:w="779" w:type="dxa"/>
          </w:tcPr>
          <w:p w14:paraId="6C8666B2" w14:textId="48B63072"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14:paraId="7B1EBDDD" w14:textId="28355712"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14:paraId="6566AEC2" w14:textId="36B82F4F"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14:paraId="2F4B42D6" w14:textId="0B1ABB77"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14:paraId="754FD6F8" w14:textId="3029E4B2"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14:paraId="12F6D006" w14:textId="193C8FD0"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14:paraId="0D86D589" w14:textId="4C507B1D"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14:paraId="19B54876" w14:textId="7C0597EB"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00735095" w:rsidRPr="00735095" w14:paraId="5C7E296F" w14:textId="77777777" w:rsidTr="004D1A15">
        <w:tc>
          <w:tcPr>
            <w:tcW w:w="780" w:type="dxa"/>
          </w:tcPr>
          <w:p w14:paraId="4419CE0D"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80" w:type="dxa"/>
          </w:tcPr>
          <w:p w14:paraId="2D0299DF"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57D5CEFC"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4072849F"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45690E5"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8015F76"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37B7E32C"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2492D665"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30379824"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5FD46070"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71848DD7"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5425331"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r>
    </w:tbl>
    <w:p w14:paraId="318CA286" w14:textId="77777777" w:rsidR="00735095" w:rsidRPr="0076027E" w:rsidRDefault="00735095" w:rsidP="0076027E">
      <w:pPr>
        <w:suppressAutoHyphens w:val="0"/>
        <w:spacing w:before="120" w:after="120" w:line="360" w:lineRule="auto"/>
        <w:jc w:val="both"/>
        <w:rPr>
          <w:rFonts w:asciiTheme="minorHAnsi" w:hAnsiTheme="minorHAnsi" w:cstheme="minorHAnsi"/>
          <w:szCs w:val="24"/>
        </w:rPr>
      </w:pPr>
    </w:p>
    <w:p w14:paraId="17AE52FC" w14:textId="7E41DEFA" w:rsidR="000B2CEE" w:rsidRDefault="003B39A3" w:rsidP="000714C8">
      <w:pPr>
        <w:pStyle w:val="ListParagraph"/>
        <w:numPr>
          <w:ilvl w:val="0"/>
          <w:numId w:val="6"/>
        </w:numPr>
        <w:spacing w:line="360" w:lineRule="auto"/>
        <w:rPr>
          <w:rFonts w:asciiTheme="minorHAnsi" w:hAnsiTheme="minorHAnsi" w:cstheme="minorHAnsi"/>
          <w:szCs w:val="24"/>
        </w:rPr>
      </w:pPr>
      <w:r w:rsidRPr="0014486C">
        <w:rPr>
          <w:rFonts w:asciiTheme="minorHAnsi" w:hAnsiTheme="minorHAnsi" w:cstheme="minorHAnsi"/>
          <w:szCs w:val="24"/>
        </w:rPr>
        <w:t xml:space="preserve">To modify the customer details user must delete the row </w:t>
      </w:r>
      <w:r w:rsidR="00A35B76" w:rsidRPr="0014486C">
        <w:rPr>
          <w:rFonts w:asciiTheme="minorHAnsi" w:hAnsiTheme="minorHAnsi" w:cstheme="minorHAnsi"/>
          <w:szCs w:val="24"/>
        </w:rPr>
        <w:t>from customer details grid</w:t>
      </w:r>
      <w:r w:rsidR="004E28C0">
        <w:rPr>
          <w:rFonts w:asciiTheme="minorHAnsi" w:hAnsiTheme="minorHAnsi" w:cstheme="minorHAnsi"/>
          <w:szCs w:val="24"/>
        </w:rPr>
        <w:t xml:space="preserve"> one by one</w:t>
      </w:r>
      <w:r w:rsidR="00A35B76" w:rsidRPr="0014486C">
        <w:rPr>
          <w:rFonts w:asciiTheme="minorHAnsi" w:hAnsiTheme="minorHAnsi" w:cstheme="minorHAnsi"/>
          <w:szCs w:val="24"/>
        </w:rPr>
        <w:t xml:space="preserve">, </w:t>
      </w:r>
      <w:r w:rsidRPr="0014486C">
        <w:rPr>
          <w:rFonts w:asciiTheme="minorHAnsi" w:hAnsiTheme="minorHAnsi" w:cstheme="minorHAnsi"/>
          <w:szCs w:val="24"/>
        </w:rPr>
        <w:t>to</w:t>
      </w:r>
      <w:r w:rsidR="00A35B76" w:rsidRPr="0014486C">
        <w:rPr>
          <w:rFonts w:asciiTheme="minorHAnsi" w:hAnsiTheme="minorHAnsi" w:cstheme="minorHAnsi"/>
          <w:szCs w:val="24"/>
        </w:rPr>
        <w:t xml:space="preserve"> </w:t>
      </w:r>
      <w:r w:rsidR="00242DF0" w:rsidRPr="0014486C">
        <w:rPr>
          <w:rFonts w:asciiTheme="minorHAnsi" w:hAnsiTheme="minorHAnsi" w:cstheme="minorHAnsi"/>
          <w:szCs w:val="24"/>
        </w:rPr>
        <w:t>automatically clear</w:t>
      </w:r>
      <w:r w:rsidRPr="0014486C">
        <w:rPr>
          <w:rFonts w:asciiTheme="minorHAnsi" w:hAnsiTheme="minorHAnsi" w:cstheme="minorHAnsi"/>
          <w:szCs w:val="24"/>
        </w:rPr>
        <w:t xml:space="preserve"> all the related party CIFs and products</w:t>
      </w:r>
      <w:r w:rsidR="004E28C0">
        <w:rPr>
          <w:rFonts w:asciiTheme="minorHAnsi" w:hAnsiTheme="minorHAnsi" w:cstheme="minorHAnsi"/>
          <w:szCs w:val="24"/>
        </w:rPr>
        <w:t xml:space="preserve"> searched for that customer</w:t>
      </w:r>
      <w:r w:rsidRPr="0014486C">
        <w:rPr>
          <w:rFonts w:asciiTheme="minorHAnsi" w:hAnsiTheme="minorHAnsi" w:cstheme="minorHAnsi"/>
          <w:szCs w:val="24"/>
        </w:rPr>
        <w:t xml:space="preserve">. Post that user will add the customer details </w:t>
      </w:r>
      <w:r w:rsidR="004E28C0">
        <w:rPr>
          <w:rFonts w:asciiTheme="minorHAnsi" w:hAnsiTheme="minorHAnsi" w:cstheme="minorHAnsi"/>
          <w:szCs w:val="24"/>
        </w:rPr>
        <w:t xml:space="preserve">again </w:t>
      </w:r>
      <w:r w:rsidRPr="0014486C">
        <w:rPr>
          <w:rFonts w:asciiTheme="minorHAnsi" w:hAnsiTheme="minorHAnsi" w:cstheme="minorHAnsi"/>
          <w:szCs w:val="24"/>
        </w:rPr>
        <w:t>and will perform the dedupe check, fetch the related party CIFs and will fetch all the products associated with the selected CIFs.</w:t>
      </w:r>
    </w:p>
    <w:p w14:paraId="6716BA49" w14:textId="1D448FA3" w:rsidR="009C2927" w:rsidRPr="00392D92" w:rsidRDefault="009C2927"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PDF document to be generated on </w:t>
      </w:r>
      <w:r w:rsidR="008B51D3">
        <w:rPr>
          <w:rFonts w:asciiTheme="minorHAnsi" w:hAnsiTheme="minorHAnsi" w:cstheme="minorHAnsi"/>
          <w:szCs w:val="24"/>
        </w:rPr>
        <w:t>Customer</w:t>
      </w:r>
      <w:r w:rsidRPr="0014486C">
        <w:rPr>
          <w:rFonts w:asciiTheme="minorHAnsi" w:hAnsiTheme="minorHAnsi" w:cstheme="minorHAnsi"/>
          <w:szCs w:val="24"/>
        </w:rPr>
        <w:t xml:space="preserve"> </w:t>
      </w:r>
      <w:r w:rsidR="008B51D3">
        <w:rPr>
          <w:rFonts w:asciiTheme="minorHAnsi" w:hAnsiTheme="minorHAnsi" w:cstheme="minorHAnsi"/>
          <w:szCs w:val="24"/>
        </w:rPr>
        <w:t>S</w:t>
      </w:r>
      <w:r w:rsidRPr="0014486C">
        <w:rPr>
          <w:rFonts w:asciiTheme="minorHAnsi" w:hAnsiTheme="minorHAnsi" w:cstheme="minorHAnsi"/>
          <w:szCs w:val="24"/>
        </w:rPr>
        <w:t>earch</w:t>
      </w:r>
      <w:r>
        <w:rPr>
          <w:rFonts w:asciiTheme="minorHAnsi" w:hAnsiTheme="minorHAnsi" w:cstheme="minorHAnsi"/>
          <w:szCs w:val="24"/>
        </w:rPr>
        <w:t xml:space="preserve"> when the WI is submitted by the user. </w:t>
      </w:r>
      <w:r w:rsidR="00392D92">
        <w:rPr>
          <w:rFonts w:asciiTheme="minorHAnsi" w:hAnsiTheme="minorHAnsi" w:cstheme="minorHAnsi"/>
          <w:i/>
          <w:iCs/>
          <w:szCs w:val="24"/>
        </w:rPr>
        <w:t xml:space="preserve">&lt;Kindly refer Appendix D for the template format&gt; </w:t>
      </w:r>
    </w:p>
    <w:p w14:paraId="3EF23BE5" w14:textId="43D424B9" w:rsidR="00392D92" w:rsidRPr="009C2927" w:rsidRDefault="00392D92"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submitting the WI, </w:t>
      </w:r>
      <w:r w:rsidR="00360E22">
        <w:rPr>
          <w:rFonts w:asciiTheme="minorHAnsi" w:hAnsiTheme="minorHAnsi" w:cstheme="minorHAnsi"/>
          <w:szCs w:val="24"/>
        </w:rPr>
        <w:t xml:space="preserve">Central Bank Attachment will be a mandatory document for the user to upload. Without this, the user will not be able to submit the WI and </w:t>
      </w:r>
      <w:r w:rsidR="000B1B27">
        <w:rPr>
          <w:rFonts w:asciiTheme="minorHAnsi" w:hAnsiTheme="minorHAnsi" w:cstheme="minorHAnsi"/>
          <w:szCs w:val="24"/>
        </w:rPr>
        <w:t>the system</w:t>
      </w:r>
      <w:r w:rsidR="00360E22">
        <w:rPr>
          <w:rFonts w:asciiTheme="minorHAnsi" w:hAnsiTheme="minorHAnsi" w:cstheme="minorHAnsi"/>
          <w:szCs w:val="24"/>
        </w:rPr>
        <w:t xml:space="preserve"> will throw error message as ‘</w:t>
      </w:r>
      <w:r w:rsidR="00F62917" w:rsidRPr="00D86F15">
        <w:rPr>
          <w:rFonts w:asciiTheme="minorHAnsi" w:hAnsiTheme="minorHAnsi" w:cstheme="minorHAnsi"/>
          <w:b/>
          <w:bCs/>
          <w:szCs w:val="24"/>
        </w:rPr>
        <w:t>Mandatory Documents not attached’</w:t>
      </w:r>
      <w:r w:rsidR="00F62917">
        <w:rPr>
          <w:rFonts w:asciiTheme="minorHAnsi" w:hAnsiTheme="minorHAnsi" w:cstheme="minorHAnsi"/>
          <w:szCs w:val="24"/>
        </w:rPr>
        <w:t xml:space="preserve">. </w:t>
      </w:r>
    </w:p>
    <w:p w14:paraId="6D70F1BD" w14:textId="117E7D23" w:rsidR="004E267E" w:rsidRPr="00F260C5" w:rsidRDefault="004E267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 will select decision as </w:t>
      </w:r>
      <w:r w:rsidRPr="0014486C">
        <w:rPr>
          <w:rFonts w:asciiTheme="minorHAnsi" w:hAnsiTheme="minorHAnsi" w:cstheme="minorHAnsi"/>
          <w:b/>
          <w:bCs/>
          <w:szCs w:val="24"/>
        </w:rPr>
        <w:t>‘Submit</w:t>
      </w:r>
      <w:r w:rsidR="000B1B27" w:rsidRPr="0014486C">
        <w:rPr>
          <w:rFonts w:asciiTheme="minorHAnsi" w:hAnsiTheme="minorHAnsi" w:cstheme="minorHAnsi"/>
          <w:b/>
          <w:bCs/>
          <w:szCs w:val="24"/>
        </w:rPr>
        <w:t>’</w:t>
      </w:r>
      <w:r w:rsidR="000B1B27" w:rsidRPr="0014486C">
        <w:rPr>
          <w:rFonts w:asciiTheme="minorHAnsi" w:hAnsiTheme="minorHAnsi" w:cstheme="minorHAnsi"/>
          <w:szCs w:val="24"/>
        </w:rPr>
        <w:t>,</w:t>
      </w:r>
      <w:r w:rsidR="000B1B27">
        <w:rPr>
          <w:rFonts w:asciiTheme="minorHAnsi" w:hAnsiTheme="minorHAnsi" w:cstheme="minorHAnsi"/>
          <w:szCs w:val="24"/>
        </w:rPr>
        <w:t xml:space="preserve"> click on </w:t>
      </w:r>
      <w:r w:rsidR="000B1B27" w:rsidRPr="000B1B27">
        <w:rPr>
          <w:rFonts w:asciiTheme="minorHAnsi" w:hAnsiTheme="minorHAnsi" w:cstheme="minorHAnsi"/>
          <w:b/>
          <w:bCs/>
          <w:szCs w:val="24"/>
        </w:rPr>
        <w:t>‘Done’</w:t>
      </w:r>
      <w:r w:rsidR="000B1B27">
        <w:rPr>
          <w:rFonts w:asciiTheme="minorHAnsi" w:hAnsiTheme="minorHAnsi" w:cstheme="minorHAnsi"/>
          <w:szCs w:val="24"/>
        </w:rPr>
        <w:t xml:space="preserve"> </w:t>
      </w:r>
      <w:r w:rsidRPr="0014486C">
        <w:rPr>
          <w:rFonts w:asciiTheme="minorHAnsi" w:hAnsiTheme="minorHAnsi" w:cstheme="minorHAnsi"/>
          <w:szCs w:val="24"/>
        </w:rPr>
        <w:t xml:space="preserve">and the work-item will move to </w:t>
      </w:r>
      <w:r w:rsidR="00A35B76" w:rsidRPr="0014486C">
        <w:rPr>
          <w:rFonts w:asciiTheme="minorHAnsi" w:hAnsiTheme="minorHAnsi" w:cstheme="minorHAnsi"/>
          <w:szCs w:val="24"/>
        </w:rPr>
        <w:t>‘</w:t>
      </w:r>
      <w:r w:rsidRPr="0014486C">
        <w:rPr>
          <w:rFonts w:asciiTheme="minorHAnsi" w:hAnsiTheme="minorHAnsi" w:cstheme="minorHAnsi"/>
          <w:b/>
          <w:bCs/>
          <w:szCs w:val="24"/>
        </w:rPr>
        <w:t>Initiation Checker queue</w:t>
      </w:r>
      <w:r w:rsidR="00A35B76" w:rsidRPr="0014486C">
        <w:rPr>
          <w:rFonts w:asciiTheme="minorHAnsi" w:hAnsiTheme="minorHAnsi" w:cstheme="minorHAnsi"/>
          <w:b/>
          <w:bCs/>
          <w:szCs w:val="24"/>
        </w:rPr>
        <w:t>’.</w:t>
      </w:r>
    </w:p>
    <w:p w14:paraId="3314EDE5" w14:textId="77777777" w:rsidR="00F260C5" w:rsidRPr="0014486C" w:rsidRDefault="00F260C5" w:rsidP="00F260C5">
      <w:pPr>
        <w:pStyle w:val="ListParagraph"/>
        <w:suppressAutoHyphens w:val="0"/>
        <w:spacing w:before="120" w:after="120" w:line="360" w:lineRule="auto"/>
        <w:jc w:val="both"/>
        <w:rPr>
          <w:rFonts w:asciiTheme="minorHAnsi" w:hAnsiTheme="minorHAnsi" w:cstheme="minorHAnsi"/>
          <w:szCs w:val="24"/>
        </w:rPr>
      </w:pPr>
    </w:p>
    <w:p w14:paraId="2A553B2A" w14:textId="77777777" w:rsidR="00A84283" w:rsidRPr="0014486C" w:rsidRDefault="00A84283" w:rsidP="00A84283">
      <w:pPr>
        <w:suppressAutoHyphens w:val="0"/>
        <w:spacing w:before="120" w:after="120" w:line="360" w:lineRule="auto"/>
        <w:jc w:val="both"/>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00BA3937" w:rsidRPr="0014486C" w14:paraId="6B27CAB0" w14:textId="77777777" w:rsidTr="00276E14">
        <w:tc>
          <w:tcPr>
            <w:tcW w:w="2329" w:type="dxa"/>
          </w:tcPr>
          <w:p w14:paraId="77BD6A23"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969" w:type="dxa"/>
          </w:tcPr>
          <w:p w14:paraId="389DB707"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14:paraId="15835A31"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BA3937" w:rsidRPr="0014486C" w14:paraId="1E0D477A" w14:textId="77777777" w:rsidTr="00276E14">
        <w:tc>
          <w:tcPr>
            <w:tcW w:w="2329" w:type="dxa"/>
          </w:tcPr>
          <w:p w14:paraId="7097A750" w14:textId="2311D29C"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04FA9F21" w14:textId="432279E1"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All the mandatory field</w:t>
            </w:r>
            <w:r w:rsidR="000B1B27">
              <w:rPr>
                <w:rFonts w:asciiTheme="minorHAnsi" w:hAnsiTheme="minorHAnsi" w:cstheme="minorHAnsi"/>
                <w:szCs w:val="24"/>
              </w:rPr>
              <w:t xml:space="preserve">/ doc </w:t>
            </w:r>
            <w:r w:rsidRPr="0014486C">
              <w:rPr>
                <w:rFonts w:asciiTheme="minorHAnsi" w:hAnsiTheme="minorHAnsi" w:cstheme="minorHAnsi"/>
                <w:szCs w:val="24"/>
              </w:rPr>
              <w:t xml:space="preserve">are filled. </w:t>
            </w:r>
          </w:p>
        </w:tc>
        <w:tc>
          <w:tcPr>
            <w:tcW w:w="2358" w:type="dxa"/>
          </w:tcPr>
          <w:p w14:paraId="1DB75A3B" w14:textId="1DD57809"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14:paraId="4374ED39" w14:textId="77777777" w:rsidR="00BA3937" w:rsidRPr="0014486C" w:rsidRDefault="00BA3937" w:rsidP="00A84283">
      <w:pPr>
        <w:suppressAutoHyphens w:val="0"/>
        <w:spacing w:before="120" w:after="120" w:line="360" w:lineRule="auto"/>
        <w:jc w:val="both"/>
        <w:rPr>
          <w:rFonts w:asciiTheme="minorHAnsi" w:hAnsiTheme="minorHAnsi" w:cstheme="minorHAnsi"/>
          <w:szCs w:val="24"/>
        </w:rPr>
      </w:pPr>
    </w:p>
    <w:p w14:paraId="17C56A86" w14:textId="77777777" w:rsidR="00A84283" w:rsidRPr="00A84283" w:rsidRDefault="00A84283" w:rsidP="00A84283">
      <w:pPr>
        <w:suppressAutoHyphens w:val="0"/>
        <w:spacing w:before="120" w:after="120" w:line="360" w:lineRule="auto"/>
        <w:jc w:val="both"/>
        <w:rPr>
          <w:rFonts w:asciiTheme="minorHAnsi" w:hAnsiTheme="minorHAnsi" w:cstheme="minorHAnsi"/>
          <w:sz w:val="22"/>
          <w:szCs w:val="22"/>
        </w:rPr>
      </w:pPr>
    </w:p>
    <w:p w14:paraId="35A780E4" w14:textId="2AC8BDE0" w:rsidR="00D2079B" w:rsidRPr="0014486C" w:rsidRDefault="00D2079B" w:rsidP="000714C8">
      <w:pPr>
        <w:suppressAutoHyphens w:val="0"/>
        <w:spacing w:before="120" w:after="120" w:line="360" w:lineRule="auto"/>
        <w:jc w:val="both"/>
        <w:rPr>
          <w:rFonts w:asciiTheme="minorHAnsi" w:hAnsiTheme="minorHAnsi" w:cstheme="minorHAnsi"/>
          <w:color w:val="FF0000"/>
          <w:szCs w:val="24"/>
        </w:rPr>
      </w:pPr>
      <w:r w:rsidRPr="0014486C">
        <w:rPr>
          <w:rFonts w:asciiTheme="minorHAnsi" w:hAnsiTheme="minorHAnsi" w:cstheme="minorHAnsi"/>
          <w:b/>
          <w:bCs/>
          <w:color w:val="FF0000"/>
          <w:szCs w:val="24"/>
        </w:rPr>
        <w:t xml:space="preserve">Please Note: </w:t>
      </w:r>
      <w:r w:rsidR="00DF03FB" w:rsidRPr="0014486C">
        <w:rPr>
          <w:rFonts w:asciiTheme="minorHAnsi" w:hAnsiTheme="minorHAnsi" w:cstheme="minorHAnsi"/>
          <w:color w:val="FF0000"/>
          <w:szCs w:val="24"/>
        </w:rPr>
        <w:t xml:space="preserve">Dedupe Check </w:t>
      </w:r>
      <w:r w:rsidRPr="0014486C">
        <w:rPr>
          <w:rFonts w:asciiTheme="minorHAnsi" w:hAnsiTheme="minorHAnsi" w:cstheme="minorHAnsi"/>
          <w:color w:val="FF0000"/>
          <w:szCs w:val="24"/>
        </w:rPr>
        <w:t xml:space="preserve">/ </w:t>
      </w:r>
      <w:r w:rsidR="00DF03FB" w:rsidRPr="0014486C">
        <w:rPr>
          <w:rFonts w:asciiTheme="minorHAnsi" w:hAnsiTheme="minorHAnsi" w:cstheme="minorHAnsi"/>
          <w:color w:val="FF0000"/>
          <w:szCs w:val="24"/>
        </w:rPr>
        <w:t>Fetching related party details</w:t>
      </w:r>
      <w:r w:rsidR="00D04E99">
        <w:rPr>
          <w:rFonts w:asciiTheme="minorHAnsi" w:hAnsiTheme="minorHAnsi" w:cstheme="minorHAnsi"/>
          <w:color w:val="FF0000"/>
          <w:szCs w:val="24"/>
        </w:rPr>
        <w:t>/Products fetching</w:t>
      </w:r>
      <w:r w:rsidR="00D17B59">
        <w:rPr>
          <w:rFonts w:asciiTheme="minorHAnsi" w:hAnsiTheme="minorHAnsi" w:cstheme="minorHAnsi"/>
          <w:color w:val="FF0000"/>
          <w:szCs w:val="24"/>
        </w:rPr>
        <w:t>/Blacklist Inquiry</w:t>
      </w:r>
      <w:r w:rsidRPr="0014486C">
        <w:rPr>
          <w:rFonts w:asciiTheme="minorHAnsi" w:hAnsiTheme="minorHAnsi" w:cstheme="minorHAnsi"/>
          <w:color w:val="FF0000"/>
          <w:szCs w:val="24"/>
        </w:rPr>
        <w:t xml:space="preserve"> is </w:t>
      </w:r>
      <w:r w:rsidR="002F568A" w:rsidRPr="0014486C">
        <w:rPr>
          <w:rFonts w:asciiTheme="minorHAnsi" w:hAnsiTheme="minorHAnsi" w:cstheme="minorHAnsi"/>
          <w:color w:val="FF0000"/>
          <w:szCs w:val="24"/>
        </w:rPr>
        <w:t>indicative;</w:t>
      </w:r>
      <w:r w:rsidRPr="0014486C">
        <w:rPr>
          <w:rFonts w:asciiTheme="minorHAnsi" w:hAnsiTheme="minorHAnsi" w:cstheme="minorHAnsi"/>
          <w:color w:val="FF0000"/>
          <w:szCs w:val="24"/>
        </w:rPr>
        <w:t xml:space="preserve"> the actual details of call will be mentioned in TSD document. The details mentioned in TSD document will be final for Development / SIT / UAT / Production</w:t>
      </w:r>
      <w:r w:rsidR="00DF03FB" w:rsidRPr="0014486C">
        <w:rPr>
          <w:rFonts w:asciiTheme="minorHAnsi" w:hAnsiTheme="minorHAnsi" w:cstheme="minorHAnsi"/>
          <w:color w:val="FF0000"/>
          <w:szCs w:val="24"/>
        </w:rPr>
        <w:t>.</w:t>
      </w:r>
    </w:p>
    <w:p w14:paraId="1603E539" w14:textId="13030679" w:rsidR="00A84283" w:rsidRPr="000714C8" w:rsidRDefault="00A84283" w:rsidP="000714C8">
      <w:pPr>
        <w:suppressAutoHyphens w:val="0"/>
        <w:spacing w:before="120" w:after="120" w:line="360" w:lineRule="auto"/>
        <w:jc w:val="both"/>
        <w:rPr>
          <w:rFonts w:asciiTheme="minorHAnsi" w:hAnsiTheme="minorHAnsi" w:cstheme="minorHAnsi"/>
          <w:sz w:val="22"/>
          <w:szCs w:val="22"/>
        </w:rPr>
      </w:pPr>
    </w:p>
    <w:p w14:paraId="3E581D63" w14:textId="77777777" w:rsidR="00272D68" w:rsidRPr="00956FD8" w:rsidRDefault="00272D68" w:rsidP="007C1709">
      <w:pPr>
        <w:pStyle w:val="Heading3"/>
        <w:rPr>
          <w:i/>
        </w:rPr>
      </w:pPr>
      <w:bookmarkStart w:id="93" w:name="_Toc484538781"/>
      <w:bookmarkStart w:id="94" w:name="_Toc80017968"/>
      <w:bookmarkStart w:id="95" w:name="_Toc156159513"/>
      <w:bookmarkStart w:id="96" w:name="_Toc163207871"/>
      <w:r w:rsidRPr="00956FD8">
        <w:t>Access Details:</w:t>
      </w:r>
      <w:bookmarkEnd w:id="93"/>
      <w:bookmarkEnd w:id="94"/>
      <w:bookmarkEnd w:id="95"/>
      <w:bookmarkEnd w:id="96"/>
      <w:r w:rsidRPr="00956FD8">
        <w:t xml:space="preserve"> </w:t>
      </w:r>
    </w:p>
    <w:p w14:paraId="556C3189" w14:textId="77777777" w:rsidR="00272D68" w:rsidRPr="00C15266" w:rsidRDefault="00272D68" w:rsidP="00C15266">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72D68" w:rsidRPr="0014486C" w14:paraId="478AE3F5" w14:textId="77777777" w:rsidTr="00C15266">
        <w:tc>
          <w:tcPr>
            <w:tcW w:w="4321" w:type="dxa"/>
          </w:tcPr>
          <w:p w14:paraId="32B5350E"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CC11D38" w14:textId="466B53B9" w:rsidR="00272D68" w:rsidRPr="0014486C" w:rsidRDefault="00272D68" w:rsidP="000714C8">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DF03FB" w:rsidRPr="0014486C">
              <w:rPr>
                <w:rFonts w:asciiTheme="minorHAnsi" w:eastAsia="Calibri" w:hAnsiTheme="minorHAnsi" w:cstheme="minorHAnsi"/>
                <w:szCs w:val="24"/>
              </w:rPr>
              <w:t>Operations initiation</w:t>
            </w:r>
            <w:r w:rsidRPr="0014486C">
              <w:rPr>
                <w:rFonts w:asciiTheme="minorHAnsi" w:eastAsia="Calibri" w:hAnsiTheme="minorHAnsi" w:cstheme="minorHAnsi"/>
                <w:szCs w:val="24"/>
              </w:rPr>
              <w:t xml:space="preserve"> user</w:t>
            </w:r>
            <w:r w:rsidR="00DF03FB" w:rsidRPr="0014486C">
              <w:rPr>
                <w:rFonts w:asciiTheme="minorHAnsi" w:eastAsia="Calibri" w:hAnsiTheme="minorHAnsi" w:cstheme="minorHAnsi"/>
                <w:szCs w:val="24"/>
              </w:rPr>
              <w:t>s</w:t>
            </w:r>
            <w:r w:rsidRPr="0014486C">
              <w:rPr>
                <w:rFonts w:asciiTheme="minorHAnsi" w:eastAsia="Calibri" w:hAnsiTheme="minorHAnsi" w:cstheme="minorHAnsi"/>
                <w:szCs w:val="24"/>
              </w:rPr>
              <w:t xml:space="preserve">. </w:t>
            </w:r>
          </w:p>
        </w:tc>
      </w:tr>
      <w:tr w:rsidR="00272D68" w:rsidRPr="0014486C" w14:paraId="67FB8F45" w14:textId="77777777" w:rsidTr="00C15266">
        <w:tc>
          <w:tcPr>
            <w:tcW w:w="4321" w:type="dxa"/>
          </w:tcPr>
          <w:p w14:paraId="3657F629"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678B59A9"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72D68" w:rsidRPr="0014486C" w14:paraId="41282A0E" w14:textId="77777777" w:rsidTr="00C15266">
        <w:tc>
          <w:tcPr>
            <w:tcW w:w="4321" w:type="dxa"/>
          </w:tcPr>
          <w:p w14:paraId="38B432F7"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41412F5"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72D68" w:rsidRPr="0014486C" w14:paraId="2B06EEC3" w14:textId="77777777" w:rsidTr="00C15266">
        <w:tc>
          <w:tcPr>
            <w:tcW w:w="4321" w:type="dxa"/>
          </w:tcPr>
          <w:p w14:paraId="3CE2280A"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4B26D003"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72D68" w:rsidRPr="0014486C" w14:paraId="5B060C81" w14:textId="77777777" w:rsidTr="00C15266">
        <w:tc>
          <w:tcPr>
            <w:tcW w:w="4321" w:type="dxa"/>
          </w:tcPr>
          <w:p w14:paraId="4402895A"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05C2BB8" w14:textId="2E3BE250" w:rsidR="00C15266"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12D789B8" w14:textId="77777777" w:rsidR="00BA3937" w:rsidRDefault="00BA3937" w:rsidP="00611859">
      <w:pPr>
        <w:spacing w:line="360" w:lineRule="auto"/>
        <w:jc w:val="both"/>
        <w:rPr>
          <w:rFonts w:asciiTheme="minorHAnsi" w:hAnsiTheme="minorHAnsi" w:cstheme="minorHAnsi"/>
          <w:sz w:val="20"/>
        </w:rPr>
      </w:pPr>
    </w:p>
    <w:p w14:paraId="78ACE785" w14:textId="77777777" w:rsidR="00422238" w:rsidRDefault="00422238" w:rsidP="00611859">
      <w:pPr>
        <w:spacing w:line="360" w:lineRule="auto"/>
        <w:jc w:val="both"/>
        <w:rPr>
          <w:rFonts w:asciiTheme="minorHAnsi" w:hAnsiTheme="minorHAnsi" w:cstheme="minorHAnsi"/>
          <w:sz w:val="20"/>
        </w:rPr>
      </w:pPr>
    </w:p>
    <w:p w14:paraId="176A2411" w14:textId="77777777" w:rsidR="00422238" w:rsidRDefault="00422238" w:rsidP="00611859">
      <w:pPr>
        <w:spacing w:line="360" w:lineRule="auto"/>
        <w:jc w:val="both"/>
        <w:rPr>
          <w:rFonts w:asciiTheme="minorHAnsi" w:hAnsiTheme="minorHAnsi" w:cstheme="minorHAnsi"/>
          <w:sz w:val="20"/>
        </w:rPr>
      </w:pPr>
    </w:p>
    <w:p w14:paraId="3F668739" w14:textId="77777777" w:rsidR="00422238" w:rsidRDefault="00422238" w:rsidP="00611859">
      <w:pPr>
        <w:spacing w:line="360" w:lineRule="auto"/>
        <w:jc w:val="both"/>
        <w:rPr>
          <w:rFonts w:asciiTheme="minorHAnsi" w:hAnsiTheme="minorHAnsi" w:cstheme="minorHAnsi"/>
          <w:sz w:val="20"/>
        </w:rPr>
      </w:pPr>
    </w:p>
    <w:p w14:paraId="13D052C8" w14:textId="77777777" w:rsidR="00422238" w:rsidRDefault="00422238" w:rsidP="00611859">
      <w:pPr>
        <w:spacing w:line="360" w:lineRule="auto"/>
        <w:jc w:val="both"/>
        <w:rPr>
          <w:rFonts w:asciiTheme="minorHAnsi" w:hAnsiTheme="minorHAnsi" w:cstheme="minorHAnsi"/>
          <w:sz w:val="20"/>
        </w:rPr>
      </w:pPr>
    </w:p>
    <w:p w14:paraId="6A72391D" w14:textId="77777777" w:rsidR="00422238" w:rsidRDefault="00422238" w:rsidP="00611859">
      <w:pPr>
        <w:spacing w:line="360" w:lineRule="auto"/>
        <w:jc w:val="both"/>
        <w:rPr>
          <w:rFonts w:asciiTheme="minorHAnsi" w:hAnsiTheme="minorHAnsi" w:cstheme="minorHAnsi"/>
          <w:sz w:val="20"/>
        </w:rPr>
      </w:pPr>
    </w:p>
    <w:p w14:paraId="0DEF70DF" w14:textId="77777777" w:rsidR="00422238" w:rsidRDefault="00422238" w:rsidP="00611859">
      <w:pPr>
        <w:spacing w:line="360" w:lineRule="auto"/>
        <w:jc w:val="both"/>
        <w:rPr>
          <w:rFonts w:asciiTheme="minorHAnsi" w:hAnsiTheme="minorHAnsi" w:cstheme="minorHAnsi"/>
          <w:sz w:val="20"/>
        </w:rPr>
      </w:pPr>
    </w:p>
    <w:p w14:paraId="0D2F021E" w14:textId="77777777" w:rsidR="00422238" w:rsidRDefault="00422238" w:rsidP="00611859">
      <w:pPr>
        <w:spacing w:line="360" w:lineRule="auto"/>
        <w:jc w:val="both"/>
        <w:rPr>
          <w:rFonts w:asciiTheme="minorHAnsi" w:hAnsiTheme="minorHAnsi" w:cstheme="minorHAnsi"/>
          <w:sz w:val="20"/>
        </w:rPr>
      </w:pPr>
    </w:p>
    <w:p w14:paraId="6FEAA105" w14:textId="77777777" w:rsidR="00422238" w:rsidRDefault="00422238" w:rsidP="00611859">
      <w:pPr>
        <w:spacing w:line="360" w:lineRule="auto"/>
        <w:jc w:val="both"/>
        <w:rPr>
          <w:rFonts w:asciiTheme="minorHAnsi" w:hAnsiTheme="minorHAnsi" w:cstheme="minorHAnsi"/>
          <w:sz w:val="20"/>
        </w:rPr>
      </w:pPr>
    </w:p>
    <w:p w14:paraId="3C92E865" w14:textId="77777777" w:rsidR="00422238" w:rsidRDefault="00422238" w:rsidP="00611859">
      <w:pPr>
        <w:spacing w:line="360" w:lineRule="auto"/>
        <w:jc w:val="both"/>
        <w:rPr>
          <w:rFonts w:asciiTheme="minorHAnsi" w:hAnsiTheme="minorHAnsi" w:cstheme="minorHAnsi"/>
          <w:sz w:val="20"/>
        </w:rPr>
      </w:pPr>
    </w:p>
    <w:p w14:paraId="54C9219E" w14:textId="77777777" w:rsidR="00422238" w:rsidRDefault="00422238" w:rsidP="00611859">
      <w:pPr>
        <w:spacing w:line="360" w:lineRule="auto"/>
        <w:jc w:val="both"/>
        <w:rPr>
          <w:rFonts w:asciiTheme="minorHAnsi" w:hAnsiTheme="minorHAnsi" w:cstheme="minorHAnsi"/>
          <w:sz w:val="20"/>
        </w:rPr>
      </w:pPr>
    </w:p>
    <w:p w14:paraId="7DE8C8C0" w14:textId="77777777" w:rsidR="00422238" w:rsidRDefault="00422238" w:rsidP="00611859">
      <w:pPr>
        <w:spacing w:line="360" w:lineRule="auto"/>
        <w:jc w:val="both"/>
        <w:rPr>
          <w:rFonts w:asciiTheme="minorHAnsi" w:hAnsiTheme="minorHAnsi" w:cstheme="minorHAnsi"/>
          <w:sz w:val="20"/>
        </w:rPr>
      </w:pPr>
    </w:p>
    <w:p w14:paraId="39D678B4" w14:textId="1635F49A" w:rsidR="00D651F7" w:rsidRPr="00956FD8" w:rsidRDefault="000714C8" w:rsidP="000714C8">
      <w:pPr>
        <w:pStyle w:val="Heading2"/>
      </w:pPr>
      <w:bookmarkStart w:id="97" w:name="_Toc153554674"/>
      <w:r>
        <w:lastRenderedPageBreak/>
        <w:t xml:space="preserve"> </w:t>
      </w:r>
      <w:bookmarkStart w:id="98" w:name="_Toc156159514"/>
      <w:bookmarkStart w:id="99" w:name="_Toc163207872"/>
      <w:r w:rsidR="00D651F7">
        <w:t>Initiation Maker Return</w:t>
      </w:r>
      <w:bookmarkEnd w:id="97"/>
      <w:bookmarkEnd w:id="98"/>
      <w:bookmarkEnd w:id="99"/>
    </w:p>
    <w:p w14:paraId="73E16708" w14:textId="77777777" w:rsidR="00D651F7" w:rsidRPr="00956FD8" w:rsidRDefault="00D651F7" w:rsidP="007C1709">
      <w:pPr>
        <w:pStyle w:val="Heading3"/>
        <w:rPr>
          <w:i/>
        </w:rPr>
      </w:pPr>
      <w:bookmarkStart w:id="100" w:name="_Toc156159515"/>
      <w:bookmarkStart w:id="101" w:name="_Toc163207873"/>
      <w:r w:rsidRPr="00956FD8">
        <w:t>Description</w:t>
      </w:r>
      <w:bookmarkEnd w:id="100"/>
      <w:bookmarkEnd w:id="101"/>
    </w:p>
    <w:p w14:paraId="1EA7A0CE" w14:textId="77777777" w:rsidR="00697D5A" w:rsidRPr="0014486C" w:rsidRDefault="00697D5A" w:rsidP="00697D5A">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14:paraId="034A8BC8" w14:textId="77777777" w:rsidR="00D677CC" w:rsidRPr="0014486C" w:rsidRDefault="00697D5A"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w:t>
      </w:r>
      <w:r w:rsidR="001F152B" w:rsidRPr="0014486C">
        <w:rPr>
          <w:rFonts w:asciiTheme="minorHAnsi" w:hAnsiTheme="minorHAnsi" w:cstheme="minorHAnsi"/>
          <w:szCs w:val="24"/>
        </w:rPr>
        <w:t>his queue is for modification, used by initiation maker.</w:t>
      </w:r>
    </w:p>
    <w:p w14:paraId="6F335B8F" w14:textId="77777777" w:rsidR="00D677CC" w:rsidRPr="0014486C" w:rsidRDefault="001F152B"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w:t>
      </w:r>
      <w:r w:rsidR="00A35B76" w:rsidRPr="0014486C">
        <w:rPr>
          <w:rFonts w:asciiTheme="minorHAnsi" w:hAnsiTheme="minorHAnsi" w:cstheme="minorHAnsi"/>
          <w:szCs w:val="24"/>
        </w:rPr>
        <w:t xml:space="preserve"> </w:t>
      </w:r>
      <w:r w:rsidRPr="0014486C">
        <w:rPr>
          <w:rFonts w:asciiTheme="minorHAnsi" w:hAnsiTheme="minorHAnsi" w:cstheme="minorHAnsi"/>
          <w:szCs w:val="24"/>
        </w:rPr>
        <w:t>submits</w:t>
      </w:r>
      <w:r w:rsidR="00A35B76" w:rsidRPr="0014486C">
        <w:rPr>
          <w:rFonts w:asciiTheme="minorHAnsi" w:hAnsiTheme="minorHAnsi" w:cstheme="minorHAnsi"/>
          <w:szCs w:val="24"/>
        </w:rPr>
        <w:t xml:space="preserve"> or</w:t>
      </w:r>
      <w:r w:rsidR="005D7F63" w:rsidRPr="0014486C">
        <w:rPr>
          <w:rFonts w:asciiTheme="minorHAnsi" w:hAnsiTheme="minorHAnsi" w:cstheme="minorHAnsi"/>
          <w:szCs w:val="24"/>
        </w:rPr>
        <w:t xml:space="preserve"> rejects</w:t>
      </w:r>
      <w:r w:rsidR="00A35B76" w:rsidRPr="0014486C">
        <w:rPr>
          <w:rFonts w:asciiTheme="minorHAnsi" w:hAnsiTheme="minorHAnsi" w:cstheme="minorHAnsi"/>
          <w:szCs w:val="24"/>
        </w:rPr>
        <w:t xml:space="preserve"> back</w:t>
      </w:r>
      <w:r w:rsidRPr="0014486C">
        <w:rPr>
          <w:rFonts w:asciiTheme="minorHAnsi" w:hAnsiTheme="minorHAnsi" w:cstheme="minorHAnsi"/>
          <w:szCs w:val="24"/>
        </w:rPr>
        <w:t xml:space="preserve"> the WI </w:t>
      </w:r>
      <w:r w:rsidR="008D5EAF" w:rsidRPr="0014486C">
        <w:rPr>
          <w:rFonts w:asciiTheme="minorHAnsi" w:hAnsiTheme="minorHAnsi" w:cstheme="minorHAnsi"/>
          <w:szCs w:val="24"/>
        </w:rPr>
        <w:t>to</w:t>
      </w:r>
      <w:r w:rsidRPr="0014486C">
        <w:rPr>
          <w:rFonts w:asciiTheme="minorHAnsi" w:hAnsiTheme="minorHAnsi" w:cstheme="minorHAnsi"/>
          <w:szCs w:val="24"/>
        </w:rPr>
        <w:t xml:space="preserve"> initiation maker, </w:t>
      </w:r>
      <w:r w:rsidR="008D5EAF" w:rsidRPr="0014486C">
        <w:rPr>
          <w:rFonts w:asciiTheme="minorHAnsi" w:hAnsiTheme="minorHAnsi" w:cstheme="minorHAnsi"/>
          <w:szCs w:val="24"/>
        </w:rPr>
        <w:t>it will move</w:t>
      </w:r>
      <w:r w:rsidRPr="0014486C">
        <w:rPr>
          <w:rFonts w:asciiTheme="minorHAnsi" w:hAnsiTheme="minorHAnsi" w:cstheme="minorHAnsi"/>
          <w:szCs w:val="24"/>
        </w:rPr>
        <w:t xml:space="preserve"> to</w:t>
      </w:r>
      <w:r w:rsidR="008D5EAF" w:rsidRPr="0014486C">
        <w:rPr>
          <w:rFonts w:asciiTheme="minorHAnsi" w:hAnsiTheme="minorHAnsi" w:cstheme="minorHAnsi"/>
          <w:szCs w:val="24"/>
        </w:rPr>
        <w:t xml:space="preserve"> Initiation Maker Return queue.</w:t>
      </w:r>
    </w:p>
    <w:p w14:paraId="44F8C725" w14:textId="255BCD2A" w:rsidR="00D677CC" w:rsidRPr="0014486C" w:rsidRDefault="00D651F7"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w:t>
      </w:r>
      <w:r w:rsidR="008D5EAF" w:rsidRPr="0014486C">
        <w:rPr>
          <w:rFonts w:asciiTheme="minorHAnsi" w:hAnsiTheme="minorHAnsi" w:cstheme="minorHAnsi"/>
          <w:szCs w:val="24"/>
        </w:rPr>
        <w:t xml:space="preserve">rights and access will be </w:t>
      </w:r>
      <w:r w:rsidR="00D677CC" w:rsidRPr="0014486C">
        <w:rPr>
          <w:rFonts w:asciiTheme="minorHAnsi" w:hAnsiTheme="minorHAnsi" w:cstheme="minorHAnsi"/>
          <w:szCs w:val="24"/>
        </w:rPr>
        <w:t>the same</w:t>
      </w:r>
      <w:r w:rsidR="008D5EAF" w:rsidRPr="0014486C">
        <w:rPr>
          <w:rFonts w:asciiTheme="minorHAnsi" w:hAnsiTheme="minorHAnsi" w:cstheme="minorHAnsi"/>
          <w:szCs w:val="24"/>
        </w:rPr>
        <w:t xml:space="preserve"> as Initiation Maker. </w:t>
      </w:r>
    </w:p>
    <w:p w14:paraId="0480002E" w14:textId="77777777" w:rsidR="00D677CC" w:rsidRPr="0014486C" w:rsidRDefault="0005142B" w:rsidP="00D677CC">
      <w:pPr>
        <w:pStyle w:val="ListParagraph"/>
        <w:numPr>
          <w:ilvl w:val="0"/>
          <w:numId w:val="12"/>
        </w:numPr>
        <w:spacing w:line="360" w:lineRule="auto"/>
        <w:rPr>
          <w:rFonts w:asciiTheme="minorHAnsi" w:hAnsiTheme="minorHAnsi" w:cstheme="minorHAnsi"/>
          <w:szCs w:val="24"/>
        </w:rPr>
      </w:pPr>
      <w:commentRangeStart w:id="102"/>
      <w:commentRangeStart w:id="103"/>
      <w:r w:rsidRPr="0014486C">
        <w:rPr>
          <w:rFonts w:asciiTheme="minorHAnsi" w:hAnsiTheme="minorHAnsi" w:cstheme="minorHAnsi"/>
          <w:szCs w:val="24"/>
        </w:rPr>
        <w:t xml:space="preserve">To modify the customer details user must delete </w:t>
      </w:r>
      <w:commentRangeEnd w:id="102"/>
      <w:r w:rsidRPr="0014486C">
        <w:rPr>
          <w:rFonts w:asciiTheme="minorHAnsi" w:hAnsiTheme="minorHAnsi" w:cstheme="minorHAnsi"/>
          <w:szCs w:val="24"/>
        </w:rPr>
        <w:commentReference w:id="102"/>
      </w:r>
      <w:commentRangeEnd w:id="103"/>
      <w:r w:rsidR="00E1488D" w:rsidRPr="0014486C">
        <w:rPr>
          <w:rStyle w:val="CommentReference"/>
          <w:rFonts w:asciiTheme="minorHAnsi" w:hAnsiTheme="minorHAnsi" w:cstheme="minorHAnsi"/>
          <w:sz w:val="24"/>
          <w:szCs w:val="24"/>
        </w:rPr>
        <w:commentReference w:id="103"/>
      </w:r>
      <w:r w:rsidRPr="0014486C">
        <w:rPr>
          <w:rFonts w:asciiTheme="minorHAnsi" w:hAnsiTheme="minorHAnsi" w:cstheme="minorHAnsi"/>
          <w:szCs w:val="24"/>
        </w:rPr>
        <w:t xml:space="preserve">the row to clear all the related party CIFs and products. </w:t>
      </w:r>
      <w:r w:rsidR="008D5EAF" w:rsidRPr="0014486C">
        <w:rPr>
          <w:rFonts w:asciiTheme="minorHAnsi" w:hAnsiTheme="minorHAnsi" w:cstheme="minorHAnsi"/>
          <w:szCs w:val="24"/>
        </w:rPr>
        <w:t>Post that user will add the customer details and will perform the dedupe check, fetch the related party</w:t>
      </w:r>
      <w:r w:rsidRPr="0014486C">
        <w:rPr>
          <w:rFonts w:asciiTheme="minorHAnsi" w:hAnsiTheme="minorHAnsi" w:cstheme="minorHAnsi"/>
          <w:szCs w:val="24"/>
        </w:rPr>
        <w:t xml:space="preserve"> </w:t>
      </w:r>
      <w:r w:rsidR="008D5EAF" w:rsidRPr="0014486C">
        <w:rPr>
          <w:rFonts w:asciiTheme="minorHAnsi" w:hAnsiTheme="minorHAnsi" w:cstheme="minorHAnsi"/>
          <w:szCs w:val="24"/>
        </w:rPr>
        <w:t>CIFs and will fetch all the products associated with the selected CIFs</w:t>
      </w:r>
      <w:r w:rsidR="003B39A3" w:rsidRPr="0014486C">
        <w:rPr>
          <w:rFonts w:asciiTheme="minorHAnsi" w:hAnsiTheme="minorHAnsi" w:cstheme="minorHAnsi"/>
          <w:szCs w:val="24"/>
        </w:rPr>
        <w:t>.</w:t>
      </w:r>
    </w:p>
    <w:p w14:paraId="270D55D9" w14:textId="2EFE87FB" w:rsidR="00831E02" w:rsidRPr="005F41B6" w:rsidRDefault="00A35B76" w:rsidP="005F41B6">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8C6C62">
        <w:rPr>
          <w:rFonts w:asciiTheme="minorHAnsi" w:hAnsiTheme="minorHAnsi" w:cstheme="minorHAnsi"/>
          <w:b/>
          <w:bCs/>
          <w:szCs w:val="24"/>
        </w:rPr>
        <w:t>Submit</w:t>
      </w:r>
      <w:r w:rsidRPr="0014486C">
        <w:rPr>
          <w:rFonts w:asciiTheme="minorHAnsi" w:hAnsiTheme="minorHAnsi" w:cstheme="minorHAnsi"/>
          <w:szCs w:val="24"/>
        </w:rPr>
        <w:t>’ and the work-item will move to Previous Work-step.</w:t>
      </w:r>
    </w:p>
    <w:p w14:paraId="745FECBF" w14:textId="77777777" w:rsidR="00D677CC" w:rsidRDefault="00D677CC" w:rsidP="00D677CC">
      <w:pPr>
        <w:spacing w:line="360" w:lineRule="auto"/>
        <w:rPr>
          <w:rFonts w:asciiTheme="minorHAnsi" w:hAnsiTheme="minorHAnsi" w:cstheme="minorHAnsi"/>
          <w:szCs w:val="24"/>
        </w:rPr>
      </w:pPr>
    </w:p>
    <w:p w14:paraId="13540660" w14:textId="77777777" w:rsidR="00DE1BB4" w:rsidRPr="0014486C" w:rsidRDefault="00DE1BB4" w:rsidP="00D677CC">
      <w:pPr>
        <w:spacing w:line="360" w:lineRule="auto"/>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00D677CC" w:rsidRPr="0014486C" w14:paraId="102E173D" w14:textId="77777777" w:rsidTr="00276E14">
        <w:tc>
          <w:tcPr>
            <w:tcW w:w="2329" w:type="dxa"/>
          </w:tcPr>
          <w:p w14:paraId="04C6C1F6"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14:paraId="580BB21D"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14:paraId="53BCE1C5"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677CC" w:rsidRPr="0014486C" w14:paraId="1B0D4B25" w14:textId="77777777" w:rsidTr="00276E14">
        <w:tc>
          <w:tcPr>
            <w:tcW w:w="2329" w:type="dxa"/>
          </w:tcPr>
          <w:p w14:paraId="533E3C60" w14:textId="77777777" w:rsidR="00D677CC" w:rsidRPr="0014486C" w:rsidRDefault="00D677CC"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159F1814" w14:textId="148F3264" w:rsidR="00D677CC"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received from ‘Compliance Referral Checker’ </w:t>
            </w:r>
          </w:p>
        </w:tc>
        <w:tc>
          <w:tcPr>
            <w:tcW w:w="2358" w:type="dxa"/>
          </w:tcPr>
          <w:p w14:paraId="136B6BA5" w14:textId="77777777" w:rsidR="00D677CC" w:rsidRPr="0014486C" w:rsidRDefault="00D677CC"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r w:rsidR="00F317C0" w:rsidRPr="0014486C" w14:paraId="53A58180" w14:textId="77777777" w:rsidTr="00276E14">
        <w:tc>
          <w:tcPr>
            <w:tcW w:w="2329" w:type="dxa"/>
          </w:tcPr>
          <w:p w14:paraId="59AD8ED5" w14:textId="59417298"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724D5F90" w14:textId="6266C984"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‘Rejected to Initiator’ </w:t>
            </w:r>
          </w:p>
        </w:tc>
        <w:tc>
          <w:tcPr>
            <w:tcW w:w="2358" w:type="dxa"/>
          </w:tcPr>
          <w:p w14:paraId="1D57FD84" w14:textId="6ACD3F93"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Previous WS</w:t>
            </w:r>
          </w:p>
        </w:tc>
      </w:tr>
    </w:tbl>
    <w:p w14:paraId="2AC3E98A" w14:textId="77777777" w:rsidR="00DE1BB4" w:rsidRPr="00D677CC" w:rsidRDefault="00DE1BB4" w:rsidP="00D677CC">
      <w:pPr>
        <w:spacing w:line="360" w:lineRule="auto"/>
        <w:rPr>
          <w:rFonts w:asciiTheme="minorHAnsi" w:hAnsiTheme="minorHAnsi" w:cstheme="minorHAnsi"/>
          <w:sz w:val="22"/>
          <w:szCs w:val="22"/>
        </w:rPr>
      </w:pPr>
    </w:p>
    <w:p w14:paraId="125B8065" w14:textId="77777777" w:rsidR="00D651F7" w:rsidRPr="00956FD8" w:rsidRDefault="00D651F7" w:rsidP="007C1709">
      <w:pPr>
        <w:pStyle w:val="Heading3"/>
        <w:rPr>
          <w:i/>
        </w:rPr>
      </w:pPr>
      <w:bookmarkStart w:id="104" w:name="_Toc156159516"/>
      <w:bookmarkStart w:id="105" w:name="_Toc163207874"/>
      <w:r w:rsidRPr="00956FD8">
        <w:t>Access Details:</w:t>
      </w:r>
      <w:bookmarkEnd w:id="104"/>
      <w:bookmarkEnd w:id="105"/>
      <w:r w:rsidRPr="00956FD8">
        <w:t xml:space="preserve"> </w:t>
      </w:r>
    </w:p>
    <w:p w14:paraId="24A4D3EC"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35B76" w:rsidRPr="0014486C" w14:paraId="010DED15" w14:textId="77777777" w:rsidTr="00D336E2">
        <w:tc>
          <w:tcPr>
            <w:tcW w:w="4321" w:type="dxa"/>
          </w:tcPr>
          <w:p w14:paraId="585DEA26"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5EC9B48" w14:textId="77777777" w:rsidR="00A35B76" w:rsidRPr="0014486C" w:rsidRDefault="00A35B76" w:rsidP="004E7025">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A35B76" w:rsidRPr="0014486C" w14:paraId="78EA7E0F" w14:textId="77777777" w:rsidTr="00D336E2">
        <w:tc>
          <w:tcPr>
            <w:tcW w:w="4321" w:type="dxa"/>
          </w:tcPr>
          <w:p w14:paraId="0E4CDC87"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35B4ECBA"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35B76" w:rsidRPr="0014486C" w14:paraId="0417F305" w14:textId="77777777" w:rsidTr="00D336E2">
        <w:tc>
          <w:tcPr>
            <w:tcW w:w="4321" w:type="dxa"/>
          </w:tcPr>
          <w:p w14:paraId="56F30FEA"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45B6779F"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35B76" w:rsidRPr="0014486C" w14:paraId="51BAA2CB" w14:textId="77777777" w:rsidTr="00D336E2">
        <w:tc>
          <w:tcPr>
            <w:tcW w:w="4321" w:type="dxa"/>
          </w:tcPr>
          <w:p w14:paraId="25D2BBA5"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20755E98"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35B76" w:rsidRPr="0014486C" w14:paraId="636C34C1" w14:textId="77777777" w:rsidTr="00D336E2">
        <w:tc>
          <w:tcPr>
            <w:tcW w:w="4321" w:type="dxa"/>
          </w:tcPr>
          <w:p w14:paraId="00041AB8"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881B792"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52F01FA6" w14:textId="77777777" w:rsidR="00436AC4" w:rsidRDefault="00436AC4" w:rsidP="00611859">
      <w:pPr>
        <w:spacing w:line="360" w:lineRule="auto"/>
        <w:jc w:val="both"/>
        <w:rPr>
          <w:rFonts w:asciiTheme="minorHAnsi" w:hAnsiTheme="minorHAnsi" w:cstheme="minorHAnsi"/>
          <w:sz w:val="20"/>
        </w:rPr>
      </w:pPr>
    </w:p>
    <w:p w14:paraId="59348C70" w14:textId="0D064858" w:rsidR="00D651F7" w:rsidRPr="00956FD8" w:rsidRDefault="004E7025" w:rsidP="004E7025">
      <w:pPr>
        <w:pStyle w:val="Heading2"/>
      </w:pPr>
      <w:bookmarkStart w:id="106" w:name="_Toc153554675"/>
      <w:r>
        <w:t xml:space="preserve"> </w:t>
      </w:r>
      <w:bookmarkStart w:id="107" w:name="_Toc156159517"/>
      <w:bookmarkStart w:id="108" w:name="_Toc163207875"/>
      <w:r w:rsidR="00D651F7">
        <w:t>Initiation Checker</w:t>
      </w:r>
      <w:bookmarkEnd w:id="106"/>
      <w:bookmarkEnd w:id="107"/>
      <w:bookmarkEnd w:id="108"/>
    </w:p>
    <w:p w14:paraId="4FFC9873" w14:textId="77777777" w:rsidR="00D651F7" w:rsidRPr="00956FD8" w:rsidRDefault="00D651F7" w:rsidP="007C1709">
      <w:pPr>
        <w:pStyle w:val="Heading3"/>
        <w:rPr>
          <w:i/>
        </w:rPr>
      </w:pPr>
      <w:bookmarkStart w:id="109" w:name="_Toc156159518"/>
      <w:bookmarkStart w:id="110" w:name="_Toc163207876"/>
      <w:r w:rsidRPr="00956FD8">
        <w:t>Description</w:t>
      </w:r>
      <w:bookmarkEnd w:id="109"/>
      <w:bookmarkEnd w:id="110"/>
    </w:p>
    <w:p w14:paraId="20D465C6" w14:textId="77777777" w:rsidR="005838C5" w:rsidRPr="0014486C" w:rsidRDefault="00AD5DAC"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005838C5" w:rsidRPr="0014486C">
        <w:rPr>
          <w:rFonts w:asciiTheme="minorHAnsi" w:hAnsiTheme="minorHAnsi" w:cstheme="minorHAnsi"/>
          <w:szCs w:val="24"/>
        </w:rPr>
        <w:t xml:space="preserve">the </w:t>
      </w:r>
      <w:r w:rsidRPr="0014486C">
        <w:rPr>
          <w:rFonts w:asciiTheme="minorHAnsi" w:hAnsiTheme="minorHAnsi" w:cstheme="minorHAnsi"/>
          <w:szCs w:val="24"/>
        </w:rPr>
        <w:t xml:space="preserve">user will have access to this queue. </w:t>
      </w:r>
    </w:p>
    <w:p w14:paraId="5A6BCE08"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Maker. </w:t>
      </w:r>
    </w:p>
    <w:p w14:paraId="11F2E859"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59F8AF92" w14:textId="5AAA0510" w:rsidR="005838C5" w:rsidRPr="0014486C" w:rsidRDefault="005838C5"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Users</w:t>
      </w:r>
      <w:r w:rsidR="00844D72" w:rsidRPr="0014486C">
        <w:rPr>
          <w:rFonts w:asciiTheme="minorHAnsi" w:hAnsiTheme="minorHAnsi" w:cstheme="minorHAnsi"/>
          <w:szCs w:val="24"/>
        </w:rPr>
        <w:t xml:space="preserve"> will enter the comments in the remarks section of decision.</w:t>
      </w:r>
    </w:p>
    <w:p w14:paraId="42C55B0D"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5838C5" w:rsidRPr="0014486C">
        <w:rPr>
          <w:rFonts w:asciiTheme="minorHAnsi" w:hAnsiTheme="minorHAnsi" w:cstheme="minorHAnsi"/>
          <w:szCs w:val="24"/>
        </w:rPr>
        <w:t>work step</w:t>
      </w:r>
      <w:r w:rsidRPr="0014486C">
        <w:rPr>
          <w:rFonts w:asciiTheme="minorHAnsi" w:hAnsiTheme="minorHAnsi" w:cstheme="minorHAnsi"/>
          <w:szCs w:val="24"/>
        </w:rPr>
        <w:t xml:space="preserve"> as below:</w:t>
      </w:r>
    </w:p>
    <w:p w14:paraId="5540BB1A" w14:textId="77777777" w:rsidR="005838C5" w:rsidRPr="0014486C" w:rsidRDefault="00D651F7" w:rsidP="005838C5">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w:t>
      </w:r>
      <w:r w:rsidR="002268E6"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2268E6" w:rsidRPr="0014486C">
        <w:rPr>
          <w:rFonts w:asciiTheme="minorHAnsi" w:hAnsiTheme="minorHAnsi" w:cstheme="minorHAnsi"/>
          <w:szCs w:val="24"/>
        </w:rPr>
        <w:t>, the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00BA729A" w:rsidRPr="0014486C">
        <w:rPr>
          <w:rFonts w:asciiTheme="minorHAnsi" w:hAnsiTheme="minorHAnsi" w:cstheme="minorHAnsi"/>
          <w:szCs w:val="24"/>
        </w:rPr>
        <w:t xml:space="preserve"> and WI will move to this queue. </w:t>
      </w:r>
    </w:p>
    <w:p w14:paraId="7800A99C" w14:textId="0BF1C5DF" w:rsidR="00D651F7" w:rsidRPr="0014486C" w:rsidRDefault="00D651F7" w:rsidP="005838C5">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w:t>
      </w:r>
      <w:r w:rsidR="00BA729A" w:rsidRPr="0014486C">
        <w:rPr>
          <w:rFonts w:asciiTheme="minorHAnsi" w:hAnsiTheme="minorHAnsi" w:cstheme="minorHAnsi"/>
          <w:szCs w:val="24"/>
        </w:rPr>
        <w:t>: If</w:t>
      </w:r>
      <w:r w:rsidRPr="0014486C">
        <w:rPr>
          <w:rFonts w:asciiTheme="minorHAnsi" w:hAnsiTheme="minorHAnsi" w:cstheme="minorHAnsi"/>
          <w:szCs w:val="24"/>
        </w:rPr>
        <w:t xml:space="preserve"> there are some clarifications required from complianc</w:t>
      </w:r>
      <w:r w:rsidR="00BA729A" w:rsidRPr="0014486C">
        <w:rPr>
          <w:rFonts w:asciiTheme="minorHAnsi" w:hAnsiTheme="minorHAnsi" w:cstheme="minorHAnsi"/>
          <w:szCs w:val="24"/>
        </w:rPr>
        <w:t>e, the</w:t>
      </w:r>
      <w:r w:rsidRPr="0014486C">
        <w:rPr>
          <w:rFonts w:asciiTheme="minorHAnsi" w:hAnsiTheme="minorHAnsi" w:cstheme="minorHAnsi"/>
          <w:szCs w:val="24"/>
        </w:rPr>
        <w:t xml:space="preserve"> </w:t>
      </w:r>
      <w:r w:rsidR="00BA729A" w:rsidRPr="0014486C">
        <w:rPr>
          <w:rFonts w:asciiTheme="minorHAnsi" w:hAnsiTheme="minorHAnsi" w:cstheme="minorHAnsi"/>
          <w:szCs w:val="24"/>
        </w:rPr>
        <w:t>u</w:t>
      </w:r>
      <w:r w:rsidRPr="0014486C">
        <w:rPr>
          <w:rFonts w:asciiTheme="minorHAnsi" w:hAnsiTheme="minorHAnsi" w:cstheme="minorHAnsi"/>
          <w:szCs w:val="24"/>
        </w:rPr>
        <w:t>ser will select the decision as ‘</w:t>
      </w:r>
      <w:r w:rsidRPr="0014486C">
        <w:rPr>
          <w:rFonts w:asciiTheme="minorHAnsi" w:hAnsiTheme="minorHAnsi" w:cstheme="minorHAnsi"/>
          <w:b/>
          <w:bCs/>
          <w:szCs w:val="24"/>
        </w:rPr>
        <w:t>Refer to Compliance’</w:t>
      </w:r>
      <w:r w:rsidR="00BA729A" w:rsidRPr="0014486C">
        <w:rPr>
          <w:rFonts w:asciiTheme="minorHAnsi" w:hAnsiTheme="minorHAnsi" w:cstheme="minorHAnsi"/>
          <w:szCs w:val="24"/>
        </w:rPr>
        <w:t xml:space="preserve"> and WI will move to this queue. </w:t>
      </w:r>
    </w:p>
    <w:p w14:paraId="563DED07" w14:textId="32FD28A7" w:rsidR="00E148D9" w:rsidRPr="0014486C" w:rsidRDefault="00D651F7" w:rsidP="00E148D9">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w:t>
      </w:r>
      <w:r w:rsidR="00D85302" w:rsidRPr="0014486C">
        <w:rPr>
          <w:rFonts w:asciiTheme="minorHAnsi" w:hAnsiTheme="minorHAnsi" w:cstheme="minorHAnsi"/>
          <w:szCs w:val="24"/>
        </w:rPr>
        <w:t>: I</w:t>
      </w:r>
      <w:r w:rsidRPr="0014486C">
        <w:rPr>
          <w:rFonts w:asciiTheme="minorHAnsi" w:hAnsiTheme="minorHAnsi" w:cstheme="minorHAnsi"/>
          <w:szCs w:val="24"/>
        </w:rPr>
        <w:t>f</w:t>
      </w:r>
      <w:r w:rsidR="00095CC8" w:rsidRPr="0014486C">
        <w:rPr>
          <w:rFonts w:asciiTheme="minorHAnsi" w:hAnsiTheme="minorHAnsi" w:cstheme="minorHAnsi"/>
          <w:szCs w:val="24"/>
        </w:rPr>
        <w:t xml:space="preserve"> the</w:t>
      </w:r>
      <w:r w:rsidRPr="0014486C">
        <w:rPr>
          <w:rFonts w:asciiTheme="minorHAnsi" w:hAnsiTheme="minorHAnsi" w:cstheme="minorHAnsi"/>
          <w:szCs w:val="24"/>
        </w:rPr>
        <w:t xml:space="preserve"> user takes the decision as </w:t>
      </w:r>
      <w:r w:rsidRPr="0014486C">
        <w:rPr>
          <w:rFonts w:asciiTheme="minorHAnsi" w:hAnsiTheme="minorHAnsi" w:cstheme="minorHAnsi"/>
          <w:b/>
          <w:bCs/>
          <w:szCs w:val="24"/>
        </w:rPr>
        <w:t>‘Approve’</w:t>
      </w:r>
      <w:r w:rsidR="00D85302" w:rsidRPr="0014486C">
        <w:rPr>
          <w:rFonts w:asciiTheme="minorHAnsi" w:hAnsiTheme="minorHAnsi" w:cstheme="minorHAnsi"/>
          <w:szCs w:val="24"/>
        </w:rPr>
        <w:t xml:space="preserve">, the WI will move to this queue. </w:t>
      </w:r>
    </w:p>
    <w:p w14:paraId="42E3BFD1" w14:textId="652E47C4" w:rsidR="00095CC8" w:rsidRPr="0014486C" w:rsidRDefault="00095CC8" w:rsidP="00E148D9">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 xml:space="preserve">‘Archival’ </w:t>
      </w:r>
      <w:r w:rsidRPr="0014486C">
        <w:rPr>
          <w:rFonts w:asciiTheme="minorHAnsi" w:hAnsiTheme="minorHAnsi" w:cstheme="minorHAnsi"/>
          <w:szCs w:val="24"/>
        </w:rPr>
        <w:t xml:space="preserve">queue: If the user takes decision as </w:t>
      </w:r>
      <w:r w:rsidRPr="0014486C">
        <w:rPr>
          <w:rFonts w:asciiTheme="minorHAnsi" w:hAnsiTheme="minorHAnsi" w:cstheme="minorHAnsi"/>
          <w:b/>
          <w:bCs/>
          <w:szCs w:val="24"/>
        </w:rPr>
        <w:t>‘Discard’</w:t>
      </w:r>
      <w:r w:rsidRPr="0014486C">
        <w:rPr>
          <w:rFonts w:asciiTheme="minorHAnsi" w:hAnsiTheme="minorHAnsi" w:cstheme="minorHAnsi"/>
          <w:szCs w:val="24"/>
        </w:rPr>
        <w:t>, the WI will move to this queue.</w:t>
      </w:r>
    </w:p>
    <w:p w14:paraId="2B12BC13" w14:textId="77777777" w:rsidR="005838C5" w:rsidRPr="0014486C" w:rsidRDefault="005838C5" w:rsidP="005838C5">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5838C5" w:rsidRPr="0014486C" w14:paraId="39DEB547" w14:textId="77777777" w:rsidTr="005838C5">
        <w:trPr>
          <w:jc w:val="center"/>
        </w:trPr>
        <w:tc>
          <w:tcPr>
            <w:tcW w:w="2689" w:type="dxa"/>
          </w:tcPr>
          <w:p w14:paraId="6B256EF0" w14:textId="77777777" w:rsidR="005838C5" w:rsidRPr="0014486C" w:rsidRDefault="005838C5"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1473CF27" w14:textId="77777777" w:rsidR="005838C5" w:rsidRPr="0014486C" w:rsidRDefault="005838C5"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5838C5" w:rsidRPr="0014486C" w14:paraId="60792D47" w14:textId="77777777" w:rsidTr="005838C5">
        <w:trPr>
          <w:jc w:val="center"/>
        </w:trPr>
        <w:tc>
          <w:tcPr>
            <w:tcW w:w="2689" w:type="dxa"/>
          </w:tcPr>
          <w:p w14:paraId="2FDD41C8" w14:textId="72E7736D" w:rsidR="005838C5"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677" w:type="dxa"/>
          </w:tcPr>
          <w:p w14:paraId="3E33B37A" w14:textId="5E31E6B1" w:rsidR="005838C5"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r w:rsidR="005838C5" w:rsidRPr="0014486C" w14:paraId="20FCAD78" w14:textId="77777777" w:rsidTr="005838C5">
        <w:trPr>
          <w:jc w:val="center"/>
        </w:trPr>
        <w:tc>
          <w:tcPr>
            <w:tcW w:w="2689" w:type="dxa"/>
          </w:tcPr>
          <w:p w14:paraId="23CAF475" w14:textId="7B23FAEF" w:rsidR="005838C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Refer To Compliance </w:t>
            </w:r>
          </w:p>
        </w:tc>
        <w:tc>
          <w:tcPr>
            <w:tcW w:w="4677" w:type="dxa"/>
          </w:tcPr>
          <w:p w14:paraId="6EE34C8D" w14:textId="2BECF435" w:rsidR="005838C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r w:rsidR="006526B5" w:rsidRPr="0014486C" w14:paraId="38A02ABC" w14:textId="77777777" w:rsidTr="005838C5">
        <w:trPr>
          <w:jc w:val="center"/>
        </w:trPr>
        <w:tc>
          <w:tcPr>
            <w:tcW w:w="2689" w:type="dxa"/>
          </w:tcPr>
          <w:p w14:paraId="6CA81CF7" w14:textId="0F80B01D" w:rsidR="006526B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14:paraId="086C2A51" w14:textId="58A7B62C" w:rsidR="006526B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00095CC8" w:rsidRPr="0014486C" w14:paraId="5B0F2257" w14:textId="77777777" w:rsidTr="005838C5">
        <w:trPr>
          <w:jc w:val="center"/>
        </w:trPr>
        <w:tc>
          <w:tcPr>
            <w:tcW w:w="2689" w:type="dxa"/>
          </w:tcPr>
          <w:p w14:paraId="1E9E1AC2" w14:textId="7C93BFAD" w:rsidR="00095CC8" w:rsidRPr="0014486C" w:rsidRDefault="00095CC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Discard </w:t>
            </w:r>
          </w:p>
        </w:tc>
        <w:tc>
          <w:tcPr>
            <w:tcW w:w="4677" w:type="dxa"/>
          </w:tcPr>
          <w:p w14:paraId="32755A1F" w14:textId="2C871012" w:rsidR="00095CC8" w:rsidRPr="0014486C" w:rsidRDefault="00095CC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bl>
    <w:p w14:paraId="589B91A3" w14:textId="77777777" w:rsidR="00E148D9" w:rsidRDefault="00E148D9" w:rsidP="00095CC8">
      <w:pPr>
        <w:spacing w:line="360" w:lineRule="auto"/>
        <w:rPr>
          <w:rFonts w:asciiTheme="minorHAnsi" w:hAnsiTheme="minorHAnsi" w:cstheme="minorHAnsi"/>
          <w:sz w:val="22"/>
          <w:szCs w:val="22"/>
        </w:rPr>
      </w:pPr>
    </w:p>
    <w:p w14:paraId="7FCF8EE0" w14:textId="77777777" w:rsidR="00D13EA4" w:rsidRDefault="00D13EA4" w:rsidP="00095CC8">
      <w:pPr>
        <w:spacing w:line="360" w:lineRule="auto"/>
        <w:rPr>
          <w:rFonts w:asciiTheme="minorHAnsi" w:hAnsiTheme="minorHAnsi" w:cstheme="minorHAnsi"/>
          <w:sz w:val="22"/>
          <w:szCs w:val="22"/>
        </w:rPr>
      </w:pPr>
    </w:p>
    <w:p w14:paraId="33E27C25" w14:textId="77777777" w:rsidR="001C172C" w:rsidRDefault="001C172C" w:rsidP="00095CC8">
      <w:pPr>
        <w:spacing w:line="360" w:lineRule="auto"/>
        <w:rPr>
          <w:rFonts w:asciiTheme="minorHAnsi" w:hAnsiTheme="minorHAnsi" w:cstheme="minorHAnsi"/>
          <w:sz w:val="22"/>
          <w:szCs w:val="22"/>
        </w:rPr>
      </w:pPr>
    </w:p>
    <w:p w14:paraId="255BEDF1" w14:textId="77777777" w:rsidR="001C172C" w:rsidRDefault="001C172C" w:rsidP="00095CC8">
      <w:pPr>
        <w:spacing w:line="360" w:lineRule="auto"/>
        <w:rPr>
          <w:rFonts w:asciiTheme="minorHAnsi" w:hAnsiTheme="minorHAnsi" w:cstheme="minorHAnsi"/>
          <w:sz w:val="22"/>
          <w:szCs w:val="22"/>
        </w:rPr>
      </w:pPr>
    </w:p>
    <w:p w14:paraId="7AD74520" w14:textId="77777777" w:rsidR="001C172C" w:rsidRPr="00095CC8" w:rsidRDefault="001C172C" w:rsidP="00095CC8">
      <w:pPr>
        <w:spacing w:line="360" w:lineRule="auto"/>
        <w:rPr>
          <w:rFonts w:asciiTheme="minorHAnsi" w:hAnsiTheme="minorHAnsi" w:cstheme="minorHAnsi"/>
          <w:sz w:val="22"/>
          <w:szCs w:val="22"/>
        </w:rPr>
      </w:pPr>
    </w:p>
    <w:p w14:paraId="0A18B540" w14:textId="77777777" w:rsidR="00D651F7" w:rsidRPr="00956FD8" w:rsidRDefault="00D651F7" w:rsidP="007C1709">
      <w:pPr>
        <w:pStyle w:val="Heading3"/>
        <w:rPr>
          <w:i/>
        </w:rPr>
      </w:pPr>
      <w:bookmarkStart w:id="111" w:name="_Toc156159519"/>
      <w:bookmarkStart w:id="112" w:name="_Toc163207877"/>
      <w:r w:rsidRPr="00956FD8">
        <w:lastRenderedPageBreak/>
        <w:t>Access Details:</w:t>
      </w:r>
      <w:bookmarkEnd w:id="111"/>
      <w:bookmarkEnd w:id="112"/>
      <w:r w:rsidRPr="00956FD8">
        <w:t xml:space="preserve"> </w:t>
      </w:r>
    </w:p>
    <w:p w14:paraId="4DAC56BB"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35B76" w:rsidRPr="0014486C" w14:paraId="44BF4561" w14:textId="77777777" w:rsidTr="00D336E2">
        <w:tc>
          <w:tcPr>
            <w:tcW w:w="4321" w:type="dxa"/>
          </w:tcPr>
          <w:p w14:paraId="01BF60D0"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5F1B526" w14:textId="77777777" w:rsidR="00A35B76" w:rsidRPr="0014486C" w:rsidRDefault="00A35B76" w:rsidP="00E148D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A35B76" w:rsidRPr="0014486C" w14:paraId="08503BAB" w14:textId="77777777" w:rsidTr="00D336E2">
        <w:tc>
          <w:tcPr>
            <w:tcW w:w="4321" w:type="dxa"/>
          </w:tcPr>
          <w:p w14:paraId="78D56B28"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E7CE454"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35B76" w:rsidRPr="0014486C" w14:paraId="519251DB" w14:textId="77777777" w:rsidTr="00D336E2">
        <w:tc>
          <w:tcPr>
            <w:tcW w:w="4321" w:type="dxa"/>
          </w:tcPr>
          <w:p w14:paraId="090DB7BC"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6E4E6C01"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35B76" w:rsidRPr="0014486C" w14:paraId="7513935D" w14:textId="77777777" w:rsidTr="00D336E2">
        <w:tc>
          <w:tcPr>
            <w:tcW w:w="4321" w:type="dxa"/>
          </w:tcPr>
          <w:p w14:paraId="755B232F"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4461C01B"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35B76" w:rsidRPr="0014486C" w14:paraId="2414761C" w14:textId="77777777" w:rsidTr="00D336E2">
        <w:tc>
          <w:tcPr>
            <w:tcW w:w="4321" w:type="dxa"/>
          </w:tcPr>
          <w:p w14:paraId="0B094289"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7D4A3D09"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56CA1468" w14:textId="77777777" w:rsidR="001C172C" w:rsidRDefault="001C172C" w:rsidP="00611859">
      <w:pPr>
        <w:spacing w:line="360" w:lineRule="auto"/>
        <w:jc w:val="both"/>
        <w:rPr>
          <w:rFonts w:asciiTheme="minorHAnsi" w:hAnsiTheme="minorHAnsi" w:cstheme="minorHAnsi"/>
          <w:sz w:val="20"/>
        </w:rPr>
      </w:pPr>
    </w:p>
    <w:p w14:paraId="37D5A2CF" w14:textId="77777777" w:rsidR="00422238" w:rsidRDefault="00422238" w:rsidP="00611859">
      <w:pPr>
        <w:spacing w:line="360" w:lineRule="auto"/>
        <w:jc w:val="both"/>
        <w:rPr>
          <w:rFonts w:asciiTheme="minorHAnsi" w:hAnsiTheme="minorHAnsi" w:cstheme="minorHAnsi"/>
          <w:sz w:val="20"/>
        </w:rPr>
      </w:pPr>
    </w:p>
    <w:p w14:paraId="67AB661E" w14:textId="77777777" w:rsidR="00422238" w:rsidRDefault="00422238" w:rsidP="00611859">
      <w:pPr>
        <w:spacing w:line="360" w:lineRule="auto"/>
        <w:jc w:val="both"/>
        <w:rPr>
          <w:rFonts w:asciiTheme="minorHAnsi" w:hAnsiTheme="minorHAnsi" w:cstheme="minorHAnsi"/>
          <w:sz w:val="20"/>
        </w:rPr>
      </w:pPr>
    </w:p>
    <w:p w14:paraId="2B97E14F" w14:textId="175C8805" w:rsidR="00D651F7" w:rsidRPr="00956FD8" w:rsidRDefault="00395E1C" w:rsidP="00395E1C">
      <w:pPr>
        <w:pStyle w:val="Heading2"/>
      </w:pPr>
      <w:bookmarkStart w:id="113" w:name="_Toc153554676"/>
      <w:r>
        <w:t xml:space="preserve"> </w:t>
      </w:r>
      <w:bookmarkStart w:id="114" w:name="_Toc156159520"/>
      <w:bookmarkStart w:id="115" w:name="_Toc163207878"/>
      <w:r w:rsidR="00D651F7">
        <w:t>Compliance Referral Maker</w:t>
      </w:r>
      <w:bookmarkEnd w:id="113"/>
      <w:bookmarkEnd w:id="114"/>
      <w:bookmarkEnd w:id="115"/>
    </w:p>
    <w:p w14:paraId="7CAB5974" w14:textId="77777777" w:rsidR="00D651F7" w:rsidRPr="00956FD8" w:rsidRDefault="00D651F7" w:rsidP="007C1709">
      <w:pPr>
        <w:pStyle w:val="Heading3"/>
        <w:rPr>
          <w:i/>
        </w:rPr>
      </w:pPr>
      <w:bookmarkStart w:id="116" w:name="_Toc156159521"/>
      <w:bookmarkStart w:id="117" w:name="_Toc163207879"/>
      <w:r w:rsidRPr="00956FD8">
        <w:t>Description</w:t>
      </w:r>
      <w:bookmarkEnd w:id="116"/>
      <w:bookmarkEnd w:id="117"/>
    </w:p>
    <w:p w14:paraId="29E17891" w14:textId="77777777" w:rsidR="00D10FB7" w:rsidRPr="0014486C" w:rsidRDefault="00095CC8"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w:t>
      </w:r>
      <w:r w:rsidR="00D10FB7" w:rsidRPr="0014486C">
        <w:rPr>
          <w:rFonts w:asciiTheme="minorHAnsi" w:hAnsiTheme="minorHAnsi" w:cstheme="minorHAnsi"/>
          <w:szCs w:val="24"/>
        </w:rPr>
        <w:t xml:space="preserve">a user queue. i.e., the user will have access to this queue. </w:t>
      </w:r>
    </w:p>
    <w:p w14:paraId="314BA159" w14:textId="77777777" w:rsidR="00D10FB7" w:rsidRPr="0014486C" w:rsidRDefault="00D651F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w:t>
      </w:r>
      <w:r w:rsidR="00844D72" w:rsidRPr="0014486C">
        <w:rPr>
          <w:rFonts w:asciiTheme="minorHAnsi" w:hAnsiTheme="minorHAnsi" w:cstheme="minorHAnsi"/>
          <w:szCs w:val="24"/>
        </w:rPr>
        <w:t>Checker</w:t>
      </w:r>
      <w:r w:rsidRPr="0014486C">
        <w:rPr>
          <w:rFonts w:asciiTheme="minorHAnsi" w:hAnsiTheme="minorHAnsi" w:cstheme="minorHAnsi"/>
          <w:szCs w:val="24"/>
        </w:rPr>
        <w:t xml:space="preserve">. </w:t>
      </w:r>
    </w:p>
    <w:p w14:paraId="27280C51" w14:textId="77777777" w:rsidR="00D10FB7" w:rsidRPr="0014486C" w:rsidRDefault="00D651F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A2D6702" w14:textId="3D233573" w:rsidR="00D10FB7" w:rsidRPr="0014486C" w:rsidRDefault="00D10FB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Users</w:t>
      </w:r>
      <w:r w:rsidR="00844D72" w:rsidRPr="0014486C">
        <w:rPr>
          <w:rFonts w:asciiTheme="minorHAnsi" w:hAnsiTheme="minorHAnsi" w:cstheme="minorHAnsi"/>
          <w:szCs w:val="24"/>
        </w:rPr>
        <w:t xml:space="preserve"> will enter the comments in the remarks section of decision.</w:t>
      </w:r>
    </w:p>
    <w:p w14:paraId="2F7C6233" w14:textId="4DAFBE89" w:rsidR="00D651F7" w:rsidRPr="0014486C" w:rsidRDefault="00844D72"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Work-step.</w:t>
      </w:r>
    </w:p>
    <w:p w14:paraId="72BFA20E" w14:textId="77777777" w:rsidR="00D10FB7" w:rsidRPr="0014486C" w:rsidRDefault="00D10FB7" w:rsidP="00D10FB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D10FB7" w:rsidRPr="0014486C" w14:paraId="60BE8103" w14:textId="77777777" w:rsidTr="00276E14">
        <w:trPr>
          <w:jc w:val="center"/>
        </w:trPr>
        <w:tc>
          <w:tcPr>
            <w:tcW w:w="2689" w:type="dxa"/>
          </w:tcPr>
          <w:p w14:paraId="0823FE5D" w14:textId="77777777" w:rsidR="00D10FB7" w:rsidRPr="0014486C" w:rsidRDefault="00D10FB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67E1E942" w14:textId="77777777" w:rsidR="00D10FB7" w:rsidRPr="0014486C" w:rsidRDefault="00D10FB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10FB7" w:rsidRPr="0014486C" w14:paraId="667DB365" w14:textId="77777777" w:rsidTr="00276E14">
        <w:trPr>
          <w:jc w:val="center"/>
        </w:trPr>
        <w:tc>
          <w:tcPr>
            <w:tcW w:w="2689" w:type="dxa"/>
          </w:tcPr>
          <w:p w14:paraId="0768297C" w14:textId="5D6A3E33" w:rsidR="00D10FB7" w:rsidRPr="0014486C" w:rsidRDefault="00D10FB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14:paraId="420C21E9" w14:textId="467261E6" w:rsidR="00D10FB7" w:rsidRPr="0014486C" w:rsidRDefault="00D10FB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Checker </w:t>
            </w:r>
          </w:p>
        </w:tc>
      </w:tr>
    </w:tbl>
    <w:p w14:paraId="7D34C002" w14:textId="77777777" w:rsidR="00D10FB7" w:rsidRPr="00D10FB7" w:rsidRDefault="00D10FB7" w:rsidP="00D10FB7">
      <w:pPr>
        <w:spacing w:line="360" w:lineRule="auto"/>
        <w:rPr>
          <w:rFonts w:asciiTheme="minorHAnsi" w:hAnsiTheme="minorHAnsi" w:cstheme="minorHAnsi"/>
          <w:sz w:val="22"/>
          <w:szCs w:val="22"/>
        </w:rPr>
      </w:pPr>
    </w:p>
    <w:p w14:paraId="0C3AF275" w14:textId="77777777" w:rsidR="00D651F7" w:rsidRPr="00956FD8" w:rsidRDefault="00D651F7" w:rsidP="007C1709">
      <w:pPr>
        <w:pStyle w:val="Heading3"/>
        <w:rPr>
          <w:i/>
        </w:rPr>
      </w:pPr>
      <w:bookmarkStart w:id="118" w:name="_Toc156159522"/>
      <w:bookmarkStart w:id="119" w:name="_Toc163207880"/>
      <w:r w:rsidRPr="00956FD8">
        <w:t>Access Details:</w:t>
      </w:r>
      <w:bookmarkEnd w:id="118"/>
      <w:bookmarkEnd w:id="119"/>
      <w:r w:rsidRPr="00956FD8">
        <w:t xml:space="preserve"> </w:t>
      </w:r>
    </w:p>
    <w:p w14:paraId="37567E60"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844D72" w:rsidRPr="0014486C" w14:paraId="73041F6C" w14:textId="77777777" w:rsidTr="00D336E2">
        <w:tc>
          <w:tcPr>
            <w:tcW w:w="4321" w:type="dxa"/>
          </w:tcPr>
          <w:p w14:paraId="027795E9"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40BECE7B" w14:textId="1FBF01E1" w:rsidR="00844D72" w:rsidRPr="0014486C" w:rsidRDefault="00844D72" w:rsidP="00EC0DAD">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98038E" w:rsidRPr="0014486C">
              <w:rPr>
                <w:rFonts w:asciiTheme="minorHAnsi" w:eastAsia="Calibri" w:hAnsiTheme="minorHAnsi" w:cstheme="minorHAnsi"/>
                <w:szCs w:val="24"/>
              </w:rPr>
              <w:t>Compliance referral</w:t>
            </w:r>
            <w:r w:rsidRPr="0014486C">
              <w:rPr>
                <w:rFonts w:asciiTheme="minorHAnsi" w:eastAsia="Calibri" w:hAnsiTheme="minorHAnsi" w:cstheme="minorHAnsi"/>
                <w:szCs w:val="24"/>
              </w:rPr>
              <w:t xml:space="preserve"> users. </w:t>
            </w:r>
          </w:p>
        </w:tc>
      </w:tr>
      <w:tr w:rsidR="00844D72" w:rsidRPr="0014486C" w14:paraId="239422F5" w14:textId="77777777" w:rsidTr="00D336E2">
        <w:tc>
          <w:tcPr>
            <w:tcW w:w="4321" w:type="dxa"/>
          </w:tcPr>
          <w:p w14:paraId="003661CF"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152E125"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844D72" w:rsidRPr="0014486C" w14:paraId="36B063D7" w14:textId="77777777" w:rsidTr="00D336E2">
        <w:tc>
          <w:tcPr>
            <w:tcW w:w="4321" w:type="dxa"/>
          </w:tcPr>
          <w:p w14:paraId="050DE30E"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lastRenderedPageBreak/>
              <w:t>Assignment</w:t>
            </w:r>
          </w:p>
        </w:tc>
        <w:tc>
          <w:tcPr>
            <w:tcW w:w="4320" w:type="dxa"/>
          </w:tcPr>
          <w:p w14:paraId="00CC3F98"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844D72" w:rsidRPr="0014486C" w14:paraId="52B19CEA" w14:textId="77777777" w:rsidTr="00D336E2">
        <w:tc>
          <w:tcPr>
            <w:tcW w:w="4321" w:type="dxa"/>
          </w:tcPr>
          <w:p w14:paraId="27F2FCBC"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2FD67E22"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844D72" w:rsidRPr="0014486C" w14:paraId="376D12C1" w14:textId="77777777" w:rsidTr="00D336E2">
        <w:tc>
          <w:tcPr>
            <w:tcW w:w="4321" w:type="dxa"/>
          </w:tcPr>
          <w:p w14:paraId="02DDB08D"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0DCAC826"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2380CCB9" w14:textId="77777777" w:rsidR="00844D72" w:rsidRDefault="00844D72" w:rsidP="00611859">
      <w:pPr>
        <w:spacing w:line="360" w:lineRule="auto"/>
        <w:jc w:val="both"/>
        <w:rPr>
          <w:rFonts w:asciiTheme="minorHAnsi" w:hAnsiTheme="minorHAnsi" w:cstheme="minorHAnsi"/>
          <w:sz w:val="20"/>
        </w:rPr>
      </w:pPr>
    </w:p>
    <w:p w14:paraId="1CC9658F" w14:textId="38F10005" w:rsidR="00D651F7" w:rsidRPr="00956FD8" w:rsidRDefault="00EC0DAD" w:rsidP="00EC0DAD">
      <w:pPr>
        <w:pStyle w:val="Heading2"/>
      </w:pPr>
      <w:bookmarkStart w:id="120" w:name="_Toc153554677"/>
      <w:r>
        <w:t xml:space="preserve"> </w:t>
      </w:r>
      <w:bookmarkStart w:id="121" w:name="_Toc156159523"/>
      <w:bookmarkStart w:id="122" w:name="_Toc163207881"/>
      <w:r w:rsidR="00D651F7">
        <w:t>Compliance Referral Checker</w:t>
      </w:r>
      <w:bookmarkEnd w:id="120"/>
      <w:bookmarkEnd w:id="121"/>
      <w:bookmarkEnd w:id="122"/>
    </w:p>
    <w:p w14:paraId="19577DEF" w14:textId="77777777" w:rsidR="00744EE2" w:rsidRPr="00956FD8" w:rsidRDefault="00744EE2" w:rsidP="00744EE2">
      <w:pPr>
        <w:pStyle w:val="Heading3"/>
        <w:rPr>
          <w:i/>
        </w:rPr>
      </w:pPr>
      <w:bookmarkStart w:id="123" w:name="_Toc163207882"/>
      <w:bookmarkStart w:id="124" w:name="_Toc156159525"/>
      <w:bookmarkStart w:id="125" w:name="_Toc156159524"/>
      <w:r w:rsidRPr="00956FD8">
        <w:t>Description</w:t>
      </w:r>
      <w:bookmarkEnd w:id="123"/>
    </w:p>
    <w:p w14:paraId="4C870833"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73526637"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Users will review the WI submitted by Compliance Referral Maker. </w:t>
      </w:r>
    </w:p>
    <w:p w14:paraId="3B283614"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10AF7EE7"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Users will review the comments given by ‘Compliance Referral Maker’.</w:t>
      </w:r>
    </w:p>
    <w:p w14:paraId="37A40B08"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 step as below:</w:t>
      </w:r>
    </w:p>
    <w:p w14:paraId="2B4804B4" w14:textId="77777777" w:rsidR="00744EE2" w:rsidRPr="0014486C" w:rsidRDefault="00744EE2" w:rsidP="00744EE2">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 If user will select the decision as </w:t>
      </w:r>
      <w:r w:rsidRPr="0014486C">
        <w:rPr>
          <w:rFonts w:asciiTheme="minorHAnsi" w:hAnsiTheme="minorHAnsi" w:cstheme="minorHAnsi"/>
          <w:b/>
          <w:bCs/>
          <w:szCs w:val="24"/>
        </w:rPr>
        <w:t>‘Submit’.</w:t>
      </w:r>
    </w:p>
    <w:p w14:paraId="04E93C38" w14:textId="77777777" w:rsidR="00744EE2" w:rsidRPr="0014486C" w:rsidRDefault="00744EE2" w:rsidP="00744EE2">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 If there are some clarifications/amendments required from compliance referral maker, user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02B7E71F" w14:textId="77777777" w:rsidR="00744EE2" w:rsidRPr="0014486C" w:rsidRDefault="00744EE2" w:rsidP="00744EE2">
      <w:pPr>
        <w:pStyle w:val="ListParagraph"/>
        <w:spacing w:line="360" w:lineRule="auto"/>
        <w:ind w:left="1440"/>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744EE2" w:rsidRPr="0014486C" w14:paraId="3CF49EA0" w14:textId="77777777" w:rsidTr="006F6CAC">
        <w:trPr>
          <w:jc w:val="center"/>
        </w:trPr>
        <w:tc>
          <w:tcPr>
            <w:tcW w:w="2689" w:type="dxa"/>
          </w:tcPr>
          <w:p w14:paraId="642A3B45" w14:textId="77777777" w:rsidR="00744EE2" w:rsidRPr="0014486C" w:rsidRDefault="00744EE2" w:rsidP="006F6CAC">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4330A9F3" w14:textId="77777777" w:rsidR="00744EE2" w:rsidRPr="0014486C" w:rsidRDefault="00744EE2" w:rsidP="006F6CAC">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744EE2" w:rsidRPr="0014486C" w14:paraId="29121CCD" w14:textId="77777777" w:rsidTr="006F6CAC">
        <w:trPr>
          <w:jc w:val="center"/>
        </w:trPr>
        <w:tc>
          <w:tcPr>
            <w:tcW w:w="2689" w:type="dxa"/>
          </w:tcPr>
          <w:p w14:paraId="0F7647AE"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14:paraId="47A892BC"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00744EE2" w:rsidRPr="0014486C" w14:paraId="5E5CD68D" w14:textId="77777777" w:rsidTr="006F6CAC">
        <w:trPr>
          <w:jc w:val="center"/>
        </w:trPr>
        <w:tc>
          <w:tcPr>
            <w:tcW w:w="2689" w:type="dxa"/>
          </w:tcPr>
          <w:p w14:paraId="36E7AA88"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14:paraId="7085F6E0"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bl>
    <w:p w14:paraId="2A9FBDB5" w14:textId="77777777" w:rsidR="00744EE2" w:rsidRPr="003856AA" w:rsidRDefault="00744EE2" w:rsidP="00744EE2">
      <w:pPr>
        <w:spacing w:line="360" w:lineRule="auto"/>
        <w:rPr>
          <w:rFonts w:asciiTheme="minorHAnsi" w:hAnsiTheme="minorHAnsi" w:cstheme="minorHAnsi"/>
          <w:sz w:val="22"/>
          <w:szCs w:val="22"/>
        </w:rPr>
      </w:pPr>
    </w:p>
    <w:p w14:paraId="03B1E43E" w14:textId="369D8F38" w:rsidR="002B5982" w:rsidRPr="00426505" w:rsidRDefault="002B5982" w:rsidP="00426505">
      <w:pPr>
        <w:pStyle w:val="Heading3"/>
        <w:rPr>
          <w:i/>
        </w:rPr>
      </w:pPr>
      <w:bookmarkStart w:id="126" w:name="_Toc163207883"/>
      <w:r w:rsidRPr="00956FD8">
        <w:t>Access Details:</w:t>
      </w:r>
      <w:bookmarkEnd w:id="124"/>
      <w:bookmarkEnd w:id="126"/>
      <w:r w:rsidRPr="00956FD8">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B5982" w:rsidRPr="0014486C" w14:paraId="2D870871" w14:textId="77777777" w:rsidTr="00FE691D">
        <w:tc>
          <w:tcPr>
            <w:tcW w:w="4321" w:type="dxa"/>
          </w:tcPr>
          <w:p w14:paraId="5A8DDBE3"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0F398A9B" w14:textId="77777777" w:rsidR="002B5982" w:rsidRPr="0014486C" w:rsidRDefault="002B5982" w:rsidP="00FE691D">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referral users. </w:t>
            </w:r>
          </w:p>
        </w:tc>
      </w:tr>
      <w:tr w:rsidR="002B5982" w:rsidRPr="0014486C" w14:paraId="6999DEA7" w14:textId="77777777" w:rsidTr="00FE691D">
        <w:tc>
          <w:tcPr>
            <w:tcW w:w="4321" w:type="dxa"/>
          </w:tcPr>
          <w:p w14:paraId="305BB05E"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889CD68"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B5982" w:rsidRPr="0014486C" w14:paraId="1C5253BD" w14:textId="77777777" w:rsidTr="00FE691D">
        <w:tc>
          <w:tcPr>
            <w:tcW w:w="4321" w:type="dxa"/>
          </w:tcPr>
          <w:p w14:paraId="4EFF9EA2"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3F759141"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B5982" w:rsidRPr="0014486C" w14:paraId="25AF1B3B" w14:textId="77777777" w:rsidTr="00FE691D">
        <w:tc>
          <w:tcPr>
            <w:tcW w:w="4321" w:type="dxa"/>
          </w:tcPr>
          <w:p w14:paraId="1D634D6F"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059E51A7"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B5982" w:rsidRPr="0014486C" w14:paraId="5C471715" w14:textId="77777777" w:rsidTr="00FE691D">
        <w:tc>
          <w:tcPr>
            <w:tcW w:w="4321" w:type="dxa"/>
          </w:tcPr>
          <w:p w14:paraId="49B47CAD"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2C1FD550"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103A14C4" w14:textId="77777777" w:rsidR="002B5982" w:rsidRDefault="002B5982" w:rsidP="002B5982">
      <w:pPr>
        <w:spacing w:line="360" w:lineRule="auto"/>
        <w:jc w:val="both"/>
        <w:rPr>
          <w:rFonts w:asciiTheme="minorHAnsi" w:hAnsiTheme="minorHAnsi" w:cstheme="minorHAnsi"/>
          <w:sz w:val="20"/>
        </w:rPr>
      </w:pPr>
    </w:p>
    <w:p w14:paraId="6F07D284" w14:textId="707C37CA" w:rsidR="005E4824" w:rsidRPr="00956FD8" w:rsidRDefault="002E102E" w:rsidP="00EC0DAD">
      <w:pPr>
        <w:pStyle w:val="Heading2"/>
      </w:pPr>
      <w:bookmarkStart w:id="127" w:name="_Toc153554678"/>
      <w:bookmarkStart w:id="128" w:name="_Toc156159526"/>
      <w:bookmarkEnd w:id="125"/>
      <w:r>
        <w:lastRenderedPageBreak/>
        <w:t xml:space="preserve"> </w:t>
      </w:r>
      <w:bookmarkStart w:id="129" w:name="_Toc163207884"/>
      <w:r w:rsidR="005E4824">
        <w:t>System Integration</w:t>
      </w:r>
      <w:bookmarkEnd w:id="127"/>
      <w:bookmarkEnd w:id="128"/>
      <w:bookmarkEnd w:id="129"/>
    </w:p>
    <w:p w14:paraId="1A23F9A8" w14:textId="77777777" w:rsidR="005E4824" w:rsidRPr="00956FD8" w:rsidRDefault="005E4824" w:rsidP="007C1709">
      <w:pPr>
        <w:pStyle w:val="Heading3"/>
        <w:rPr>
          <w:i/>
        </w:rPr>
      </w:pPr>
      <w:bookmarkStart w:id="130" w:name="_Toc156159527"/>
      <w:bookmarkStart w:id="131" w:name="_Toc163207885"/>
      <w:r w:rsidRPr="00956FD8">
        <w:t>Description</w:t>
      </w:r>
      <w:bookmarkEnd w:id="130"/>
      <w:bookmarkEnd w:id="131"/>
    </w:p>
    <w:p w14:paraId="26F529C2" w14:textId="77777777" w:rsidR="00DE6D8B" w:rsidRPr="0014486C" w:rsidRDefault="00DE6D8B"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This will be a system queue (i.e., users will not have excess to this queue).</w:t>
      </w:r>
    </w:p>
    <w:p w14:paraId="10E89709" w14:textId="62687B79" w:rsidR="00DE6D8B" w:rsidRPr="0014486C" w:rsidRDefault="002F0CEF"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Once Initiation Checker selects the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the WI will move to this queue.</w:t>
      </w:r>
    </w:p>
    <w:p w14:paraId="7E4F7DA2" w14:textId="4CAFC359" w:rsidR="002F0CEF" w:rsidRPr="0014486C" w:rsidRDefault="002F0CEF"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this queue integration calls will be placed</w:t>
      </w:r>
      <w:r w:rsidR="0088475C">
        <w:rPr>
          <w:rFonts w:asciiTheme="minorHAnsi" w:hAnsiTheme="minorHAnsi" w:cstheme="minorHAnsi"/>
          <w:szCs w:val="24"/>
        </w:rPr>
        <w:t xml:space="preserve"> as per the request types: </w:t>
      </w:r>
    </w:p>
    <w:p w14:paraId="364FAF96" w14:textId="1187B8E2" w:rsidR="00A809D8" w:rsidRPr="006A2E47" w:rsidRDefault="002F0CEF" w:rsidP="00EC0DAD">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Inquiry</w:t>
      </w:r>
      <w:r w:rsidR="00A90C8B" w:rsidRPr="0014486C">
        <w:rPr>
          <w:rFonts w:asciiTheme="minorHAnsi" w:hAnsiTheme="minorHAnsi" w:cstheme="minorHAnsi"/>
          <w:szCs w:val="24"/>
        </w:rPr>
        <w:t xml:space="preserve"> – </w:t>
      </w:r>
      <w:commentRangeStart w:id="132"/>
      <w:commentRangeStart w:id="133"/>
      <w:r w:rsidRPr="0014486C">
        <w:rPr>
          <w:rFonts w:asciiTheme="minorHAnsi" w:hAnsiTheme="minorHAnsi" w:cstheme="minorHAnsi"/>
          <w:szCs w:val="24"/>
        </w:rPr>
        <w:t>An existing Update CIF API to be modified to create internal blacklist for RAK bank customers. For Non-RAK Bank customers, an API will be used to mark external blacklists</w:t>
      </w:r>
      <w:commentRangeEnd w:id="132"/>
      <w:r w:rsidR="009739CA" w:rsidRPr="0014486C">
        <w:rPr>
          <w:rStyle w:val="CommentReference"/>
          <w:rFonts w:asciiTheme="minorHAnsi" w:hAnsiTheme="minorHAnsi" w:cstheme="minorHAnsi"/>
          <w:sz w:val="24"/>
          <w:szCs w:val="24"/>
        </w:rPr>
        <w:commentReference w:id="132"/>
      </w:r>
      <w:commentRangeEnd w:id="133"/>
      <w:r w:rsidR="008A3318" w:rsidRPr="0014486C">
        <w:rPr>
          <w:rStyle w:val="CommentReference"/>
          <w:rFonts w:asciiTheme="minorHAnsi" w:hAnsiTheme="minorHAnsi" w:cstheme="minorHAnsi"/>
          <w:sz w:val="24"/>
          <w:szCs w:val="24"/>
        </w:rPr>
        <w:commentReference w:id="133"/>
      </w:r>
      <w:r w:rsidRPr="006A2E47">
        <w:rPr>
          <w:rFonts w:asciiTheme="minorHAnsi" w:hAnsiTheme="minorHAnsi" w:cstheme="minorHAnsi"/>
          <w:szCs w:val="24"/>
        </w:rPr>
        <w:t>.</w:t>
      </w:r>
      <w:r w:rsidR="00852AD7" w:rsidRPr="006A2E47">
        <w:rPr>
          <w:rFonts w:asciiTheme="minorHAnsi" w:hAnsiTheme="minorHAnsi" w:cstheme="minorHAnsi"/>
          <w:szCs w:val="24"/>
        </w:rPr>
        <w:t xml:space="preserve"> </w:t>
      </w:r>
      <w:r w:rsidR="00A97616" w:rsidRPr="006A2E47">
        <w:rPr>
          <w:rFonts w:asciiTheme="minorHAnsi" w:hAnsiTheme="minorHAnsi" w:cstheme="minorHAnsi"/>
          <w:szCs w:val="24"/>
        </w:rPr>
        <w:t xml:space="preserve"> The </w:t>
      </w:r>
      <w:r w:rsidR="006B0765">
        <w:rPr>
          <w:rFonts w:asciiTheme="minorHAnsi" w:hAnsiTheme="minorHAnsi" w:cstheme="minorHAnsi"/>
          <w:szCs w:val="24"/>
        </w:rPr>
        <w:t>selected main CIFs</w:t>
      </w:r>
      <w:r w:rsidR="001F366D">
        <w:rPr>
          <w:rFonts w:asciiTheme="minorHAnsi" w:hAnsiTheme="minorHAnsi" w:cstheme="minorHAnsi"/>
          <w:szCs w:val="24"/>
        </w:rPr>
        <w:t xml:space="preserve"> will be considered for blacklist as below: </w:t>
      </w:r>
    </w:p>
    <w:p w14:paraId="2840E648" w14:textId="1C38F49B" w:rsidR="00B460CE" w:rsidRPr="0014486C" w:rsidRDefault="00A9743D" w:rsidP="00B460CE">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w:t>
      </w:r>
      <w:r w:rsidR="00AE21D9" w:rsidRPr="0014486C">
        <w:rPr>
          <w:rFonts w:asciiTheme="minorHAnsi" w:hAnsiTheme="minorHAnsi" w:cstheme="minorHAnsi"/>
          <w:szCs w:val="24"/>
        </w:rPr>
        <w:t>the request</w:t>
      </w:r>
      <w:r w:rsidRPr="0014486C">
        <w:rPr>
          <w:rFonts w:asciiTheme="minorHAnsi" w:hAnsiTheme="minorHAnsi" w:cstheme="minorHAnsi"/>
          <w:szCs w:val="24"/>
        </w:rPr>
        <w:t xml:space="preserve"> type is FIU:</w:t>
      </w:r>
      <w:r w:rsidR="00BD6E5D" w:rsidRPr="0014486C">
        <w:rPr>
          <w:rFonts w:asciiTheme="minorHAnsi" w:hAnsiTheme="minorHAnsi" w:cstheme="minorHAnsi"/>
          <w:szCs w:val="24"/>
        </w:rPr>
        <w:t xml:space="preserve"> </w:t>
      </w:r>
      <w:r w:rsidR="006A2E47">
        <w:rPr>
          <w:rFonts w:asciiTheme="minorHAnsi" w:hAnsiTheme="minorHAnsi" w:cstheme="minorHAnsi"/>
          <w:szCs w:val="24"/>
        </w:rPr>
        <w:t xml:space="preserve">Blacklists will be marked only for Main CIFs (Selected) and not for Related Party CIFs. </w:t>
      </w:r>
      <w:r w:rsidR="00BD6E5D" w:rsidRPr="0014486C">
        <w:rPr>
          <w:rFonts w:asciiTheme="minorHAnsi" w:hAnsiTheme="minorHAnsi" w:cstheme="minorHAnsi"/>
          <w:szCs w:val="24"/>
        </w:rPr>
        <w:t xml:space="preserve">In </w:t>
      </w:r>
      <w:r w:rsidR="00AE21D9" w:rsidRPr="0014486C">
        <w:rPr>
          <w:rFonts w:asciiTheme="minorHAnsi" w:hAnsiTheme="minorHAnsi" w:cstheme="minorHAnsi"/>
          <w:szCs w:val="24"/>
        </w:rPr>
        <w:t>the case</w:t>
      </w:r>
      <w:r w:rsidR="00BD6E5D" w:rsidRPr="0014486C">
        <w:rPr>
          <w:rFonts w:asciiTheme="minorHAnsi" w:hAnsiTheme="minorHAnsi" w:cstheme="minorHAnsi"/>
          <w:szCs w:val="24"/>
        </w:rPr>
        <w:t xml:space="preserve"> of RAK Bank Customers, the </w:t>
      </w:r>
      <w:r w:rsidR="00AE21D9" w:rsidRPr="0014486C">
        <w:rPr>
          <w:rFonts w:asciiTheme="minorHAnsi" w:hAnsiTheme="minorHAnsi" w:cstheme="minorHAnsi"/>
          <w:szCs w:val="24"/>
        </w:rPr>
        <w:t xml:space="preserve">Internal Blacklist will be placed. In the case of Non-RAK Bank Customers, </w:t>
      </w:r>
      <w:r w:rsidR="003A4379" w:rsidRPr="0014486C">
        <w:rPr>
          <w:rFonts w:asciiTheme="minorHAnsi" w:hAnsiTheme="minorHAnsi" w:cstheme="minorHAnsi"/>
          <w:szCs w:val="24"/>
        </w:rPr>
        <w:t>an</w:t>
      </w:r>
      <w:r w:rsidR="00AE21D9" w:rsidRPr="0014486C">
        <w:rPr>
          <w:rFonts w:asciiTheme="minorHAnsi" w:hAnsiTheme="minorHAnsi" w:cstheme="minorHAnsi"/>
          <w:szCs w:val="24"/>
        </w:rPr>
        <w:t xml:space="preserve"> External Blacklist will be placed. </w:t>
      </w:r>
    </w:p>
    <w:p w14:paraId="7217380D" w14:textId="40BD06FC" w:rsidR="00AE21D9" w:rsidRPr="0014486C" w:rsidRDefault="00AE21D9" w:rsidP="00B460CE">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request type if CIR: No Internal/External Blacklist to be placed. </w:t>
      </w:r>
    </w:p>
    <w:p w14:paraId="6704C42E" w14:textId="1BC8FF8A" w:rsidR="006A2E47" w:rsidRPr="006A2E47" w:rsidRDefault="00AE21D9" w:rsidP="006A2E4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both cases, for Non-RAK Bank customers, Ema</w:t>
      </w:r>
      <w:r w:rsidR="003A4379" w:rsidRPr="0014486C">
        <w:rPr>
          <w:rFonts w:asciiTheme="minorHAnsi" w:hAnsiTheme="minorHAnsi" w:cstheme="minorHAnsi"/>
          <w:szCs w:val="24"/>
        </w:rPr>
        <w:t xml:space="preserve">il will be triggered to Compliance. </w:t>
      </w:r>
      <w:r w:rsidR="00433E3E">
        <w:rPr>
          <w:rFonts w:asciiTheme="minorHAnsi" w:hAnsiTheme="minorHAnsi" w:cstheme="minorHAnsi"/>
          <w:i/>
          <w:iCs/>
          <w:szCs w:val="24"/>
        </w:rPr>
        <w:t>(Kindly refer appendix C for Internal Email Template)</w:t>
      </w:r>
    </w:p>
    <w:p w14:paraId="3FD3C5B2" w14:textId="7970A502" w:rsidR="002F0CEF" w:rsidRPr="0014486C" w:rsidRDefault="002F0CEF" w:rsidP="0056561A">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Freeze</w:t>
      </w:r>
      <w:r w:rsidRPr="0014486C">
        <w:rPr>
          <w:rFonts w:asciiTheme="minorHAnsi" w:hAnsiTheme="minorHAnsi" w:cstheme="minorHAnsi"/>
          <w:szCs w:val="24"/>
        </w:rPr>
        <w:t xml:space="preserve"> </w:t>
      </w:r>
      <w:r w:rsidR="00A90C8B" w:rsidRPr="0014486C">
        <w:rPr>
          <w:rFonts w:asciiTheme="minorHAnsi" w:hAnsiTheme="minorHAnsi" w:cstheme="minorHAnsi"/>
          <w:szCs w:val="24"/>
        </w:rPr>
        <w:t>–</w:t>
      </w:r>
      <w:r w:rsidRPr="0014486C">
        <w:rPr>
          <w:rFonts w:asciiTheme="minorHAnsi" w:hAnsiTheme="minorHAnsi" w:cstheme="minorHAnsi"/>
          <w:szCs w:val="24"/>
        </w:rPr>
        <w:t xml:space="preserve"> </w:t>
      </w:r>
      <w:r w:rsidR="00A90C8B" w:rsidRPr="0014486C">
        <w:rPr>
          <w:rFonts w:asciiTheme="minorHAnsi" w:hAnsiTheme="minorHAnsi" w:cstheme="minorHAnsi"/>
          <w:szCs w:val="24"/>
        </w:rPr>
        <w:t>An existing Update CIF API to be modified to create internal blacklist for RAK bank customers. For Non-RAK Bank customers, an API will be used to mark external blacklists.</w:t>
      </w:r>
      <w:r w:rsidR="00852AD7" w:rsidRPr="0014486C">
        <w:rPr>
          <w:rFonts w:asciiTheme="minorHAnsi" w:hAnsiTheme="minorHAnsi" w:cstheme="minorHAnsi"/>
          <w:szCs w:val="24"/>
        </w:rPr>
        <w:t xml:space="preserve"> Email will be triggered to Compliance email ID </w:t>
      </w:r>
      <w:commentRangeStart w:id="134"/>
      <w:commentRangeStart w:id="135"/>
      <w:commentRangeStart w:id="136"/>
      <w:commentRangeEnd w:id="134"/>
      <w:r w:rsidR="0056561A" w:rsidRPr="0014486C">
        <w:rPr>
          <w:rStyle w:val="CommentReference"/>
          <w:rFonts w:asciiTheme="minorHAnsi" w:hAnsiTheme="minorHAnsi" w:cstheme="minorHAnsi"/>
          <w:sz w:val="24"/>
          <w:szCs w:val="24"/>
        </w:rPr>
        <w:commentReference w:id="134"/>
      </w:r>
      <w:commentRangeEnd w:id="135"/>
      <w:r w:rsidR="007D2BC2" w:rsidRPr="0014486C">
        <w:rPr>
          <w:rStyle w:val="CommentReference"/>
          <w:rFonts w:asciiTheme="minorHAnsi" w:hAnsiTheme="minorHAnsi" w:cstheme="minorHAnsi"/>
          <w:sz w:val="24"/>
          <w:szCs w:val="24"/>
        </w:rPr>
        <w:commentReference w:id="135"/>
      </w:r>
      <w:commentRangeEnd w:id="136"/>
      <w:r w:rsidR="007A6DEF" w:rsidRPr="0014486C">
        <w:rPr>
          <w:rStyle w:val="CommentReference"/>
          <w:rFonts w:asciiTheme="minorHAnsi" w:hAnsiTheme="minorHAnsi" w:cstheme="minorHAnsi"/>
          <w:sz w:val="24"/>
          <w:szCs w:val="24"/>
        </w:rPr>
        <w:commentReference w:id="136"/>
      </w:r>
      <w:r w:rsidR="00E94E2C" w:rsidRPr="0014486C">
        <w:rPr>
          <w:rFonts w:asciiTheme="minorHAnsi" w:hAnsiTheme="minorHAnsi" w:cstheme="minorHAnsi"/>
          <w:szCs w:val="24"/>
        </w:rPr>
        <w:t xml:space="preserve">for </w:t>
      </w:r>
      <w:r w:rsidR="00EC0DAD" w:rsidRPr="0014486C">
        <w:rPr>
          <w:rFonts w:asciiTheme="minorHAnsi" w:hAnsiTheme="minorHAnsi" w:cstheme="minorHAnsi"/>
          <w:szCs w:val="24"/>
        </w:rPr>
        <w:t>Non-Rak Bank C</w:t>
      </w:r>
      <w:r w:rsidR="00852AD7" w:rsidRPr="0014486C">
        <w:rPr>
          <w:rFonts w:asciiTheme="minorHAnsi" w:hAnsiTheme="minorHAnsi" w:cstheme="minorHAnsi"/>
          <w:szCs w:val="24"/>
        </w:rPr>
        <w:t>ustomer</w:t>
      </w:r>
      <w:r w:rsidR="00852AD7" w:rsidRPr="006A2E47">
        <w:rPr>
          <w:rFonts w:asciiTheme="minorHAnsi" w:hAnsiTheme="minorHAnsi" w:cstheme="minorHAnsi"/>
          <w:szCs w:val="24"/>
        </w:rPr>
        <w:t>.</w:t>
      </w:r>
      <w:r w:rsidR="00A97616" w:rsidRPr="006A2E47">
        <w:rPr>
          <w:rFonts w:asciiTheme="minorHAnsi" w:hAnsiTheme="minorHAnsi" w:cstheme="minorHAnsi"/>
          <w:szCs w:val="24"/>
        </w:rPr>
        <w:t xml:space="preserve"> Blacklist will </w:t>
      </w:r>
      <w:r w:rsidR="00C32261" w:rsidRPr="006A2E47">
        <w:rPr>
          <w:rFonts w:asciiTheme="minorHAnsi" w:hAnsiTheme="minorHAnsi" w:cstheme="minorHAnsi"/>
          <w:szCs w:val="24"/>
        </w:rPr>
        <w:t>be placed</w:t>
      </w:r>
      <w:r w:rsidR="00A97616" w:rsidRPr="006A2E47">
        <w:rPr>
          <w:rFonts w:asciiTheme="minorHAnsi" w:hAnsiTheme="minorHAnsi" w:cstheme="minorHAnsi"/>
          <w:szCs w:val="24"/>
        </w:rPr>
        <w:t xml:space="preserve"> for both main CIFs as well as Related Party CIFs based on the CIFs selected by the user.</w:t>
      </w:r>
      <w:r w:rsidR="0030460D">
        <w:rPr>
          <w:rFonts w:asciiTheme="minorHAnsi" w:hAnsiTheme="minorHAnsi" w:cstheme="minorHAnsi"/>
          <w:szCs w:val="24"/>
        </w:rPr>
        <w:t xml:space="preserve"> Freeze </w:t>
      </w:r>
      <w:r w:rsidR="006648EB">
        <w:rPr>
          <w:rFonts w:asciiTheme="minorHAnsi" w:hAnsiTheme="minorHAnsi" w:cstheme="minorHAnsi"/>
          <w:szCs w:val="24"/>
        </w:rPr>
        <w:t>requests</w:t>
      </w:r>
      <w:r w:rsidR="0030460D">
        <w:rPr>
          <w:rFonts w:asciiTheme="minorHAnsi" w:hAnsiTheme="minorHAnsi" w:cstheme="minorHAnsi"/>
          <w:szCs w:val="24"/>
        </w:rPr>
        <w:t xml:space="preserve"> will be placed for all products under CIFs marked as matched (Main CIFs as well as Related Party CIFs).</w:t>
      </w:r>
      <w:r w:rsidR="00A90C8B" w:rsidRPr="0014486C">
        <w:rPr>
          <w:rFonts w:asciiTheme="minorHAnsi" w:hAnsiTheme="minorHAnsi" w:cstheme="minorHAnsi"/>
          <w:szCs w:val="24"/>
        </w:rPr>
        <w:t xml:space="preserve"> API will be used to </w:t>
      </w:r>
      <w:commentRangeStart w:id="137"/>
      <w:commentRangeStart w:id="138"/>
      <w:r w:rsidR="00A90C8B" w:rsidRPr="0014486C">
        <w:rPr>
          <w:rFonts w:asciiTheme="minorHAnsi" w:hAnsiTheme="minorHAnsi" w:cstheme="minorHAnsi"/>
          <w:szCs w:val="24"/>
        </w:rPr>
        <w:t>Freeze the following products for RAK Bank Customers</w:t>
      </w:r>
      <w:commentRangeEnd w:id="137"/>
      <w:r w:rsidR="0056561A" w:rsidRPr="0014486C">
        <w:rPr>
          <w:rStyle w:val="CommentReference"/>
          <w:rFonts w:asciiTheme="minorHAnsi" w:hAnsiTheme="minorHAnsi" w:cstheme="minorHAnsi"/>
          <w:sz w:val="24"/>
          <w:szCs w:val="24"/>
        </w:rPr>
        <w:commentReference w:id="137"/>
      </w:r>
      <w:commentRangeEnd w:id="138"/>
      <w:r w:rsidR="007D2BC2" w:rsidRPr="0014486C">
        <w:rPr>
          <w:rStyle w:val="CommentReference"/>
          <w:rFonts w:asciiTheme="minorHAnsi" w:hAnsiTheme="minorHAnsi" w:cstheme="minorHAnsi"/>
          <w:sz w:val="24"/>
          <w:szCs w:val="24"/>
        </w:rPr>
        <w:commentReference w:id="138"/>
      </w:r>
      <w:r w:rsidR="00A90C8B" w:rsidRPr="0014486C">
        <w:rPr>
          <w:rFonts w:asciiTheme="minorHAnsi" w:hAnsiTheme="minorHAnsi" w:cstheme="minorHAnsi"/>
          <w:szCs w:val="24"/>
        </w:rPr>
        <w:t>:</w:t>
      </w:r>
    </w:p>
    <w:p w14:paraId="273823C4" w14:textId="2BE645F0"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14:paraId="3BACCB25" w14:textId="7678A414"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14:paraId="408FA009" w14:textId="7E3A69FD"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14:paraId="7B16858C" w14:textId="3F941922" w:rsidR="002B5982" w:rsidRDefault="00A90C8B" w:rsidP="002B598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14:paraId="003D6FAC" w14:textId="4B22249F" w:rsidR="006A2E47" w:rsidRDefault="006A2E47" w:rsidP="006A2E47">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the request type is FIU: Blacklists will be marked for both Main CIFs and Related Party CIFs (Selected ones’). </w:t>
      </w:r>
    </w:p>
    <w:p w14:paraId="0A7B8476" w14:textId="09828113" w:rsidR="0090762D" w:rsidRPr="0090762D" w:rsidRDefault="006A2E47" w:rsidP="0090762D">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request type is CIR: Blacklists will be marked for both Main CIFs and Related Party CIFs (Selected ones’).</w:t>
      </w:r>
    </w:p>
    <w:p w14:paraId="4FE3AA39" w14:textId="2BCAA7F4" w:rsidR="002B5982" w:rsidRDefault="002B5982" w:rsidP="00C9414B">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System to check the ‘</w:t>
      </w:r>
      <w:r w:rsidRPr="00962C48">
        <w:rPr>
          <w:rFonts w:asciiTheme="minorHAnsi" w:hAnsiTheme="minorHAnsi" w:cstheme="minorHAnsi"/>
          <w:b/>
          <w:bCs/>
          <w:szCs w:val="24"/>
        </w:rPr>
        <w:t>Existing Freeze Type’</w:t>
      </w:r>
      <w:r>
        <w:rPr>
          <w:rFonts w:asciiTheme="minorHAnsi" w:hAnsiTheme="minorHAnsi" w:cstheme="minorHAnsi"/>
          <w:szCs w:val="24"/>
        </w:rPr>
        <w:t xml:space="preserve"> in the product details and ‘</w:t>
      </w:r>
      <w:r w:rsidRPr="00962C48">
        <w:rPr>
          <w:rFonts w:asciiTheme="minorHAnsi" w:hAnsiTheme="minorHAnsi" w:cstheme="minorHAnsi"/>
          <w:b/>
          <w:bCs/>
          <w:szCs w:val="24"/>
        </w:rPr>
        <w:t>Freeze Type</w:t>
      </w:r>
      <w:r>
        <w:rPr>
          <w:rFonts w:asciiTheme="minorHAnsi" w:hAnsiTheme="minorHAnsi" w:cstheme="minorHAnsi"/>
          <w:szCs w:val="24"/>
        </w:rPr>
        <w:t>’ selected by the user</w:t>
      </w:r>
      <w:r w:rsidR="005009B6">
        <w:rPr>
          <w:rFonts w:asciiTheme="minorHAnsi" w:hAnsiTheme="minorHAnsi" w:cstheme="minorHAnsi"/>
          <w:szCs w:val="24"/>
        </w:rPr>
        <w:t xml:space="preserve"> during Initiation</w:t>
      </w:r>
      <w:r>
        <w:rPr>
          <w:rFonts w:asciiTheme="minorHAnsi" w:hAnsiTheme="minorHAnsi" w:cstheme="minorHAnsi"/>
          <w:szCs w:val="24"/>
        </w:rPr>
        <w:t xml:space="preserve">. Below actions to be performed based on the combination of both these fields: </w:t>
      </w:r>
    </w:p>
    <w:p w14:paraId="16F72CBB" w14:textId="77777777" w:rsidR="00C9414B" w:rsidRDefault="00C9414B" w:rsidP="00C9414B">
      <w:pPr>
        <w:pStyle w:val="ListParagraph"/>
        <w:suppressAutoHyphens w:val="0"/>
        <w:spacing w:before="120" w:after="120" w:line="360" w:lineRule="auto"/>
        <w:ind w:left="1800"/>
        <w:jc w:val="both"/>
        <w:rPr>
          <w:rFonts w:asciiTheme="minorHAnsi" w:hAnsiTheme="minorHAnsi"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472"/>
        <w:gridCol w:w="3402"/>
        <w:gridCol w:w="1418"/>
        <w:gridCol w:w="1558"/>
      </w:tblGrid>
      <w:tr w:rsidR="00BA2129" w14:paraId="3FD0B3E7" w14:textId="7AF01B36" w:rsidTr="00962C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14:paraId="75834A93" w14:textId="759E88B3" w:rsidR="00BA2129" w:rsidRDefault="00BA2129" w:rsidP="00C9414B">
            <w:pPr>
              <w:pStyle w:val="ListParagraph"/>
              <w:suppressAutoHyphens w:val="0"/>
              <w:spacing w:before="120" w:after="120" w:line="360" w:lineRule="auto"/>
              <w:ind w:left="0"/>
              <w:jc w:val="both"/>
              <w:rPr>
                <w:rFonts w:asciiTheme="minorHAnsi" w:hAnsiTheme="minorHAnsi" w:cstheme="minorHAnsi"/>
                <w:szCs w:val="24"/>
              </w:rPr>
            </w:pPr>
            <w:r>
              <w:rPr>
                <w:rFonts w:asciiTheme="minorHAnsi" w:hAnsiTheme="minorHAnsi" w:cstheme="minorHAnsi"/>
                <w:szCs w:val="24"/>
              </w:rPr>
              <w:t xml:space="preserve">Existing Freeze Type </w:t>
            </w:r>
          </w:p>
        </w:tc>
        <w:tc>
          <w:tcPr>
            <w:tcW w:w="1472" w:type="dxa"/>
          </w:tcPr>
          <w:p w14:paraId="48D0D2AD" w14:textId="66349908"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Type </w:t>
            </w:r>
          </w:p>
        </w:tc>
        <w:tc>
          <w:tcPr>
            <w:tcW w:w="3402" w:type="dxa"/>
          </w:tcPr>
          <w:p w14:paraId="0E2F18A2" w14:textId="17772804"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Action while placing freeze </w:t>
            </w:r>
          </w:p>
        </w:tc>
        <w:tc>
          <w:tcPr>
            <w:tcW w:w="1418" w:type="dxa"/>
          </w:tcPr>
          <w:p w14:paraId="451C44A4" w14:textId="06968E04"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Code </w:t>
            </w:r>
          </w:p>
        </w:tc>
        <w:tc>
          <w:tcPr>
            <w:tcW w:w="1558" w:type="dxa"/>
          </w:tcPr>
          <w:p w14:paraId="6850E95D" w14:textId="7CA87494" w:rsidR="00BA2129" w:rsidRDefault="001948CB"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Modify Ind. </w:t>
            </w:r>
            <w:r w:rsidR="00962C48">
              <w:rPr>
                <w:rFonts w:asciiTheme="minorHAnsi" w:hAnsiTheme="minorHAnsi" w:cstheme="minorHAnsi"/>
                <w:szCs w:val="24"/>
              </w:rPr>
              <w:t>Flag in API request</w:t>
            </w:r>
          </w:p>
        </w:tc>
      </w:tr>
      <w:tr w:rsidR="00BA2129" w14:paraId="1CFAF7CA" w14:textId="0994DE7E"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F050CAC" w14:textId="00352AD9"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7FC40C21" w14:textId="5509F6BF"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1F1252B0" w14:textId="2A6AC44F"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w:t>
            </w:r>
            <w:r w:rsidR="00A2115F">
              <w:rPr>
                <w:rFonts w:asciiTheme="minorHAnsi" w:hAnsiTheme="minorHAnsi" w:cstheme="minorHAnsi"/>
                <w:szCs w:val="24"/>
              </w:rPr>
              <w:t xml:space="preserve"> &amp; Reason Code </w:t>
            </w:r>
          </w:p>
        </w:tc>
        <w:tc>
          <w:tcPr>
            <w:tcW w:w="1418" w:type="dxa"/>
          </w:tcPr>
          <w:p w14:paraId="1AA4B29A" w14:textId="072983A6"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2F283FE5" w14:textId="4A05DDA8" w:rsidR="00BA2129" w:rsidRDefault="001060BA"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30BEBE44" w14:textId="527BD06C" w:rsidTr="00962C48">
        <w:tc>
          <w:tcPr>
            <w:cnfStyle w:val="001000000000" w:firstRow="0" w:lastRow="0" w:firstColumn="1" w:lastColumn="0" w:oddVBand="0" w:evenVBand="0" w:oddHBand="0" w:evenHBand="0" w:firstRowFirstColumn="0" w:firstRowLastColumn="0" w:lastRowFirstColumn="0" w:lastRowLastColumn="0"/>
            <w:tcW w:w="1500" w:type="dxa"/>
          </w:tcPr>
          <w:p w14:paraId="37897F32" w14:textId="6FDAACE4"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30E173BC" w14:textId="58A66D9C" w:rsidR="00BA2129" w:rsidRDefault="00BA2129"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5421D394" w14:textId="6951B559" w:rsidR="00BA2129" w:rsidRDefault="00A2115F"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5CD0482F" w14:textId="0C262106" w:rsidR="00BA2129" w:rsidRDefault="00BA2129"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72F796D3" w14:textId="74FFD364" w:rsidR="00BA2129" w:rsidRDefault="001060BA"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158A6895" w14:textId="3051AAE4"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722068C" w14:textId="23C6F4B8"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0F61F224" w14:textId="5C253CFE"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3B931B48" w14:textId="665F2C91" w:rsidR="00BA2129" w:rsidRDefault="00A2115F"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28215C65" w14:textId="441C3110"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4815AF24" w14:textId="1229868E" w:rsidR="00BA2129" w:rsidRDefault="00A2115F"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5AAE5B35" w14:textId="79265545" w:rsidTr="00962C48">
        <w:tc>
          <w:tcPr>
            <w:cnfStyle w:val="001000000000" w:firstRow="0" w:lastRow="0" w:firstColumn="1" w:lastColumn="0" w:oddVBand="0" w:evenVBand="0" w:oddHBand="0" w:evenHBand="0" w:firstRowFirstColumn="0" w:firstRowLastColumn="0" w:lastRowFirstColumn="0" w:lastRowLastColumn="0"/>
            <w:tcW w:w="1500" w:type="dxa"/>
          </w:tcPr>
          <w:p w14:paraId="4C343D49" w14:textId="1650B7DE" w:rsidR="00BA2129" w:rsidRPr="00C32261" w:rsidRDefault="00BA2129" w:rsidP="00C3226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0B1FFC34" w14:textId="4775E381"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651B12D5" w14:textId="1240F86C"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Place Modify Freeze Request along with Remarks. </w:t>
            </w:r>
          </w:p>
        </w:tc>
        <w:tc>
          <w:tcPr>
            <w:tcW w:w="1418" w:type="dxa"/>
          </w:tcPr>
          <w:p w14:paraId="3DD97C73" w14:textId="548A4AFF"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w:t>
            </w:r>
          </w:p>
        </w:tc>
        <w:tc>
          <w:tcPr>
            <w:tcW w:w="1558" w:type="dxa"/>
          </w:tcPr>
          <w:p w14:paraId="4EA23A71" w14:textId="5F19DA7E" w:rsidR="00BA2129" w:rsidRDefault="001948CB"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1208BCE2" w14:textId="17D252D5"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DC02D97" w14:textId="4E3854C0"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20A1AF35" w14:textId="10A5B4D7"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75CB4451" w14:textId="4075C1AA"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667AD88D" w14:textId="19E2CC8E"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14:paraId="7AC067BA" w14:textId="32937EF2"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5A9A6892" w14:textId="0CE58CB6" w:rsidTr="00962C48">
        <w:tc>
          <w:tcPr>
            <w:cnfStyle w:val="001000000000" w:firstRow="0" w:lastRow="0" w:firstColumn="1" w:lastColumn="0" w:oddVBand="0" w:evenVBand="0" w:oddHBand="0" w:evenHBand="0" w:firstRowFirstColumn="0" w:firstRowLastColumn="0" w:lastRowFirstColumn="0" w:lastRowLastColumn="0"/>
            <w:tcW w:w="1500" w:type="dxa"/>
          </w:tcPr>
          <w:p w14:paraId="3CB9C92E" w14:textId="1E19D263"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3E67CC78" w14:textId="401761F0"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2F1BDA82" w14:textId="260AF4D3"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04F2E786" w14:textId="5B763542"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w:t>
            </w:r>
            <w:r w:rsidR="00A2115F">
              <w:rPr>
                <w:rFonts w:asciiTheme="minorHAnsi" w:hAnsiTheme="minorHAnsi" w:cstheme="minorHAnsi"/>
                <w:szCs w:val="24"/>
              </w:rPr>
              <w:t xml:space="preserve"> for Credit Freeze </w:t>
            </w:r>
            <w:r>
              <w:rPr>
                <w:rFonts w:asciiTheme="minorHAnsi" w:hAnsiTheme="minorHAnsi" w:cstheme="minorHAnsi"/>
                <w:szCs w:val="24"/>
              </w:rPr>
              <w:t xml:space="preserve">– It will become Total Freeze in Finacle </w:t>
            </w:r>
          </w:p>
        </w:tc>
        <w:tc>
          <w:tcPr>
            <w:tcW w:w="1558" w:type="dxa"/>
          </w:tcPr>
          <w:p w14:paraId="5D53D1D8" w14:textId="7DFF37C6" w:rsidR="00BA2129" w:rsidRDefault="001948CB"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Yes </w:t>
            </w:r>
          </w:p>
        </w:tc>
      </w:tr>
      <w:tr w:rsidR="00BA2129" w14:paraId="4ABE316F" w14:textId="2F0F7D82"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22DC1A74" w14:textId="54A8AEE9"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70EF99D2" w14:textId="3E07C3A4"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32ED0AA5" w14:textId="0D5F117B"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5B33E88B" w14:textId="6EBD7F44"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 </w:t>
            </w:r>
          </w:p>
        </w:tc>
        <w:tc>
          <w:tcPr>
            <w:tcW w:w="1558" w:type="dxa"/>
          </w:tcPr>
          <w:p w14:paraId="004EA737" w14:textId="2D226147"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32ED6CE7" w14:textId="624BBA79" w:rsidTr="00962C48">
        <w:tc>
          <w:tcPr>
            <w:cnfStyle w:val="001000000000" w:firstRow="0" w:lastRow="0" w:firstColumn="1" w:lastColumn="0" w:oddVBand="0" w:evenVBand="0" w:oddHBand="0" w:evenHBand="0" w:firstRowFirstColumn="0" w:firstRowLastColumn="0" w:lastRowFirstColumn="0" w:lastRowLastColumn="0"/>
            <w:tcW w:w="1500" w:type="dxa"/>
          </w:tcPr>
          <w:p w14:paraId="38D9991C" w14:textId="39277726"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0ED3A13D" w14:textId="4AE92DCA"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67DD615F" w14:textId="132E5276"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4A940C5A" w14:textId="3F74AA36"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for Debit Freeze</w:t>
            </w:r>
            <w:r>
              <w:rPr>
                <w:rFonts w:asciiTheme="minorHAnsi" w:hAnsiTheme="minorHAnsi" w:cstheme="minorHAnsi"/>
                <w:szCs w:val="24"/>
              </w:rPr>
              <w:t xml:space="preserve"> – It </w:t>
            </w:r>
            <w:r>
              <w:rPr>
                <w:rFonts w:asciiTheme="minorHAnsi" w:hAnsiTheme="minorHAnsi" w:cstheme="minorHAnsi"/>
                <w:szCs w:val="24"/>
              </w:rPr>
              <w:lastRenderedPageBreak/>
              <w:t xml:space="preserve">will become a Total Freeze in Finacle </w:t>
            </w:r>
          </w:p>
        </w:tc>
        <w:tc>
          <w:tcPr>
            <w:tcW w:w="1558" w:type="dxa"/>
          </w:tcPr>
          <w:p w14:paraId="0E3DA148" w14:textId="2FEADA05" w:rsidR="00BA2129" w:rsidRDefault="00A2115F"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lastRenderedPageBreak/>
              <w:t xml:space="preserve">Yes </w:t>
            </w:r>
          </w:p>
        </w:tc>
      </w:tr>
      <w:tr w:rsidR="00BA2129" w14:paraId="55EA4E40" w14:textId="7CCDD560"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322647F" w14:textId="1C5B6AC5" w:rsidR="00BA2129" w:rsidRPr="00C32261" w:rsidRDefault="00BA2129" w:rsidP="00F84855">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29760F8A" w14:textId="6E8E7599" w:rsidR="00BA2129" w:rsidRDefault="00BA2129"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313EEBD6" w14:textId="5819DB7C" w:rsidR="00BA2129" w:rsidRDefault="00A2115F"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104A17BA" w14:textId="4F455DFE" w:rsidR="00BA2129" w:rsidRDefault="00BA2129"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14:paraId="7F7FC20D" w14:textId="02BEBC63" w:rsidR="00BA2129" w:rsidRDefault="00A2115F"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454CFE7A" w14:textId="584E1A63" w:rsidTr="00962C48">
        <w:tc>
          <w:tcPr>
            <w:cnfStyle w:val="001000000000" w:firstRow="0" w:lastRow="0" w:firstColumn="1" w:lastColumn="0" w:oddVBand="0" w:evenVBand="0" w:oddHBand="0" w:evenHBand="0" w:firstRowFirstColumn="0" w:firstRowLastColumn="0" w:lastRowFirstColumn="0" w:lastRowLastColumn="0"/>
            <w:tcW w:w="1500" w:type="dxa"/>
          </w:tcPr>
          <w:p w14:paraId="227F22DB" w14:textId="08FEA2E2"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14:paraId="0268E2C9" w14:textId="4DD2A7C6"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0CD0E77B" w14:textId="493E27FD" w:rsidR="00BA2129" w:rsidRDefault="00A2115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424A0106" w14:textId="5FA1A932"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 </w:t>
            </w:r>
            <w:r w:rsidR="00A2115F">
              <w:rPr>
                <w:rFonts w:asciiTheme="minorHAnsi" w:hAnsiTheme="minorHAnsi" w:cstheme="minorHAnsi"/>
                <w:szCs w:val="24"/>
              </w:rPr>
              <w:t>– Total Freeze</w:t>
            </w:r>
          </w:p>
        </w:tc>
        <w:tc>
          <w:tcPr>
            <w:tcW w:w="1558" w:type="dxa"/>
          </w:tcPr>
          <w:p w14:paraId="475721F4" w14:textId="5ED153BB" w:rsidR="00BA2129" w:rsidRDefault="005A26D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14:paraId="4D91D4DA" w14:textId="58AC751A"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278B9D24" w14:textId="501071E2"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14:paraId="3218442C" w14:textId="257B3FAE" w:rsidR="00BA2129" w:rsidRDefault="00BA2129"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67FC1A82" w14:textId="045A7F75" w:rsidR="00BA2129" w:rsidRDefault="00A2115F"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2066B4B3" w14:textId="5B0168A0" w:rsidR="00BA2129" w:rsidRDefault="00BA2129"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 Debit Freeze </w:t>
            </w:r>
          </w:p>
        </w:tc>
        <w:tc>
          <w:tcPr>
            <w:tcW w:w="1558" w:type="dxa"/>
          </w:tcPr>
          <w:p w14:paraId="6B15587C" w14:textId="1F860C8B" w:rsidR="00BA2129" w:rsidRDefault="005A26DF"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14:paraId="1797C342" w14:textId="19479665" w:rsidTr="00962C48">
        <w:tc>
          <w:tcPr>
            <w:cnfStyle w:val="001000000000" w:firstRow="0" w:lastRow="0" w:firstColumn="1" w:lastColumn="0" w:oddVBand="0" w:evenVBand="0" w:oddHBand="0" w:evenHBand="0" w:firstRowFirstColumn="0" w:firstRowLastColumn="0" w:lastRowFirstColumn="0" w:lastRowLastColumn="0"/>
            <w:tcW w:w="1500" w:type="dxa"/>
          </w:tcPr>
          <w:p w14:paraId="7F6BD69C" w14:textId="4C61F4BC"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 xml:space="preserve">No Freeze </w:t>
            </w:r>
          </w:p>
        </w:tc>
        <w:tc>
          <w:tcPr>
            <w:tcW w:w="1472" w:type="dxa"/>
          </w:tcPr>
          <w:p w14:paraId="671509F8" w14:textId="0446CD82"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2D2C4D21" w14:textId="6FFF7AFD" w:rsidR="00BA2129" w:rsidRDefault="00A2115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1A3519D2" w14:textId="5836E046"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 </w:t>
            </w:r>
            <w:r w:rsidR="00A2115F">
              <w:rPr>
                <w:rFonts w:asciiTheme="minorHAnsi" w:hAnsiTheme="minorHAnsi" w:cstheme="minorHAnsi"/>
                <w:szCs w:val="24"/>
              </w:rPr>
              <w:t xml:space="preserve">– Credit Freeze </w:t>
            </w:r>
          </w:p>
        </w:tc>
        <w:tc>
          <w:tcPr>
            <w:tcW w:w="1558" w:type="dxa"/>
          </w:tcPr>
          <w:p w14:paraId="6A614F5F" w14:textId="749C01A4" w:rsidR="00BA2129" w:rsidRDefault="005A26D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bl>
    <w:p w14:paraId="0BFF7613" w14:textId="77777777" w:rsidR="00C9414B" w:rsidRPr="00C9414B" w:rsidRDefault="00C9414B" w:rsidP="00C9414B">
      <w:pPr>
        <w:pStyle w:val="ListParagraph"/>
        <w:suppressAutoHyphens w:val="0"/>
        <w:spacing w:before="120" w:after="120" w:line="360" w:lineRule="auto"/>
        <w:ind w:left="1800"/>
        <w:jc w:val="both"/>
        <w:rPr>
          <w:rFonts w:asciiTheme="minorHAnsi" w:hAnsiTheme="minorHAnsi" w:cstheme="minorHAnsi"/>
          <w:szCs w:val="24"/>
        </w:rPr>
      </w:pPr>
    </w:p>
    <w:p w14:paraId="5FD5B1DB" w14:textId="2E5BC93D" w:rsidR="00852AD7" w:rsidRPr="0014486C" w:rsidRDefault="00A90C8B" w:rsidP="00852AD7">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Un</w:t>
      </w:r>
      <w:r w:rsidR="00852AD7" w:rsidRPr="0014486C">
        <w:rPr>
          <w:rFonts w:asciiTheme="minorHAnsi" w:hAnsiTheme="minorHAnsi" w:cstheme="minorHAnsi"/>
          <w:b/>
          <w:bCs/>
          <w:szCs w:val="24"/>
        </w:rPr>
        <w:t>-F</w:t>
      </w:r>
      <w:r w:rsidRPr="0014486C">
        <w:rPr>
          <w:rFonts w:asciiTheme="minorHAnsi" w:hAnsiTheme="minorHAnsi" w:cstheme="minorHAnsi"/>
          <w:b/>
          <w:bCs/>
          <w:szCs w:val="24"/>
        </w:rPr>
        <w:t>reeze</w:t>
      </w:r>
      <w:r w:rsidRPr="0014486C">
        <w:rPr>
          <w:rFonts w:asciiTheme="minorHAnsi" w:hAnsiTheme="minorHAnsi" w:cstheme="minorHAnsi"/>
          <w:szCs w:val="24"/>
        </w:rPr>
        <w:t xml:space="preserve"> – An existing Update CIF API to be modified to </w:t>
      </w:r>
      <w:commentRangeStart w:id="139"/>
      <w:commentRangeStart w:id="140"/>
      <w:r w:rsidRPr="0014486C">
        <w:rPr>
          <w:rFonts w:asciiTheme="minorHAnsi" w:hAnsiTheme="minorHAnsi" w:cstheme="minorHAnsi"/>
          <w:szCs w:val="24"/>
        </w:rPr>
        <w:t xml:space="preserve">remove internal blacklist </w:t>
      </w:r>
      <w:commentRangeEnd w:id="139"/>
      <w:r w:rsidR="00632E48" w:rsidRPr="0014486C">
        <w:rPr>
          <w:rStyle w:val="CommentReference"/>
          <w:rFonts w:asciiTheme="minorHAnsi" w:hAnsiTheme="minorHAnsi" w:cstheme="minorHAnsi"/>
          <w:sz w:val="24"/>
          <w:szCs w:val="24"/>
        </w:rPr>
        <w:commentReference w:id="139"/>
      </w:r>
      <w:commentRangeEnd w:id="140"/>
      <w:r w:rsidR="007D2BC2" w:rsidRPr="0014486C">
        <w:rPr>
          <w:rStyle w:val="CommentReference"/>
          <w:rFonts w:asciiTheme="minorHAnsi" w:hAnsiTheme="minorHAnsi" w:cstheme="minorHAnsi"/>
          <w:sz w:val="24"/>
          <w:szCs w:val="24"/>
        </w:rPr>
        <w:commentReference w:id="140"/>
      </w:r>
      <w:r w:rsidRPr="0014486C">
        <w:rPr>
          <w:rFonts w:asciiTheme="minorHAnsi" w:hAnsiTheme="minorHAnsi" w:cstheme="minorHAnsi"/>
          <w:szCs w:val="24"/>
        </w:rPr>
        <w:t xml:space="preserve">for RAK bank customers. For Non-RAK Bank customers, an API will be used to </w:t>
      </w:r>
      <w:commentRangeStart w:id="141"/>
      <w:r w:rsidRPr="0014486C">
        <w:rPr>
          <w:rFonts w:asciiTheme="minorHAnsi" w:hAnsiTheme="minorHAnsi" w:cstheme="minorHAnsi"/>
          <w:szCs w:val="24"/>
        </w:rPr>
        <w:t>remove external blacklists</w:t>
      </w:r>
      <w:commentRangeEnd w:id="141"/>
      <w:r w:rsidR="00632E48" w:rsidRPr="0014486C">
        <w:rPr>
          <w:rStyle w:val="CommentReference"/>
          <w:rFonts w:asciiTheme="minorHAnsi" w:hAnsiTheme="minorHAnsi" w:cstheme="minorHAnsi"/>
          <w:sz w:val="24"/>
          <w:szCs w:val="24"/>
        </w:rPr>
        <w:commentReference w:id="141"/>
      </w:r>
      <w:r w:rsidRPr="0014486C">
        <w:rPr>
          <w:rFonts w:asciiTheme="minorHAnsi" w:hAnsiTheme="minorHAnsi" w:cstheme="minorHAnsi"/>
          <w:szCs w:val="24"/>
        </w:rPr>
        <w:t>.</w:t>
      </w:r>
      <w:r w:rsidR="00852AD7" w:rsidRPr="0014486C">
        <w:rPr>
          <w:rFonts w:asciiTheme="minorHAnsi" w:hAnsiTheme="minorHAnsi" w:cstheme="minorHAnsi"/>
          <w:szCs w:val="24"/>
        </w:rPr>
        <w:t xml:space="preserve"> Email will be triggered to Compliance email ID for both customer and </w:t>
      </w:r>
      <w:r w:rsidR="00EC0DAD" w:rsidRPr="0014486C">
        <w:rPr>
          <w:rFonts w:asciiTheme="minorHAnsi" w:hAnsiTheme="minorHAnsi" w:cstheme="minorHAnsi"/>
          <w:szCs w:val="24"/>
        </w:rPr>
        <w:t>Non-RAK Bank C</w:t>
      </w:r>
      <w:r w:rsidR="00852AD7" w:rsidRPr="0014486C">
        <w:rPr>
          <w:rFonts w:asciiTheme="minorHAnsi" w:hAnsiTheme="minorHAnsi" w:cstheme="minorHAnsi"/>
          <w:szCs w:val="24"/>
        </w:rPr>
        <w:t xml:space="preserve">ustomer for Un-Freeze cases with the details. </w:t>
      </w:r>
      <w:r w:rsidR="00A97616" w:rsidRPr="006A2E47">
        <w:rPr>
          <w:rFonts w:asciiTheme="minorHAnsi" w:hAnsiTheme="minorHAnsi" w:cstheme="minorHAnsi"/>
          <w:szCs w:val="24"/>
        </w:rPr>
        <w:t>Blacklist will be updated for both selected Main CIFs and Related Party CIFs.</w:t>
      </w:r>
      <w:r w:rsidR="00A97616">
        <w:rPr>
          <w:rFonts w:asciiTheme="minorHAnsi" w:hAnsiTheme="minorHAnsi" w:cstheme="minorHAnsi"/>
          <w:szCs w:val="24"/>
        </w:rPr>
        <w:t xml:space="preserve"> </w:t>
      </w:r>
      <w:r w:rsidR="0030460D">
        <w:rPr>
          <w:rFonts w:asciiTheme="minorHAnsi" w:hAnsiTheme="minorHAnsi" w:cstheme="minorHAnsi"/>
          <w:szCs w:val="24"/>
        </w:rPr>
        <w:t xml:space="preserve">Unfreeze requests will be placed for the products selected by the user. </w:t>
      </w:r>
      <w:r w:rsidR="00852AD7" w:rsidRPr="0014486C">
        <w:rPr>
          <w:rFonts w:asciiTheme="minorHAnsi" w:hAnsiTheme="minorHAnsi" w:cstheme="minorHAnsi"/>
          <w:szCs w:val="24"/>
        </w:rPr>
        <w:t xml:space="preserve">API will be used to </w:t>
      </w:r>
      <w:commentRangeStart w:id="142"/>
      <w:commentRangeStart w:id="143"/>
      <w:r w:rsidR="00852AD7" w:rsidRPr="0014486C">
        <w:rPr>
          <w:rFonts w:asciiTheme="minorHAnsi" w:hAnsiTheme="minorHAnsi" w:cstheme="minorHAnsi"/>
          <w:szCs w:val="24"/>
        </w:rPr>
        <w:t xml:space="preserve">Un-Freeze </w:t>
      </w:r>
      <w:r w:rsidR="00D300DE" w:rsidRPr="0014486C">
        <w:rPr>
          <w:rFonts w:asciiTheme="minorHAnsi" w:hAnsiTheme="minorHAnsi" w:cstheme="minorHAnsi"/>
          <w:szCs w:val="24"/>
        </w:rPr>
        <w:t>selected</w:t>
      </w:r>
      <w:r w:rsidR="00852AD7" w:rsidRPr="0014486C">
        <w:rPr>
          <w:rFonts w:asciiTheme="minorHAnsi" w:hAnsiTheme="minorHAnsi" w:cstheme="minorHAnsi"/>
          <w:szCs w:val="24"/>
        </w:rPr>
        <w:t xml:space="preserve"> products </w:t>
      </w:r>
      <w:commentRangeEnd w:id="142"/>
      <w:r w:rsidR="009E1380" w:rsidRPr="0014486C">
        <w:rPr>
          <w:rStyle w:val="CommentReference"/>
          <w:rFonts w:asciiTheme="minorHAnsi" w:hAnsiTheme="minorHAnsi" w:cstheme="minorHAnsi"/>
          <w:sz w:val="24"/>
          <w:szCs w:val="24"/>
        </w:rPr>
        <w:commentReference w:id="142"/>
      </w:r>
      <w:commentRangeEnd w:id="143"/>
      <w:r w:rsidR="00C43C1C" w:rsidRPr="0014486C">
        <w:rPr>
          <w:rStyle w:val="CommentReference"/>
          <w:rFonts w:asciiTheme="minorHAnsi" w:hAnsiTheme="minorHAnsi" w:cstheme="minorHAnsi"/>
          <w:sz w:val="24"/>
          <w:szCs w:val="24"/>
        </w:rPr>
        <w:commentReference w:id="143"/>
      </w:r>
      <w:r w:rsidR="00852AD7" w:rsidRPr="0014486C">
        <w:rPr>
          <w:rFonts w:asciiTheme="minorHAnsi" w:hAnsiTheme="minorHAnsi" w:cstheme="minorHAnsi"/>
          <w:szCs w:val="24"/>
        </w:rPr>
        <w:t>for RAK Bank Customers:</w:t>
      </w:r>
    </w:p>
    <w:p w14:paraId="24150DD4" w14:textId="5B880A3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14:paraId="56C04DBD" w14:textId="7777777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14:paraId="2A732FB1" w14:textId="7777777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14:paraId="627B3446" w14:textId="6F872CAF" w:rsidR="00A90C8B" w:rsidRDefault="00852AD7" w:rsidP="00EE373F">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14:paraId="35D3151D" w14:textId="13A5EF6A" w:rsidR="006A2E47" w:rsidRDefault="006A2E47" w:rsidP="006A2E47">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request type is FIU/CIR: Blacklists will be removed for the selected CIFs from Blacklist Details Grid</w:t>
      </w:r>
    </w:p>
    <w:p w14:paraId="46953292" w14:textId="390AC47C" w:rsidR="006A2E47" w:rsidRDefault="006A2E47" w:rsidP="006A2E47">
      <w:pPr>
        <w:suppressAutoHyphens w:val="0"/>
        <w:spacing w:before="120" w:after="120" w:line="360" w:lineRule="auto"/>
        <w:jc w:val="both"/>
        <w:rPr>
          <w:rFonts w:asciiTheme="minorHAnsi" w:hAnsiTheme="minorHAnsi" w:cstheme="minorHAnsi"/>
          <w:szCs w:val="24"/>
        </w:rPr>
      </w:pPr>
    </w:p>
    <w:p w14:paraId="0F4CA11A" w14:textId="563FC591" w:rsidR="006A2E47" w:rsidRPr="007A1677" w:rsidRDefault="006A2E47" w:rsidP="006A2E47">
      <w:pPr>
        <w:suppressAutoHyphens w:val="0"/>
        <w:spacing w:before="120" w:after="120" w:line="360" w:lineRule="auto"/>
        <w:jc w:val="both"/>
        <w:rPr>
          <w:rFonts w:asciiTheme="minorHAnsi" w:hAnsiTheme="minorHAnsi" w:cstheme="minorHAnsi"/>
          <w:b/>
          <w:bCs/>
          <w:szCs w:val="24"/>
        </w:rPr>
      </w:pPr>
      <w:r w:rsidRPr="007A1677">
        <w:rPr>
          <w:rFonts w:asciiTheme="minorHAnsi" w:hAnsiTheme="minorHAnsi" w:cstheme="minorHAnsi"/>
          <w:b/>
          <w:bCs/>
          <w:szCs w:val="24"/>
        </w:rPr>
        <w:t>Blacklist</w:t>
      </w:r>
      <w:r w:rsidR="005F6371">
        <w:rPr>
          <w:rFonts w:asciiTheme="minorHAnsi" w:hAnsiTheme="minorHAnsi" w:cstheme="minorHAnsi"/>
          <w:b/>
          <w:bCs/>
          <w:szCs w:val="24"/>
        </w:rPr>
        <w:t xml:space="preserve"> Update</w:t>
      </w:r>
      <w:r w:rsidRPr="007A1677">
        <w:rPr>
          <w:rFonts w:asciiTheme="minorHAnsi" w:hAnsiTheme="minorHAnsi" w:cstheme="minorHAnsi"/>
          <w:b/>
          <w:bCs/>
          <w:szCs w:val="24"/>
        </w:rPr>
        <w:t xml:space="preserve"> Applicable as per request types: </w:t>
      </w: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638"/>
        <w:gridCol w:w="1638"/>
        <w:gridCol w:w="1638"/>
        <w:gridCol w:w="2798"/>
      </w:tblGrid>
      <w:tr w:rsidR="007A1677" w:rsidRPr="007C228E" w14:paraId="7B42C864" w14:textId="77777777" w:rsidTr="007C228E">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76" w:type="pct"/>
            <w:tcBorders>
              <w:bottom w:val="none" w:sz="0" w:space="0" w:color="auto"/>
              <w:right w:val="none" w:sz="0" w:space="0" w:color="auto"/>
            </w:tcBorders>
            <w:hideMark/>
          </w:tcPr>
          <w:p w14:paraId="0755E902" w14:textId="77777777" w:rsidR="007A1677" w:rsidRPr="007C228E" w:rsidRDefault="007A1677" w:rsidP="007A1677">
            <w:pPr>
              <w:suppressAutoHyphens w:val="0"/>
              <w:spacing w:line="240" w:lineRule="auto"/>
              <w:rPr>
                <w:rFonts w:ascii="Calibri" w:hAnsi="Calibri" w:cs="Calibri"/>
                <w:szCs w:val="24"/>
                <w:lang w:eastAsia="en-IN"/>
              </w:rPr>
            </w:pPr>
            <w:r w:rsidRPr="007C228E">
              <w:rPr>
                <w:rFonts w:ascii="Calibri" w:hAnsi="Calibri" w:cs="Calibri"/>
                <w:szCs w:val="24"/>
                <w:lang w:eastAsia="en-IN"/>
              </w:rPr>
              <w:t xml:space="preserve">Requested Channel </w:t>
            </w:r>
          </w:p>
        </w:tc>
        <w:tc>
          <w:tcPr>
            <w:tcW w:w="876" w:type="pct"/>
            <w:hideMark/>
          </w:tcPr>
          <w:p w14:paraId="05D89BEA"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Request Type </w:t>
            </w:r>
          </w:p>
        </w:tc>
        <w:tc>
          <w:tcPr>
            <w:tcW w:w="876" w:type="pct"/>
            <w:hideMark/>
          </w:tcPr>
          <w:p w14:paraId="61E21D99"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Main CIF </w:t>
            </w:r>
          </w:p>
        </w:tc>
        <w:tc>
          <w:tcPr>
            <w:tcW w:w="876" w:type="pct"/>
            <w:hideMark/>
          </w:tcPr>
          <w:p w14:paraId="3A965C43"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Related Party CIF </w:t>
            </w:r>
          </w:p>
        </w:tc>
        <w:tc>
          <w:tcPr>
            <w:tcW w:w="1496" w:type="pct"/>
            <w:hideMark/>
          </w:tcPr>
          <w:p w14:paraId="355E3C79"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Remarks </w:t>
            </w:r>
          </w:p>
        </w:tc>
      </w:tr>
      <w:tr w:rsidR="007C228E" w:rsidRPr="007C228E" w14:paraId="3A91FB24"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14:paraId="1F8CEB92"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FIU </w:t>
            </w:r>
          </w:p>
          <w:p w14:paraId="7C3609FD"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14:paraId="4C0EADBF" w14:textId="402A39D4" w:rsidR="007C228E" w:rsidRPr="007C228E" w:rsidRDefault="007C228E" w:rsidP="007A1677">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14:paraId="6A2C5752"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14:paraId="421EC3F3"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31500EFB"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14:paraId="675B7485"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2CF1B70B"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0D5C7257" w14:textId="03FEB45F" w:rsidR="007C228E" w:rsidRPr="007C228E" w:rsidRDefault="007C228E" w:rsidP="007A1677">
            <w:pPr>
              <w:spacing w:line="240" w:lineRule="auto"/>
              <w:rPr>
                <w:rFonts w:ascii="Calibri" w:hAnsi="Calibri" w:cs="Calibri"/>
                <w:color w:val="000000"/>
                <w:szCs w:val="24"/>
                <w:lang w:eastAsia="en-IN"/>
              </w:rPr>
            </w:pPr>
          </w:p>
        </w:tc>
        <w:tc>
          <w:tcPr>
            <w:tcW w:w="876" w:type="pct"/>
            <w:hideMark/>
          </w:tcPr>
          <w:p w14:paraId="2E9B3A6A"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14:paraId="141CC0F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2E227528"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14:paraId="7AF53B52"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41FD37F1"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5007FD62" w14:textId="3B3B2D61" w:rsidR="007C228E" w:rsidRPr="007C228E" w:rsidRDefault="007C228E" w:rsidP="007A1677">
            <w:pPr>
              <w:suppressAutoHyphens w:val="0"/>
              <w:spacing w:line="240" w:lineRule="auto"/>
              <w:rPr>
                <w:rFonts w:ascii="Calibri" w:hAnsi="Calibri" w:cs="Calibri"/>
                <w:color w:val="000000"/>
                <w:szCs w:val="24"/>
                <w:lang w:eastAsia="en-IN"/>
              </w:rPr>
            </w:pPr>
          </w:p>
        </w:tc>
        <w:tc>
          <w:tcPr>
            <w:tcW w:w="876" w:type="pct"/>
            <w:hideMark/>
          </w:tcPr>
          <w:p w14:paraId="5D907104"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14:paraId="094C8D2F"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58D0F8AC"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14:paraId="63E0CBF4"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r w:rsidR="007C228E" w:rsidRPr="007C228E" w14:paraId="2ACBE312"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14:paraId="0A614551"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CIR </w:t>
            </w:r>
          </w:p>
          <w:p w14:paraId="50ACDCD0"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14:paraId="2A57EC66" w14:textId="129FEDBC" w:rsidR="007C228E" w:rsidRPr="007C228E" w:rsidRDefault="007C228E" w:rsidP="007A1677">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14:paraId="0A14C25A"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14:paraId="59709A23"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876" w:type="pct"/>
            <w:hideMark/>
          </w:tcPr>
          <w:p w14:paraId="4FD60755"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14:paraId="60E420D1"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Blacklist </w:t>
            </w:r>
          </w:p>
        </w:tc>
      </w:tr>
      <w:tr w:rsidR="007C228E" w:rsidRPr="007C228E" w14:paraId="02529E6D"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6AD2E7A7" w14:textId="35AA0059" w:rsidR="007C228E" w:rsidRPr="007C228E" w:rsidRDefault="007C228E" w:rsidP="007A1677">
            <w:pPr>
              <w:spacing w:line="240" w:lineRule="auto"/>
              <w:rPr>
                <w:rFonts w:ascii="Calibri" w:hAnsi="Calibri" w:cs="Calibri"/>
                <w:color w:val="000000"/>
                <w:szCs w:val="24"/>
                <w:lang w:eastAsia="en-IN"/>
              </w:rPr>
            </w:pPr>
          </w:p>
        </w:tc>
        <w:tc>
          <w:tcPr>
            <w:tcW w:w="876" w:type="pct"/>
            <w:hideMark/>
          </w:tcPr>
          <w:p w14:paraId="380DE1C3"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14:paraId="079AC57E"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57972978"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14:paraId="5D1ED15C"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24BE9A3B"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36947392" w14:textId="1A4775A3" w:rsidR="007C228E" w:rsidRPr="007C228E" w:rsidRDefault="007C228E" w:rsidP="007A1677">
            <w:pPr>
              <w:suppressAutoHyphens w:val="0"/>
              <w:spacing w:line="240" w:lineRule="auto"/>
              <w:rPr>
                <w:rFonts w:ascii="Calibri" w:hAnsi="Calibri" w:cs="Calibri"/>
                <w:color w:val="000000"/>
                <w:szCs w:val="24"/>
                <w:lang w:eastAsia="en-IN"/>
              </w:rPr>
            </w:pPr>
          </w:p>
        </w:tc>
        <w:tc>
          <w:tcPr>
            <w:tcW w:w="876" w:type="pct"/>
            <w:hideMark/>
          </w:tcPr>
          <w:p w14:paraId="782275D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14:paraId="5D0EB23C"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17D8837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14:paraId="683718C8"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bl>
    <w:p w14:paraId="347F59A9" w14:textId="702546F1" w:rsidR="006A2E47" w:rsidRPr="006A2E47" w:rsidRDefault="006A2E47" w:rsidP="006A2E47">
      <w:pPr>
        <w:suppressAutoHyphens w:val="0"/>
        <w:spacing w:before="120" w:after="120" w:line="360" w:lineRule="auto"/>
        <w:jc w:val="both"/>
        <w:rPr>
          <w:rFonts w:asciiTheme="minorHAnsi" w:hAnsiTheme="minorHAnsi" w:cstheme="minorHAnsi"/>
          <w:szCs w:val="24"/>
        </w:rPr>
      </w:pPr>
    </w:p>
    <w:p w14:paraId="2837870B" w14:textId="24D1591F" w:rsidR="00714CC5" w:rsidRPr="00714CC5" w:rsidRDefault="006B0CAC" w:rsidP="00714CC5">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Freeze </w:t>
      </w:r>
      <w:r w:rsidR="0090762D">
        <w:rPr>
          <w:rFonts w:asciiTheme="minorHAnsi" w:hAnsiTheme="minorHAnsi" w:cstheme="minorHAnsi"/>
          <w:szCs w:val="24"/>
        </w:rPr>
        <w:t xml:space="preserve">&amp; </w:t>
      </w:r>
      <w:r w:rsidRPr="0014486C">
        <w:rPr>
          <w:rFonts w:asciiTheme="minorHAnsi" w:hAnsiTheme="minorHAnsi" w:cstheme="minorHAnsi"/>
          <w:szCs w:val="24"/>
        </w:rPr>
        <w:t xml:space="preserve">Unfreeze Remarks will be placed as </w:t>
      </w:r>
      <w:r w:rsidR="005B57C2" w:rsidRPr="0014486C">
        <w:rPr>
          <w:rFonts w:asciiTheme="minorHAnsi" w:hAnsiTheme="minorHAnsi" w:cstheme="minorHAnsi"/>
          <w:szCs w:val="24"/>
        </w:rPr>
        <w:t>below</w:t>
      </w:r>
      <w:r w:rsidRPr="0014486C">
        <w:rPr>
          <w:rFonts w:asciiTheme="minorHAnsi" w:hAnsiTheme="minorHAnsi" w:cstheme="minorHAnsi"/>
          <w:szCs w:val="24"/>
        </w:rPr>
        <w:t xml:space="preserve">: </w:t>
      </w:r>
    </w:p>
    <w:p w14:paraId="61BCA835" w14:textId="11255372" w:rsidR="006B0CAC" w:rsidRPr="0014486C" w:rsidRDefault="006B0CAC" w:rsidP="006B0CAC">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Freeze Remarks:</w:t>
      </w:r>
      <w:r w:rsidRPr="0014486C">
        <w:rPr>
          <w:rFonts w:asciiTheme="minorHAnsi" w:hAnsiTheme="minorHAnsi" w:cstheme="minorHAnsi"/>
          <w:szCs w:val="24"/>
        </w:rPr>
        <w:t xml:space="preserve"> </w:t>
      </w:r>
      <w:r w:rsidR="003611C8" w:rsidRPr="0014486C">
        <w:rPr>
          <w:rFonts w:asciiTheme="minorHAnsi" w:hAnsiTheme="minorHAnsi" w:cstheme="minorHAnsi"/>
          <w:szCs w:val="24"/>
        </w:rPr>
        <w:t>“</w:t>
      </w:r>
      <w:r w:rsidR="003611C8" w:rsidRPr="0090762D">
        <w:rPr>
          <w:rStyle w:val="cf01"/>
          <w:rFonts w:asciiTheme="minorHAnsi" w:hAnsiTheme="minorHAnsi" w:cstheme="minorHAnsi"/>
          <w:sz w:val="24"/>
          <w:szCs w:val="24"/>
        </w:rPr>
        <w:t>As</w:t>
      </w:r>
      <w:r w:rsidRPr="0090762D">
        <w:rPr>
          <w:rStyle w:val="cf01"/>
          <w:rFonts w:asciiTheme="minorHAnsi" w:hAnsiTheme="minorHAnsi" w:cstheme="minorHAnsi"/>
          <w:sz w:val="24"/>
          <w:szCs w:val="24"/>
        </w:rPr>
        <w:t xml:space="preserve"> per FIU/CIR reference no. </w:t>
      </w:r>
      <w:r w:rsidR="0090762D">
        <w:rPr>
          <w:rStyle w:val="cf01"/>
          <w:rFonts w:asciiTheme="minorHAnsi" w:hAnsiTheme="minorHAnsi" w:cstheme="minorHAnsi"/>
          <w:sz w:val="24"/>
          <w:szCs w:val="24"/>
        </w:rPr>
        <w:t>d</w:t>
      </w:r>
      <w:r w:rsidRPr="0090762D">
        <w:rPr>
          <w:rStyle w:val="cf01"/>
          <w:rFonts w:asciiTheme="minorHAnsi" w:hAnsiTheme="minorHAnsi" w:cstheme="minorHAnsi"/>
          <w:sz w:val="24"/>
          <w:szCs w:val="24"/>
        </w:rPr>
        <w:t>ated dd/</w:t>
      </w:r>
      <w:r w:rsidR="005B57C2" w:rsidRPr="0090762D">
        <w:rPr>
          <w:rStyle w:val="cf01"/>
          <w:rFonts w:asciiTheme="minorHAnsi" w:hAnsiTheme="minorHAnsi" w:cstheme="minorHAnsi"/>
          <w:sz w:val="24"/>
          <w:szCs w:val="24"/>
        </w:rPr>
        <w:t>mm</w:t>
      </w:r>
      <w:r w:rsidRPr="0090762D">
        <w:rPr>
          <w:rStyle w:val="cf01"/>
          <w:rFonts w:asciiTheme="minorHAnsi" w:hAnsiTheme="minorHAnsi" w:cstheme="minorHAnsi"/>
          <w:sz w:val="24"/>
          <w:szCs w:val="24"/>
        </w:rPr>
        <w:t>/</w:t>
      </w:r>
      <w:proofErr w:type="spellStart"/>
      <w:r w:rsidRPr="0090762D">
        <w:rPr>
          <w:rStyle w:val="cf01"/>
          <w:rFonts w:asciiTheme="minorHAnsi" w:hAnsiTheme="minorHAnsi" w:cstheme="minorHAnsi"/>
          <w:sz w:val="24"/>
          <w:szCs w:val="24"/>
        </w:rPr>
        <w:t>yy</w:t>
      </w:r>
      <w:proofErr w:type="spellEnd"/>
      <w:r w:rsidRPr="0090762D">
        <w:rPr>
          <w:rStyle w:val="cf01"/>
          <w:rFonts w:asciiTheme="minorHAnsi" w:hAnsiTheme="minorHAnsi" w:cstheme="minorHAnsi"/>
          <w:sz w:val="24"/>
          <w:szCs w:val="24"/>
        </w:rPr>
        <w:t xml:space="preserve"> Authority name case </w:t>
      </w:r>
      <w:r w:rsidR="00732C2E" w:rsidRPr="0090762D">
        <w:rPr>
          <w:rStyle w:val="cf01"/>
          <w:rFonts w:asciiTheme="minorHAnsi" w:hAnsiTheme="minorHAnsi" w:cstheme="minorHAnsi"/>
          <w:sz w:val="24"/>
          <w:szCs w:val="24"/>
        </w:rPr>
        <w:t>no</w:t>
      </w:r>
      <w:r w:rsidR="00732C2E" w:rsidRPr="0014486C">
        <w:rPr>
          <w:rFonts w:asciiTheme="minorHAnsi" w:hAnsiTheme="minorHAnsi" w:cstheme="minorHAnsi"/>
          <w:szCs w:val="24"/>
        </w:rPr>
        <w:t xml:space="preserve"> “</w:t>
      </w:r>
      <w:r w:rsidRPr="0014486C">
        <w:rPr>
          <w:rFonts w:asciiTheme="minorHAnsi" w:hAnsiTheme="minorHAnsi" w:cstheme="minorHAnsi"/>
          <w:szCs w:val="24"/>
        </w:rPr>
        <w:t xml:space="preserve">. </w:t>
      </w:r>
    </w:p>
    <w:p w14:paraId="18E93162" w14:textId="38A4C619" w:rsidR="003611C8" w:rsidRPr="0014486C" w:rsidRDefault="003611C8"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w:t>
      </w:r>
      <w:r w:rsidR="004A1BE8" w:rsidRPr="0014486C">
        <w:rPr>
          <w:rFonts w:asciiTheme="minorHAnsi" w:hAnsiTheme="minorHAnsi" w:cstheme="minorHAnsi"/>
          <w:szCs w:val="24"/>
        </w:rPr>
        <w:t>during</w:t>
      </w:r>
      <w:r w:rsidRPr="0014486C">
        <w:rPr>
          <w:rFonts w:asciiTheme="minorHAnsi" w:hAnsiTheme="minorHAnsi" w:cstheme="minorHAnsi"/>
          <w:szCs w:val="24"/>
        </w:rPr>
        <w:t xml:space="preserve"> data entry. </w:t>
      </w:r>
    </w:p>
    <w:p w14:paraId="098F2F8C" w14:textId="6EA812DB" w:rsidR="003611C8" w:rsidRPr="0014486C" w:rsidRDefault="004A1BE8"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Dd/mm/</w:t>
      </w:r>
      <w:proofErr w:type="spellStart"/>
      <w:r w:rsidRPr="0014486C">
        <w:rPr>
          <w:rFonts w:asciiTheme="minorHAnsi" w:hAnsiTheme="minorHAnsi" w:cstheme="minorHAnsi"/>
          <w:szCs w:val="24"/>
        </w:rPr>
        <w:t>yy</w:t>
      </w:r>
      <w:proofErr w:type="spellEnd"/>
      <w:r w:rsidRPr="0014486C">
        <w:rPr>
          <w:rFonts w:asciiTheme="minorHAnsi" w:hAnsiTheme="minorHAnsi" w:cstheme="minorHAnsi"/>
          <w:szCs w:val="24"/>
        </w:rPr>
        <w:t xml:space="preserve">: Request Date received </w:t>
      </w:r>
      <w:r w:rsidR="006A71CF" w:rsidRPr="0014486C">
        <w:rPr>
          <w:rFonts w:asciiTheme="minorHAnsi" w:hAnsiTheme="minorHAnsi" w:cstheme="minorHAnsi"/>
          <w:szCs w:val="24"/>
        </w:rPr>
        <w:t xml:space="preserve">in FIU/CIR request. </w:t>
      </w:r>
    </w:p>
    <w:p w14:paraId="2B7A0C02" w14:textId="00704DC5" w:rsidR="006A71CF" w:rsidRPr="0014486C" w:rsidRDefault="006A71CF"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Authority Name: Authority Name field filled by the Initiation Maker during data entry. </w:t>
      </w:r>
    </w:p>
    <w:p w14:paraId="6FF517C8" w14:textId="09F27481" w:rsidR="006A71CF" w:rsidRPr="0014486C" w:rsidRDefault="005B57C2"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Case No.: Notice/Case No. field filled by the Initiation Maker during data entry. </w:t>
      </w:r>
    </w:p>
    <w:p w14:paraId="6816D613" w14:textId="649FBCD0" w:rsidR="006B0CAC" w:rsidRPr="0014486C" w:rsidRDefault="006B0CAC" w:rsidP="006B0CAC">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Un</w:t>
      </w:r>
      <w:r w:rsidR="005B57C2" w:rsidRPr="0014486C">
        <w:rPr>
          <w:rFonts w:asciiTheme="minorHAnsi" w:hAnsiTheme="minorHAnsi" w:cstheme="minorHAnsi"/>
          <w:b/>
          <w:bCs/>
          <w:szCs w:val="24"/>
        </w:rPr>
        <w:t>fr</w:t>
      </w:r>
      <w:r w:rsidRPr="0014486C">
        <w:rPr>
          <w:rFonts w:asciiTheme="minorHAnsi" w:hAnsiTheme="minorHAnsi" w:cstheme="minorHAnsi"/>
          <w:b/>
          <w:bCs/>
          <w:szCs w:val="24"/>
        </w:rPr>
        <w:t>eeze Remarks:</w:t>
      </w:r>
      <w:r w:rsidRPr="0014486C">
        <w:rPr>
          <w:rFonts w:asciiTheme="minorHAnsi" w:hAnsiTheme="minorHAnsi" w:cstheme="minorHAnsi"/>
          <w:szCs w:val="24"/>
        </w:rPr>
        <w:t xml:space="preserve"> “</w:t>
      </w:r>
      <w:r w:rsidRPr="0014486C">
        <w:rPr>
          <w:rStyle w:val="cf01"/>
          <w:rFonts w:asciiTheme="minorHAnsi" w:hAnsiTheme="minorHAnsi" w:cstheme="minorHAnsi"/>
          <w:sz w:val="24"/>
          <w:szCs w:val="24"/>
        </w:rPr>
        <w:t>Cancelled as per FIU/CIR reference number dated DD/MM/YYYY</w:t>
      </w:r>
      <w:r w:rsidRPr="0014486C">
        <w:rPr>
          <w:rFonts w:asciiTheme="minorHAnsi" w:hAnsiTheme="minorHAnsi" w:cstheme="minorHAnsi"/>
          <w:szCs w:val="24"/>
        </w:rPr>
        <w:t xml:space="preserve"> “ </w:t>
      </w:r>
    </w:p>
    <w:p w14:paraId="0F8248A2" w14:textId="77777777" w:rsidR="005B57C2" w:rsidRPr="0014486C" w:rsidRDefault="005B57C2" w:rsidP="005B57C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during data entry. </w:t>
      </w:r>
    </w:p>
    <w:p w14:paraId="13AE431B" w14:textId="2E3BE406" w:rsidR="005B57C2" w:rsidRDefault="005B57C2" w:rsidP="005B57C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DD/MM/YYYY: Request Date received in FIU/CIR request. </w:t>
      </w:r>
    </w:p>
    <w:p w14:paraId="2B909F93" w14:textId="0C19943B" w:rsidR="007F39D0" w:rsidRPr="0014486C" w:rsidRDefault="007F39D0" w:rsidP="007F39D0">
      <w:pPr>
        <w:pStyle w:val="ListParagraph"/>
        <w:numPr>
          <w:ilvl w:val="0"/>
          <w:numId w:val="7"/>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Non-RAK Customers, email will be triggered to compliance unit. </w:t>
      </w:r>
      <w:r>
        <w:rPr>
          <w:rFonts w:asciiTheme="minorHAnsi" w:hAnsiTheme="minorHAnsi" w:cstheme="minorHAnsi"/>
          <w:i/>
          <w:iCs/>
          <w:szCs w:val="24"/>
        </w:rPr>
        <w:t>(Kindl</w:t>
      </w:r>
      <w:r w:rsidR="00422238">
        <w:rPr>
          <w:rFonts w:asciiTheme="minorHAnsi" w:hAnsiTheme="minorHAnsi" w:cstheme="minorHAnsi"/>
          <w:i/>
          <w:iCs/>
          <w:szCs w:val="24"/>
        </w:rPr>
        <w:t>y</w:t>
      </w:r>
      <w:r>
        <w:rPr>
          <w:rFonts w:asciiTheme="minorHAnsi" w:hAnsiTheme="minorHAnsi" w:cstheme="minorHAnsi"/>
          <w:i/>
          <w:iCs/>
          <w:szCs w:val="24"/>
        </w:rPr>
        <w:t xml:space="preserve"> refer the appendix c for Internal Email Template). </w:t>
      </w:r>
    </w:p>
    <w:p w14:paraId="53D06DB5" w14:textId="57A828CD" w:rsidR="0030460D" w:rsidRPr="0030460D" w:rsidRDefault="00477088" w:rsidP="0030460D">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lastRenderedPageBreak/>
        <w:t>The WI will move to the next work-step, if all the integration calls are successful as per below conditions</w:t>
      </w:r>
      <w:r w:rsidR="0030460D">
        <w:rPr>
          <w:rFonts w:asciiTheme="minorHAnsi" w:hAnsiTheme="minorHAnsi" w:cstheme="minorHAnsi"/>
          <w:szCs w:val="24"/>
        </w:rPr>
        <w:t>:</w:t>
      </w:r>
    </w:p>
    <w:p w14:paraId="2A49FD55" w14:textId="7280307E"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007735D9" w:rsidRPr="0014486C">
        <w:rPr>
          <w:rFonts w:asciiTheme="minorHAnsi" w:hAnsiTheme="minorHAnsi" w:cstheme="minorHAnsi"/>
          <w:szCs w:val="24"/>
        </w:rPr>
        <w:t>queue if</w:t>
      </w:r>
      <w:r w:rsidRPr="0014486C">
        <w:rPr>
          <w:rFonts w:asciiTheme="minorHAnsi" w:hAnsiTheme="minorHAnsi" w:cstheme="minorHAnsi"/>
          <w:szCs w:val="24"/>
        </w:rPr>
        <w:t xml:space="preserve"> request type</w:t>
      </w:r>
      <w:r w:rsidR="00714CC5">
        <w:rPr>
          <w:rFonts w:asciiTheme="minorHAnsi" w:hAnsiTheme="minorHAnsi" w:cstheme="minorHAnsi"/>
          <w:szCs w:val="24"/>
        </w:rPr>
        <w:t xml:space="preserve"> is</w:t>
      </w:r>
      <w:r w:rsidRPr="0014486C">
        <w:rPr>
          <w:rFonts w:asciiTheme="minorHAnsi" w:hAnsiTheme="minorHAnsi" w:cstheme="minorHAnsi"/>
          <w:szCs w:val="24"/>
        </w:rPr>
        <w:t xml:space="preserve"> </w:t>
      </w:r>
      <w:r w:rsidRPr="0014486C">
        <w:rPr>
          <w:rFonts w:asciiTheme="minorHAnsi" w:hAnsiTheme="minorHAnsi" w:cstheme="minorHAnsi"/>
          <w:b/>
          <w:bCs/>
          <w:szCs w:val="24"/>
        </w:rPr>
        <w:t>‘Inquiry’</w:t>
      </w:r>
      <w:r w:rsidRPr="0014486C">
        <w:rPr>
          <w:rFonts w:asciiTheme="minorHAnsi" w:hAnsiTheme="minorHAnsi" w:cstheme="minorHAnsi"/>
          <w:szCs w:val="24"/>
        </w:rPr>
        <w:t xml:space="preserve"> and if all the integration calls </w:t>
      </w:r>
      <w:r w:rsidR="007F39D0">
        <w:rPr>
          <w:rFonts w:asciiTheme="minorHAnsi" w:hAnsiTheme="minorHAnsi" w:cstheme="minorHAnsi"/>
          <w:szCs w:val="24"/>
        </w:rPr>
        <w:t xml:space="preserve">are </w:t>
      </w:r>
      <w:r w:rsidRPr="0014486C">
        <w:rPr>
          <w:rFonts w:asciiTheme="minorHAnsi" w:hAnsiTheme="minorHAnsi" w:cstheme="minorHAnsi"/>
          <w:szCs w:val="24"/>
        </w:rPr>
        <w:t>successful</w:t>
      </w:r>
      <w:r w:rsidR="00477088" w:rsidRPr="0014486C">
        <w:rPr>
          <w:rFonts w:asciiTheme="minorHAnsi" w:hAnsiTheme="minorHAnsi" w:cstheme="minorHAnsi"/>
          <w:szCs w:val="24"/>
        </w:rPr>
        <w:t>.</w:t>
      </w:r>
    </w:p>
    <w:p w14:paraId="73887AFF" w14:textId="0B39EC27"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‘Freeze’</w:t>
      </w:r>
      <w:r w:rsidRPr="0014486C">
        <w:rPr>
          <w:rFonts w:asciiTheme="minorHAnsi" w:hAnsiTheme="minorHAnsi" w:cstheme="minorHAnsi"/>
          <w:szCs w:val="24"/>
        </w:rPr>
        <w:t xml:space="preserve"> and all the integration calls </w:t>
      </w:r>
      <w:r w:rsidR="00375665"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375665" w:rsidRPr="0014486C">
        <w:rPr>
          <w:rFonts w:asciiTheme="minorHAnsi" w:hAnsiTheme="minorHAnsi" w:cstheme="minorHAnsi"/>
          <w:szCs w:val="24"/>
        </w:rPr>
        <w:t>the system will check</w:t>
      </w:r>
      <w:r w:rsidRPr="0014486C">
        <w:rPr>
          <w:rFonts w:asciiTheme="minorHAnsi" w:hAnsiTheme="minorHAnsi" w:cstheme="minorHAnsi"/>
          <w:szCs w:val="24"/>
        </w:rPr>
        <w:t xml:space="preserve"> if there are Islamic FDs</w:t>
      </w:r>
      <w:r w:rsidR="00477088" w:rsidRPr="0014486C">
        <w:rPr>
          <w:rFonts w:asciiTheme="minorHAnsi" w:hAnsiTheme="minorHAnsi" w:cstheme="minorHAnsi"/>
          <w:szCs w:val="24"/>
        </w:rPr>
        <w:t xml:space="preserve"> </w:t>
      </w:r>
      <w:r w:rsidR="007735D9" w:rsidRPr="0014486C">
        <w:rPr>
          <w:rFonts w:asciiTheme="minorHAnsi" w:hAnsiTheme="minorHAnsi" w:cstheme="minorHAnsi"/>
          <w:szCs w:val="24"/>
        </w:rPr>
        <w:t>in the products</w:t>
      </w:r>
      <w:r w:rsidRPr="0014486C">
        <w:rPr>
          <w:rFonts w:asciiTheme="minorHAnsi" w:hAnsiTheme="minorHAnsi" w:cstheme="minorHAnsi"/>
          <w:szCs w:val="24"/>
        </w:rPr>
        <w:t xml:space="preserve"> for freezing</w:t>
      </w:r>
      <w:r w:rsidR="007735D9" w:rsidRPr="0014486C">
        <w:rPr>
          <w:rFonts w:asciiTheme="minorHAnsi" w:hAnsiTheme="minorHAnsi" w:cstheme="minorHAnsi"/>
          <w:szCs w:val="24"/>
        </w:rPr>
        <w:t xml:space="preserve">. If yes, </w:t>
      </w:r>
      <w:r w:rsidR="00477088" w:rsidRPr="0014486C">
        <w:rPr>
          <w:rFonts w:asciiTheme="minorHAnsi" w:hAnsiTheme="minorHAnsi" w:cstheme="minorHAnsi"/>
          <w:szCs w:val="24"/>
        </w:rPr>
        <w:t xml:space="preserve">then </w:t>
      </w:r>
      <w:commentRangeStart w:id="144"/>
      <w:commentRangeStart w:id="145"/>
      <w:r w:rsidR="00BD69C8" w:rsidRPr="0014486C">
        <w:rPr>
          <w:rFonts w:asciiTheme="minorHAnsi" w:hAnsiTheme="minorHAnsi" w:cstheme="minorHAnsi"/>
          <w:szCs w:val="24"/>
        </w:rPr>
        <w:t>one</w:t>
      </w:r>
      <w:r w:rsidRPr="0014486C">
        <w:rPr>
          <w:rFonts w:asciiTheme="minorHAnsi" w:hAnsiTheme="minorHAnsi" w:cstheme="minorHAnsi"/>
          <w:szCs w:val="24"/>
        </w:rPr>
        <w:t xml:space="preserve"> </w:t>
      </w:r>
      <w:commentRangeEnd w:id="144"/>
      <w:r w:rsidR="00DB3B6D" w:rsidRPr="0014486C">
        <w:rPr>
          <w:rStyle w:val="CommentReference"/>
          <w:rFonts w:asciiTheme="minorHAnsi" w:hAnsiTheme="minorHAnsi" w:cstheme="minorHAnsi"/>
          <w:sz w:val="24"/>
          <w:szCs w:val="24"/>
        </w:rPr>
        <w:commentReference w:id="144"/>
      </w:r>
      <w:commentRangeEnd w:id="145"/>
      <w:r w:rsidR="00C43C1C" w:rsidRPr="0014486C">
        <w:rPr>
          <w:rStyle w:val="CommentReference"/>
          <w:rFonts w:asciiTheme="minorHAnsi" w:hAnsiTheme="minorHAnsi" w:cstheme="minorHAnsi"/>
          <w:sz w:val="24"/>
          <w:szCs w:val="24"/>
        </w:rPr>
        <w:commentReference w:id="145"/>
      </w:r>
      <w:r w:rsidRPr="0014486C">
        <w:rPr>
          <w:rFonts w:asciiTheme="minorHAnsi" w:hAnsiTheme="minorHAnsi" w:cstheme="minorHAnsi"/>
          <w:szCs w:val="24"/>
        </w:rPr>
        <w:t xml:space="preserve">parallel WI will be created. Parent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and the </w:t>
      </w:r>
      <w:r w:rsidR="007735D9" w:rsidRPr="0014486C">
        <w:rPr>
          <w:rFonts w:asciiTheme="minorHAnsi" w:hAnsiTheme="minorHAnsi" w:cstheme="minorHAnsi"/>
          <w:szCs w:val="24"/>
        </w:rPr>
        <w:t>C</w:t>
      </w:r>
      <w:r w:rsidRPr="0014486C">
        <w:rPr>
          <w:rFonts w:asciiTheme="minorHAnsi" w:hAnsiTheme="minorHAnsi" w:cstheme="minorHAnsi"/>
          <w:szCs w:val="24"/>
        </w:rPr>
        <w:t xml:space="preserve">hild WI will move to </w:t>
      </w:r>
      <w:r w:rsidR="007735D9" w:rsidRPr="0014486C">
        <w:rPr>
          <w:rFonts w:asciiTheme="minorHAnsi" w:hAnsiTheme="minorHAnsi" w:cstheme="minorHAnsi"/>
          <w:szCs w:val="24"/>
        </w:rPr>
        <w:t>‘</w:t>
      </w:r>
      <w:r w:rsidRPr="0014486C">
        <w:rPr>
          <w:rFonts w:asciiTheme="minorHAnsi" w:hAnsiTheme="minorHAnsi" w:cstheme="minorHAnsi"/>
          <w:b/>
          <w:bCs/>
          <w:szCs w:val="24"/>
        </w:rPr>
        <w:t>IOPS Maker</w:t>
      </w:r>
      <w:r w:rsidR="007735D9" w:rsidRPr="0014486C">
        <w:rPr>
          <w:rFonts w:asciiTheme="minorHAnsi" w:hAnsiTheme="minorHAnsi" w:cstheme="minorHAnsi"/>
          <w:b/>
          <w:bCs/>
          <w:szCs w:val="24"/>
        </w:rPr>
        <w:t>’</w:t>
      </w:r>
      <w:r w:rsidRPr="0014486C">
        <w:rPr>
          <w:rFonts w:asciiTheme="minorHAnsi" w:hAnsiTheme="minorHAnsi" w:cstheme="minorHAnsi"/>
          <w:szCs w:val="24"/>
        </w:rPr>
        <w:t>.</w:t>
      </w:r>
    </w:p>
    <w:p w14:paraId="55E36FAA" w14:textId="1196A4EE"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‘Freeze’ and all the integration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in case</w:t>
      </w:r>
      <w:r w:rsidRPr="0014486C">
        <w:rPr>
          <w:rFonts w:asciiTheme="minorHAnsi" w:hAnsiTheme="minorHAnsi" w:cstheme="minorHAnsi"/>
          <w:szCs w:val="24"/>
        </w:rPr>
        <w:t xml:space="preserve"> there are no Islamic FDs for freezing</w:t>
      </w:r>
      <w:r w:rsidR="00477088" w:rsidRPr="0014486C">
        <w:rPr>
          <w:rFonts w:asciiTheme="minorHAnsi" w:hAnsiTheme="minorHAnsi" w:cstheme="minorHAnsi"/>
          <w:szCs w:val="24"/>
        </w:rPr>
        <w:t>, then</w:t>
      </w:r>
      <w:r w:rsidRPr="0014486C">
        <w:rPr>
          <w:rFonts w:asciiTheme="minorHAnsi" w:hAnsiTheme="minorHAnsi" w:cstheme="minorHAnsi"/>
          <w:szCs w:val="24"/>
        </w:rPr>
        <w:t xml:space="preserve">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Parallel </w:t>
      </w:r>
      <w:r w:rsidR="007735D9" w:rsidRPr="0014486C">
        <w:rPr>
          <w:rFonts w:asciiTheme="minorHAnsi" w:hAnsiTheme="minorHAnsi" w:cstheme="minorHAnsi"/>
          <w:szCs w:val="24"/>
        </w:rPr>
        <w:t xml:space="preserve">Child </w:t>
      </w:r>
      <w:r w:rsidRPr="0014486C">
        <w:rPr>
          <w:rFonts w:asciiTheme="minorHAnsi" w:hAnsiTheme="minorHAnsi" w:cstheme="minorHAnsi"/>
          <w:szCs w:val="24"/>
        </w:rPr>
        <w:t>WI will not be created.</w:t>
      </w:r>
    </w:p>
    <w:p w14:paraId="113F9D4F" w14:textId="4E9E5291" w:rsidR="00EE373F" w:rsidRPr="0014486C" w:rsidRDefault="00EE373F" w:rsidP="009E2B7A">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‘Un-Freeze’</w:t>
      </w:r>
      <w:r w:rsidRPr="0014486C">
        <w:rPr>
          <w:rFonts w:asciiTheme="minorHAnsi" w:hAnsiTheme="minorHAnsi" w:cstheme="minorHAnsi"/>
          <w:szCs w:val="24"/>
        </w:rPr>
        <w:t xml:space="preserve"> and all the system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system will check</w:t>
      </w:r>
      <w:r w:rsidRPr="0014486C">
        <w:rPr>
          <w:rFonts w:asciiTheme="minorHAnsi" w:hAnsiTheme="minorHAnsi" w:cstheme="minorHAnsi"/>
          <w:szCs w:val="24"/>
        </w:rPr>
        <w:t xml:space="preserve"> if there are Islamic FDs</w:t>
      </w:r>
      <w:r w:rsidR="007735D9" w:rsidRPr="0014486C">
        <w:rPr>
          <w:rFonts w:asciiTheme="minorHAnsi" w:hAnsiTheme="minorHAnsi" w:cstheme="minorHAnsi"/>
          <w:szCs w:val="24"/>
        </w:rPr>
        <w:t xml:space="preserve"> </w:t>
      </w:r>
      <w:r w:rsidR="009E2B7A" w:rsidRPr="0014486C">
        <w:rPr>
          <w:rFonts w:asciiTheme="minorHAnsi" w:hAnsiTheme="minorHAnsi" w:cstheme="minorHAnsi"/>
          <w:szCs w:val="24"/>
        </w:rPr>
        <w:t>to unfreeze</w:t>
      </w:r>
      <w:r w:rsidR="00714CC5">
        <w:rPr>
          <w:rFonts w:asciiTheme="minorHAnsi" w:hAnsiTheme="minorHAnsi" w:cstheme="minorHAnsi"/>
          <w:szCs w:val="24"/>
        </w:rPr>
        <w:t xml:space="preserve"> selected by the user</w:t>
      </w:r>
      <w:r w:rsidRPr="0014486C">
        <w:rPr>
          <w:rFonts w:asciiTheme="minorHAnsi" w:hAnsiTheme="minorHAnsi" w:cstheme="minorHAnsi"/>
          <w:szCs w:val="24"/>
        </w:rPr>
        <w:t xml:space="preserve">, </w:t>
      </w:r>
      <w:r w:rsidR="007735D9" w:rsidRPr="0014486C">
        <w:rPr>
          <w:rFonts w:asciiTheme="minorHAnsi" w:hAnsiTheme="minorHAnsi" w:cstheme="minorHAnsi"/>
          <w:szCs w:val="24"/>
        </w:rPr>
        <w:t xml:space="preserve">if yes, </w:t>
      </w:r>
      <w:r w:rsidR="009E2B7A" w:rsidRPr="0014486C">
        <w:rPr>
          <w:rFonts w:asciiTheme="minorHAnsi" w:hAnsiTheme="minorHAnsi" w:cstheme="minorHAnsi"/>
          <w:szCs w:val="24"/>
        </w:rPr>
        <w:t xml:space="preserve">one </w:t>
      </w:r>
      <w:r w:rsidRPr="0014486C">
        <w:rPr>
          <w:rFonts w:asciiTheme="minorHAnsi" w:hAnsiTheme="minorHAnsi" w:cstheme="minorHAnsi"/>
          <w:szCs w:val="24"/>
        </w:rPr>
        <w:t>parallel</w:t>
      </w:r>
      <w:r w:rsidR="00B34AE2">
        <w:rPr>
          <w:rFonts w:asciiTheme="minorHAnsi" w:hAnsiTheme="minorHAnsi" w:cstheme="minorHAnsi"/>
          <w:szCs w:val="24"/>
        </w:rPr>
        <w:t xml:space="preserve"> child</w:t>
      </w:r>
      <w:r w:rsidRPr="0014486C">
        <w:rPr>
          <w:rFonts w:asciiTheme="minorHAnsi" w:hAnsiTheme="minorHAnsi" w:cstheme="minorHAnsi"/>
          <w:szCs w:val="24"/>
        </w:rPr>
        <w:t xml:space="preserve"> WI will be created</w:t>
      </w:r>
      <w:r w:rsidR="00B34AE2">
        <w:rPr>
          <w:rFonts w:asciiTheme="minorHAnsi" w:hAnsiTheme="minorHAnsi" w:cstheme="minorHAnsi"/>
          <w:szCs w:val="24"/>
        </w:rPr>
        <w:t xml:space="preserve"> for IOPS Maker. </w:t>
      </w:r>
      <w:r w:rsidRPr="0014486C">
        <w:rPr>
          <w:rFonts w:asciiTheme="minorHAnsi" w:hAnsiTheme="minorHAnsi" w:cstheme="minorHAnsi"/>
          <w:szCs w:val="24"/>
        </w:rPr>
        <w:t xml:space="preserve">Parent WI will move to </w:t>
      </w:r>
      <w:r w:rsidRPr="0014486C">
        <w:rPr>
          <w:rFonts w:asciiTheme="minorHAnsi" w:hAnsiTheme="minorHAnsi" w:cstheme="minorHAnsi"/>
          <w:b/>
          <w:bCs/>
          <w:szCs w:val="24"/>
        </w:rPr>
        <w:t>‘</w:t>
      </w:r>
      <w:r w:rsidR="0030460D">
        <w:rPr>
          <w:rFonts w:asciiTheme="minorHAnsi" w:hAnsiTheme="minorHAnsi" w:cstheme="minorHAnsi"/>
          <w:b/>
          <w:bCs/>
          <w:szCs w:val="24"/>
        </w:rPr>
        <w:t xml:space="preserve">Hold’ </w:t>
      </w:r>
      <w:r w:rsidRPr="0014486C">
        <w:rPr>
          <w:rFonts w:asciiTheme="minorHAnsi" w:hAnsiTheme="minorHAnsi" w:cstheme="minorHAnsi"/>
          <w:szCs w:val="24"/>
        </w:rPr>
        <w:t xml:space="preserve">queue and the child WI will move to </w:t>
      </w:r>
      <w:r w:rsidRPr="0014486C">
        <w:rPr>
          <w:rFonts w:asciiTheme="minorHAnsi" w:hAnsiTheme="minorHAnsi" w:cstheme="minorHAnsi"/>
          <w:b/>
          <w:bCs/>
          <w:szCs w:val="24"/>
        </w:rPr>
        <w:t>‘IOPS Maker’</w:t>
      </w:r>
      <w:r w:rsidRPr="0014486C">
        <w:rPr>
          <w:rFonts w:asciiTheme="minorHAnsi" w:hAnsiTheme="minorHAnsi" w:cstheme="minorHAnsi"/>
          <w:szCs w:val="24"/>
        </w:rPr>
        <w:t>.</w:t>
      </w:r>
    </w:p>
    <w:p w14:paraId="5E875737" w14:textId="18EEEE6C" w:rsidR="00477088" w:rsidRPr="0014486C" w:rsidRDefault="00EE373F" w:rsidP="009E2B7A">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w:t>
      </w:r>
      <w:r w:rsidRPr="002D0873">
        <w:rPr>
          <w:rFonts w:asciiTheme="minorHAnsi" w:hAnsiTheme="minorHAnsi" w:cstheme="minorHAnsi"/>
          <w:szCs w:val="24"/>
        </w:rPr>
        <w:t>Un-Freeze’</w:t>
      </w:r>
      <w:r w:rsidRPr="0014486C">
        <w:rPr>
          <w:rFonts w:asciiTheme="minorHAnsi" w:hAnsiTheme="minorHAnsi" w:cstheme="minorHAnsi"/>
          <w:szCs w:val="24"/>
        </w:rPr>
        <w:t xml:space="preserve"> and all the integration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in case</w:t>
      </w:r>
      <w:r w:rsidRPr="0014486C">
        <w:rPr>
          <w:rFonts w:asciiTheme="minorHAnsi" w:hAnsiTheme="minorHAnsi" w:cstheme="minorHAnsi"/>
          <w:szCs w:val="24"/>
        </w:rPr>
        <w:t xml:space="preserve"> there are no Islamic FDs</w:t>
      </w:r>
      <w:r w:rsidR="007735D9" w:rsidRPr="0014486C">
        <w:rPr>
          <w:rFonts w:asciiTheme="minorHAnsi" w:hAnsiTheme="minorHAnsi" w:cstheme="minorHAnsi"/>
          <w:szCs w:val="24"/>
        </w:rPr>
        <w:t xml:space="preserve"> to </w:t>
      </w:r>
      <w:r w:rsidR="009E2B7A" w:rsidRPr="0014486C">
        <w:rPr>
          <w:rFonts w:asciiTheme="minorHAnsi" w:hAnsiTheme="minorHAnsi" w:cstheme="minorHAnsi"/>
          <w:szCs w:val="24"/>
        </w:rPr>
        <w:t>unfreeze</w:t>
      </w:r>
      <w:r w:rsidRPr="0014486C">
        <w:rPr>
          <w:rFonts w:asciiTheme="minorHAnsi" w:hAnsiTheme="minorHAnsi" w:cstheme="minorHAnsi"/>
          <w:szCs w:val="24"/>
        </w:rPr>
        <w:t xml:space="preserve">, then will move to </w:t>
      </w: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queue. Parallel </w:t>
      </w:r>
      <w:r w:rsidR="007C44DC">
        <w:rPr>
          <w:rFonts w:asciiTheme="minorHAnsi" w:hAnsiTheme="minorHAnsi" w:cstheme="minorHAnsi"/>
          <w:szCs w:val="24"/>
        </w:rPr>
        <w:t xml:space="preserve">child </w:t>
      </w:r>
      <w:r w:rsidRPr="0014486C">
        <w:rPr>
          <w:rFonts w:asciiTheme="minorHAnsi" w:hAnsiTheme="minorHAnsi" w:cstheme="minorHAnsi"/>
          <w:szCs w:val="24"/>
        </w:rPr>
        <w:t>WI will not be created.</w:t>
      </w:r>
    </w:p>
    <w:p w14:paraId="076B795B" w14:textId="39429AA1" w:rsidR="00EE373F" w:rsidRPr="0014486C" w:rsidRDefault="00EE373F" w:rsidP="00477088">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any of the integration call fail</w:t>
      </w:r>
      <w:r w:rsidR="007735D9" w:rsidRPr="0014486C">
        <w:rPr>
          <w:rFonts w:asciiTheme="minorHAnsi" w:hAnsiTheme="minorHAnsi" w:cstheme="minorHAnsi"/>
          <w:szCs w:val="24"/>
        </w:rPr>
        <w:t>s</w:t>
      </w:r>
      <w:r w:rsidRPr="0014486C">
        <w:rPr>
          <w:rFonts w:asciiTheme="minorHAnsi" w:hAnsiTheme="minorHAnsi" w:cstheme="minorHAnsi"/>
          <w:szCs w:val="24"/>
        </w:rPr>
        <w:t xml:space="preserve">, the system </w:t>
      </w:r>
      <w:commentRangeStart w:id="146"/>
      <w:commentRangeStart w:id="147"/>
      <w:r w:rsidRPr="0014486C">
        <w:rPr>
          <w:rFonts w:asciiTheme="minorHAnsi" w:hAnsiTheme="minorHAnsi" w:cstheme="minorHAnsi"/>
          <w:szCs w:val="24"/>
        </w:rPr>
        <w:t xml:space="preserve">will try five times to execute the integration </w:t>
      </w:r>
      <w:commentRangeEnd w:id="146"/>
      <w:r w:rsidR="009E2B7A" w:rsidRPr="0014486C">
        <w:rPr>
          <w:rStyle w:val="CommentReference"/>
          <w:rFonts w:asciiTheme="minorHAnsi" w:hAnsiTheme="minorHAnsi" w:cstheme="minorHAnsi"/>
          <w:sz w:val="24"/>
          <w:szCs w:val="24"/>
        </w:rPr>
        <w:commentReference w:id="146"/>
      </w:r>
      <w:commentRangeEnd w:id="147"/>
      <w:r w:rsidR="00BD69C8" w:rsidRPr="0014486C">
        <w:rPr>
          <w:rStyle w:val="CommentReference"/>
          <w:rFonts w:asciiTheme="minorHAnsi" w:hAnsiTheme="minorHAnsi" w:cstheme="minorHAnsi"/>
          <w:sz w:val="24"/>
          <w:szCs w:val="24"/>
        </w:rPr>
        <w:commentReference w:id="147"/>
      </w:r>
      <w:r w:rsidRPr="0014486C">
        <w:rPr>
          <w:rFonts w:asciiTheme="minorHAnsi" w:hAnsiTheme="minorHAnsi" w:cstheme="minorHAnsi"/>
          <w:szCs w:val="24"/>
        </w:rPr>
        <w:t xml:space="preserve">and despite that </w:t>
      </w:r>
      <w:r w:rsidR="00714CC5">
        <w:rPr>
          <w:rFonts w:asciiTheme="minorHAnsi" w:hAnsiTheme="minorHAnsi" w:cstheme="minorHAnsi"/>
          <w:szCs w:val="24"/>
        </w:rPr>
        <w:t xml:space="preserve">if </w:t>
      </w:r>
      <w:r w:rsidRPr="0014486C">
        <w:rPr>
          <w:rFonts w:asciiTheme="minorHAnsi" w:hAnsiTheme="minorHAnsi" w:cstheme="minorHAnsi"/>
          <w:szCs w:val="24"/>
        </w:rPr>
        <w:t>the call fail</w:t>
      </w:r>
      <w:r w:rsidR="00714CC5">
        <w:rPr>
          <w:rFonts w:asciiTheme="minorHAnsi" w:hAnsiTheme="minorHAnsi" w:cstheme="minorHAnsi"/>
          <w:szCs w:val="24"/>
        </w:rPr>
        <w:t>s</w:t>
      </w:r>
      <w:r w:rsidRPr="0014486C">
        <w:rPr>
          <w:rFonts w:asciiTheme="minorHAnsi" w:hAnsiTheme="minorHAnsi" w:cstheme="minorHAnsi"/>
          <w:szCs w:val="24"/>
        </w:rPr>
        <w:t xml:space="preserve">, then </w:t>
      </w:r>
      <w:r w:rsidR="00EB6BBC">
        <w:rPr>
          <w:rFonts w:asciiTheme="minorHAnsi" w:hAnsiTheme="minorHAnsi" w:cstheme="minorHAnsi"/>
          <w:szCs w:val="24"/>
        </w:rPr>
        <w:t xml:space="preserve">the </w:t>
      </w:r>
      <w:r w:rsidRPr="0014486C">
        <w:rPr>
          <w:rFonts w:asciiTheme="minorHAnsi" w:hAnsiTheme="minorHAnsi" w:cstheme="minorHAnsi"/>
          <w:szCs w:val="24"/>
        </w:rPr>
        <w:t xml:space="preserve">WI will move to </w:t>
      </w: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queue.</w:t>
      </w:r>
    </w:p>
    <w:p w14:paraId="52A76545" w14:textId="7EFD0928" w:rsidR="00714CC5" w:rsidRDefault="00CD7DEF" w:rsidP="00714CC5">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the application only consists of Non</w:t>
      </w:r>
      <w:r w:rsidR="00E04F63" w:rsidRPr="0014486C">
        <w:rPr>
          <w:rFonts w:asciiTheme="minorHAnsi" w:hAnsiTheme="minorHAnsi" w:cstheme="minorHAnsi"/>
          <w:szCs w:val="24"/>
        </w:rPr>
        <w:t>-</w:t>
      </w:r>
      <w:r w:rsidRPr="0014486C">
        <w:rPr>
          <w:rFonts w:asciiTheme="minorHAnsi" w:hAnsiTheme="minorHAnsi" w:cstheme="minorHAnsi"/>
          <w:szCs w:val="24"/>
        </w:rPr>
        <w:t xml:space="preserve">RAK Bank Customer request, the WI will directly move to </w:t>
      </w:r>
      <w:r w:rsidRPr="0014486C">
        <w:rPr>
          <w:rFonts w:asciiTheme="minorHAnsi" w:hAnsiTheme="minorHAnsi" w:cstheme="minorHAnsi"/>
          <w:b/>
          <w:bCs/>
          <w:szCs w:val="24"/>
        </w:rPr>
        <w:t>Archival</w:t>
      </w:r>
      <w:r w:rsidR="00714CC5">
        <w:rPr>
          <w:rFonts w:asciiTheme="minorHAnsi" w:hAnsiTheme="minorHAnsi" w:cstheme="minorHAnsi"/>
          <w:b/>
          <w:bCs/>
          <w:szCs w:val="24"/>
        </w:rPr>
        <w:t xml:space="preserve"> </w:t>
      </w:r>
      <w:r w:rsidR="00714CC5">
        <w:rPr>
          <w:rFonts w:asciiTheme="minorHAnsi" w:hAnsiTheme="minorHAnsi" w:cstheme="minorHAnsi"/>
          <w:szCs w:val="24"/>
        </w:rPr>
        <w:t xml:space="preserve">along with </w:t>
      </w:r>
      <w:r w:rsidR="00ED2DFC">
        <w:rPr>
          <w:rFonts w:asciiTheme="minorHAnsi" w:hAnsiTheme="minorHAnsi" w:cstheme="minorHAnsi"/>
          <w:szCs w:val="24"/>
        </w:rPr>
        <w:t>email</w:t>
      </w:r>
      <w:r w:rsidR="00714CC5">
        <w:rPr>
          <w:rFonts w:asciiTheme="minorHAnsi" w:hAnsiTheme="minorHAnsi" w:cstheme="minorHAnsi"/>
          <w:szCs w:val="24"/>
        </w:rPr>
        <w:t xml:space="preserve"> trigger </w:t>
      </w:r>
      <w:r w:rsidR="00584A16">
        <w:rPr>
          <w:rFonts w:asciiTheme="minorHAnsi" w:hAnsiTheme="minorHAnsi" w:cstheme="minorHAnsi"/>
          <w:szCs w:val="24"/>
        </w:rPr>
        <w:t xml:space="preserve">to Compliance. </w:t>
      </w:r>
      <w:r w:rsidR="00EB6BBC">
        <w:rPr>
          <w:rFonts w:asciiTheme="minorHAnsi" w:hAnsiTheme="minorHAnsi" w:cstheme="minorHAnsi"/>
          <w:i/>
          <w:iCs/>
          <w:szCs w:val="24"/>
        </w:rPr>
        <w:t xml:space="preserve">(Kindly refer appendix C for Internal Email Template). </w:t>
      </w:r>
    </w:p>
    <w:p w14:paraId="27C341F3" w14:textId="32B1298E" w:rsidR="00B17EF6" w:rsidRDefault="00B17EF6" w:rsidP="00714CC5">
      <w:pPr>
        <w:pStyle w:val="ListParagraph"/>
        <w:numPr>
          <w:ilvl w:val="0"/>
          <w:numId w:val="7"/>
        </w:numPr>
        <w:spacing w:line="360" w:lineRule="auto"/>
        <w:rPr>
          <w:rFonts w:asciiTheme="minorHAnsi" w:hAnsiTheme="minorHAnsi" w:cstheme="minorHAnsi"/>
          <w:szCs w:val="24"/>
        </w:rPr>
      </w:pPr>
      <w:r>
        <w:rPr>
          <w:rFonts w:asciiTheme="minorHAnsi" w:hAnsiTheme="minorHAnsi" w:cstheme="minorHAnsi"/>
          <w:szCs w:val="24"/>
        </w:rPr>
        <w:t xml:space="preserve">For the requests having RAK Bank Customers and Non-RAK Bank Customers, once the integrations are successful, the WI will move ahead as per below routing along with Email Trigger to Compliance Unit for Non-RAK Bank Customers. </w:t>
      </w:r>
      <w:r w:rsidR="00AA390C">
        <w:rPr>
          <w:rFonts w:asciiTheme="minorHAnsi" w:hAnsiTheme="minorHAnsi" w:cstheme="minorHAnsi"/>
          <w:i/>
          <w:iCs/>
          <w:szCs w:val="24"/>
        </w:rPr>
        <w:t>(Kindly refer appendix C for Internal Email Template).</w:t>
      </w:r>
    </w:p>
    <w:p w14:paraId="18B5445D" w14:textId="77777777" w:rsidR="00B17EF6" w:rsidRPr="00714CC5" w:rsidRDefault="00B17EF6" w:rsidP="00B17EF6">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358"/>
        <w:gridCol w:w="3696"/>
      </w:tblGrid>
      <w:tr w:rsidR="00024BFE" w:rsidRPr="0014486C" w14:paraId="2B3BC717" w14:textId="77777777" w:rsidTr="00024BFE">
        <w:trPr>
          <w:jc w:val="center"/>
        </w:trPr>
        <w:tc>
          <w:tcPr>
            <w:tcW w:w="2296" w:type="dxa"/>
          </w:tcPr>
          <w:p w14:paraId="13199DC0" w14:textId="77777777"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358" w:type="dxa"/>
          </w:tcPr>
          <w:p w14:paraId="50F6E948" w14:textId="2788AF78"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3696" w:type="dxa"/>
          </w:tcPr>
          <w:p w14:paraId="58C57C3B" w14:textId="4DEB24FD"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024BFE" w:rsidRPr="0014486C" w14:paraId="52F5A887" w14:textId="77777777" w:rsidTr="00024BFE">
        <w:trPr>
          <w:jc w:val="center"/>
        </w:trPr>
        <w:tc>
          <w:tcPr>
            <w:tcW w:w="2296" w:type="dxa"/>
          </w:tcPr>
          <w:p w14:paraId="2F518729" w14:textId="00E388AB" w:rsidR="00024BFE" w:rsidRPr="0014486C" w:rsidRDefault="00024BF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14:paraId="71AD8ECA" w14:textId="2A7EDB9F"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Request Type = Inquiry/Freeze</w:t>
            </w:r>
          </w:p>
        </w:tc>
        <w:tc>
          <w:tcPr>
            <w:tcW w:w="3696" w:type="dxa"/>
          </w:tcPr>
          <w:p w14:paraId="65BB0682" w14:textId="2E8ACC2B"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00024BFE" w:rsidRPr="0014486C" w14:paraId="076DB852" w14:textId="77777777" w:rsidTr="00024BFE">
        <w:trPr>
          <w:jc w:val="center"/>
        </w:trPr>
        <w:tc>
          <w:tcPr>
            <w:tcW w:w="2296" w:type="dxa"/>
          </w:tcPr>
          <w:p w14:paraId="354F3430" w14:textId="03710D7B"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14:paraId="25FC80DE" w14:textId="51484B75"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Request Type = Unfreeze </w:t>
            </w:r>
            <w:r w:rsidR="006648EB">
              <w:rPr>
                <w:rFonts w:asciiTheme="minorHAnsi" w:hAnsiTheme="minorHAnsi" w:cstheme="minorHAnsi"/>
                <w:szCs w:val="24"/>
              </w:rPr>
              <w:t xml:space="preserve">and no Child to be created </w:t>
            </w:r>
          </w:p>
        </w:tc>
        <w:tc>
          <w:tcPr>
            <w:tcW w:w="3696" w:type="dxa"/>
          </w:tcPr>
          <w:p w14:paraId="3A91D38E" w14:textId="5447D68E"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6648EB" w:rsidRPr="0014486C" w14:paraId="7A9D97E7" w14:textId="77777777" w:rsidTr="00024BFE">
        <w:trPr>
          <w:jc w:val="center"/>
        </w:trPr>
        <w:tc>
          <w:tcPr>
            <w:tcW w:w="2296" w:type="dxa"/>
          </w:tcPr>
          <w:p w14:paraId="19E879D8" w14:textId="73BD3223"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Success</w:t>
            </w:r>
          </w:p>
        </w:tc>
        <w:tc>
          <w:tcPr>
            <w:tcW w:w="3358" w:type="dxa"/>
          </w:tcPr>
          <w:p w14:paraId="0697065A" w14:textId="465C5CFC"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Request Type = Unfreeze and child created </w:t>
            </w:r>
          </w:p>
        </w:tc>
        <w:tc>
          <w:tcPr>
            <w:tcW w:w="3696" w:type="dxa"/>
          </w:tcPr>
          <w:p w14:paraId="6ADB501F" w14:textId="481E1616"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queue. </w:t>
            </w:r>
          </w:p>
        </w:tc>
      </w:tr>
      <w:tr w:rsidR="00024BFE" w:rsidRPr="0014486C" w14:paraId="48A6F222" w14:textId="77777777" w:rsidTr="00024BFE">
        <w:trPr>
          <w:jc w:val="center"/>
        </w:trPr>
        <w:tc>
          <w:tcPr>
            <w:tcW w:w="2296" w:type="dxa"/>
          </w:tcPr>
          <w:p w14:paraId="1744CB14" w14:textId="536038A6"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14:paraId="4D83F17B" w14:textId="1DD9A3BA"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 case of Islamic Products selected for Freeze/ Unfreeze </w:t>
            </w:r>
          </w:p>
        </w:tc>
        <w:tc>
          <w:tcPr>
            <w:tcW w:w="3696" w:type="dxa"/>
          </w:tcPr>
          <w:p w14:paraId="452F74F7" w14:textId="6E5B8B7F"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w:t>
            </w:r>
            <w:r w:rsidR="00422238" w:rsidRPr="0014486C">
              <w:rPr>
                <w:rFonts w:asciiTheme="minorHAnsi" w:hAnsiTheme="minorHAnsi" w:cstheme="minorHAnsi"/>
                <w:szCs w:val="24"/>
              </w:rPr>
              <w:t xml:space="preserve">Maker </w:t>
            </w:r>
            <w:r w:rsidR="00422238">
              <w:rPr>
                <w:rFonts w:asciiTheme="minorHAnsi" w:hAnsiTheme="minorHAnsi" w:cstheme="minorHAnsi"/>
                <w:szCs w:val="24"/>
              </w:rPr>
              <w:t>-</w:t>
            </w:r>
            <w:r w:rsidR="00AA390C">
              <w:rPr>
                <w:rFonts w:asciiTheme="minorHAnsi" w:hAnsiTheme="minorHAnsi" w:cstheme="minorHAnsi"/>
                <w:szCs w:val="24"/>
              </w:rPr>
              <w:t xml:space="preserve"> Child WI</w:t>
            </w:r>
          </w:p>
        </w:tc>
      </w:tr>
      <w:tr w:rsidR="00024BFE" w:rsidRPr="0014486C" w14:paraId="3697C9AF" w14:textId="77777777" w:rsidTr="00024BFE">
        <w:trPr>
          <w:jc w:val="center"/>
        </w:trPr>
        <w:tc>
          <w:tcPr>
            <w:tcW w:w="2296" w:type="dxa"/>
          </w:tcPr>
          <w:p w14:paraId="47A3EA5A" w14:textId="0D979DFD"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14:paraId="1DB493F0" w14:textId="22948D58"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all </w:t>
            </w:r>
            <w:r w:rsidR="00042798" w:rsidRPr="0014486C">
              <w:rPr>
                <w:rFonts w:asciiTheme="minorHAnsi" w:hAnsiTheme="minorHAnsi" w:cstheme="minorHAnsi"/>
                <w:szCs w:val="24"/>
              </w:rPr>
              <w:t xml:space="preserve">the customers = Non-RAK Bank Customer </w:t>
            </w:r>
          </w:p>
        </w:tc>
        <w:tc>
          <w:tcPr>
            <w:tcW w:w="3696" w:type="dxa"/>
          </w:tcPr>
          <w:p w14:paraId="76625D07" w14:textId="788A1D2E" w:rsidR="00024BFE" w:rsidRPr="0014486C" w:rsidRDefault="0004279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008576C3" w:rsidRPr="0014486C" w14:paraId="2606544C" w14:textId="77777777" w:rsidTr="00024BFE">
        <w:trPr>
          <w:jc w:val="center"/>
        </w:trPr>
        <w:tc>
          <w:tcPr>
            <w:tcW w:w="2296" w:type="dxa"/>
          </w:tcPr>
          <w:p w14:paraId="13785697" w14:textId="282DCAEA" w:rsidR="008576C3" w:rsidRPr="0014486C" w:rsidRDefault="008576C3"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Failure </w:t>
            </w:r>
          </w:p>
        </w:tc>
        <w:tc>
          <w:tcPr>
            <w:tcW w:w="3358" w:type="dxa"/>
          </w:tcPr>
          <w:p w14:paraId="0A9EA5BE" w14:textId="078F5A16" w:rsidR="008576C3" w:rsidRPr="0014486C" w:rsidRDefault="00E434A4" w:rsidP="00276E14">
            <w:pPr>
              <w:spacing w:line="360" w:lineRule="auto"/>
              <w:rPr>
                <w:rFonts w:asciiTheme="minorHAnsi" w:hAnsiTheme="minorHAnsi" w:cstheme="minorHAnsi"/>
                <w:szCs w:val="24"/>
              </w:rPr>
            </w:pPr>
            <w:r w:rsidRPr="0014486C">
              <w:rPr>
                <w:rFonts w:asciiTheme="minorHAnsi" w:hAnsiTheme="minorHAnsi" w:cstheme="minorHAnsi"/>
                <w:szCs w:val="24"/>
              </w:rPr>
              <w:t>If any failure in integration call</w:t>
            </w:r>
          </w:p>
        </w:tc>
        <w:tc>
          <w:tcPr>
            <w:tcW w:w="3696" w:type="dxa"/>
          </w:tcPr>
          <w:p w14:paraId="0349170F" w14:textId="0F36110E" w:rsidR="008576C3" w:rsidRPr="0014486C" w:rsidRDefault="008576C3"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Integration Error Handling </w:t>
            </w:r>
          </w:p>
        </w:tc>
      </w:tr>
    </w:tbl>
    <w:p w14:paraId="560EE4CE" w14:textId="77777777" w:rsidR="001C2C6A" w:rsidRPr="001C2C6A" w:rsidRDefault="001C2C6A" w:rsidP="001C2C6A">
      <w:pPr>
        <w:spacing w:line="360" w:lineRule="auto"/>
        <w:rPr>
          <w:rFonts w:asciiTheme="minorHAnsi" w:hAnsiTheme="minorHAnsi" w:cstheme="minorHAnsi"/>
          <w:sz w:val="22"/>
          <w:szCs w:val="22"/>
        </w:rPr>
      </w:pPr>
    </w:p>
    <w:p w14:paraId="2F1F68C3" w14:textId="77777777" w:rsidR="007735D9" w:rsidRDefault="007735D9" w:rsidP="007735D9">
      <w:pPr>
        <w:spacing w:line="360" w:lineRule="auto"/>
        <w:rPr>
          <w:rFonts w:asciiTheme="minorHAnsi" w:hAnsiTheme="minorHAnsi" w:cstheme="minorHAnsi"/>
          <w:sz w:val="22"/>
          <w:szCs w:val="22"/>
        </w:rPr>
      </w:pPr>
    </w:p>
    <w:p w14:paraId="1ECDC4B1" w14:textId="4C2904D5" w:rsidR="007735D9" w:rsidRDefault="007735D9" w:rsidP="007C1709">
      <w:pPr>
        <w:pStyle w:val="Heading3"/>
      </w:pPr>
      <w:bookmarkStart w:id="148" w:name="_Toc156159528"/>
      <w:bookmarkStart w:id="149" w:name="_Toc163207886"/>
      <w:r>
        <w:t>Access Details</w:t>
      </w:r>
      <w:bookmarkEnd w:id="148"/>
      <w:bookmarkEnd w:id="149"/>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7735D9" w:rsidRPr="0014486C" w14:paraId="48F6A631" w14:textId="77777777" w:rsidTr="00276E14">
        <w:tc>
          <w:tcPr>
            <w:tcW w:w="4321" w:type="dxa"/>
          </w:tcPr>
          <w:p w14:paraId="6D12364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EB8F75D" w14:textId="70047017" w:rsidR="007735D9" w:rsidRPr="0014486C" w:rsidRDefault="007735D9" w:rsidP="00276E14">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The queue will be</w:t>
            </w:r>
            <w:r w:rsidR="00AD2C52">
              <w:rPr>
                <w:rFonts w:asciiTheme="minorHAnsi" w:eastAsia="Calibri" w:hAnsiTheme="minorHAnsi" w:cstheme="minorHAnsi"/>
                <w:szCs w:val="24"/>
              </w:rPr>
              <w:t xml:space="preserve"> accessed by the system users</w:t>
            </w:r>
            <w:r w:rsidRPr="0014486C">
              <w:rPr>
                <w:rFonts w:asciiTheme="minorHAnsi" w:eastAsia="Calibri" w:hAnsiTheme="minorHAnsi" w:cstheme="minorHAnsi"/>
                <w:szCs w:val="24"/>
              </w:rPr>
              <w:t xml:space="preserve">. </w:t>
            </w:r>
          </w:p>
        </w:tc>
      </w:tr>
      <w:tr w:rsidR="007735D9" w:rsidRPr="0014486C" w14:paraId="5E4D9774" w14:textId="77777777" w:rsidTr="00276E14">
        <w:tc>
          <w:tcPr>
            <w:tcW w:w="4321" w:type="dxa"/>
          </w:tcPr>
          <w:p w14:paraId="395285EF"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DE8FD63"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7735D9" w:rsidRPr="0014486C" w14:paraId="2B7E83FA" w14:textId="77777777" w:rsidTr="00276E14">
        <w:tc>
          <w:tcPr>
            <w:tcW w:w="4321" w:type="dxa"/>
          </w:tcPr>
          <w:p w14:paraId="61B82AD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1502A9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7735D9" w:rsidRPr="0014486C" w14:paraId="2DABA55E" w14:textId="77777777" w:rsidTr="00276E14">
        <w:tc>
          <w:tcPr>
            <w:tcW w:w="4321" w:type="dxa"/>
          </w:tcPr>
          <w:p w14:paraId="2F99CC63"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3A42BF24"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7735D9" w:rsidRPr="0014486C" w14:paraId="616E6684" w14:textId="77777777" w:rsidTr="00276E14">
        <w:tc>
          <w:tcPr>
            <w:tcW w:w="4321" w:type="dxa"/>
          </w:tcPr>
          <w:p w14:paraId="2CF3C018"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E1D345C"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2F600F49" w14:textId="77777777" w:rsidR="007735D9" w:rsidRDefault="007735D9" w:rsidP="007735D9"/>
    <w:p w14:paraId="367F6151" w14:textId="77777777" w:rsidR="007735D9" w:rsidRDefault="007735D9" w:rsidP="007735D9"/>
    <w:p w14:paraId="2A16B5A5" w14:textId="77777777" w:rsidR="00F26DE7" w:rsidRDefault="00F26DE7" w:rsidP="007735D9"/>
    <w:p w14:paraId="639A2B09" w14:textId="77777777" w:rsidR="00F26DE7" w:rsidRDefault="00F26DE7" w:rsidP="007735D9"/>
    <w:p w14:paraId="3B322D7D" w14:textId="77777777" w:rsidR="00F26DE7" w:rsidRDefault="00F26DE7" w:rsidP="007735D9"/>
    <w:p w14:paraId="422067D3" w14:textId="77777777" w:rsidR="00F26DE7" w:rsidRDefault="00F26DE7" w:rsidP="007735D9"/>
    <w:p w14:paraId="64E0D27F" w14:textId="77777777" w:rsidR="00F26DE7" w:rsidRDefault="00F26DE7" w:rsidP="007735D9"/>
    <w:p w14:paraId="05782B02" w14:textId="77777777" w:rsidR="00F26DE7" w:rsidRDefault="00F26DE7" w:rsidP="007735D9"/>
    <w:p w14:paraId="5F4860F4" w14:textId="77777777" w:rsidR="00F26DE7" w:rsidRDefault="00F26DE7" w:rsidP="007735D9"/>
    <w:p w14:paraId="5C47AFC9" w14:textId="77777777" w:rsidR="00F26DE7" w:rsidRDefault="00F26DE7" w:rsidP="007735D9"/>
    <w:p w14:paraId="5DE3173A" w14:textId="77777777" w:rsidR="00F26DE7" w:rsidRDefault="00F26DE7" w:rsidP="007735D9"/>
    <w:p w14:paraId="3B8AC153" w14:textId="77777777" w:rsidR="00F26DE7" w:rsidRDefault="00F26DE7" w:rsidP="007735D9"/>
    <w:p w14:paraId="3BCD4FC9" w14:textId="77777777" w:rsidR="00F26DE7" w:rsidRDefault="00F26DE7" w:rsidP="007735D9"/>
    <w:p w14:paraId="605638BF" w14:textId="77777777" w:rsidR="00F26DE7" w:rsidRDefault="00F26DE7" w:rsidP="007735D9"/>
    <w:p w14:paraId="7B732D12" w14:textId="77777777" w:rsidR="00F26DE7" w:rsidRPr="007735D9" w:rsidRDefault="00F26DE7" w:rsidP="007735D9"/>
    <w:p w14:paraId="07778450" w14:textId="5720E026" w:rsidR="00EE373F" w:rsidRPr="00956FD8" w:rsidRDefault="007735D9" w:rsidP="007735D9">
      <w:pPr>
        <w:pStyle w:val="Heading2"/>
      </w:pPr>
      <w:bookmarkStart w:id="150" w:name="_Toc153554679"/>
      <w:r>
        <w:lastRenderedPageBreak/>
        <w:t xml:space="preserve"> </w:t>
      </w:r>
      <w:bookmarkStart w:id="151" w:name="_Toc156159529"/>
      <w:bookmarkStart w:id="152" w:name="_Toc163207887"/>
      <w:r w:rsidR="00EE373F">
        <w:t>Integration Error Handling</w:t>
      </w:r>
      <w:bookmarkEnd w:id="150"/>
      <w:bookmarkEnd w:id="151"/>
      <w:bookmarkEnd w:id="152"/>
    </w:p>
    <w:p w14:paraId="0F1BB673" w14:textId="77777777" w:rsidR="00EE373F" w:rsidRPr="00956FD8" w:rsidRDefault="00EE373F" w:rsidP="007C1709">
      <w:pPr>
        <w:pStyle w:val="Heading3"/>
        <w:rPr>
          <w:i/>
        </w:rPr>
      </w:pPr>
      <w:bookmarkStart w:id="153" w:name="_Toc156159530"/>
      <w:bookmarkStart w:id="154" w:name="_Toc163207888"/>
      <w:r w:rsidRPr="00956FD8">
        <w:t>Description</w:t>
      </w:r>
      <w:bookmarkEnd w:id="153"/>
      <w:bookmarkEnd w:id="154"/>
    </w:p>
    <w:p w14:paraId="0418267C" w14:textId="77777777" w:rsidR="00E434A4" w:rsidRPr="0014486C" w:rsidRDefault="00E434A4"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650DBB88"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This queue will be accessed by the BPM support team and Operations team.</w:t>
      </w:r>
    </w:p>
    <w:p w14:paraId="66E50E3A"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WI will move to this queue in case of integration failure.</w:t>
      </w:r>
    </w:p>
    <w:p w14:paraId="364D0D97"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bifurcation will be implemented in this queue to identify system errors and operation errors with clear remarks on the integration error.</w:t>
      </w:r>
    </w:p>
    <w:p w14:paraId="35552283" w14:textId="6E943111"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highlighted in </w:t>
      </w:r>
      <w:r w:rsidR="00E434A4" w:rsidRPr="0014486C">
        <w:rPr>
          <w:rFonts w:asciiTheme="minorHAnsi" w:hAnsiTheme="minorHAnsi" w:cstheme="minorHAnsi"/>
          <w:b/>
          <w:bCs/>
          <w:szCs w:val="24"/>
        </w:rPr>
        <w:t>‘Red’</w:t>
      </w:r>
      <w:r w:rsidR="00E434A4" w:rsidRPr="0014486C">
        <w:rPr>
          <w:rFonts w:asciiTheme="minorHAnsi" w:hAnsiTheme="minorHAnsi" w:cstheme="minorHAnsi"/>
          <w:szCs w:val="24"/>
        </w:rPr>
        <w:t xml:space="preserve"> in </w:t>
      </w:r>
      <w:r w:rsidRPr="0014486C">
        <w:rPr>
          <w:rFonts w:asciiTheme="minorHAnsi" w:hAnsiTheme="minorHAnsi" w:cstheme="minorHAnsi"/>
          <w:szCs w:val="24"/>
        </w:rPr>
        <w:t>case of operation</w:t>
      </w:r>
      <w:r w:rsidR="00E434A4" w:rsidRPr="0014486C">
        <w:rPr>
          <w:rFonts w:asciiTheme="minorHAnsi" w:hAnsiTheme="minorHAnsi" w:cstheme="minorHAnsi"/>
          <w:szCs w:val="24"/>
        </w:rPr>
        <w:t>/business</w:t>
      </w:r>
      <w:r w:rsidRPr="0014486C">
        <w:rPr>
          <w:rFonts w:asciiTheme="minorHAnsi" w:hAnsiTheme="minorHAnsi" w:cstheme="minorHAnsi"/>
          <w:szCs w:val="24"/>
        </w:rPr>
        <w:t xml:space="preserve"> error. When the error remarks </w:t>
      </w:r>
      <w:r w:rsidR="008E6F22" w:rsidRPr="0014486C">
        <w:rPr>
          <w:rFonts w:asciiTheme="minorHAnsi" w:hAnsiTheme="minorHAnsi" w:cstheme="minorHAnsi"/>
          <w:szCs w:val="24"/>
        </w:rPr>
        <w:t>are</w:t>
      </w:r>
      <w:r w:rsidRPr="0014486C">
        <w:rPr>
          <w:rFonts w:asciiTheme="minorHAnsi" w:hAnsiTheme="minorHAnsi" w:cstheme="minorHAnsi"/>
          <w:szCs w:val="24"/>
        </w:rPr>
        <w:t xml:space="preserve"> ‘</w:t>
      </w:r>
      <w:r w:rsidRPr="0014486C">
        <w:rPr>
          <w:rFonts w:asciiTheme="minorHAnsi" w:hAnsiTheme="minorHAnsi" w:cstheme="minorHAnsi"/>
          <w:b/>
          <w:bCs/>
          <w:szCs w:val="24"/>
        </w:rPr>
        <w:t>CIF under verification’</w:t>
      </w:r>
      <w:r w:rsidR="0081292A">
        <w:rPr>
          <w:rFonts w:asciiTheme="minorHAnsi" w:hAnsiTheme="minorHAnsi" w:cstheme="minorHAnsi"/>
          <w:b/>
          <w:bCs/>
          <w:szCs w:val="24"/>
        </w:rPr>
        <w:t xml:space="preserve"> </w:t>
      </w:r>
      <w:r w:rsidR="0081292A">
        <w:rPr>
          <w:rFonts w:asciiTheme="minorHAnsi" w:hAnsiTheme="minorHAnsi" w:cstheme="minorHAnsi"/>
          <w:szCs w:val="24"/>
        </w:rPr>
        <w:t>in the API response message during failure</w:t>
      </w:r>
      <w:r w:rsidRPr="0014486C">
        <w:rPr>
          <w:rFonts w:asciiTheme="minorHAnsi" w:hAnsiTheme="minorHAnsi" w:cstheme="minorHAnsi"/>
          <w:szCs w:val="24"/>
        </w:rPr>
        <w:t>, it will be considered as operation</w:t>
      </w:r>
      <w:r w:rsidR="00E434A4" w:rsidRPr="0014486C">
        <w:rPr>
          <w:rFonts w:asciiTheme="minorHAnsi" w:hAnsiTheme="minorHAnsi" w:cstheme="minorHAnsi"/>
          <w:szCs w:val="24"/>
        </w:rPr>
        <w:t>/business</w:t>
      </w:r>
      <w:r w:rsidRPr="0014486C">
        <w:rPr>
          <w:rFonts w:asciiTheme="minorHAnsi" w:hAnsiTheme="minorHAnsi" w:cstheme="minorHAnsi"/>
          <w:szCs w:val="24"/>
        </w:rPr>
        <w:t xml:space="preserve"> error and will be handled by Operations team.</w:t>
      </w:r>
    </w:p>
    <w:p w14:paraId="61A5AA15" w14:textId="6AD0FB02" w:rsidR="00E434A4" w:rsidRPr="0014486C" w:rsidRDefault="000E1D0E" w:rsidP="00E434A4">
      <w:pPr>
        <w:pStyle w:val="ListParagraph"/>
        <w:numPr>
          <w:ilvl w:val="0"/>
          <w:numId w:val="16"/>
        </w:numPr>
        <w:spacing w:line="360" w:lineRule="auto"/>
        <w:rPr>
          <w:rFonts w:asciiTheme="minorHAnsi" w:hAnsiTheme="minorHAnsi" w:cstheme="minorHAnsi"/>
          <w:szCs w:val="24"/>
        </w:rPr>
      </w:pPr>
      <w:r>
        <w:rPr>
          <w:rFonts w:asciiTheme="minorHAnsi" w:hAnsiTheme="minorHAnsi" w:cstheme="minorHAnsi"/>
          <w:szCs w:val="24"/>
        </w:rPr>
        <w:t>System e</w:t>
      </w:r>
      <w:r w:rsidR="00C124C9" w:rsidRPr="0014486C">
        <w:rPr>
          <w:rFonts w:asciiTheme="minorHAnsi" w:hAnsiTheme="minorHAnsi" w:cstheme="minorHAnsi"/>
          <w:szCs w:val="24"/>
        </w:rPr>
        <w:t xml:space="preserve">mail will be triggered to operations team for the operation error. </w:t>
      </w:r>
    </w:p>
    <w:p w14:paraId="30447C9B"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If there are some other error remarks, it will be considered as system error and will be handled by BPM support team.</w:t>
      </w:r>
    </w:p>
    <w:p w14:paraId="1E0D1767" w14:textId="343C11C3" w:rsidR="00EE373F"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Once the error is resolved the</w:t>
      </w:r>
      <w:r w:rsidR="00E434A4" w:rsidRPr="0014486C">
        <w:rPr>
          <w:rFonts w:asciiTheme="minorHAnsi" w:hAnsiTheme="minorHAnsi" w:cstheme="minorHAnsi"/>
          <w:szCs w:val="24"/>
        </w:rPr>
        <w:t xml:space="preserve"> user will take decision as </w:t>
      </w:r>
      <w:r w:rsidR="00E434A4" w:rsidRPr="0014486C">
        <w:rPr>
          <w:rFonts w:asciiTheme="minorHAnsi" w:hAnsiTheme="minorHAnsi" w:cstheme="minorHAnsi"/>
          <w:b/>
          <w:bCs/>
          <w:szCs w:val="24"/>
        </w:rPr>
        <w:t>‘</w:t>
      </w:r>
      <w:r w:rsidR="00D464C2">
        <w:rPr>
          <w:rFonts w:asciiTheme="minorHAnsi" w:hAnsiTheme="minorHAnsi" w:cstheme="minorHAnsi"/>
          <w:b/>
          <w:bCs/>
          <w:szCs w:val="24"/>
        </w:rPr>
        <w:t>Re-trigger</w:t>
      </w:r>
      <w:r w:rsidR="00E434A4" w:rsidRPr="0014486C">
        <w:rPr>
          <w:rFonts w:asciiTheme="minorHAnsi" w:hAnsiTheme="minorHAnsi" w:cstheme="minorHAnsi"/>
          <w:b/>
          <w:bCs/>
          <w:szCs w:val="24"/>
        </w:rPr>
        <w:t>’</w:t>
      </w:r>
      <w:r w:rsidR="00E434A4" w:rsidRPr="0014486C">
        <w:rPr>
          <w:rFonts w:asciiTheme="minorHAnsi" w:hAnsiTheme="minorHAnsi" w:cstheme="minorHAnsi"/>
          <w:szCs w:val="24"/>
        </w:rPr>
        <w:t xml:space="preserve"> and the</w:t>
      </w:r>
      <w:r w:rsidRPr="0014486C">
        <w:rPr>
          <w:rFonts w:asciiTheme="minorHAnsi" w:hAnsiTheme="minorHAnsi" w:cstheme="minorHAnsi"/>
          <w:szCs w:val="24"/>
        </w:rPr>
        <w:t xml:space="preserve"> WI will </w:t>
      </w:r>
      <w:r w:rsidR="00A67073" w:rsidRPr="0014486C">
        <w:rPr>
          <w:rFonts w:asciiTheme="minorHAnsi" w:hAnsiTheme="minorHAnsi" w:cstheme="minorHAnsi"/>
          <w:szCs w:val="24"/>
        </w:rPr>
        <w:t xml:space="preserve">move to </w:t>
      </w:r>
      <w:r w:rsidR="00A67073" w:rsidRPr="0014486C">
        <w:rPr>
          <w:rFonts w:asciiTheme="minorHAnsi" w:hAnsiTheme="minorHAnsi" w:cstheme="minorHAnsi"/>
          <w:b/>
          <w:bCs/>
          <w:szCs w:val="24"/>
        </w:rPr>
        <w:t>‘System Integration’</w:t>
      </w:r>
      <w:r w:rsidR="00A67073" w:rsidRPr="0014486C">
        <w:rPr>
          <w:rFonts w:asciiTheme="minorHAnsi" w:hAnsiTheme="minorHAnsi" w:cstheme="minorHAnsi"/>
          <w:szCs w:val="24"/>
        </w:rPr>
        <w:t xml:space="preserve"> queu</w:t>
      </w:r>
      <w:r w:rsidR="00017B53" w:rsidRPr="0014486C">
        <w:rPr>
          <w:rFonts w:asciiTheme="minorHAnsi" w:hAnsiTheme="minorHAnsi" w:cstheme="minorHAnsi"/>
          <w:szCs w:val="24"/>
        </w:rPr>
        <w:t xml:space="preserve">e for re-triggering the </w:t>
      </w:r>
      <w:r w:rsidR="00221AFD">
        <w:rPr>
          <w:rFonts w:asciiTheme="minorHAnsi" w:hAnsiTheme="minorHAnsi" w:cstheme="minorHAnsi"/>
          <w:szCs w:val="24"/>
        </w:rPr>
        <w:t xml:space="preserve">failed </w:t>
      </w:r>
      <w:r w:rsidR="00017B53" w:rsidRPr="0014486C">
        <w:rPr>
          <w:rFonts w:asciiTheme="minorHAnsi" w:hAnsiTheme="minorHAnsi" w:cstheme="minorHAnsi"/>
          <w:szCs w:val="24"/>
        </w:rPr>
        <w:t xml:space="preserve">API calls. </w:t>
      </w:r>
    </w:p>
    <w:p w14:paraId="04755928" w14:textId="77777777" w:rsidR="00E434A4" w:rsidRPr="0014486C" w:rsidRDefault="00E434A4" w:rsidP="00E434A4">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00E434A4" w:rsidRPr="0014486C" w14:paraId="2ABCC8BA" w14:textId="77777777" w:rsidTr="00276E14">
        <w:trPr>
          <w:jc w:val="center"/>
        </w:trPr>
        <w:tc>
          <w:tcPr>
            <w:tcW w:w="2296" w:type="dxa"/>
          </w:tcPr>
          <w:p w14:paraId="2579643C" w14:textId="77777777" w:rsidR="00E434A4" w:rsidRPr="0014486C" w:rsidRDefault="00E434A4"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14:paraId="5164FFF9" w14:textId="77777777" w:rsidR="00E434A4" w:rsidRPr="0014486C" w:rsidRDefault="00E434A4"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E434A4" w:rsidRPr="0014486C" w14:paraId="563E2C3C" w14:textId="77777777" w:rsidTr="00276E14">
        <w:trPr>
          <w:jc w:val="center"/>
        </w:trPr>
        <w:tc>
          <w:tcPr>
            <w:tcW w:w="2296" w:type="dxa"/>
          </w:tcPr>
          <w:p w14:paraId="276D562C" w14:textId="5B764C51" w:rsidR="00E434A4" w:rsidRPr="0014486C" w:rsidRDefault="00D464C2" w:rsidP="00276E14">
            <w:pPr>
              <w:spacing w:line="360" w:lineRule="auto"/>
              <w:rPr>
                <w:rFonts w:asciiTheme="minorHAnsi" w:hAnsiTheme="minorHAnsi" w:cstheme="minorHAnsi"/>
                <w:szCs w:val="24"/>
              </w:rPr>
            </w:pPr>
            <w:r>
              <w:rPr>
                <w:rFonts w:asciiTheme="minorHAnsi" w:hAnsiTheme="minorHAnsi" w:cstheme="minorHAnsi"/>
                <w:szCs w:val="24"/>
              </w:rPr>
              <w:t>Re-trigge</w:t>
            </w:r>
            <w:r w:rsidR="003C3B4E">
              <w:rPr>
                <w:rFonts w:asciiTheme="minorHAnsi" w:hAnsiTheme="minorHAnsi" w:cstheme="minorHAnsi"/>
                <w:szCs w:val="24"/>
              </w:rPr>
              <w:t>r</w:t>
            </w:r>
          </w:p>
        </w:tc>
        <w:tc>
          <w:tcPr>
            <w:tcW w:w="3696" w:type="dxa"/>
          </w:tcPr>
          <w:p w14:paraId="28B581B8" w14:textId="66279090" w:rsidR="00E434A4" w:rsidRPr="0014486C" w:rsidRDefault="00E434A4"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bl>
    <w:p w14:paraId="43AE6465" w14:textId="77777777" w:rsidR="00E434A4" w:rsidRDefault="00E434A4" w:rsidP="00E434A4">
      <w:pPr>
        <w:spacing w:line="360" w:lineRule="auto"/>
        <w:rPr>
          <w:rFonts w:asciiTheme="minorHAnsi" w:hAnsiTheme="minorHAnsi" w:cstheme="minorHAnsi"/>
          <w:sz w:val="22"/>
          <w:szCs w:val="22"/>
        </w:rPr>
      </w:pPr>
    </w:p>
    <w:p w14:paraId="606594DE" w14:textId="77777777" w:rsidR="00E434A4" w:rsidRPr="00E434A4" w:rsidRDefault="00E434A4" w:rsidP="00E434A4">
      <w:pPr>
        <w:spacing w:line="360" w:lineRule="auto"/>
        <w:rPr>
          <w:rFonts w:asciiTheme="minorHAnsi" w:hAnsiTheme="minorHAnsi" w:cstheme="minorHAnsi"/>
          <w:sz w:val="22"/>
          <w:szCs w:val="22"/>
        </w:rPr>
      </w:pPr>
    </w:p>
    <w:p w14:paraId="158A23DD" w14:textId="77777777" w:rsidR="00A67073" w:rsidRPr="00956FD8" w:rsidRDefault="00A67073" w:rsidP="007C1709">
      <w:pPr>
        <w:pStyle w:val="Heading3"/>
        <w:rPr>
          <w:i/>
        </w:rPr>
      </w:pPr>
      <w:bookmarkStart w:id="155" w:name="_Toc156159531"/>
      <w:bookmarkStart w:id="156" w:name="_Toc163207889"/>
      <w:r w:rsidRPr="00956FD8">
        <w:t>Access Details:</w:t>
      </w:r>
      <w:bookmarkEnd w:id="155"/>
      <w:bookmarkEnd w:id="156"/>
      <w:r w:rsidRPr="00956FD8">
        <w:t xml:space="preserve"> </w:t>
      </w:r>
    </w:p>
    <w:p w14:paraId="4E2F23D3" w14:textId="77777777" w:rsidR="00A67073" w:rsidRPr="00A67073" w:rsidRDefault="00A67073" w:rsidP="00A67073">
      <w:pPr>
        <w:suppressAutoHyphens w:val="0"/>
        <w:spacing w:before="120" w:after="120"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67073" w:rsidRPr="0014486C" w14:paraId="232F8236" w14:textId="77777777" w:rsidTr="00D336E2">
        <w:tc>
          <w:tcPr>
            <w:tcW w:w="4321" w:type="dxa"/>
          </w:tcPr>
          <w:p w14:paraId="22F35EF8"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D8F07EA" w14:textId="38E73456" w:rsidR="00A67073" w:rsidRPr="0014486C" w:rsidRDefault="00A67073" w:rsidP="00017B53">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4E5980" w:rsidRPr="0014486C">
              <w:rPr>
                <w:rFonts w:asciiTheme="minorHAnsi" w:eastAsia="Calibri" w:hAnsiTheme="minorHAnsi" w:cstheme="minorHAnsi"/>
                <w:szCs w:val="24"/>
              </w:rPr>
              <w:t>BPM Support Team and Operations</w:t>
            </w:r>
            <w:r w:rsidRPr="0014486C">
              <w:rPr>
                <w:rFonts w:asciiTheme="minorHAnsi" w:eastAsia="Calibri" w:hAnsiTheme="minorHAnsi" w:cstheme="minorHAnsi"/>
                <w:szCs w:val="24"/>
              </w:rPr>
              <w:t xml:space="preserve"> users. </w:t>
            </w:r>
          </w:p>
        </w:tc>
      </w:tr>
      <w:tr w:rsidR="00A67073" w:rsidRPr="0014486C" w14:paraId="0836C273" w14:textId="77777777" w:rsidTr="00D336E2">
        <w:tc>
          <w:tcPr>
            <w:tcW w:w="4321" w:type="dxa"/>
          </w:tcPr>
          <w:p w14:paraId="70A3222A"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3D628936"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67073" w:rsidRPr="0014486C" w14:paraId="2BEB5454" w14:textId="77777777" w:rsidTr="00D336E2">
        <w:tc>
          <w:tcPr>
            <w:tcW w:w="4321" w:type="dxa"/>
          </w:tcPr>
          <w:p w14:paraId="37CE637C"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03CB5E3F"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67073" w:rsidRPr="0014486C" w14:paraId="612B0288" w14:textId="77777777" w:rsidTr="00D336E2">
        <w:tc>
          <w:tcPr>
            <w:tcW w:w="4321" w:type="dxa"/>
          </w:tcPr>
          <w:p w14:paraId="7E0EF241"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E709C5B"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67073" w:rsidRPr="0014486C" w14:paraId="58EA5046" w14:textId="77777777" w:rsidTr="00D336E2">
        <w:tc>
          <w:tcPr>
            <w:tcW w:w="4321" w:type="dxa"/>
          </w:tcPr>
          <w:p w14:paraId="4A0D1371"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72AFAF70"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37F4D501" w14:textId="77777777" w:rsidR="005E4824" w:rsidRDefault="005E4824" w:rsidP="005E4824">
      <w:pPr>
        <w:spacing w:line="360" w:lineRule="auto"/>
        <w:rPr>
          <w:rFonts w:asciiTheme="minorHAnsi" w:hAnsiTheme="minorHAnsi" w:cstheme="minorHAnsi"/>
          <w:sz w:val="20"/>
        </w:rPr>
      </w:pPr>
    </w:p>
    <w:p w14:paraId="534439EB" w14:textId="0DC8F181" w:rsidR="005E4824" w:rsidRPr="00956FD8" w:rsidRDefault="00017B53" w:rsidP="00017B53">
      <w:pPr>
        <w:pStyle w:val="Heading2"/>
      </w:pPr>
      <w:bookmarkStart w:id="157" w:name="_Toc153554680"/>
      <w:r>
        <w:t xml:space="preserve"> </w:t>
      </w:r>
      <w:bookmarkStart w:id="158" w:name="_Toc156159532"/>
      <w:bookmarkStart w:id="159" w:name="_Toc163207890"/>
      <w:r w:rsidR="005E4824">
        <w:t>Compliance Maker</w:t>
      </w:r>
      <w:bookmarkEnd w:id="157"/>
      <w:bookmarkEnd w:id="158"/>
      <w:bookmarkEnd w:id="159"/>
    </w:p>
    <w:p w14:paraId="7B6EC96E" w14:textId="77777777" w:rsidR="005E4824" w:rsidRPr="00956FD8" w:rsidRDefault="005E4824" w:rsidP="007C1709">
      <w:pPr>
        <w:pStyle w:val="Heading3"/>
        <w:rPr>
          <w:i/>
        </w:rPr>
      </w:pPr>
      <w:bookmarkStart w:id="160" w:name="_Toc156159533"/>
      <w:bookmarkStart w:id="161" w:name="_Toc163207891"/>
      <w:r w:rsidRPr="00956FD8">
        <w:t>Description</w:t>
      </w:r>
      <w:bookmarkEnd w:id="160"/>
      <w:bookmarkEnd w:id="161"/>
    </w:p>
    <w:p w14:paraId="031A9B01" w14:textId="44E8E08B" w:rsidR="00017B53" w:rsidRPr="0014486C" w:rsidRDefault="00DE6D8B"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00017B53" w:rsidRPr="0014486C">
        <w:rPr>
          <w:rFonts w:asciiTheme="minorHAnsi" w:hAnsiTheme="minorHAnsi" w:cstheme="minorHAnsi"/>
          <w:szCs w:val="24"/>
        </w:rPr>
        <w:t xml:space="preserve">his will be a user queue. i.e., the user will have access to this queue. </w:t>
      </w:r>
    </w:p>
    <w:p w14:paraId="0CAB1A33" w14:textId="52C67596" w:rsidR="0063543C" w:rsidRPr="0014486C" w:rsidRDefault="00017B53"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00DE6D8B" w:rsidRPr="0014486C">
        <w:rPr>
          <w:rFonts w:asciiTheme="minorHAnsi" w:hAnsiTheme="minorHAnsi" w:cstheme="minorHAnsi"/>
          <w:szCs w:val="24"/>
        </w:rPr>
        <w:t>his queue will</w:t>
      </w:r>
      <w:r w:rsidR="00967B9E" w:rsidRPr="0014486C">
        <w:rPr>
          <w:rFonts w:asciiTheme="minorHAnsi" w:hAnsiTheme="minorHAnsi" w:cstheme="minorHAnsi"/>
          <w:szCs w:val="24"/>
        </w:rPr>
        <w:t xml:space="preserve"> receive WI related to </w:t>
      </w:r>
      <w:r w:rsidR="00DE6D8B" w:rsidRPr="0014486C">
        <w:rPr>
          <w:rFonts w:asciiTheme="minorHAnsi" w:hAnsiTheme="minorHAnsi" w:cstheme="minorHAnsi"/>
          <w:szCs w:val="24"/>
        </w:rPr>
        <w:t xml:space="preserve">only </w:t>
      </w:r>
      <w:r w:rsidR="00DE6D8B" w:rsidRPr="0014486C">
        <w:rPr>
          <w:rFonts w:asciiTheme="minorHAnsi" w:hAnsiTheme="minorHAnsi" w:cstheme="minorHAnsi"/>
          <w:b/>
          <w:bCs/>
          <w:szCs w:val="24"/>
        </w:rPr>
        <w:t>Inquiry</w:t>
      </w:r>
      <w:r w:rsidR="00DE6D8B" w:rsidRPr="0014486C">
        <w:rPr>
          <w:rFonts w:asciiTheme="minorHAnsi" w:hAnsiTheme="minorHAnsi" w:cstheme="minorHAnsi"/>
          <w:szCs w:val="24"/>
        </w:rPr>
        <w:t xml:space="preserve"> and </w:t>
      </w:r>
      <w:r w:rsidR="00DE6D8B" w:rsidRPr="0014486C">
        <w:rPr>
          <w:rFonts w:asciiTheme="minorHAnsi" w:hAnsiTheme="minorHAnsi" w:cstheme="minorHAnsi"/>
          <w:b/>
          <w:bCs/>
          <w:szCs w:val="24"/>
        </w:rPr>
        <w:t>Freeze</w:t>
      </w:r>
      <w:r w:rsidR="00DE6D8B" w:rsidRPr="0014486C">
        <w:rPr>
          <w:rFonts w:asciiTheme="minorHAnsi" w:hAnsiTheme="minorHAnsi" w:cstheme="minorHAnsi"/>
          <w:szCs w:val="24"/>
        </w:rPr>
        <w:t xml:space="preserve"> requests</w:t>
      </w:r>
      <w:r w:rsidRPr="0014486C">
        <w:rPr>
          <w:rFonts w:asciiTheme="minorHAnsi" w:hAnsiTheme="minorHAnsi" w:cstheme="minorHAnsi"/>
          <w:szCs w:val="24"/>
        </w:rPr>
        <w:t xml:space="preserve">. </w:t>
      </w:r>
    </w:p>
    <w:p w14:paraId="039F83C9" w14:textId="77777777" w:rsidR="00967B9E" w:rsidRPr="0014486C" w:rsidRDefault="0063543C"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‘Inquiry’</w:t>
      </w:r>
      <w:r w:rsidRPr="0014486C">
        <w:rPr>
          <w:rFonts w:asciiTheme="minorHAnsi" w:hAnsiTheme="minorHAnsi" w:cstheme="minorHAnsi"/>
          <w:szCs w:val="24"/>
        </w:rPr>
        <w:t xml:space="preserve"> request, WI will move to this queue from ‘</w:t>
      </w: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 directly. </w:t>
      </w:r>
    </w:p>
    <w:p w14:paraId="77CDDC95" w14:textId="575CFDCF" w:rsidR="0063543C" w:rsidRPr="0014486C" w:rsidRDefault="0063543C"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 if there are Islamic FDs</w:t>
      </w:r>
      <w:r w:rsidR="00424604">
        <w:rPr>
          <w:rFonts w:asciiTheme="minorHAnsi" w:hAnsiTheme="minorHAnsi" w:cstheme="minorHAnsi"/>
          <w:szCs w:val="24"/>
        </w:rPr>
        <w:t>/not</w:t>
      </w:r>
      <w:r w:rsidRPr="0014486C">
        <w:rPr>
          <w:rFonts w:asciiTheme="minorHAnsi" w:hAnsiTheme="minorHAnsi" w:cstheme="minorHAnsi"/>
          <w:szCs w:val="24"/>
        </w:rPr>
        <w:t xml:space="preserve">, Parent WI will </w:t>
      </w:r>
      <w:r w:rsidR="001E00E1">
        <w:rPr>
          <w:rFonts w:asciiTheme="minorHAnsi" w:hAnsiTheme="minorHAnsi" w:cstheme="minorHAnsi"/>
          <w:szCs w:val="24"/>
        </w:rPr>
        <w:t xml:space="preserve">always </w:t>
      </w:r>
      <w:r w:rsidRPr="0014486C">
        <w:rPr>
          <w:rFonts w:asciiTheme="minorHAnsi" w:hAnsiTheme="minorHAnsi" w:cstheme="minorHAnsi"/>
          <w:szCs w:val="24"/>
        </w:rPr>
        <w:t xml:space="preserve">move to this queue from </w:t>
      </w:r>
      <w:r w:rsidRPr="0014486C">
        <w:rPr>
          <w:rFonts w:asciiTheme="minorHAnsi" w:hAnsiTheme="minorHAnsi" w:cstheme="minorHAnsi"/>
          <w:b/>
          <w:bCs/>
          <w:szCs w:val="24"/>
        </w:rPr>
        <w:t>‘System Integration’.</w:t>
      </w:r>
    </w:p>
    <w:p w14:paraId="41327A35" w14:textId="77777777" w:rsidR="000D3518" w:rsidRPr="0014486C" w:rsidRDefault="00967B9E"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For both request types (Inquiry/Freeze), user will be able to review the WI.</w:t>
      </w:r>
    </w:p>
    <w:p w14:paraId="59496EF9" w14:textId="77777777" w:rsidR="000D3518" w:rsidRPr="0014486C" w:rsidRDefault="005E4824"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0D0240AE" w14:textId="718CFA66" w:rsidR="000D3518" w:rsidRDefault="00DE6D8B" w:rsidP="008E6F22">
      <w:pPr>
        <w:pStyle w:val="ListParagraph"/>
        <w:numPr>
          <w:ilvl w:val="0"/>
          <w:numId w:val="18"/>
        </w:numPr>
        <w:spacing w:line="360" w:lineRule="auto"/>
        <w:rPr>
          <w:rFonts w:asciiTheme="minorHAnsi" w:hAnsiTheme="minorHAnsi" w:cstheme="minorHAnsi"/>
          <w:szCs w:val="24"/>
        </w:rPr>
      </w:pPr>
      <w:commentRangeStart w:id="162"/>
      <w:commentRangeStart w:id="163"/>
      <w:commentRangeStart w:id="164"/>
      <w:commentRangeStart w:id="165"/>
      <w:commentRangeStart w:id="166"/>
      <w:r w:rsidRPr="0014486C">
        <w:rPr>
          <w:rFonts w:asciiTheme="minorHAnsi" w:hAnsiTheme="minorHAnsi" w:cstheme="minorHAnsi"/>
          <w:szCs w:val="24"/>
        </w:rPr>
        <w:t>User will attach the supporting statements and documents.</w:t>
      </w:r>
      <w:commentRangeEnd w:id="162"/>
      <w:r w:rsidR="00BC2788" w:rsidRPr="0014486C">
        <w:rPr>
          <w:rStyle w:val="CommentReference"/>
          <w:rFonts w:asciiTheme="minorHAnsi" w:hAnsiTheme="minorHAnsi" w:cstheme="minorHAnsi"/>
          <w:sz w:val="24"/>
          <w:szCs w:val="24"/>
        </w:rPr>
        <w:commentReference w:id="162"/>
      </w:r>
      <w:commentRangeEnd w:id="163"/>
      <w:r w:rsidR="0061393C" w:rsidRPr="0014486C">
        <w:rPr>
          <w:rStyle w:val="CommentReference"/>
          <w:rFonts w:asciiTheme="minorHAnsi" w:hAnsiTheme="minorHAnsi" w:cstheme="minorHAnsi"/>
          <w:sz w:val="24"/>
          <w:szCs w:val="24"/>
        </w:rPr>
        <w:commentReference w:id="163"/>
      </w:r>
      <w:commentRangeEnd w:id="164"/>
      <w:r w:rsidR="00F96CA9" w:rsidRPr="0014486C">
        <w:rPr>
          <w:rStyle w:val="CommentReference"/>
          <w:rFonts w:asciiTheme="minorHAnsi" w:hAnsiTheme="minorHAnsi" w:cstheme="minorHAnsi"/>
          <w:sz w:val="24"/>
          <w:szCs w:val="24"/>
        </w:rPr>
        <w:commentReference w:id="164"/>
      </w:r>
      <w:commentRangeEnd w:id="165"/>
      <w:r w:rsidR="0099368E" w:rsidRPr="0014486C">
        <w:rPr>
          <w:rStyle w:val="CommentReference"/>
          <w:rFonts w:asciiTheme="minorHAnsi" w:hAnsiTheme="minorHAnsi" w:cstheme="minorHAnsi"/>
          <w:sz w:val="24"/>
          <w:szCs w:val="24"/>
        </w:rPr>
        <w:commentReference w:id="165"/>
      </w:r>
      <w:commentRangeEnd w:id="166"/>
      <w:r w:rsidR="00D05B52" w:rsidRPr="0014486C">
        <w:rPr>
          <w:rStyle w:val="CommentReference"/>
          <w:rFonts w:asciiTheme="minorHAnsi" w:hAnsiTheme="minorHAnsi" w:cstheme="minorHAnsi"/>
          <w:sz w:val="24"/>
          <w:szCs w:val="24"/>
        </w:rPr>
        <w:commentReference w:id="166"/>
      </w:r>
      <w:r w:rsidR="000D3518" w:rsidRPr="0014486C">
        <w:rPr>
          <w:rFonts w:asciiTheme="minorHAnsi" w:hAnsiTheme="minorHAnsi" w:cstheme="minorHAnsi"/>
          <w:szCs w:val="24"/>
        </w:rPr>
        <w:t xml:space="preserve"> The user will provide Compliance Response</w:t>
      </w:r>
      <w:r w:rsidR="001F0B30">
        <w:rPr>
          <w:rFonts w:asciiTheme="minorHAnsi" w:hAnsiTheme="minorHAnsi" w:cstheme="minorHAnsi"/>
          <w:szCs w:val="24"/>
        </w:rPr>
        <w:t xml:space="preserve"> in the </w:t>
      </w:r>
      <w:r w:rsidR="001F0B30" w:rsidRPr="001E00E1">
        <w:rPr>
          <w:rFonts w:asciiTheme="minorHAnsi" w:hAnsiTheme="minorHAnsi" w:cstheme="minorHAnsi"/>
          <w:b/>
          <w:bCs/>
          <w:szCs w:val="24"/>
        </w:rPr>
        <w:t>Compliance Details Section</w:t>
      </w:r>
      <w:r w:rsidR="001F0B30">
        <w:rPr>
          <w:rFonts w:asciiTheme="minorHAnsi" w:hAnsiTheme="minorHAnsi" w:cstheme="minorHAnsi"/>
          <w:szCs w:val="24"/>
        </w:rPr>
        <w:t xml:space="preserve"> which will have the following fields: </w:t>
      </w:r>
    </w:p>
    <w:p w14:paraId="2E8321D2" w14:textId="4F833B76" w:rsid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Account / Transaction Review </w:t>
      </w:r>
    </w:p>
    <w:p w14:paraId="54243F9F" w14:textId="6247D76D" w:rsid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w:t>
      </w:r>
    </w:p>
    <w:p w14:paraId="67899436" w14:textId="396FF21B" w:rsidR="00800A8D" w:rsidRP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Description </w:t>
      </w:r>
    </w:p>
    <w:p w14:paraId="3724F16C" w14:textId="19EBFAD3" w:rsidR="005E4824" w:rsidRPr="0014486C" w:rsidRDefault="00DE6D8B"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Work-step.</w:t>
      </w:r>
    </w:p>
    <w:p w14:paraId="11D00B0E" w14:textId="0DD42A03" w:rsidR="00653BCF" w:rsidRPr="0014486C" w:rsidRDefault="00653BCF" w:rsidP="008E6F22">
      <w:pPr>
        <w:suppressAutoHyphens w:val="0"/>
        <w:spacing w:before="120" w:after="120" w:line="360" w:lineRule="auto"/>
        <w:jc w:val="both"/>
        <w:rPr>
          <w:rFonts w:asciiTheme="minorHAnsi" w:hAnsiTheme="minorHAnsi" w:cstheme="minorHAnsi"/>
          <w:szCs w:val="24"/>
        </w:rPr>
      </w:pPr>
      <w:r w:rsidRPr="001E00E1">
        <w:rPr>
          <w:rFonts w:asciiTheme="minorHAnsi" w:hAnsiTheme="minorHAnsi" w:cstheme="minorHAnsi"/>
          <w:i/>
          <w:iCs/>
          <w:szCs w:val="24"/>
        </w:rPr>
        <w:t>Note: -</w:t>
      </w:r>
      <w:r w:rsidRPr="0014486C">
        <w:rPr>
          <w:rFonts w:asciiTheme="minorHAnsi" w:hAnsiTheme="minorHAnsi" w:cstheme="minorHAnsi"/>
          <w:szCs w:val="24"/>
        </w:rPr>
        <w:t xml:space="preserve"> For applications</w:t>
      </w:r>
      <w:r w:rsidR="00CE0084">
        <w:rPr>
          <w:rFonts w:asciiTheme="minorHAnsi" w:hAnsiTheme="minorHAnsi" w:cstheme="minorHAnsi"/>
          <w:szCs w:val="24"/>
        </w:rPr>
        <w:t>/WI</w:t>
      </w:r>
      <w:r w:rsidRPr="0014486C">
        <w:rPr>
          <w:rFonts w:asciiTheme="minorHAnsi" w:hAnsiTheme="minorHAnsi" w:cstheme="minorHAnsi"/>
          <w:szCs w:val="24"/>
        </w:rPr>
        <w:t xml:space="preserve"> where both R</w:t>
      </w:r>
      <w:r w:rsidR="000D3518" w:rsidRPr="0014486C">
        <w:rPr>
          <w:rFonts w:asciiTheme="minorHAnsi" w:hAnsiTheme="minorHAnsi" w:cstheme="minorHAnsi"/>
          <w:szCs w:val="24"/>
        </w:rPr>
        <w:t xml:space="preserve">AK </w:t>
      </w:r>
      <w:r w:rsidR="00711397" w:rsidRPr="0014486C">
        <w:rPr>
          <w:rFonts w:asciiTheme="minorHAnsi" w:hAnsiTheme="minorHAnsi" w:cstheme="minorHAnsi"/>
          <w:szCs w:val="24"/>
        </w:rPr>
        <w:t>B</w:t>
      </w:r>
      <w:r w:rsidRPr="0014486C">
        <w:rPr>
          <w:rFonts w:asciiTheme="minorHAnsi" w:hAnsiTheme="minorHAnsi" w:cstheme="minorHAnsi"/>
          <w:szCs w:val="24"/>
        </w:rPr>
        <w:t>ank and non-</w:t>
      </w:r>
      <w:r w:rsidR="00711397" w:rsidRPr="0014486C">
        <w:rPr>
          <w:rFonts w:asciiTheme="minorHAnsi" w:hAnsiTheme="minorHAnsi" w:cstheme="minorHAnsi"/>
          <w:szCs w:val="24"/>
        </w:rPr>
        <w:t>R</w:t>
      </w:r>
      <w:r w:rsidR="000D3518" w:rsidRPr="0014486C">
        <w:rPr>
          <w:rFonts w:asciiTheme="minorHAnsi" w:hAnsiTheme="minorHAnsi" w:cstheme="minorHAnsi"/>
          <w:szCs w:val="24"/>
        </w:rPr>
        <w:t xml:space="preserve">AK </w:t>
      </w:r>
      <w:r w:rsidR="00711397" w:rsidRPr="0014486C">
        <w:rPr>
          <w:rFonts w:asciiTheme="minorHAnsi" w:hAnsiTheme="minorHAnsi" w:cstheme="minorHAnsi"/>
          <w:szCs w:val="24"/>
        </w:rPr>
        <w:t>B</w:t>
      </w:r>
      <w:r w:rsidRPr="0014486C">
        <w:rPr>
          <w:rFonts w:asciiTheme="minorHAnsi" w:hAnsiTheme="minorHAnsi" w:cstheme="minorHAnsi"/>
          <w:szCs w:val="24"/>
        </w:rPr>
        <w:t>ank customers are identified. Those cases</w:t>
      </w:r>
      <w:r w:rsidR="00CE0084">
        <w:rPr>
          <w:rFonts w:asciiTheme="minorHAnsi" w:hAnsiTheme="minorHAnsi" w:cstheme="minorHAnsi"/>
          <w:szCs w:val="24"/>
        </w:rPr>
        <w:t>/WIs</w:t>
      </w:r>
      <w:r w:rsidRPr="0014486C">
        <w:rPr>
          <w:rFonts w:asciiTheme="minorHAnsi" w:hAnsiTheme="minorHAnsi" w:cstheme="minorHAnsi"/>
          <w:szCs w:val="24"/>
        </w:rPr>
        <w:t xml:space="preserve"> will </w:t>
      </w:r>
      <w:r w:rsidR="00CE0084">
        <w:rPr>
          <w:rFonts w:asciiTheme="minorHAnsi" w:hAnsiTheme="minorHAnsi" w:cstheme="minorHAnsi"/>
          <w:szCs w:val="24"/>
        </w:rPr>
        <w:t xml:space="preserve">also </w:t>
      </w:r>
      <w:r w:rsidRPr="0014486C">
        <w:rPr>
          <w:rFonts w:asciiTheme="minorHAnsi" w:hAnsiTheme="minorHAnsi" w:cstheme="minorHAnsi"/>
          <w:szCs w:val="24"/>
        </w:rPr>
        <w:t xml:space="preserve">move to </w:t>
      </w:r>
      <w:r w:rsidR="00711397" w:rsidRPr="0014486C">
        <w:rPr>
          <w:rFonts w:asciiTheme="minorHAnsi" w:hAnsiTheme="minorHAnsi" w:cstheme="minorHAnsi"/>
          <w:szCs w:val="24"/>
        </w:rPr>
        <w:t>compliance flow</w:t>
      </w:r>
      <w:r w:rsidR="00CE0084">
        <w:rPr>
          <w:rFonts w:asciiTheme="minorHAnsi" w:hAnsiTheme="minorHAnsi" w:cstheme="minorHAnsi"/>
          <w:szCs w:val="24"/>
        </w:rPr>
        <w:t xml:space="preserve">, however details of Non-RAK Bank Customer will be in visible </w:t>
      </w:r>
      <w:r w:rsidR="00EB7A07">
        <w:rPr>
          <w:rFonts w:asciiTheme="minorHAnsi" w:hAnsiTheme="minorHAnsi" w:cstheme="minorHAnsi"/>
          <w:szCs w:val="24"/>
        </w:rPr>
        <w:t xml:space="preserve">and non-editable mode. </w:t>
      </w:r>
    </w:p>
    <w:tbl>
      <w:tblPr>
        <w:tblStyle w:val="TableGrid"/>
        <w:tblW w:w="0" w:type="auto"/>
        <w:jc w:val="center"/>
        <w:tblLook w:val="04A0" w:firstRow="1" w:lastRow="0" w:firstColumn="1" w:lastColumn="0" w:noHBand="0" w:noVBand="1"/>
      </w:tblPr>
      <w:tblGrid>
        <w:gridCol w:w="2296"/>
        <w:gridCol w:w="3696"/>
      </w:tblGrid>
      <w:tr w:rsidR="00AE7792" w:rsidRPr="0014486C" w14:paraId="2F416337" w14:textId="77777777" w:rsidTr="00276E14">
        <w:trPr>
          <w:jc w:val="center"/>
        </w:trPr>
        <w:tc>
          <w:tcPr>
            <w:tcW w:w="2296" w:type="dxa"/>
          </w:tcPr>
          <w:p w14:paraId="55033757" w14:textId="77777777" w:rsidR="00AE7792" w:rsidRPr="0014486C" w:rsidRDefault="00AE7792"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14:paraId="720B1C16" w14:textId="77777777" w:rsidR="00AE7792" w:rsidRPr="0014486C" w:rsidRDefault="00AE7792"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AE7792" w:rsidRPr="0014486C" w14:paraId="1ECA0E25" w14:textId="77777777" w:rsidTr="00276E14">
        <w:trPr>
          <w:jc w:val="center"/>
        </w:trPr>
        <w:tc>
          <w:tcPr>
            <w:tcW w:w="2296" w:type="dxa"/>
          </w:tcPr>
          <w:p w14:paraId="7A880C1E" w14:textId="1242C4DE" w:rsidR="00AE7792" w:rsidRPr="0014486C" w:rsidRDefault="00AE7792"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14:paraId="246055D8" w14:textId="0F7F4486" w:rsidR="00AE7792" w:rsidRPr="0014486C" w:rsidRDefault="00AE7792"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Checker </w:t>
            </w:r>
          </w:p>
        </w:tc>
      </w:tr>
    </w:tbl>
    <w:p w14:paraId="18B65487" w14:textId="77777777" w:rsidR="00AE7792" w:rsidRDefault="00AE7792" w:rsidP="008E6F22">
      <w:pPr>
        <w:suppressAutoHyphens w:val="0"/>
        <w:spacing w:before="120" w:after="120" w:line="360" w:lineRule="auto"/>
        <w:jc w:val="both"/>
        <w:rPr>
          <w:rFonts w:asciiTheme="minorHAnsi" w:hAnsiTheme="minorHAnsi" w:cstheme="minorHAnsi"/>
          <w:sz w:val="22"/>
          <w:szCs w:val="22"/>
        </w:rPr>
      </w:pPr>
    </w:p>
    <w:p w14:paraId="680EF019" w14:textId="77777777" w:rsidR="00966C66" w:rsidRDefault="00966C66" w:rsidP="008E6F22">
      <w:pPr>
        <w:suppressAutoHyphens w:val="0"/>
        <w:spacing w:before="120" w:after="120" w:line="360" w:lineRule="auto"/>
        <w:jc w:val="both"/>
        <w:rPr>
          <w:rFonts w:asciiTheme="minorHAnsi" w:hAnsiTheme="minorHAnsi" w:cstheme="minorHAnsi"/>
          <w:sz w:val="22"/>
          <w:szCs w:val="22"/>
        </w:rPr>
      </w:pPr>
    </w:p>
    <w:p w14:paraId="32516044" w14:textId="77777777" w:rsidR="00966C66" w:rsidRPr="008E6F22" w:rsidRDefault="00966C66" w:rsidP="008E6F22">
      <w:pPr>
        <w:suppressAutoHyphens w:val="0"/>
        <w:spacing w:before="120" w:after="120" w:line="360" w:lineRule="auto"/>
        <w:jc w:val="both"/>
        <w:rPr>
          <w:rFonts w:asciiTheme="minorHAnsi" w:hAnsiTheme="minorHAnsi" w:cstheme="minorHAnsi"/>
          <w:sz w:val="22"/>
          <w:szCs w:val="22"/>
        </w:rPr>
      </w:pPr>
    </w:p>
    <w:p w14:paraId="2366B9B8" w14:textId="77777777" w:rsidR="005E4824" w:rsidRPr="00956FD8" w:rsidRDefault="005E4824" w:rsidP="007C1709">
      <w:pPr>
        <w:pStyle w:val="Heading3"/>
        <w:rPr>
          <w:i/>
        </w:rPr>
      </w:pPr>
      <w:bookmarkStart w:id="167" w:name="_Toc156159534"/>
      <w:bookmarkStart w:id="168" w:name="_Toc163207892"/>
      <w:r w:rsidRPr="00956FD8">
        <w:lastRenderedPageBreak/>
        <w:t>Access Details:</w:t>
      </w:r>
      <w:bookmarkEnd w:id="167"/>
      <w:bookmarkEnd w:id="168"/>
      <w:r w:rsidRPr="00956FD8">
        <w:t xml:space="preserve"> </w:t>
      </w:r>
    </w:p>
    <w:p w14:paraId="56A46AA9"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DE6D8B" w:rsidRPr="0014486C" w14:paraId="6B585795" w14:textId="77777777" w:rsidTr="00D336E2">
        <w:tc>
          <w:tcPr>
            <w:tcW w:w="4321" w:type="dxa"/>
          </w:tcPr>
          <w:p w14:paraId="0F434EFF"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43A4AE7" w14:textId="4DB09966" w:rsidR="00DE6D8B" w:rsidRPr="0014486C" w:rsidRDefault="00DE6D8B"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users. </w:t>
            </w:r>
          </w:p>
        </w:tc>
      </w:tr>
      <w:tr w:rsidR="00DE6D8B" w:rsidRPr="0014486C" w14:paraId="284A5662" w14:textId="77777777" w:rsidTr="00D336E2">
        <w:tc>
          <w:tcPr>
            <w:tcW w:w="4321" w:type="dxa"/>
          </w:tcPr>
          <w:p w14:paraId="3724DCE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1C3B4171"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DE6D8B" w:rsidRPr="0014486C" w14:paraId="3F727F15" w14:textId="77777777" w:rsidTr="00D336E2">
        <w:tc>
          <w:tcPr>
            <w:tcW w:w="4321" w:type="dxa"/>
          </w:tcPr>
          <w:p w14:paraId="46E0A845"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33A4418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DE6D8B" w:rsidRPr="0014486C" w14:paraId="278CDB8A" w14:textId="77777777" w:rsidTr="00D336E2">
        <w:tc>
          <w:tcPr>
            <w:tcW w:w="4321" w:type="dxa"/>
          </w:tcPr>
          <w:p w14:paraId="26821475"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67579F73"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DE6D8B" w:rsidRPr="0014486C" w14:paraId="18031E99" w14:textId="77777777" w:rsidTr="00D336E2">
        <w:tc>
          <w:tcPr>
            <w:tcW w:w="4321" w:type="dxa"/>
          </w:tcPr>
          <w:p w14:paraId="61CF120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5FF368AA"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4E0D1995" w14:textId="77777777" w:rsidR="00D651F7" w:rsidRDefault="00D651F7" w:rsidP="00611859">
      <w:pPr>
        <w:spacing w:line="360" w:lineRule="auto"/>
        <w:jc w:val="both"/>
        <w:rPr>
          <w:rFonts w:asciiTheme="minorHAnsi" w:hAnsiTheme="minorHAnsi" w:cstheme="minorHAnsi"/>
          <w:sz w:val="20"/>
        </w:rPr>
      </w:pPr>
    </w:p>
    <w:p w14:paraId="18D7768D" w14:textId="72596B08" w:rsidR="005E4824" w:rsidRPr="00956FD8" w:rsidRDefault="008E6F22" w:rsidP="008E6F22">
      <w:pPr>
        <w:pStyle w:val="Heading2"/>
      </w:pPr>
      <w:bookmarkStart w:id="169" w:name="_Toc153554681"/>
      <w:r>
        <w:t xml:space="preserve"> </w:t>
      </w:r>
      <w:bookmarkStart w:id="170" w:name="_Toc156159535"/>
      <w:bookmarkStart w:id="171" w:name="_Toc163207893"/>
      <w:r w:rsidR="005E4824">
        <w:t>Compliance Checker</w:t>
      </w:r>
      <w:bookmarkEnd w:id="169"/>
      <w:bookmarkEnd w:id="170"/>
      <w:bookmarkEnd w:id="171"/>
    </w:p>
    <w:p w14:paraId="1CEBBA45" w14:textId="77777777" w:rsidR="005E4824" w:rsidRPr="00956FD8" w:rsidRDefault="005E4824" w:rsidP="007C1709">
      <w:pPr>
        <w:pStyle w:val="Heading3"/>
        <w:rPr>
          <w:i/>
        </w:rPr>
      </w:pPr>
      <w:bookmarkStart w:id="172" w:name="_Toc156159536"/>
      <w:bookmarkStart w:id="173" w:name="_Toc163207894"/>
      <w:r w:rsidRPr="00956FD8">
        <w:t>Description</w:t>
      </w:r>
      <w:bookmarkEnd w:id="172"/>
      <w:bookmarkEnd w:id="173"/>
    </w:p>
    <w:p w14:paraId="030FC66F" w14:textId="77777777" w:rsidR="00E04F63" w:rsidRPr="0014486C" w:rsidRDefault="001F7057"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57C7266D" w14:textId="7152E5FC" w:rsidR="00E04F63" w:rsidRPr="0014486C" w:rsidRDefault="00E04F63"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t>
      </w:r>
      <w:r w:rsidR="00F6461B" w:rsidRPr="0014486C">
        <w:rPr>
          <w:rFonts w:asciiTheme="minorHAnsi" w:hAnsiTheme="minorHAnsi" w:cstheme="minorHAnsi"/>
          <w:szCs w:val="24"/>
        </w:rPr>
        <w:t>request</w:t>
      </w:r>
      <w:r w:rsidR="005E4824" w:rsidRPr="0014486C">
        <w:rPr>
          <w:rFonts w:asciiTheme="minorHAnsi" w:hAnsiTheme="minorHAnsi" w:cstheme="minorHAnsi"/>
          <w:szCs w:val="24"/>
        </w:rPr>
        <w:t xml:space="preserve"> submitted by </w:t>
      </w:r>
      <w:r w:rsidR="00DE6D8B" w:rsidRPr="0014486C">
        <w:rPr>
          <w:rFonts w:asciiTheme="minorHAnsi" w:hAnsiTheme="minorHAnsi" w:cstheme="minorHAnsi"/>
          <w:szCs w:val="24"/>
        </w:rPr>
        <w:t xml:space="preserve">Compliance </w:t>
      </w:r>
      <w:r w:rsidR="005E4824" w:rsidRPr="0014486C">
        <w:rPr>
          <w:rFonts w:asciiTheme="minorHAnsi" w:hAnsiTheme="minorHAnsi" w:cstheme="minorHAnsi"/>
          <w:szCs w:val="24"/>
        </w:rPr>
        <w:t xml:space="preserve">Maker. </w:t>
      </w:r>
    </w:p>
    <w:p w14:paraId="3B25319E" w14:textId="77777777" w:rsidR="00E04F63" w:rsidRPr="0014486C" w:rsidRDefault="005E4824"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CC0A595" w14:textId="77777777" w:rsidR="00E04F63" w:rsidRPr="0014486C" w:rsidRDefault="005E4824"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w:t>
      </w:r>
      <w:r w:rsidR="002C21A7" w:rsidRPr="0014486C">
        <w:rPr>
          <w:rFonts w:asciiTheme="minorHAnsi" w:hAnsiTheme="minorHAnsi" w:cstheme="minorHAnsi"/>
          <w:szCs w:val="24"/>
        </w:rPr>
        <w:t>-</w:t>
      </w:r>
      <w:r w:rsidRPr="0014486C">
        <w:rPr>
          <w:rFonts w:asciiTheme="minorHAnsi" w:hAnsiTheme="minorHAnsi" w:cstheme="minorHAnsi"/>
          <w:szCs w:val="24"/>
        </w:rPr>
        <w:t>step as below:</w:t>
      </w:r>
    </w:p>
    <w:p w14:paraId="348023C7" w14:textId="77777777" w:rsidR="00E04F63" w:rsidRPr="0014486C"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w:t>
      </w:r>
      <w:r w:rsidR="00F6461B" w:rsidRPr="0014486C">
        <w:rPr>
          <w:rFonts w:asciiTheme="minorHAnsi" w:hAnsiTheme="minorHAnsi" w:cstheme="minorHAnsi"/>
          <w:szCs w:val="24"/>
        </w:rPr>
        <w:t>e: I</w:t>
      </w:r>
      <w:r w:rsidRPr="0014486C">
        <w:rPr>
          <w:rFonts w:asciiTheme="minorHAnsi" w:hAnsiTheme="minorHAnsi" w:cstheme="minorHAnsi"/>
          <w:szCs w:val="24"/>
        </w:rPr>
        <w:t>f there are any amendments that need to be made</w:t>
      </w:r>
      <w:r w:rsidR="00F6461B" w:rsidRPr="0014486C">
        <w:rPr>
          <w:rFonts w:asciiTheme="minorHAnsi" w:hAnsiTheme="minorHAnsi" w:cstheme="minorHAnsi"/>
          <w:szCs w:val="24"/>
        </w:rPr>
        <w:t xml:space="preserve"> from Initiation point of view,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w:t>
      </w:r>
      <w:r w:rsidR="00DE6D8B" w:rsidRPr="0014486C">
        <w:rPr>
          <w:rFonts w:asciiTheme="minorHAnsi" w:hAnsiTheme="minorHAnsi" w:cstheme="minorHAnsi"/>
          <w:b/>
          <w:bCs/>
          <w:szCs w:val="24"/>
        </w:rPr>
        <w:t>Reject to Initiator’</w:t>
      </w:r>
      <w:r w:rsidRPr="0014486C">
        <w:rPr>
          <w:rFonts w:asciiTheme="minorHAnsi" w:hAnsiTheme="minorHAnsi" w:cstheme="minorHAnsi"/>
          <w:szCs w:val="24"/>
        </w:rPr>
        <w:t>.</w:t>
      </w:r>
    </w:p>
    <w:p w14:paraId="0D797581" w14:textId="77777777" w:rsidR="00E04F63" w:rsidRPr="0014486C"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00F6461B" w:rsidRPr="0014486C">
        <w:rPr>
          <w:rFonts w:asciiTheme="minorHAnsi" w:hAnsiTheme="minorHAnsi" w:cstheme="minorHAnsi"/>
          <w:szCs w:val="24"/>
        </w:rPr>
        <w:t>:</w:t>
      </w:r>
      <w:r w:rsidRPr="0014486C">
        <w:rPr>
          <w:rFonts w:asciiTheme="minorHAnsi" w:hAnsiTheme="minorHAnsi" w:cstheme="minorHAnsi"/>
          <w:szCs w:val="24"/>
        </w:rPr>
        <w:t xml:space="preserve"> </w:t>
      </w:r>
      <w:r w:rsidR="00E04F63" w:rsidRPr="0014486C">
        <w:rPr>
          <w:rFonts w:asciiTheme="minorHAnsi" w:hAnsiTheme="minorHAnsi" w:cstheme="minorHAnsi"/>
          <w:szCs w:val="24"/>
        </w:rPr>
        <w:t>I</w:t>
      </w:r>
      <w:r w:rsidRPr="0014486C">
        <w:rPr>
          <w:rFonts w:asciiTheme="minorHAnsi" w:hAnsiTheme="minorHAnsi" w:cstheme="minorHAnsi"/>
          <w:szCs w:val="24"/>
        </w:rPr>
        <w:t>f there are some clarifications required from compliance</w:t>
      </w:r>
      <w:r w:rsidR="00E04F63" w:rsidRPr="0014486C">
        <w:rPr>
          <w:rFonts w:asciiTheme="minorHAnsi" w:hAnsiTheme="minorHAnsi" w:cstheme="minorHAnsi"/>
          <w:szCs w:val="24"/>
        </w:rPr>
        <w:t xml:space="preserve"> maker,</w:t>
      </w:r>
      <w:r w:rsidRPr="0014486C">
        <w:rPr>
          <w:rFonts w:asciiTheme="minorHAnsi" w:hAnsiTheme="minorHAnsi" w:cstheme="minorHAnsi"/>
          <w:szCs w:val="24"/>
        </w:rPr>
        <w:t xml:space="preserve"> </w:t>
      </w:r>
      <w:r w:rsidR="00E04F63" w:rsidRPr="0014486C">
        <w:rPr>
          <w:rFonts w:asciiTheme="minorHAnsi" w:hAnsiTheme="minorHAnsi" w:cstheme="minorHAnsi"/>
          <w:szCs w:val="24"/>
        </w:rPr>
        <w:t>u</w:t>
      </w:r>
      <w:r w:rsidRPr="0014486C">
        <w:rPr>
          <w:rFonts w:asciiTheme="minorHAnsi" w:hAnsiTheme="minorHAnsi" w:cstheme="minorHAnsi"/>
          <w:szCs w:val="24"/>
        </w:rPr>
        <w:t>ser will select the decision as ‘</w:t>
      </w:r>
      <w:r w:rsidR="00DE6D8B" w:rsidRPr="0014486C">
        <w:rPr>
          <w:rFonts w:asciiTheme="minorHAnsi" w:hAnsiTheme="minorHAnsi" w:cstheme="minorHAnsi"/>
          <w:b/>
          <w:bCs/>
          <w:szCs w:val="24"/>
        </w:rPr>
        <w:t>Send Back to Maker</w:t>
      </w:r>
      <w:r w:rsidR="00E04F63" w:rsidRPr="0014486C">
        <w:rPr>
          <w:rFonts w:asciiTheme="minorHAnsi" w:hAnsiTheme="minorHAnsi" w:cstheme="minorHAnsi"/>
          <w:szCs w:val="24"/>
        </w:rPr>
        <w:t>’</w:t>
      </w:r>
      <w:r w:rsidRPr="0014486C">
        <w:rPr>
          <w:rFonts w:asciiTheme="minorHAnsi" w:hAnsiTheme="minorHAnsi" w:cstheme="minorHAnsi"/>
          <w:szCs w:val="24"/>
        </w:rPr>
        <w:t>.</w:t>
      </w:r>
    </w:p>
    <w:p w14:paraId="4E563854" w14:textId="42E20B26" w:rsidR="00D651F7"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00DE6D8B" w:rsidRPr="0014486C">
        <w:rPr>
          <w:rFonts w:asciiTheme="minorHAnsi" w:hAnsiTheme="minorHAnsi" w:cstheme="minorHAnsi"/>
          <w:b/>
          <w:bCs/>
          <w:szCs w:val="24"/>
        </w:rPr>
        <w:t>Operations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00E04F63" w:rsidRPr="0014486C">
        <w:rPr>
          <w:rFonts w:asciiTheme="minorHAnsi" w:hAnsiTheme="minorHAnsi" w:cstheme="minorHAnsi"/>
          <w:szCs w:val="24"/>
        </w:rPr>
        <w:t>: I</w:t>
      </w:r>
      <w:r w:rsidRPr="0014486C">
        <w:rPr>
          <w:rFonts w:asciiTheme="minorHAnsi" w:hAnsiTheme="minorHAnsi" w:cstheme="minorHAnsi"/>
          <w:szCs w:val="24"/>
        </w:rPr>
        <w:t>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r w:rsidR="00E04F63" w:rsidRPr="0014486C">
        <w:rPr>
          <w:rFonts w:asciiTheme="minorHAnsi" w:hAnsiTheme="minorHAnsi" w:cstheme="minorHAnsi"/>
          <w:szCs w:val="24"/>
        </w:rPr>
        <w:t>, the WI will move to this queue</w:t>
      </w:r>
      <w:r w:rsidR="006648EB">
        <w:rPr>
          <w:rFonts w:asciiTheme="minorHAnsi" w:hAnsiTheme="minorHAnsi" w:cstheme="minorHAnsi"/>
          <w:szCs w:val="24"/>
        </w:rPr>
        <w:t xml:space="preserve"> if the request = Inquiry. </w:t>
      </w:r>
    </w:p>
    <w:p w14:paraId="531DD81C" w14:textId="030A6C89" w:rsidR="006648EB" w:rsidRPr="006648EB" w:rsidRDefault="006648EB" w:rsidP="006648EB">
      <w:pPr>
        <w:pStyle w:val="ListParagraph"/>
        <w:numPr>
          <w:ilvl w:val="1"/>
          <w:numId w:val="17"/>
        </w:numPr>
        <w:spacing w:line="360" w:lineRule="auto"/>
        <w:rPr>
          <w:rFonts w:asciiTheme="minorHAnsi" w:hAnsiTheme="minorHAnsi" w:cstheme="minorHAnsi"/>
          <w:szCs w:val="24"/>
        </w:rPr>
      </w:pPr>
      <w:r w:rsidRPr="006648EB">
        <w:rPr>
          <w:rFonts w:asciiTheme="minorHAnsi" w:hAnsiTheme="minorHAnsi" w:cstheme="minorHAnsi"/>
          <w:b/>
          <w:bCs/>
          <w:szCs w:val="24"/>
        </w:rPr>
        <w:t>‘Hold’</w:t>
      </w:r>
      <w:r>
        <w:rPr>
          <w:rFonts w:asciiTheme="minorHAnsi" w:hAnsiTheme="minorHAnsi" w:cstheme="minorHAnsi"/>
          <w:szCs w:val="24"/>
        </w:rPr>
        <w:t xml:space="preserve"> queue: </w:t>
      </w:r>
      <w:r w:rsidRPr="0014486C">
        <w:rPr>
          <w:rFonts w:asciiTheme="minorHAnsi" w:hAnsiTheme="minorHAnsi" w:cstheme="minorHAnsi"/>
          <w:szCs w:val="24"/>
        </w:rPr>
        <w:t>If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 the WI will move to this queue</w:t>
      </w:r>
      <w:r>
        <w:rPr>
          <w:rFonts w:asciiTheme="minorHAnsi" w:hAnsiTheme="minorHAnsi" w:cstheme="minorHAnsi"/>
          <w:szCs w:val="24"/>
        </w:rPr>
        <w:t xml:space="preserve"> if the request = </w:t>
      </w:r>
      <w:r w:rsidR="000855F3">
        <w:rPr>
          <w:rFonts w:asciiTheme="minorHAnsi" w:hAnsiTheme="minorHAnsi" w:cstheme="minorHAnsi"/>
          <w:szCs w:val="24"/>
        </w:rPr>
        <w:t>F</w:t>
      </w:r>
      <w:r>
        <w:rPr>
          <w:rFonts w:asciiTheme="minorHAnsi" w:hAnsiTheme="minorHAnsi" w:cstheme="minorHAnsi"/>
          <w:szCs w:val="24"/>
        </w:rPr>
        <w:t xml:space="preserve">reeze and Child WI was created for Islamic Products, otherwise skip this queue, and move to </w:t>
      </w:r>
      <w:r w:rsidRPr="006648EB">
        <w:rPr>
          <w:rFonts w:asciiTheme="minorHAnsi" w:hAnsiTheme="minorHAnsi" w:cstheme="minorHAnsi"/>
          <w:b/>
          <w:bCs/>
          <w:szCs w:val="24"/>
        </w:rPr>
        <w:t>‘Operations Maker’</w:t>
      </w:r>
      <w:r>
        <w:rPr>
          <w:rFonts w:asciiTheme="minorHAnsi" w:hAnsiTheme="minorHAnsi" w:cstheme="minorHAnsi"/>
          <w:b/>
          <w:bCs/>
          <w:szCs w:val="24"/>
        </w:rPr>
        <w:t xml:space="preserve"> </w:t>
      </w:r>
      <w:r w:rsidRPr="006648EB">
        <w:rPr>
          <w:rFonts w:asciiTheme="minorHAnsi" w:hAnsiTheme="minorHAnsi" w:cstheme="minorHAnsi"/>
          <w:szCs w:val="24"/>
        </w:rPr>
        <w:t>queue.</w:t>
      </w:r>
      <w:r>
        <w:rPr>
          <w:rFonts w:asciiTheme="minorHAnsi" w:hAnsiTheme="minorHAnsi" w:cstheme="minorHAnsi"/>
          <w:b/>
          <w:bCs/>
          <w:szCs w:val="24"/>
        </w:rPr>
        <w:t xml:space="preserve"> </w:t>
      </w:r>
    </w:p>
    <w:p w14:paraId="7E344755" w14:textId="77777777" w:rsidR="00AE7792" w:rsidRPr="0014486C" w:rsidRDefault="00AE7792" w:rsidP="00AE7792">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3256"/>
        <w:gridCol w:w="3969"/>
      </w:tblGrid>
      <w:tr w:rsidR="003539EA" w:rsidRPr="0014486C" w14:paraId="46ECE886" w14:textId="77777777" w:rsidTr="003539EA">
        <w:trPr>
          <w:jc w:val="center"/>
        </w:trPr>
        <w:tc>
          <w:tcPr>
            <w:tcW w:w="3256" w:type="dxa"/>
          </w:tcPr>
          <w:p w14:paraId="205C2DF8" w14:textId="77777777" w:rsidR="003539EA" w:rsidRPr="0014486C" w:rsidRDefault="003539EA"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14:paraId="6BC02F8B" w14:textId="77777777" w:rsidR="003539EA" w:rsidRPr="0014486C" w:rsidRDefault="003539EA"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3539EA" w:rsidRPr="0014486C" w14:paraId="40585E4D" w14:textId="77777777" w:rsidTr="003539EA">
        <w:trPr>
          <w:jc w:val="center"/>
        </w:trPr>
        <w:tc>
          <w:tcPr>
            <w:tcW w:w="3256" w:type="dxa"/>
          </w:tcPr>
          <w:p w14:paraId="09A12E6E" w14:textId="4C14E7CD"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3969" w:type="dxa"/>
          </w:tcPr>
          <w:p w14:paraId="2B2EE01C" w14:textId="412122D2"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6648EB" w:rsidRPr="0014486C" w14:paraId="10C75B64" w14:textId="77777777" w:rsidTr="003539EA">
        <w:trPr>
          <w:jc w:val="center"/>
        </w:trPr>
        <w:tc>
          <w:tcPr>
            <w:tcW w:w="3256" w:type="dxa"/>
          </w:tcPr>
          <w:p w14:paraId="573951C8" w14:textId="5D05FCD0"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lastRenderedPageBreak/>
              <w:t xml:space="preserve">Approve </w:t>
            </w:r>
          </w:p>
        </w:tc>
        <w:tc>
          <w:tcPr>
            <w:tcW w:w="3969" w:type="dxa"/>
          </w:tcPr>
          <w:p w14:paraId="4D034052" w14:textId="195FBBC8"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queue (in case of Freeze – Islamic Products child scenario) </w:t>
            </w:r>
          </w:p>
        </w:tc>
      </w:tr>
      <w:tr w:rsidR="003539EA" w:rsidRPr="0014486C" w14:paraId="48DFBDB2" w14:textId="77777777" w:rsidTr="003539EA">
        <w:trPr>
          <w:jc w:val="center"/>
        </w:trPr>
        <w:tc>
          <w:tcPr>
            <w:tcW w:w="3256" w:type="dxa"/>
          </w:tcPr>
          <w:p w14:paraId="1926786E" w14:textId="3148C879"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3969" w:type="dxa"/>
          </w:tcPr>
          <w:p w14:paraId="7B355A8D" w14:textId="7FCF3B54"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003539EA" w:rsidRPr="0014486C" w14:paraId="0A591CE2" w14:textId="77777777" w:rsidTr="003539EA">
        <w:trPr>
          <w:jc w:val="center"/>
        </w:trPr>
        <w:tc>
          <w:tcPr>
            <w:tcW w:w="3256" w:type="dxa"/>
          </w:tcPr>
          <w:p w14:paraId="4A7D33D9" w14:textId="6254ED9B" w:rsidR="003539EA" w:rsidRPr="0014486C" w:rsidRDefault="008D47A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Reject To Initiator </w:t>
            </w:r>
          </w:p>
        </w:tc>
        <w:tc>
          <w:tcPr>
            <w:tcW w:w="3969" w:type="dxa"/>
          </w:tcPr>
          <w:p w14:paraId="306413D2" w14:textId="3D45035B" w:rsidR="003539EA" w:rsidRPr="0014486C" w:rsidRDefault="008D47A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Return Maker </w:t>
            </w:r>
          </w:p>
        </w:tc>
      </w:tr>
    </w:tbl>
    <w:p w14:paraId="1C6660E6" w14:textId="77777777" w:rsidR="00AE7792" w:rsidRPr="00AE7792" w:rsidRDefault="00AE7792" w:rsidP="00AE7792">
      <w:pPr>
        <w:spacing w:line="360" w:lineRule="auto"/>
        <w:rPr>
          <w:rFonts w:asciiTheme="minorHAnsi" w:hAnsiTheme="minorHAnsi" w:cstheme="minorHAnsi"/>
          <w:sz w:val="22"/>
          <w:szCs w:val="22"/>
        </w:rPr>
      </w:pPr>
    </w:p>
    <w:p w14:paraId="220C97EC" w14:textId="77777777" w:rsidR="005E4824" w:rsidRPr="00956FD8" w:rsidRDefault="005E4824" w:rsidP="007C1709">
      <w:pPr>
        <w:pStyle w:val="Heading3"/>
        <w:rPr>
          <w:i/>
        </w:rPr>
      </w:pPr>
      <w:bookmarkStart w:id="174" w:name="_Toc156159537"/>
      <w:bookmarkStart w:id="175" w:name="_Toc163207895"/>
      <w:r w:rsidRPr="00956FD8">
        <w:t>Access Details:</w:t>
      </w:r>
      <w:bookmarkEnd w:id="174"/>
      <w:bookmarkEnd w:id="175"/>
      <w:r w:rsidRPr="00956FD8">
        <w:t xml:space="preserve"> </w:t>
      </w:r>
    </w:p>
    <w:p w14:paraId="639D3BD0"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B05EB1" w:rsidRPr="0014486C" w14:paraId="076232A1" w14:textId="77777777" w:rsidTr="00D336E2">
        <w:tc>
          <w:tcPr>
            <w:tcW w:w="4321" w:type="dxa"/>
          </w:tcPr>
          <w:p w14:paraId="604005A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1324D73E" w14:textId="77777777" w:rsidR="00B05EB1" w:rsidRPr="0014486C" w:rsidRDefault="00B05EB1" w:rsidP="00E04F63">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users. </w:t>
            </w:r>
          </w:p>
        </w:tc>
      </w:tr>
      <w:tr w:rsidR="00B05EB1" w:rsidRPr="0014486C" w14:paraId="2192DDF3" w14:textId="77777777" w:rsidTr="00D336E2">
        <w:tc>
          <w:tcPr>
            <w:tcW w:w="4321" w:type="dxa"/>
          </w:tcPr>
          <w:p w14:paraId="5D3CFA7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760A47C"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B05EB1" w:rsidRPr="0014486C" w14:paraId="03702E13" w14:textId="77777777" w:rsidTr="00D336E2">
        <w:tc>
          <w:tcPr>
            <w:tcW w:w="4321" w:type="dxa"/>
          </w:tcPr>
          <w:p w14:paraId="1A596FE6"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4267C0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B05EB1" w:rsidRPr="0014486C" w14:paraId="30C61E29" w14:textId="77777777" w:rsidTr="00D336E2">
        <w:tc>
          <w:tcPr>
            <w:tcW w:w="4321" w:type="dxa"/>
          </w:tcPr>
          <w:p w14:paraId="01A43E30"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4F25C28"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B05EB1" w:rsidRPr="0014486C" w14:paraId="0AF4804D" w14:textId="77777777" w:rsidTr="00D336E2">
        <w:tc>
          <w:tcPr>
            <w:tcW w:w="4321" w:type="dxa"/>
          </w:tcPr>
          <w:p w14:paraId="3B7FCFA4"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14DA660"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7874A0B" w14:textId="77777777" w:rsidR="005E4824" w:rsidRDefault="005E4824" w:rsidP="00611859">
      <w:pPr>
        <w:spacing w:line="360" w:lineRule="auto"/>
        <w:jc w:val="both"/>
        <w:rPr>
          <w:rFonts w:asciiTheme="minorHAnsi" w:hAnsiTheme="minorHAnsi" w:cstheme="minorHAnsi"/>
          <w:sz w:val="20"/>
        </w:rPr>
      </w:pPr>
    </w:p>
    <w:p w14:paraId="1847C5D7" w14:textId="4F274CA0" w:rsidR="005E4824" w:rsidRPr="00956FD8" w:rsidRDefault="005E4824" w:rsidP="00E04F63">
      <w:pPr>
        <w:pStyle w:val="Heading2"/>
      </w:pPr>
      <w:bookmarkStart w:id="176" w:name="_Toc153554682"/>
      <w:bookmarkStart w:id="177" w:name="_Toc156159538"/>
      <w:bookmarkStart w:id="178" w:name="_Toc163207896"/>
      <w:r>
        <w:t>IOPS Maker</w:t>
      </w:r>
      <w:bookmarkEnd w:id="176"/>
      <w:bookmarkEnd w:id="177"/>
      <w:bookmarkEnd w:id="178"/>
    </w:p>
    <w:p w14:paraId="147D8F51" w14:textId="77777777" w:rsidR="005E4824" w:rsidRPr="00956FD8" w:rsidRDefault="005E4824" w:rsidP="007C1709">
      <w:pPr>
        <w:pStyle w:val="Heading3"/>
        <w:rPr>
          <w:i/>
        </w:rPr>
      </w:pPr>
      <w:bookmarkStart w:id="179" w:name="_Toc156159539"/>
      <w:bookmarkStart w:id="180" w:name="_Toc163207897"/>
      <w:r w:rsidRPr="00956FD8">
        <w:t>Description</w:t>
      </w:r>
      <w:bookmarkEnd w:id="179"/>
      <w:bookmarkEnd w:id="180"/>
    </w:p>
    <w:p w14:paraId="096F1A42" w14:textId="77777777" w:rsidR="000F56E4" w:rsidRPr="0014486C" w:rsidRDefault="000F51C2"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3AF23465" w14:textId="17A4FC2C" w:rsidR="00DD354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parallel WI – child created only </w:t>
      </w:r>
      <w:r w:rsidR="00495362">
        <w:rPr>
          <w:rFonts w:asciiTheme="minorHAnsi" w:hAnsiTheme="minorHAnsi" w:cstheme="minorHAnsi"/>
          <w:szCs w:val="24"/>
        </w:rPr>
        <w:t xml:space="preserve">if </w:t>
      </w:r>
      <w:r w:rsidRPr="0014486C">
        <w:rPr>
          <w:rFonts w:asciiTheme="minorHAnsi" w:hAnsiTheme="minorHAnsi" w:cstheme="minorHAnsi"/>
          <w:szCs w:val="24"/>
        </w:rPr>
        <w:t>in case there a</w:t>
      </w:r>
      <w:r w:rsidR="00A60536" w:rsidRPr="0014486C">
        <w:rPr>
          <w:rFonts w:asciiTheme="minorHAnsi" w:hAnsiTheme="minorHAnsi" w:cstheme="minorHAnsi"/>
          <w:szCs w:val="24"/>
        </w:rPr>
        <w:t>re</w:t>
      </w:r>
      <w:r w:rsidRPr="0014486C">
        <w:rPr>
          <w:rFonts w:asciiTheme="minorHAnsi" w:hAnsiTheme="minorHAnsi" w:cstheme="minorHAnsi"/>
          <w:szCs w:val="24"/>
        </w:rPr>
        <w:t xml:space="preserve"> Islamic Products selected to freeze and unfreeze. </w:t>
      </w:r>
    </w:p>
    <w:p w14:paraId="01762FC2" w14:textId="0E8EEBEB" w:rsidR="000F56E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t>
      </w:r>
      <w:r w:rsidR="00B05EB1" w:rsidRPr="0014486C">
        <w:rPr>
          <w:rFonts w:asciiTheme="minorHAnsi" w:hAnsiTheme="minorHAnsi" w:cstheme="minorHAnsi"/>
          <w:szCs w:val="24"/>
        </w:rPr>
        <w:t xml:space="preserve">Child </w:t>
      </w:r>
      <w:r w:rsidR="005E4824" w:rsidRPr="0014486C">
        <w:rPr>
          <w:rFonts w:asciiTheme="minorHAnsi" w:hAnsiTheme="minorHAnsi" w:cstheme="minorHAnsi"/>
          <w:szCs w:val="24"/>
        </w:rPr>
        <w:t xml:space="preserve">WI </w:t>
      </w:r>
      <w:r w:rsidR="000E6036" w:rsidRPr="0014486C">
        <w:rPr>
          <w:rFonts w:asciiTheme="minorHAnsi" w:hAnsiTheme="minorHAnsi" w:cstheme="minorHAnsi"/>
          <w:szCs w:val="24"/>
        </w:rPr>
        <w:t xml:space="preserve">submitted from </w:t>
      </w:r>
      <w:r w:rsidR="000E6036" w:rsidRPr="0014486C">
        <w:rPr>
          <w:rFonts w:asciiTheme="minorHAnsi" w:hAnsiTheme="minorHAnsi" w:cstheme="minorHAnsi"/>
          <w:b/>
          <w:bCs/>
          <w:szCs w:val="24"/>
        </w:rPr>
        <w:t>‘System Integration’</w:t>
      </w:r>
      <w:r w:rsidR="000E6036" w:rsidRPr="0014486C">
        <w:rPr>
          <w:rFonts w:asciiTheme="minorHAnsi" w:hAnsiTheme="minorHAnsi" w:cstheme="minorHAnsi"/>
          <w:szCs w:val="24"/>
        </w:rPr>
        <w:t xml:space="preserve"> queue.</w:t>
      </w:r>
    </w:p>
    <w:p w14:paraId="79259291" w14:textId="77777777" w:rsidR="000F56E4" w:rsidRPr="0014486C" w:rsidRDefault="005E482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2EBCB65F" w14:textId="77777777" w:rsidR="00DD354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000E6036" w:rsidRPr="0014486C">
        <w:rPr>
          <w:rFonts w:asciiTheme="minorHAnsi" w:hAnsiTheme="minorHAnsi" w:cstheme="minorHAnsi"/>
          <w:szCs w:val="24"/>
        </w:rPr>
        <w:t xml:space="preserve"> will perform the action for Freeze/Un-Freeze request manually on the core banking system and will provide the comments in the remarks section.</w:t>
      </w:r>
    </w:p>
    <w:p w14:paraId="2D7FC241" w14:textId="7CA05A7F" w:rsidR="000E6036" w:rsidRDefault="000E6036"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‘IOPS Checker’</w:t>
      </w:r>
      <w:r w:rsidRPr="0014486C">
        <w:rPr>
          <w:rFonts w:asciiTheme="minorHAnsi" w:hAnsiTheme="minorHAnsi" w:cstheme="minorHAnsi"/>
          <w:szCs w:val="24"/>
        </w:rPr>
        <w:t xml:space="preserve"> Work-step.</w:t>
      </w:r>
    </w:p>
    <w:p w14:paraId="6A6AF1CD" w14:textId="77777777" w:rsidR="00FD0131" w:rsidRPr="0014486C" w:rsidRDefault="00FD0131" w:rsidP="00FD0131">
      <w:pPr>
        <w:pStyle w:val="ListParagraph"/>
        <w:spacing w:line="360" w:lineRule="auto"/>
        <w:rPr>
          <w:rFonts w:asciiTheme="minorHAnsi" w:hAnsiTheme="minorHAnsi" w:cstheme="minorHAnsi"/>
          <w:szCs w:val="24"/>
        </w:rPr>
      </w:pPr>
    </w:p>
    <w:p w14:paraId="37E12DB9" w14:textId="77777777" w:rsidR="00FC07D8" w:rsidRPr="0014486C" w:rsidRDefault="00FC07D8" w:rsidP="00FC07D8">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00FC07D8" w:rsidRPr="0014486C" w14:paraId="343616BB" w14:textId="77777777" w:rsidTr="00276E14">
        <w:trPr>
          <w:jc w:val="center"/>
        </w:trPr>
        <w:tc>
          <w:tcPr>
            <w:tcW w:w="2296" w:type="dxa"/>
          </w:tcPr>
          <w:p w14:paraId="557D859E" w14:textId="77777777" w:rsidR="00FC07D8" w:rsidRPr="0014486C" w:rsidRDefault="00FC07D8"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696" w:type="dxa"/>
          </w:tcPr>
          <w:p w14:paraId="6BB5B037" w14:textId="77777777" w:rsidR="00FC07D8" w:rsidRPr="0014486C" w:rsidRDefault="00FC07D8"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FC07D8" w:rsidRPr="0014486C" w14:paraId="3E7639FB" w14:textId="77777777" w:rsidTr="00276E14">
        <w:trPr>
          <w:jc w:val="center"/>
        </w:trPr>
        <w:tc>
          <w:tcPr>
            <w:tcW w:w="2296" w:type="dxa"/>
          </w:tcPr>
          <w:p w14:paraId="1A12DB61" w14:textId="0ED8BA60" w:rsidR="00FC07D8" w:rsidRPr="0014486C" w:rsidRDefault="00FC07D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14:paraId="484C9ED5" w14:textId="7A9147F4" w:rsidR="00FC07D8" w:rsidRPr="0014486C" w:rsidRDefault="00FC07D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Checker </w:t>
            </w:r>
          </w:p>
        </w:tc>
      </w:tr>
    </w:tbl>
    <w:p w14:paraId="3ED68CA2" w14:textId="77777777" w:rsidR="00FC07D8" w:rsidRDefault="00FC07D8" w:rsidP="00FC07D8">
      <w:pPr>
        <w:spacing w:line="360" w:lineRule="auto"/>
        <w:rPr>
          <w:rFonts w:asciiTheme="minorHAnsi" w:hAnsiTheme="minorHAnsi" w:cstheme="minorHAnsi"/>
          <w:sz w:val="22"/>
          <w:szCs w:val="22"/>
        </w:rPr>
      </w:pPr>
    </w:p>
    <w:p w14:paraId="1049EF00" w14:textId="77777777" w:rsidR="00FC07D8" w:rsidRPr="00FC07D8" w:rsidRDefault="00FC07D8" w:rsidP="00FC07D8">
      <w:pPr>
        <w:spacing w:line="360" w:lineRule="auto"/>
        <w:rPr>
          <w:rFonts w:asciiTheme="minorHAnsi" w:hAnsiTheme="minorHAnsi" w:cstheme="minorHAnsi"/>
          <w:sz w:val="22"/>
          <w:szCs w:val="22"/>
        </w:rPr>
      </w:pPr>
    </w:p>
    <w:p w14:paraId="30A7C15C" w14:textId="77777777" w:rsidR="005E4824" w:rsidRPr="00956FD8" w:rsidRDefault="005E4824" w:rsidP="007C1709">
      <w:pPr>
        <w:pStyle w:val="Heading3"/>
        <w:rPr>
          <w:i/>
        </w:rPr>
      </w:pPr>
      <w:bookmarkStart w:id="181" w:name="_Toc156159540"/>
      <w:bookmarkStart w:id="182" w:name="_Toc163207898"/>
      <w:r w:rsidRPr="00956FD8">
        <w:t>Access Details:</w:t>
      </w:r>
      <w:bookmarkEnd w:id="181"/>
      <w:bookmarkEnd w:id="182"/>
      <w:r w:rsidRPr="00956FD8">
        <w:t xml:space="preserve"> </w:t>
      </w:r>
    </w:p>
    <w:p w14:paraId="5374532D"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E6036" w:rsidRPr="0014486C" w14:paraId="75335BDD" w14:textId="77777777" w:rsidTr="00D336E2">
        <w:tc>
          <w:tcPr>
            <w:tcW w:w="4321" w:type="dxa"/>
          </w:tcPr>
          <w:p w14:paraId="1A8A40B1"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44E08AA3" w14:textId="132E38FC" w:rsidR="000E6036" w:rsidRPr="0014486C" w:rsidRDefault="000E6036" w:rsidP="001124B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Islamic Operations users. </w:t>
            </w:r>
          </w:p>
        </w:tc>
      </w:tr>
      <w:tr w:rsidR="000E6036" w:rsidRPr="0014486C" w14:paraId="4459D4EE" w14:textId="77777777" w:rsidTr="00D336E2">
        <w:tc>
          <w:tcPr>
            <w:tcW w:w="4321" w:type="dxa"/>
          </w:tcPr>
          <w:p w14:paraId="4E582685"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6CA9243"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E6036" w:rsidRPr="0014486C" w14:paraId="0E773E2B" w14:textId="77777777" w:rsidTr="00D336E2">
        <w:tc>
          <w:tcPr>
            <w:tcW w:w="4321" w:type="dxa"/>
          </w:tcPr>
          <w:p w14:paraId="454A77F7"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54E91FD6"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E6036" w:rsidRPr="0014486C" w14:paraId="49B5B6AF" w14:textId="77777777" w:rsidTr="00D336E2">
        <w:tc>
          <w:tcPr>
            <w:tcW w:w="4321" w:type="dxa"/>
          </w:tcPr>
          <w:p w14:paraId="0F98C0E7"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722D2A1E"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E6036" w:rsidRPr="0014486C" w14:paraId="5B94C4EC" w14:textId="77777777" w:rsidTr="00D336E2">
        <w:tc>
          <w:tcPr>
            <w:tcW w:w="4321" w:type="dxa"/>
          </w:tcPr>
          <w:p w14:paraId="5B2E4618"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943DD7D"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347A36D0" w14:textId="77777777" w:rsidR="005E4824" w:rsidRDefault="005E4824" w:rsidP="00611859">
      <w:pPr>
        <w:spacing w:line="360" w:lineRule="auto"/>
        <w:jc w:val="both"/>
        <w:rPr>
          <w:rFonts w:asciiTheme="minorHAnsi" w:hAnsiTheme="minorHAnsi" w:cstheme="minorHAnsi"/>
          <w:sz w:val="20"/>
        </w:rPr>
      </w:pPr>
    </w:p>
    <w:p w14:paraId="7197C060" w14:textId="77777777" w:rsidR="000E6036" w:rsidRDefault="000E6036" w:rsidP="00611859">
      <w:pPr>
        <w:spacing w:line="360" w:lineRule="auto"/>
        <w:jc w:val="both"/>
        <w:rPr>
          <w:rFonts w:asciiTheme="minorHAnsi" w:hAnsiTheme="minorHAnsi" w:cstheme="minorHAnsi"/>
          <w:sz w:val="20"/>
        </w:rPr>
      </w:pPr>
    </w:p>
    <w:p w14:paraId="0A30786E" w14:textId="5DC81520" w:rsidR="005E4824" w:rsidRPr="00956FD8" w:rsidRDefault="005E4824" w:rsidP="001124B9">
      <w:pPr>
        <w:pStyle w:val="Heading2"/>
      </w:pPr>
      <w:bookmarkStart w:id="183" w:name="_Toc153554683"/>
      <w:bookmarkStart w:id="184" w:name="_Toc156159541"/>
      <w:bookmarkStart w:id="185" w:name="_Toc163207899"/>
      <w:r>
        <w:t>IOPS Checker</w:t>
      </w:r>
      <w:bookmarkEnd w:id="183"/>
      <w:bookmarkEnd w:id="184"/>
      <w:bookmarkEnd w:id="185"/>
    </w:p>
    <w:p w14:paraId="0088BED3" w14:textId="77777777" w:rsidR="005E4824" w:rsidRPr="00956FD8" w:rsidRDefault="005E4824" w:rsidP="007C1709">
      <w:pPr>
        <w:pStyle w:val="Heading3"/>
        <w:rPr>
          <w:i/>
        </w:rPr>
      </w:pPr>
      <w:bookmarkStart w:id="186" w:name="_Toc156159542"/>
      <w:bookmarkStart w:id="187" w:name="_Toc163207900"/>
      <w:r w:rsidRPr="00956FD8">
        <w:t>Description</w:t>
      </w:r>
      <w:bookmarkEnd w:id="186"/>
      <w:bookmarkEnd w:id="187"/>
    </w:p>
    <w:p w14:paraId="4FEACDB1" w14:textId="77777777" w:rsidR="00CA6C94" w:rsidRPr="0014486C" w:rsidRDefault="00CA6C9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2E924989" w14:textId="77777777" w:rsidR="00CA6C94" w:rsidRPr="0014486C" w:rsidRDefault="00CA6C9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WI submitted by </w:t>
      </w:r>
      <w:r w:rsidR="002C21A7" w:rsidRPr="0014486C">
        <w:rPr>
          <w:rFonts w:asciiTheme="minorHAnsi" w:hAnsiTheme="minorHAnsi" w:cstheme="minorHAnsi"/>
          <w:szCs w:val="24"/>
        </w:rPr>
        <w:t>IOPS Maker</w:t>
      </w:r>
      <w:r w:rsidR="005E4824" w:rsidRPr="0014486C">
        <w:rPr>
          <w:rFonts w:asciiTheme="minorHAnsi" w:hAnsiTheme="minorHAnsi" w:cstheme="minorHAnsi"/>
          <w:szCs w:val="24"/>
        </w:rPr>
        <w:t xml:space="preserve">. </w:t>
      </w:r>
    </w:p>
    <w:p w14:paraId="24EEF98A" w14:textId="77777777" w:rsidR="00CA6C94" w:rsidRPr="0014486C" w:rsidRDefault="005E482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4D17F16F" w14:textId="77777777" w:rsidR="00CA6C94" w:rsidRPr="0014486C" w:rsidRDefault="005E482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CA6C94" w:rsidRPr="0014486C">
        <w:rPr>
          <w:rFonts w:asciiTheme="minorHAnsi" w:hAnsiTheme="minorHAnsi" w:cstheme="minorHAnsi"/>
          <w:szCs w:val="24"/>
        </w:rPr>
        <w:t>work step</w:t>
      </w:r>
      <w:r w:rsidRPr="0014486C">
        <w:rPr>
          <w:rFonts w:asciiTheme="minorHAnsi" w:hAnsiTheme="minorHAnsi" w:cstheme="minorHAnsi"/>
          <w:szCs w:val="24"/>
        </w:rPr>
        <w:t xml:space="preserve"> as below</w:t>
      </w:r>
      <w:r w:rsidR="00CA6C94" w:rsidRPr="0014486C">
        <w:rPr>
          <w:rFonts w:asciiTheme="minorHAnsi" w:hAnsiTheme="minorHAnsi" w:cstheme="minorHAnsi"/>
          <w:szCs w:val="24"/>
        </w:rPr>
        <w:t>:</w:t>
      </w:r>
    </w:p>
    <w:p w14:paraId="04F61798" w14:textId="5A383306" w:rsidR="00CA6C94" w:rsidRPr="0014486C" w:rsidRDefault="005E4824"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b/>
          <w:bCs/>
          <w:szCs w:val="24"/>
        </w:rPr>
        <w:t>‘I</w:t>
      </w:r>
      <w:r w:rsidR="002C21A7" w:rsidRPr="0014486C">
        <w:rPr>
          <w:rFonts w:asciiTheme="minorHAnsi" w:hAnsiTheme="minorHAnsi" w:cstheme="minorHAnsi"/>
          <w:b/>
          <w:bCs/>
          <w:szCs w:val="24"/>
        </w:rPr>
        <w:t>OPS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00CA6C94"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CA6C94" w:rsidRPr="0014486C">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5DBAD50F" w14:textId="71E73A86" w:rsidR="00CA6C94" w:rsidRPr="0014486C" w:rsidRDefault="005E4824"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Pr="0014486C">
        <w:rPr>
          <w:rFonts w:asciiTheme="minorHAnsi" w:hAnsiTheme="minorHAnsi" w:cstheme="minorHAnsi"/>
          <w:szCs w:val="24"/>
        </w:rPr>
        <w:t>queu</w:t>
      </w:r>
      <w:r w:rsidR="00CA6C94" w:rsidRPr="0014486C">
        <w:rPr>
          <w:rFonts w:asciiTheme="minorHAnsi" w:hAnsiTheme="minorHAnsi" w:cstheme="minorHAnsi"/>
          <w:szCs w:val="24"/>
        </w:rPr>
        <w:t>e:</w:t>
      </w:r>
      <w:r w:rsidRPr="0014486C">
        <w:rPr>
          <w:rFonts w:asciiTheme="minorHAnsi" w:hAnsiTheme="minorHAnsi" w:cstheme="minorHAnsi"/>
          <w:szCs w:val="24"/>
        </w:rPr>
        <w:t xml:space="preserve"> </w:t>
      </w:r>
      <w:r w:rsidR="00CA6C94" w:rsidRPr="0014486C">
        <w:rPr>
          <w:rFonts w:asciiTheme="minorHAnsi" w:hAnsiTheme="minorHAnsi" w:cstheme="minorHAnsi"/>
          <w:szCs w:val="24"/>
        </w:rPr>
        <w:t>I</w:t>
      </w:r>
      <w:r w:rsidRPr="0014486C">
        <w:rPr>
          <w:rFonts w:asciiTheme="minorHAnsi" w:hAnsiTheme="minorHAnsi" w:cstheme="minorHAnsi"/>
          <w:szCs w:val="24"/>
        </w:rPr>
        <w:t xml:space="preserve">f </w:t>
      </w:r>
      <w:r w:rsidR="002C21A7" w:rsidRPr="0014486C">
        <w:rPr>
          <w:rFonts w:asciiTheme="minorHAnsi" w:hAnsiTheme="minorHAnsi" w:cstheme="minorHAnsi"/>
          <w:szCs w:val="24"/>
        </w:rPr>
        <w:t>the u</w:t>
      </w:r>
      <w:r w:rsidRPr="0014486C">
        <w:rPr>
          <w:rFonts w:asciiTheme="minorHAnsi" w:hAnsiTheme="minorHAnsi" w:cstheme="minorHAnsi"/>
          <w:szCs w:val="24"/>
        </w:rPr>
        <w:t>ser will select the decision as ‘</w:t>
      </w:r>
      <w:r w:rsidR="002C21A7" w:rsidRPr="0014486C">
        <w:rPr>
          <w:rFonts w:asciiTheme="minorHAnsi" w:hAnsiTheme="minorHAnsi" w:cstheme="minorHAnsi"/>
          <w:b/>
          <w:bCs/>
          <w:szCs w:val="24"/>
        </w:rPr>
        <w:t>Approve</w:t>
      </w:r>
      <w:r w:rsidR="002C21A7" w:rsidRPr="0014486C">
        <w:rPr>
          <w:rFonts w:asciiTheme="minorHAnsi" w:hAnsiTheme="minorHAnsi" w:cstheme="minorHAnsi"/>
          <w:szCs w:val="24"/>
        </w:rPr>
        <w:t>’</w:t>
      </w:r>
      <w:r w:rsidRPr="0014486C">
        <w:rPr>
          <w:rFonts w:asciiTheme="minorHAnsi" w:hAnsiTheme="minorHAnsi" w:cstheme="minorHAnsi"/>
          <w:szCs w:val="24"/>
        </w:rPr>
        <w:t>.</w:t>
      </w:r>
    </w:p>
    <w:p w14:paraId="14290EB3" w14:textId="67FA809A" w:rsidR="005E4824" w:rsidRPr="0014486C" w:rsidRDefault="002C21A7"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005E4824" w:rsidRPr="0014486C">
        <w:rPr>
          <w:rFonts w:asciiTheme="minorHAnsi" w:hAnsiTheme="minorHAnsi" w:cstheme="minorHAnsi"/>
          <w:szCs w:val="24"/>
        </w:rPr>
        <w:t>queue</w:t>
      </w:r>
      <w:r w:rsidR="00CA6C94" w:rsidRPr="0014486C">
        <w:rPr>
          <w:rFonts w:asciiTheme="minorHAnsi" w:hAnsiTheme="minorHAnsi" w:cstheme="minorHAnsi"/>
          <w:szCs w:val="24"/>
        </w:rPr>
        <w:t>: I</w:t>
      </w:r>
      <w:r w:rsidR="005E4824" w:rsidRPr="0014486C">
        <w:rPr>
          <w:rFonts w:asciiTheme="minorHAnsi" w:hAnsiTheme="minorHAnsi" w:cstheme="minorHAnsi"/>
          <w:szCs w:val="24"/>
        </w:rPr>
        <w:t xml:space="preserve">f </w:t>
      </w:r>
      <w:r w:rsidR="00CA6C94" w:rsidRPr="0014486C">
        <w:rPr>
          <w:rFonts w:asciiTheme="minorHAnsi" w:hAnsiTheme="minorHAnsi" w:cstheme="minorHAnsi"/>
          <w:szCs w:val="24"/>
        </w:rPr>
        <w:t xml:space="preserve">the </w:t>
      </w:r>
      <w:r w:rsidR="005E4824" w:rsidRPr="0014486C">
        <w:rPr>
          <w:rFonts w:asciiTheme="minorHAnsi" w:hAnsiTheme="minorHAnsi" w:cstheme="minorHAnsi"/>
          <w:szCs w:val="24"/>
        </w:rPr>
        <w:t xml:space="preserve">user takes the decision as </w:t>
      </w:r>
      <w:r w:rsidR="005E4824" w:rsidRPr="0014486C">
        <w:rPr>
          <w:rFonts w:asciiTheme="minorHAnsi" w:hAnsiTheme="minorHAnsi" w:cstheme="minorHAnsi"/>
          <w:b/>
          <w:bCs/>
          <w:szCs w:val="24"/>
        </w:rPr>
        <w:t>‘</w:t>
      </w:r>
      <w:r w:rsidRPr="0014486C">
        <w:rPr>
          <w:rFonts w:asciiTheme="minorHAnsi" w:hAnsiTheme="minorHAnsi" w:cstheme="minorHAnsi"/>
          <w:b/>
          <w:bCs/>
          <w:szCs w:val="24"/>
        </w:rPr>
        <w:t>Reject</w:t>
      </w:r>
      <w:r w:rsidR="005E4824" w:rsidRPr="0014486C">
        <w:rPr>
          <w:rFonts w:asciiTheme="minorHAnsi" w:hAnsiTheme="minorHAnsi" w:cstheme="minorHAnsi"/>
          <w:b/>
          <w:bCs/>
          <w:szCs w:val="24"/>
        </w:rPr>
        <w:t>’</w:t>
      </w:r>
      <w:r w:rsidR="005E4824" w:rsidRPr="0014486C">
        <w:rPr>
          <w:rFonts w:asciiTheme="minorHAnsi" w:hAnsiTheme="minorHAnsi" w:cstheme="minorHAnsi"/>
          <w:szCs w:val="24"/>
        </w:rPr>
        <w:t>.</w:t>
      </w:r>
    </w:p>
    <w:p w14:paraId="00079C6E" w14:textId="77777777" w:rsidR="00FC07D8" w:rsidRPr="0014486C" w:rsidRDefault="00FC07D8" w:rsidP="00FC07D8">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536"/>
      </w:tblGrid>
      <w:tr w:rsidR="00D01CC9" w:rsidRPr="0014486C" w14:paraId="2DF7A649" w14:textId="77777777" w:rsidTr="00D01CC9">
        <w:trPr>
          <w:jc w:val="center"/>
        </w:trPr>
        <w:tc>
          <w:tcPr>
            <w:tcW w:w="2547" w:type="dxa"/>
          </w:tcPr>
          <w:p w14:paraId="731293C8" w14:textId="77777777" w:rsidR="00D01CC9" w:rsidRPr="0014486C" w:rsidRDefault="00D01CC9"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536" w:type="dxa"/>
          </w:tcPr>
          <w:p w14:paraId="154C5F7B" w14:textId="77777777" w:rsidR="00D01CC9" w:rsidRPr="0014486C" w:rsidRDefault="00D01CC9"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01CC9" w:rsidRPr="0014486C" w14:paraId="400242B5" w14:textId="77777777" w:rsidTr="00D01CC9">
        <w:trPr>
          <w:jc w:val="center"/>
        </w:trPr>
        <w:tc>
          <w:tcPr>
            <w:tcW w:w="2547" w:type="dxa"/>
          </w:tcPr>
          <w:p w14:paraId="10B305A1" w14:textId="77E7D9CA" w:rsidR="00D01CC9" w:rsidRPr="0014486C" w:rsidRDefault="00D01CC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536" w:type="dxa"/>
          </w:tcPr>
          <w:p w14:paraId="734F3071" w14:textId="6C0721C2" w:rsidR="00D01CC9"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00D01CC9" w:rsidRPr="0014486C" w14:paraId="206F5296" w14:textId="77777777" w:rsidTr="00D01CC9">
        <w:trPr>
          <w:jc w:val="center"/>
        </w:trPr>
        <w:tc>
          <w:tcPr>
            <w:tcW w:w="2547" w:type="dxa"/>
          </w:tcPr>
          <w:p w14:paraId="31C5E3B6" w14:textId="49AA8FE7" w:rsidR="00D01CC9" w:rsidRPr="0014486C" w:rsidRDefault="00D01CC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Reject </w:t>
            </w:r>
          </w:p>
        </w:tc>
        <w:tc>
          <w:tcPr>
            <w:tcW w:w="4536" w:type="dxa"/>
          </w:tcPr>
          <w:p w14:paraId="73305665" w14:textId="6B51DF21" w:rsidR="00D01CC9"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00D01CC9" w:rsidRPr="0014486C" w14:paraId="005DDD2E" w14:textId="77777777" w:rsidTr="00D01CC9">
        <w:trPr>
          <w:jc w:val="center"/>
        </w:trPr>
        <w:tc>
          <w:tcPr>
            <w:tcW w:w="2547" w:type="dxa"/>
          </w:tcPr>
          <w:p w14:paraId="69BFFB90" w14:textId="22CC7B1D" w:rsidR="00D01CC9" w:rsidRPr="0014486C" w:rsidRDefault="00FF28AF" w:rsidP="00276E14">
            <w:pPr>
              <w:spacing w:line="360" w:lineRule="auto"/>
              <w:rPr>
                <w:rFonts w:asciiTheme="minorHAnsi" w:hAnsiTheme="minorHAnsi" w:cstheme="minorHAnsi"/>
                <w:szCs w:val="24"/>
              </w:rPr>
            </w:pPr>
            <w:r w:rsidRPr="0014486C">
              <w:rPr>
                <w:rFonts w:asciiTheme="minorHAnsi" w:hAnsiTheme="minorHAnsi" w:cstheme="minorHAnsi"/>
                <w:szCs w:val="24"/>
              </w:rPr>
              <w:lastRenderedPageBreak/>
              <w:t xml:space="preserve">Send Back to Maker </w:t>
            </w:r>
          </w:p>
        </w:tc>
        <w:tc>
          <w:tcPr>
            <w:tcW w:w="4536" w:type="dxa"/>
          </w:tcPr>
          <w:p w14:paraId="1EDC3159" w14:textId="188AC5EA" w:rsidR="00D01CC9" w:rsidRPr="0014486C" w:rsidRDefault="00FF28AF"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Maker </w:t>
            </w:r>
          </w:p>
        </w:tc>
      </w:tr>
    </w:tbl>
    <w:p w14:paraId="2B8581CE" w14:textId="77777777" w:rsidR="004E2ED3" w:rsidRDefault="004E2ED3" w:rsidP="00FC07D8">
      <w:pPr>
        <w:spacing w:line="360" w:lineRule="auto"/>
        <w:rPr>
          <w:rFonts w:asciiTheme="minorHAnsi" w:hAnsiTheme="minorHAnsi" w:cstheme="minorHAnsi"/>
          <w:sz w:val="22"/>
          <w:szCs w:val="22"/>
        </w:rPr>
      </w:pPr>
    </w:p>
    <w:p w14:paraId="2B6BB54F" w14:textId="77777777" w:rsidR="004E2ED3" w:rsidRPr="00FC07D8" w:rsidRDefault="004E2ED3" w:rsidP="00FC07D8">
      <w:pPr>
        <w:spacing w:line="360" w:lineRule="auto"/>
        <w:rPr>
          <w:rFonts w:asciiTheme="minorHAnsi" w:hAnsiTheme="minorHAnsi" w:cstheme="minorHAnsi"/>
          <w:sz w:val="22"/>
          <w:szCs w:val="22"/>
        </w:rPr>
      </w:pPr>
    </w:p>
    <w:p w14:paraId="493DB723" w14:textId="77777777" w:rsidR="005E4824" w:rsidRPr="00956FD8" w:rsidRDefault="005E4824" w:rsidP="007C1709">
      <w:pPr>
        <w:pStyle w:val="Heading3"/>
        <w:rPr>
          <w:i/>
        </w:rPr>
      </w:pPr>
      <w:bookmarkStart w:id="188" w:name="_Toc156159543"/>
      <w:bookmarkStart w:id="189" w:name="_Toc163207901"/>
      <w:r w:rsidRPr="00956FD8">
        <w:t>Access Details:</w:t>
      </w:r>
      <w:bookmarkEnd w:id="188"/>
      <w:bookmarkEnd w:id="189"/>
      <w:r w:rsidRPr="00956FD8">
        <w:t xml:space="preserve"> </w:t>
      </w:r>
    </w:p>
    <w:p w14:paraId="2F3172D8" w14:textId="77777777" w:rsidR="005E4824" w:rsidRPr="005E4824" w:rsidRDefault="005E4824" w:rsidP="005E4824">
      <w:pPr>
        <w:spacing w:line="360" w:lineRule="auto"/>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C21A7" w:rsidRPr="0014486C" w14:paraId="3C03551E" w14:textId="77777777" w:rsidTr="00D336E2">
        <w:tc>
          <w:tcPr>
            <w:tcW w:w="4321" w:type="dxa"/>
          </w:tcPr>
          <w:p w14:paraId="58B9DE3D"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D8FAD96" w14:textId="77777777" w:rsidR="002C21A7" w:rsidRPr="0014486C" w:rsidRDefault="002C21A7" w:rsidP="00C00751">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Islamic Operations users. </w:t>
            </w:r>
          </w:p>
        </w:tc>
      </w:tr>
      <w:tr w:rsidR="002C21A7" w:rsidRPr="0014486C" w14:paraId="0A8DB5B7" w14:textId="77777777" w:rsidTr="00D336E2">
        <w:tc>
          <w:tcPr>
            <w:tcW w:w="4321" w:type="dxa"/>
          </w:tcPr>
          <w:p w14:paraId="66E54307"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449494D"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C21A7" w:rsidRPr="0014486C" w14:paraId="42F79D73" w14:textId="77777777" w:rsidTr="00D336E2">
        <w:tc>
          <w:tcPr>
            <w:tcW w:w="4321" w:type="dxa"/>
          </w:tcPr>
          <w:p w14:paraId="7980DD6E"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5FBBCEC1"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C21A7" w:rsidRPr="0014486C" w14:paraId="52EC2B6C" w14:textId="77777777" w:rsidTr="00D336E2">
        <w:tc>
          <w:tcPr>
            <w:tcW w:w="4321" w:type="dxa"/>
          </w:tcPr>
          <w:p w14:paraId="30602EBA"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74ED6943"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C21A7" w:rsidRPr="0014486C" w14:paraId="781A8629" w14:textId="77777777" w:rsidTr="00D336E2">
        <w:tc>
          <w:tcPr>
            <w:tcW w:w="4321" w:type="dxa"/>
          </w:tcPr>
          <w:p w14:paraId="494AA048"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4EF3C006"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EB65580" w14:textId="77777777" w:rsidR="005E4824" w:rsidRDefault="005E4824" w:rsidP="00611859">
      <w:pPr>
        <w:spacing w:line="360" w:lineRule="auto"/>
        <w:jc w:val="both"/>
        <w:rPr>
          <w:rFonts w:asciiTheme="minorHAnsi" w:hAnsiTheme="minorHAnsi" w:cstheme="minorHAnsi"/>
          <w:sz w:val="20"/>
        </w:rPr>
      </w:pPr>
    </w:p>
    <w:p w14:paraId="2C375B2D" w14:textId="77777777" w:rsidR="006648EB" w:rsidRDefault="006648EB" w:rsidP="00611859">
      <w:pPr>
        <w:spacing w:line="360" w:lineRule="auto"/>
        <w:jc w:val="both"/>
        <w:rPr>
          <w:rFonts w:asciiTheme="minorHAnsi" w:hAnsiTheme="minorHAnsi" w:cstheme="minorHAnsi"/>
          <w:sz w:val="20"/>
        </w:rPr>
      </w:pPr>
    </w:p>
    <w:p w14:paraId="00B886BB" w14:textId="77777777" w:rsidR="006648EB" w:rsidRDefault="006648EB" w:rsidP="00611859">
      <w:pPr>
        <w:spacing w:line="360" w:lineRule="auto"/>
        <w:jc w:val="both"/>
        <w:rPr>
          <w:rFonts w:asciiTheme="minorHAnsi" w:hAnsiTheme="minorHAnsi" w:cstheme="minorHAnsi"/>
          <w:sz w:val="20"/>
        </w:rPr>
      </w:pPr>
    </w:p>
    <w:p w14:paraId="51E0EB35" w14:textId="2910D8C8" w:rsidR="006648EB" w:rsidRDefault="006648EB" w:rsidP="006648EB">
      <w:pPr>
        <w:pStyle w:val="Heading2"/>
      </w:pPr>
      <w:bookmarkStart w:id="190" w:name="_Toc163207902"/>
      <w:r>
        <w:t>Hold Queue</w:t>
      </w:r>
      <w:bookmarkEnd w:id="190"/>
      <w:r>
        <w:t xml:space="preserve"> </w:t>
      </w:r>
    </w:p>
    <w:p w14:paraId="29160C9F" w14:textId="2E64DAAC" w:rsidR="006648EB" w:rsidRDefault="006648EB" w:rsidP="006648EB">
      <w:pPr>
        <w:pStyle w:val="Heading3"/>
      </w:pPr>
      <w:bookmarkStart w:id="191" w:name="_Toc163207903"/>
      <w:r>
        <w:t>Description</w:t>
      </w:r>
      <w:bookmarkEnd w:id="191"/>
      <w:r>
        <w:t xml:space="preserve"> </w:t>
      </w:r>
    </w:p>
    <w:p w14:paraId="0407A54D" w14:textId="0300A0F2"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will be a system queue. i.e., the user will not have access to this queue. </w:t>
      </w:r>
    </w:p>
    <w:p w14:paraId="33C3B418" w14:textId="33981A7F"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The WI will move to this queue based on the following condition: </w:t>
      </w:r>
    </w:p>
    <w:p w14:paraId="64F68D8D" w14:textId="485CE5C5" w:rsidR="004248A9" w:rsidRDefault="004248A9" w:rsidP="004248A9">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Freeze, if there was any child WI created for Islamic Products post system integration and then Compliance Checker user took decision as ‘Approve’, the parent WI will move to this queue. </w:t>
      </w:r>
    </w:p>
    <w:p w14:paraId="1AE0FFD5" w14:textId="214D788F" w:rsidR="004248A9" w:rsidRDefault="004248A9" w:rsidP="004248A9">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Unfreeze, if there was any child WI created for Islamic Products post system integration, parent WI will always move to this queue. </w:t>
      </w:r>
    </w:p>
    <w:p w14:paraId="6AA5B04C" w14:textId="597115E6"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queue will be responsible to collect the parent/child instances of those WI whose child was created and moved to IOPS unit. </w:t>
      </w:r>
    </w:p>
    <w:p w14:paraId="658DFC7A" w14:textId="48D0C0E0"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Once the IOPS Checker takes decision as ‘Approve’ or ‘Reject’, the child instance of the WI moves to Hold queue and the decision gets updated in the parent WI. </w:t>
      </w:r>
    </w:p>
    <w:p w14:paraId="4A4D129D" w14:textId="23D7B4E0"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lastRenderedPageBreak/>
        <w:t>The child will get deleted and the parent WI with updated decisions from IOPS unit will move ahead to ‘</w:t>
      </w:r>
      <w:r w:rsidRPr="00D262F2">
        <w:rPr>
          <w:rFonts w:asciiTheme="minorHAnsi" w:hAnsiTheme="minorHAnsi" w:cstheme="minorHAnsi"/>
          <w:b/>
          <w:bCs/>
        </w:rPr>
        <w:t>Operations Maker’</w:t>
      </w:r>
      <w:r>
        <w:rPr>
          <w:rFonts w:asciiTheme="minorHAnsi" w:hAnsiTheme="minorHAnsi" w:cstheme="minorHAnsi"/>
        </w:rPr>
        <w:t xml:space="preserve"> on collection of all instances. </w:t>
      </w:r>
    </w:p>
    <w:p w14:paraId="4AE058E7" w14:textId="0D0EE654" w:rsidR="00DA6B51" w:rsidRDefault="00DA6B51"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If the child WI gets completed before parent WI moves on Hold, then the child WI will get deleted without moving to Hold and the parent WI will be updated with the decision of Child WI. </w:t>
      </w:r>
    </w:p>
    <w:p w14:paraId="0B6E0CB0" w14:textId="77777777" w:rsidR="004248A9" w:rsidRDefault="004248A9" w:rsidP="004248A9">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3320"/>
        <w:gridCol w:w="3015"/>
        <w:gridCol w:w="3015"/>
      </w:tblGrid>
      <w:tr w:rsidR="004248A9" w14:paraId="0AE14705" w14:textId="5A85256A" w:rsidTr="004248A9">
        <w:tc>
          <w:tcPr>
            <w:tcW w:w="3320" w:type="dxa"/>
          </w:tcPr>
          <w:p w14:paraId="650B8653" w14:textId="0A8ADC87"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Decision</w:t>
            </w:r>
          </w:p>
        </w:tc>
        <w:tc>
          <w:tcPr>
            <w:tcW w:w="3015" w:type="dxa"/>
          </w:tcPr>
          <w:p w14:paraId="062D173E" w14:textId="5D055F9B"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Condition</w:t>
            </w:r>
          </w:p>
        </w:tc>
        <w:tc>
          <w:tcPr>
            <w:tcW w:w="3015" w:type="dxa"/>
          </w:tcPr>
          <w:p w14:paraId="40F92EC5" w14:textId="14272BE5"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 xml:space="preserve">WI moves to </w:t>
            </w:r>
          </w:p>
        </w:tc>
      </w:tr>
      <w:tr w:rsidR="004248A9" w14:paraId="5D90C802" w14:textId="117D9A32" w:rsidTr="004248A9">
        <w:tc>
          <w:tcPr>
            <w:tcW w:w="3320" w:type="dxa"/>
          </w:tcPr>
          <w:p w14:paraId="7F6E45B5" w14:textId="7381AA7B" w:rsidR="004248A9" w:rsidRDefault="008461BE" w:rsidP="004248A9">
            <w:pPr>
              <w:spacing w:line="360" w:lineRule="auto"/>
              <w:rPr>
                <w:rFonts w:asciiTheme="minorHAnsi" w:hAnsiTheme="minorHAnsi" w:cstheme="minorHAnsi"/>
              </w:rPr>
            </w:pPr>
            <w:r>
              <w:rPr>
                <w:rFonts w:asciiTheme="minorHAnsi" w:hAnsiTheme="minorHAnsi" w:cstheme="minorHAnsi"/>
              </w:rPr>
              <w:t>Success</w:t>
            </w:r>
          </w:p>
        </w:tc>
        <w:tc>
          <w:tcPr>
            <w:tcW w:w="3015" w:type="dxa"/>
          </w:tcPr>
          <w:p w14:paraId="4475281D" w14:textId="336ECDF9" w:rsidR="004248A9" w:rsidRDefault="008461BE" w:rsidP="004248A9">
            <w:pPr>
              <w:spacing w:line="360" w:lineRule="auto"/>
              <w:rPr>
                <w:rFonts w:asciiTheme="minorHAnsi" w:hAnsiTheme="minorHAnsi" w:cstheme="minorHAnsi"/>
              </w:rPr>
            </w:pPr>
            <w:r>
              <w:rPr>
                <w:rFonts w:asciiTheme="minorHAnsi" w:hAnsiTheme="minorHAnsi" w:cstheme="minorHAnsi"/>
              </w:rPr>
              <w:t xml:space="preserve">All parent/child instances of the WI collected </w:t>
            </w:r>
          </w:p>
        </w:tc>
        <w:tc>
          <w:tcPr>
            <w:tcW w:w="3015" w:type="dxa"/>
          </w:tcPr>
          <w:p w14:paraId="1A911F5F" w14:textId="76D44ABE" w:rsidR="004248A9" w:rsidRDefault="008461BE" w:rsidP="004248A9">
            <w:pPr>
              <w:spacing w:line="360" w:lineRule="auto"/>
              <w:rPr>
                <w:rFonts w:asciiTheme="minorHAnsi" w:hAnsiTheme="minorHAnsi" w:cstheme="minorHAnsi"/>
              </w:rPr>
            </w:pPr>
            <w:r>
              <w:rPr>
                <w:rFonts w:asciiTheme="minorHAnsi" w:hAnsiTheme="minorHAnsi" w:cstheme="minorHAnsi"/>
              </w:rPr>
              <w:t xml:space="preserve">Operations Maker </w:t>
            </w:r>
          </w:p>
        </w:tc>
      </w:tr>
    </w:tbl>
    <w:p w14:paraId="24A0C511" w14:textId="77777777" w:rsidR="004248A9" w:rsidRDefault="004248A9" w:rsidP="004248A9">
      <w:pPr>
        <w:spacing w:line="360" w:lineRule="auto"/>
        <w:rPr>
          <w:rFonts w:asciiTheme="minorHAnsi" w:hAnsiTheme="minorHAnsi" w:cstheme="minorHAnsi"/>
        </w:rPr>
      </w:pPr>
    </w:p>
    <w:p w14:paraId="008CA378" w14:textId="77777777" w:rsidR="008461BE" w:rsidRDefault="008461BE" w:rsidP="004248A9">
      <w:pPr>
        <w:spacing w:line="360" w:lineRule="auto"/>
        <w:rPr>
          <w:rFonts w:asciiTheme="minorHAnsi" w:hAnsiTheme="minorHAnsi" w:cstheme="minorHAnsi"/>
        </w:rPr>
      </w:pPr>
    </w:p>
    <w:p w14:paraId="64D7DC5B" w14:textId="270540F2" w:rsidR="008461BE" w:rsidRDefault="008461BE" w:rsidP="008461BE">
      <w:pPr>
        <w:pStyle w:val="Heading3"/>
      </w:pPr>
      <w:bookmarkStart w:id="192" w:name="_Toc163207904"/>
      <w:r>
        <w:t>Access Details</w:t>
      </w:r>
      <w:bookmarkEnd w:id="192"/>
      <w:r>
        <w:t xml:space="preserve"> </w:t>
      </w:r>
    </w:p>
    <w:p w14:paraId="072D83A1" w14:textId="77777777" w:rsidR="008461BE" w:rsidRDefault="008461BE" w:rsidP="008461BE"/>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8461BE" w:rsidRPr="0014486C" w14:paraId="3E51BA43" w14:textId="77777777" w:rsidTr="00A32EF9">
        <w:tc>
          <w:tcPr>
            <w:tcW w:w="4321" w:type="dxa"/>
          </w:tcPr>
          <w:p w14:paraId="1E80F915"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54E05CB7" w14:textId="796BB870" w:rsidR="008461BE" w:rsidRPr="0014486C" w:rsidRDefault="008461BE" w:rsidP="00A32EF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The queue will be accessed by</w:t>
            </w:r>
            <w:r w:rsidR="001C546F">
              <w:rPr>
                <w:rFonts w:asciiTheme="minorHAnsi" w:eastAsia="Calibri" w:hAnsiTheme="minorHAnsi" w:cstheme="minorHAnsi"/>
                <w:szCs w:val="24"/>
              </w:rPr>
              <w:t xml:space="preserve"> system users.</w:t>
            </w:r>
            <w:r w:rsidRPr="0014486C">
              <w:rPr>
                <w:rFonts w:asciiTheme="minorHAnsi" w:eastAsia="Calibri" w:hAnsiTheme="minorHAnsi" w:cstheme="minorHAnsi"/>
                <w:szCs w:val="24"/>
              </w:rPr>
              <w:t xml:space="preserve"> </w:t>
            </w:r>
          </w:p>
        </w:tc>
      </w:tr>
      <w:tr w:rsidR="008461BE" w:rsidRPr="0014486C" w14:paraId="1044FCB3" w14:textId="77777777" w:rsidTr="00A32EF9">
        <w:tc>
          <w:tcPr>
            <w:tcW w:w="4321" w:type="dxa"/>
          </w:tcPr>
          <w:p w14:paraId="606377C0"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62F5F1AA"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8461BE" w:rsidRPr="0014486C" w14:paraId="15E1A2A1" w14:textId="77777777" w:rsidTr="00A32EF9">
        <w:tc>
          <w:tcPr>
            <w:tcW w:w="4321" w:type="dxa"/>
          </w:tcPr>
          <w:p w14:paraId="419F0EC2"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0E05F701"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8461BE" w:rsidRPr="0014486C" w14:paraId="1FEBC11C" w14:textId="77777777" w:rsidTr="00A32EF9">
        <w:tc>
          <w:tcPr>
            <w:tcW w:w="4321" w:type="dxa"/>
          </w:tcPr>
          <w:p w14:paraId="0C28B5FC"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0DA4091"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8461BE" w:rsidRPr="0014486C" w14:paraId="36665DAA" w14:textId="77777777" w:rsidTr="00A32EF9">
        <w:tc>
          <w:tcPr>
            <w:tcW w:w="4321" w:type="dxa"/>
          </w:tcPr>
          <w:p w14:paraId="325C1F1F"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322BAD6"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803FB27" w14:textId="77777777" w:rsidR="008461BE" w:rsidRDefault="008461BE" w:rsidP="008461BE"/>
    <w:p w14:paraId="044A4618" w14:textId="77777777" w:rsidR="001C546F" w:rsidRDefault="001C546F" w:rsidP="008461BE"/>
    <w:p w14:paraId="3EE8B90D" w14:textId="77777777" w:rsidR="001C546F" w:rsidRDefault="001C546F" w:rsidP="008461BE"/>
    <w:p w14:paraId="5297CE71" w14:textId="77777777" w:rsidR="001C546F" w:rsidRDefault="001C546F" w:rsidP="008461BE"/>
    <w:p w14:paraId="7798EF44" w14:textId="77777777" w:rsidR="001C546F" w:rsidRDefault="001C546F" w:rsidP="008461BE"/>
    <w:p w14:paraId="6B279C49" w14:textId="77777777" w:rsidR="001C546F" w:rsidRDefault="001C546F" w:rsidP="008461BE"/>
    <w:p w14:paraId="0291C3B2" w14:textId="77777777" w:rsidR="001C546F" w:rsidRDefault="001C546F" w:rsidP="008461BE"/>
    <w:p w14:paraId="0345867A" w14:textId="77777777" w:rsidR="001C546F" w:rsidRDefault="001C546F" w:rsidP="008461BE"/>
    <w:p w14:paraId="24FD20A0" w14:textId="77777777" w:rsidR="001C546F" w:rsidRDefault="001C546F" w:rsidP="008461BE"/>
    <w:p w14:paraId="279537B6" w14:textId="77777777" w:rsidR="001C546F" w:rsidRDefault="001C546F" w:rsidP="008461BE"/>
    <w:p w14:paraId="4C8F3BB9" w14:textId="77777777" w:rsidR="001C546F" w:rsidRDefault="001C546F" w:rsidP="008461BE"/>
    <w:p w14:paraId="75926988" w14:textId="77777777" w:rsidR="001C546F" w:rsidRDefault="001C546F" w:rsidP="008461BE"/>
    <w:p w14:paraId="154E4843" w14:textId="77777777" w:rsidR="001C546F" w:rsidRDefault="001C546F" w:rsidP="008461BE"/>
    <w:p w14:paraId="61B5686D" w14:textId="77777777" w:rsidR="001C546F" w:rsidRPr="008461BE" w:rsidRDefault="001C546F" w:rsidP="008461BE"/>
    <w:p w14:paraId="4C4363A3" w14:textId="614D48BC" w:rsidR="005E4824" w:rsidRPr="00956FD8" w:rsidRDefault="005E4824" w:rsidP="00DA79CD">
      <w:pPr>
        <w:pStyle w:val="Heading2"/>
      </w:pPr>
      <w:bookmarkStart w:id="193" w:name="_Toc153554684"/>
      <w:bookmarkStart w:id="194" w:name="_Toc156159544"/>
      <w:bookmarkStart w:id="195" w:name="_Toc163207905"/>
      <w:r>
        <w:lastRenderedPageBreak/>
        <w:t>Operations Maker</w:t>
      </w:r>
      <w:bookmarkEnd w:id="193"/>
      <w:bookmarkEnd w:id="194"/>
      <w:bookmarkEnd w:id="195"/>
    </w:p>
    <w:p w14:paraId="50524C24" w14:textId="77777777" w:rsidR="005E4824" w:rsidRPr="00956FD8" w:rsidRDefault="005E4824" w:rsidP="007C1709">
      <w:pPr>
        <w:pStyle w:val="Heading3"/>
        <w:rPr>
          <w:i/>
        </w:rPr>
      </w:pPr>
      <w:bookmarkStart w:id="196" w:name="_Toc156159545"/>
      <w:bookmarkStart w:id="197" w:name="_Toc163207906"/>
      <w:r w:rsidRPr="00956FD8">
        <w:t>Description</w:t>
      </w:r>
      <w:bookmarkEnd w:id="196"/>
      <w:bookmarkEnd w:id="197"/>
    </w:p>
    <w:p w14:paraId="07EA96CB" w14:textId="77777777" w:rsidR="00555D2F" w:rsidRPr="0014486C" w:rsidRDefault="00555D2F"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6BB5EC8F" w14:textId="77777777" w:rsidR="00695E3E"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 xml:space="preserve">Inquiry </w:t>
      </w:r>
      <w:r w:rsidRPr="0014486C">
        <w:rPr>
          <w:rFonts w:asciiTheme="minorHAnsi" w:hAnsiTheme="minorHAnsi" w:cstheme="minorHAnsi"/>
          <w:szCs w:val="24"/>
        </w:rPr>
        <w:t>request</w:t>
      </w:r>
      <w:r w:rsidR="00695E3E" w:rsidRPr="0014486C">
        <w:rPr>
          <w:rFonts w:asciiTheme="minorHAnsi" w:hAnsiTheme="minorHAnsi" w:cstheme="minorHAnsi"/>
          <w:szCs w:val="24"/>
        </w:rPr>
        <w:t>:</w:t>
      </w:r>
    </w:p>
    <w:p w14:paraId="75F1AA53" w14:textId="36C14679" w:rsidR="00695E3E" w:rsidRPr="0014486C" w:rsidRDefault="00695E3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The user will receive the request submitted by Compliance Checker</w:t>
      </w:r>
      <w:r w:rsidR="006D4627" w:rsidRPr="0014486C">
        <w:rPr>
          <w:rFonts w:asciiTheme="minorHAnsi" w:hAnsiTheme="minorHAnsi" w:cstheme="minorHAnsi"/>
          <w:szCs w:val="24"/>
        </w:rPr>
        <w:t>.</w:t>
      </w:r>
    </w:p>
    <w:p w14:paraId="75A119D9" w14:textId="237B2D66" w:rsidR="00695E3E" w:rsidRDefault="00695E3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review </w:t>
      </w:r>
      <w:r w:rsidR="008D6A58" w:rsidRPr="0014486C">
        <w:rPr>
          <w:rFonts w:asciiTheme="minorHAnsi" w:hAnsiTheme="minorHAnsi" w:cstheme="minorHAnsi"/>
          <w:szCs w:val="24"/>
        </w:rPr>
        <w:t xml:space="preserve">the request and perform customer exposure </w:t>
      </w:r>
      <w:r w:rsidR="00445C6E">
        <w:rPr>
          <w:rFonts w:asciiTheme="minorHAnsi" w:hAnsiTheme="minorHAnsi" w:cstheme="minorHAnsi"/>
          <w:szCs w:val="24"/>
        </w:rPr>
        <w:t xml:space="preserve">by fetching the products again if required. </w:t>
      </w:r>
    </w:p>
    <w:p w14:paraId="5102F270" w14:textId="6EFE0C59" w:rsidR="008461BE" w:rsidRPr="0014486C" w:rsidRDefault="008461BE" w:rsidP="003B222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14:paraId="74CFB334" w14:textId="0F783D1B" w:rsidR="00A6063B" w:rsidRPr="0014486C" w:rsidRDefault="00A6063B"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Customer Exposure </w:t>
      </w:r>
      <w:r w:rsidR="00F60A66">
        <w:rPr>
          <w:rFonts w:asciiTheme="minorHAnsi" w:hAnsiTheme="minorHAnsi" w:cstheme="minorHAnsi"/>
          <w:szCs w:val="24"/>
        </w:rPr>
        <w:t>Excel</w:t>
      </w:r>
      <w:r w:rsidRPr="0014486C">
        <w:rPr>
          <w:rFonts w:asciiTheme="minorHAnsi" w:hAnsiTheme="minorHAnsi" w:cstheme="minorHAnsi"/>
          <w:szCs w:val="24"/>
        </w:rPr>
        <w:t xml:space="preserve"> file will be generated </w:t>
      </w:r>
      <w:r w:rsidR="00506427" w:rsidRPr="0014486C">
        <w:rPr>
          <w:rFonts w:asciiTheme="minorHAnsi" w:hAnsiTheme="minorHAnsi" w:cstheme="minorHAnsi"/>
          <w:szCs w:val="24"/>
        </w:rPr>
        <w:t>and</w:t>
      </w:r>
      <w:r w:rsidRPr="0014486C">
        <w:rPr>
          <w:rFonts w:asciiTheme="minorHAnsi" w:hAnsiTheme="minorHAnsi" w:cstheme="minorHAnsi"/>
          <w:szCs w:val="24"/>
        </w:rPr>
        <w:t xml:space="preserve"> attached along with WI</w:t>
      </w:r>
      <w:r w:rsidR="004456A1">
        <w:rPr>
          <w:rFonts w:asciiTheme="minorHAnsi" w:hAnsiTheme="minorHAnsi" w:cstheme="minorHAnsi"/>
          <w:szCs w:val="24"/>
        </w:rPr>
        <w:t xml:space="preserve"> when the WI is submitted by the </w:t>
      </w:r>
      <w:r w:rsidR="0059358A">
        <w:rPr>
          <w:rFonts w:asciiTheme="minorHAnsi" w:hAnsiTheme="minorHAnsi" w:cstheme="minorHAnsi"/>
          <w:szCs w:val="24"/>
        </w:rPr>
        <w:t>maker.</w:t>
      </w:r>
      <w:r w:rsidR="008461BE">
        <w:rPr>
          <w:rFonts w:asciiTheme="minorHAnsi" w:hAnsiTheme="minorHAnsi" w:cstheme="minorHAnsi"/>
          <w:szCs w:val="24"/>
        </w:rPr>
        <w:t xml:space="preserve"> The excel will only be generated for FIU request type. For CIR the Excel file is not supposed to be generated. </w:t>
      </w:r>
    </w:p>
    <w:p w14:paraId="1AB33330" w14:textId="2323A915" w:rsidR="002E3CAE" w:rsidRPr="0014486C" w:rsidRDefault="002E3CA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queue. </w:t>
      </w:r>
    </w:p>
    <w:p w14:paraId="2DF6642C" w14:textId="77777777" w:rsidR="00695E3E"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w:t>
      </w:r>
      <w:r w:rsidR="00695E3E" w:rsidRPr="0014486C">
        <w:rPr>
          <w:rFonts w:asciiTheme="minorHAnsi" w:hAnsiTheme="minorHAnsi" w:cstheme="minorHAnsi"/>
          <w:szCs w:val="24"/>
        </w:rPr>
        <w:t xml:space="preserve">: </w:t>
      </w:r>
    </w:p>
    <w:p w14:paraId="78294CAE" w14:textId="71B6B491" w:rsidR="008461BE" w:rsidRDefault="00A6063B" w:rsidP="008461B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receive </w:t>
      </w:r>
      <w:r w:rsidR="00506427" w:rsidRPr="0014486C">
        <w:rPr>
          <w:rFonts w:asciiTheme="minorHAnsi" w:hAnsiTheme="minorHAnsi" w:cstheme="minorHAnsi"/>
          <w:szCs w:val="24"/>
        </w:rPr>
        <w:t xml:space="preserve">the request from </w:t>
      </w:r>
      <w:r w:rsidR="00B63111">
        <w:rPr>
          <w:rFonts w:asciiTheme="minorHAnsi" w:hAnsiTheme="minorHAnsi" w:cstheme="minorHAnsi"/>
          <w:szCs w:val="24"/>
        </w:rPr>
        <w:t>Compliance Checker</w:t>
      </w:r>
      <w:r w:rsidR="008461BE">
        <w:rPr>
          <w:rFonts w:asciiTheme="minorHAnsi" w:hAnsiTheme="minorHAnsi" w:cstheme="minorHAnsi"/>
          <w:szCs w:val="24"/>
        </w:rPr>
        <w:t xml:space="preserve"> if no Islamic Product was there to freeze and from Hold queue if there was Islamic Product for IOPS Unit. </w:t>
      </w:r>
    </w:p>
    <w:p w14:paraId="6C24142B" w14:textId="77777777" w:rsidR="003C10EB" w:rsidRDefault="008109B2"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w:t>
      </w:r>
      <w:r w:rsidR="005067B9" w:rsidRPr="008461BE">
        <w:rPr>
          <w:rFonts w:asciiTheme="minorHAnsi" w:hAnsiTheme="minorHAnsi" w:cstheme="minorHAnsi"/>
          <w:szCs w:val="24"/>
        </w:rPr>
        <w:t xml:space="preserve">and perform customer exposure </w:t>
      </w:r>
      <w:r w:rsidR="00445C6E">
        <w:rPr>
          <w:rFonts w:asciiTheme="minorHAnsi" w:hAnsiTheme="minorHAnsi" w:cstheme="minorHAnsi"/>
          <w:szCs w:val="24"/>
        </w:rPr>
        <w:t>by fetching the products again if required</w:t>
      </w:r>
      <w:r w:rsidR="005067B9" w:rsidRPr="008461BE">
        <w:rPr>
          <w:rFonts w:asciiTheme="minorHAnsi" w:hAnsiTheme="minorHAnsi" w:cstheme="minorHAnsi"/>
          <w:szCs w:val="24"/>
        </w:rPr>
        <w:t xml:space="preserve">. </w:t>
      </w:r>
    </w:p>
    <w:p w14:paraId="48F5F42B" w14:textId="380DEC11" w:rsidR="003C10EB" w:rsidRPr="003C10EB" w:rsidRDefault="003C10EB" w:rsidP="003C10EB">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14:paraId="1E2EA461" w14:textId="299C7C2B" w:rsidR="008461BE" w:rsidRDefault="003C10EB"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00F60A66" w:rsidRPr="008461BE">
        <w:rPr>
          <w:rFonts w:asciiTheme="minorHAnsi" w:hAnsiTheme="minorHAnsi" w:cstheme="minorHAnsi"/>
          <w:szCs w:val="24"/>
        </w:rPr>
        <w:t>Excel</w:t>
      </w:r>
      <w:r w:rsidR="005067B9" w:rsidRPr="008461BE">
        <w:rPr>
          <w:rFonts w:asciiTheme="minorHAnsi" w:hAnsiTheme="minorHAnsi" w:cstheme="minorHAnsi"/>
          <w:szCs w:val="24"/>
        </w:rPr>
        <w:t xml:space="preserve"> File will be generated and get attached with the WI</w:t>
      </w:r>
      <w:r w:rsidR="008461BE">
        <w:rPr>
          <w:rFonts w:asciiTheme="minorHAnsi" w:hAnsiTheme="minorHAnsi" w:cstheme="minorHAnsi"/>
          <w:szCs w:val="24"/>
        </w:rPr>
        <w:t xml:space="preserve"> </w:t>
      </w:r>
      <w:r w:rsidR="0059358A">
        <w:rPr>
          <w:rFonts w:asciiTheme="minorHAnsi" w:hAnsiTheme="minorHAnsi" w:cstheme="minorHAnsi"/>
          <w:szCs w:val="24"/>
        </w:rPr>
        <w:t xml:space="preserve">on final submission of the WI </w:t>
      </w:r>
      <w:r w:rsidR="008461BE">
        <w:rPr>
          <w:rFonts w:asciiTheme="minorHAnsi" w:hAnsiTheme="minorHAnsi" w:cstheme="minorHAnsi"/>
          <w:szCs w:val="24"/>
        </w:rPr>
        <w:t xml:space="preserve">for FIU and not for CIR. </w:t>
      </w:r>
    </w:p>
    <w:p w14:paraId="1942A704" w14:textId="057E807B" w:rsidR="00AA68A1" w:rsidRPr="008461BE" w:rsidRDefault="001F20ED"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Unit in case of Islamic Products</w:t>
      </w:r>
      <w:r w:rsidRPr="008461BE">
        <w:rPr>
          <w:rFonts w:asciiTheme="minorHAnsi" w:hAnsiTheme="minorHAnsi" w:cstheme="minorHAnsi"/>
          <w:szCs w:val="24"/>
        </w:rPr>
        <w:t xml:space="preserve"> </w:t>
      </w:r>
      <w:r w:rsidR="00AA68A1" w:rsidRPr="008461BE">
        <w:rPr>
          <w:rFonts w:asciiTheme="minorHAnsi" w:hAnsiTheme="minorHAnsi" w:cstheme="minorHAnsi"/>
          <w:szCs w:val="24"/>
        </w:rPr>
        <w:t xml:space="preserve">in the form of comments will be reflected in decision and remarks history table for the user to view it. </w:t>
      </w:r>
    </w:p>
    <w:p w14:paraId="4C9AD218" w14:textId="489A1811" w:rsidR="00F71BEF" w:rsidRPr="0014486C" w:rsidRDefault="00884201"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t>
      </w:r>
      <w:r w:rsidR="00BC7477" w:rsidRPr="0014486C">
        <w:rPr>
          <w:rFonts w:asciiTheme="minorHAnsi" w:hAnsiTheme="minorHAnsi" w:cstheme="minorHAnsi"/>
          <w:szCs w:val="24"/>
        </w:rPr>
        <w:t xml:space="preserve">WI and it will move to Operations Checker. </w:t>
      </w:r>
    </w:p>
    <w:p w14:paraId="0C21017F" w14:textId="22FC7A96" w:rsidR="00F71BEF"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0075009C" w:rsidRPr="0014486C">
        <w:rPr>
          <w:rFonts w:asciiTheme="minorHAnsi" w:hAnsiTheme="minorHAnsi" w:cstheme="minorHAnsi"/>
          <w:b/>
          <w:bCs/>
          <w:szCs w:val="24"/>
        </w:rPr>
        <w:t>U</w:t>
      </w:r>
      <w:r w:rsidRPr="0014486C">
        <w:rPr>
          <w:rFonts w:asciiTheme="minorHAnsi" w:hAnsiTheme="minorHAnsi" w:cstheme="minorHAnsi"/>
          <w:b/>
          <w:bCs/>
          <w:szCs w:val="24"/>
        </w:rPr>
        <w:t>n-Freeze</w:t>
      </w:r>
      <w:r w:rsidRPr="0014486C">
        <w:rPr>
          <w:rFonts w:asciiTheme="minorHAnsi" w:hAnsiTheme="minorHAnsi" w:cstheme="minorHAnsi"/>
          <w:szCs w:val="24"/>
        </w:rPr>
        <w:t xml:space="preserve"> request</w:t>
      </w:r>
      <w:r w:rsidR="00F71BEF" w:rsidRPr="0014486C">
        <w:rPr>
          <w:rFonts w:asciiTheme="minorHAnsi" w:hAnsiTheme="minorHAnsi" w:cstheme="minorHAnsi"/>
          <w:szCs w:val="24"/>
        </w:rPr>
        <w:t>:</w:t>
      </w:r>
    </w:p>
    <w:p w14:paraId="431A6008" w14:textId="77777777" w:rsidR="008461BE" w:rsidRDefault="00F71BEF" w:rsidP="008461B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lastRenderedPageBreak/>
        <w:t xml:space="preserve">The user will receive the request </w:t>
      </w:r>
      <w:r w:rsidR="00B12269" w:rsidRPr="0014486C">
        <w:rPr>
          <w:rFonts w:asciiTheme="minorHAnsi" w:hAnsiTheme="minorHAnsi" w:cstheme="minorHAnsi"/>
          <w:szCs w:val="24"/>
        </w:rPr>
        <w:t xml:space="preserve">post system integration where un-freeze call was placed </w:t>
      </w:r>
      <w:r w:rsidR="008461BE" w:rsidRPr="0014486C">
        <w:rPr>
          <w:rFonts w:asciiTheme="minorHAnsi" w:hAnsiTheme="minorHAnsi" w:cstheme="minorHAnsi"/>
          <w:szCs w:val="24"/>
        </w:rPr>
        <w:t>successfully,</w:t>
      </w:r>
      <w:r w:rsidR="008461BE">
        <w:rPr>
          <w:rFonts w:asciiTheme="minorHAnsi" w:hAnsiTheme="minorHAnsi" w:cstheme="minorHAnsi"/>
          <w:szCs w:val="24"/>
        </w:rPr>
        <w:t xml:space="preserve"> and no Islamic Product was selected by the user. The user will receive the request from ‘Hold’ queue in case if there were any Islamic Products selected for Unfreeze request. </w:t>
      </w:r>
    </w:p>
    <w:p w14:paraId="18F21CCB" w14:textId="77777777" w:rsidR="0068227E" w:rsidRDefault="00B12269"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and perform customer exposure </w:t>
      </w:r>
      <w:r w:rsidR="0068227E">
        <w:rPr>
          <w:rFonts w:asciiTheme="minorHAnsi" w:hAnsiTheme="minorHAnsi" w:cstheme="minorHAnsi"/>
          <w:szCs w:val="24"/>
        </w:rPr>
        <w:t>by fetching the products again if required</w:t>
      </w:r>
      <w:r w:rsidRPr="008461BE">
        <w:rPr>
          <w:rFonts w:asciiTheme="minorHAnsi" w:hAnsiTheme="minorHAnsi" w:cstheme="minorHAnsi"/>
          <w:szCs w:val="24"/>
        </w:rPr>
        <w:t xml:space="preserve">. </w:t>
      </w:r>
    </w:p>
    <w:p w14:paraId="1B879F94" w14:textId="02689750" w:rsidR="0068227E" w:rsidRDefault="0068227E"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The products will be refreshed and if there is any new product added by this time, then there will be a clear identification on the row as new product added.</w:t>
      </w:r>
    </w:p>
    <w:p w14:paraId="5BD24EA6" w14:textId="2701B9B6" w:rsidR="008461BE" w:rsidRDefault="0068227E"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00F60A66" w:rsidRPr="008461BE">
        <w:rPr>
          <w:rFonts w:asciiTheme="minorHAnsi" w:hAnsiTheme="minorHAnsi" w:cstheme="minorHAnsi"/>
          <w:szCs w:val="24"/>
        </w:rPr>
        <w:t xml:space="preserve">Excel </w:t>
      </w:r>
      <w:r w:rsidR="00B12269" w:rsidRPr="008461BE">
        <w:rPr>
          <w:rFonts w:asciiTheme="minorHAnsi" w:hAnsiTheme="minorHAnsi" w:cstheme="minorHAnsi"/>
          <w:szCs w:val="24"/>
        </w:rPr>
        <w:t xml:space="preserve">File will be generated </w:t>
      </w:r>
      <w:r w:rsidR="00C12D87" w:rsidRPr="008461BE">
        <w:rPr>
          <w:rFonts w:asciiTheme="minorHAnsi" w:hAnsiTheme="minorHAnsi" w:cstheme="minorHAnsi"/>
          <w:szCs w:val="24"/>
        </w:rPr>
        <w:t>and</w:t>
      </w:r>
      <w:r w:rsidR="00B12269" w:rsidRPr="008461BE">
        <w:rPr>
          <w:rFonts w:asciiTheme="minorHAnsi" w:hAnsiTheme="minorHAnsi" w:cstheme="minorHAnsi"/>
          <w:szCs w:val="24"/>
        </w:rPr>
        <w:t xml:space="preserve"> attached with the WI</w:t>
      </w:r>
      <w:r w:rsidR="00213CA6">
        <w:rPr>
          <w:rFonts w:asciiTheme="minorHAnsi" w:hAnsiTheme="minorHAnsi" w:cstheme="minorHAnsi"/>
          <w:szCs w:val="24"/>
        </w:rPr>
        <w:t xml:space="preserve"> on the </w:t>
      </w:r>
      <w:r w:rsidR="00E80055">
        <w:rPr>
          <w:rFonts w:asciiTheme="minorHAnsi" w:hAnsiTheme="minorHAnsi" w:cstheme="minorHAnsi"/>
          <w:szCs w:val="24"/>
        </w:rPr>
        <w:t>final submission of the WI from maker</w:t>
      </w:r>
      <w:r w:rsidR="008461BE">
        <w:rPr>
          <w:rFonts w:asciiTheme="minorHAnsi" w:hAnsiTheme="minorHAnsi" w:cstheme="minorHAnsi"/>
          <w:szCs w:val="24"/>
        </w:rPr>
        <w:t xml:space="preserve"> for FIU </w:t>
      </w:r>
      <w:r w:rsidR="00E80055">
        <w:rPr>
          <w:rFonts w:asciiTheme="minorHAnsi" w:hAnsiTheme="minorHAnsi" w:cstheme="minorHAnsi"/>
          <w:szCs w:val="24"/>
        </w:rPr>
        <w:t xml:space="preserve">requests </w:t>
      </w:r>
      <w:r w:rsidR="008461BE">
        <w:rPr>
          <w:rFonts w:asciiTheme="minorHAnsi" w:hAnsiTheme="minorHAnsi" w:cstheme="minorHAnsi"/>
          <w:szCs w:val="24"/>
        </w:rPr>
        <w:t xml:space="preserve">and not for CIR. </w:t>
      </w:r>
    </w:p>
    <w:p w14:paraId="70AF0A25" w14:textId="5E03FD49" w:rsidR="00B12269" w:rsidRPr="008461BE" w:rsidRDefault="00B12269"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 xml:space="preserve">unit </w:t>
      </w:r>
      <w:r w:rsidRPr="008461BE">
        <w:rPr>
          <w:rFonts w:asciiTheme="minorHAnsi" w:hAnsiTheme="minorHAnsi" w:cstheme="minorHAnsi"/>
          <w:szCs w:val="24"/>
        </w:rPr>
        <w:t xml:space="preserve">in the form of comments will be reflected in decision and remarks history table for the user to view it. </w:t>
      </w:r>
    </w:p>
    <w:p w14:paraId="08083898" w14:textId="7F8C7320" w:rsidR="003B222E" w:rsidRPr="0014486C" w:rsidRDefault="00B12269"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w:t>
      </w:r>
    </w:p>
    <w:p w14:paraId="195AE7EC" w14:textId="648B4009" w:rsidR="003B222E" w:rsidRPr="0014486C" w:rsidRDefault="006D4627" w:rsidP="003B222E">
      <w:pPr>
        <w:pStyle w:val="ListParagraph"/>
        <w:numPr>
          <w:ilvl w:val="0"/>
          <w:numId w:val="21"/>
        </w:numPr>
        <w:spacing w:line="360" w:lineRule="auto"/>
        <w:rPr>
          <w:rFonts w:asciiTheme="minorHAnsi" w:hAnsiTheme="minorHAnsi" w:cstheme="minorHAnsi"/>
          <w:szCs w:val="24"/>
        </w:rPr>
      </w:pPr>
      <w:commentRangeStart w:id="198"/>
      <w:commentRangeStart w:id="199"/>
      <w:r w:rsidRPr="0014486C">
        <w:rPr>
          <w:rFonts w:asciiTheme="minorHAnsi" w:hAnsiTheme="minorHAnsi" w:cstheme="minorHAnsi"/>
          <w:szCs w:val="24"/>
        </w:rPr>
        <w:t xml:space="preserve">User will fetch the </w:t>
      </w:r>
      <w:r w:rsidR="00294809">
        <w:rPr>
          <w:rFonts w:asciiTheme="minorHAnsi" w:hAnsiTheme="minorHAnsi" w:cstheme="minorHAnsi"/>
          <w:szCs w:val="24"/>
        </w:rPr>
        <w:t>products</w:t>
      </w:r>
      <w:r w:rsidR="00711397" w:rsidRPr="0014486C">
        <w:rPr>
          <w:rFonts w:asciiTheme="minorHAnsi" w:hAnsiTheme="minorHAnsi" w:cstheme="minorHAnsi"/>
          <w:szCs w:val="24"/>
        </w:rPr>
        <w:t xml:space="preserve"> </w:t>
      </w:r>
      <w:r w:rsidRPr="0014486C">
        <w:rPr>
          <w:rFonts w:asciiTheme="minorHAnsi" w:hAnsiTheme="minorHAnsi" w:cstheme="minorHAnsi"/>
          <w:szCs w:val="24"/>
        </w:rPr>
        <w:t>for each customer with the click of a button</w:t>
      </w:r>
      <w:r w:rsidR="00294809">
        <w:rPr>
          <w:rFonts w:asciiTheme="minorHAnsi" w:hAnsiTheme="minorHAnsi" w:cstheme="minorHAnsi"/>
          <w:szCs w:val="24"/>
        </w:rPr>
        <w:t xml:space="preserve"> against each CIF </w:t>
      </w:r>
      <w:r w:rsidR="00295697">
        <w:rPr>
          <w:rFonts w:asciiTheme="minorHAnsi" w:hAnsiTheme="minorHAnsi" w:cstheme="minorHAnsi"/>
          <w:szCs w:val="24"/>
        </w:rPr>
        <w:t>‘Fetch Products’</w:t>
      </w:r>
      <w:r w:rsidRPr="0014486C">
        <w:rPr>
          <w:rFonts w:asciiTheme="minorHAnsi" w:hAnsiTheme="minorHAnsi" w:cstheme="minorHAnsi"/>
          <w:szCs w:val="24"/>
        </w:rPr>
        <w:t>.</w:t>
      </w:r>
      <w:commentRangeEnd w:id="198"/>
      <w:r w:rsidR="00A97146" w:rsidRPr="0014486C">
        <w:rPr>
          <w:rStyle w:val="CommentReference"/>
          <w:rFonts w:asciiTheme="minorHAnsi" w:hAnsiTheme="minorHAnsi" w:cstheme="minorHAnsi"/>
          <w:sz w:val="24"/>
          <w:szCs w:val="24"/>
        </w:rPr>
        <w:commentReference w:id="198"/>
      </w:r>
      <w:commentRangeEnd w:id="199"/>
      <w:r w:rsidR="0061393C" w:rsidRPr="0014486C">
        <w:rPr>
          <w:rStyle w:val="CommentReference"/>
          <w:rFonts w:asciiTheme="minorHAnsi" w:hAnsiTheme="minorHAnsi" w:cstheme="minorHAnsi"/>
          <w:sz w:val="24"/>
          <w:szCs w:val="24"/>
        </w:rPr>
        <w:commentReference w:id="199"/>
      </w:r>
      <w:r w:rsidR="008461BE">
        <w:rPr>
          <w:rFonts w:asciiTheme="minorHAnsi" w:hAnsiTheme="minorHAnsi" w:cstheme="minorHAnsi"/>
          <w:szCs w:val="24"/>
        </w:rPr>
        <w:t xml:space="preserve"> – this will be done for all request types. If in case any new product is added on refreshing the </w:t>
      </w:r>
      <w:r w:rsidR="00F327B2">
        <w:rPr>
          <w:rFonts w:asciiTheme="minorHAnsi" w:hAnsiTheme="minorHAnsi" w:cstheme="minorHAnsi"/>
          <w:szCs w:val="24"/>
        </w:rPr>
        <w:t>products,</w:t>
      </w:r>
      <w:r w:rsidR="008461BE">
        <w:rPr>
          <w:rFonts w:asciiTheme="minorHAnsi" w:hAnsiTheme="minorHAnsi" w:cstheme="minorHAnsi"/>
          <w:szCs w:val="24"/>
        </w:rPr>
        <w:t xml:space="preserve"> </w:t>
      </w:r>
      <w:r w:rsidR="00F327B2">
        <w:rPr>
          <w:rFonts w:asciiTheme="minorHAnsi" w:hAnsiTheme="minorHAnsi" w:cstheme="minorHAnsi"/>
          <w:szCs w:val="24"/>
        </w:rPr>
        <w:t xml:space="preserve">then there will be an identification on the grid that a new product has been added. </w:t>
      </w:r>
      <w:r w:rsidR="00E80055">
        <w:rPr>
          <w:rFonts w:asciiTheme="minorHAnsi" w:hAnsiTheme="minorHAnsi" w:cstheme="minorHAnsi"/>
          <w:szCs w:val="24"/>
        </w:rPr>
        <w:t>(Color</w:t>
      </w:r>
      <w:r w:rsidR="00F327B2">
        <w:rPr>
          <w:rFonts w:asciiTheme="minorHAnsi" w:hAnsiTheme="minorHAnsi" w:cstheme="minorHAnsi"/>
          <w:szCs w:val="24"/>
        </w:rPr>
        <w:t xml:space="preserve"> Coding on the row)</w:t>
      </w:r>
    </w:p>
    <w:p w14:paraId="12B79691" w14:textId="1D782B1E" w:rsidR="003B222E" w:rsidRPr="0014486C" w:rsidRDefault="00F60A66" w:rsidP="003B222E">
      <w:pPr>
        <w:pStyle w:val="ListParagraph"/>
        <w:numPr>
          <w:ilvl w:val="0"/>
          <w:numId w:val="21"/>
        </w:numPr>
        <w:spacing w:line="360" w:lineRule="auto"/>
        <w:rPr>
          <w:rFonts w:asciiTheme="minorHAnsi" w:hAnsiTheme="minorHAnsi" w:cstheme="minorHAnsi"/>
          <w:szCs w:val="24"/>
        </w:rPr>
      </w:pPr>
      <w:r>
        <w:rPr>
          <w:rFonts w:asciiTheme="minorHAnsi" w:hAnsiTheme="minorHAnsi" w:cstheme="minorHAnsi"/>
          <w:szCs w:val="24"/>
        </w:rPr>
        <w:t>Excel</w:t>
      </w:r>
      <w:r w:rsidR="00943253" w:rsidRPr="0014486C">
        <w:rPr>
          <w:rFonts w:asciiTheme="minorHAnsi" w:hAnsiTheme="minorHAnsi" w:cstheme="minorHAnsi"/>
          <w:szCs w:val="24"/>
        </w:rPr>
        <w:t xml:space="preserve"> </w:t>
      </w:r>
      <w:r w:rsidR="00711397" w:rsidRPr="0014486C">
        <w:rPr>
          <w:rFonts w:asciiTheme="minorHAnsi" w:hAnsiTheme="minorHAnsi" w:cstheme="minorHAnsi"/>
          <w:szCs w:val="24"/>
        </w:rPr>
        <w:t>document</w:t>
      </w:r>
      <w:r w:rsidR="00F327B2">
        <w:rPr>
          <w:rFonts w:asciiTheme="minorHAnsi" w:hAnsiTheme="minorHAnsi" w:cstheme="minorHAnsi"/>
          <w:szCs w:val="24"/>
        </w:rPr>
        <w:t xml:space="preserve"> for </w:t>
      </w:r>
      <w:r w:rsidR="00295697">
        <w:rPr>
          <w:rFonts w:asciiTheme="minorHAnsi" w:hAnsiTheme="minorHAnsi" w:cstheme="minorHAnsi"/>
          <w:szCs w:val="24"/>
        </w:rPr>
        <w:t>Customer Exposure</w:t>
      </w:r>
      <w:r w:rsidR="00F327B2">
        <w:rPr>
          <w:rFonts w:asciiTheme="minorHAnsi" w:hAnsiTheme="minorHAnsi" w:cstheme="minorHAnsi"/>
          <w:szCs w:val="24"/>
        </w:rPr>
        <w:t xml:space="preserve"> in case of FIU request</w:t>
      </w:r>
      <w:r w:rsidR="00943253" w:rsidRPr="0014486C">
        <w:rPr>
          <w:rFonts w:asciiTheme="minorHAnsi" w:hAnsiTheme="minorHAnsi" w:cstheme="minorHAnsi"/>
          <w:szCs w:val="24"/>
        </w:rPr>
        <w:t xml:space="preserve"> will be generated for the customer exposure fetched</w:t>
      </w:r>
      <w:r w:rsidR="00842080" w:rsidRPr="0014486C">
        <w:rPr>
          <w:rFonts w:asciiTheme="minorHAnsi" w:hAnsiTheme="minorHAnsi" w:cstheme="minorHAnsi"/>
          <w:szCs w:val="24"/>
        </w:rPr>
        <w:t xml:space="preserve"> from account summary</w:t>
      </w:r>
      <w:r w:rsidR="00C44420">
        <w:rPr>
          <w:rFonts w:asciiTheme="minorHAnsi" w:hAnsiTheme="minorHAnsi" w:cstheme="minorHAnsi"/>
          <w:szCs w:val="24"/>
        </w:rPr>
        <w:t xml:space="preserve"> once the user submits the WI to Checker. </w:t>
      </w:r>
      <w:r w:rsidR="007D5E74">
        <w:rPr>
          <w:rFonts w:asciiTheme="minorHAnsi" w:hAnsiTheme="minorHAnsi" w:cstheme="minorHAnsi"/>
          <w:i/>
          <w:iCs/>
          <w:szCs w:val="24"/>
        </w:rPr>
        <w:t xml:space="preserve">&lt;Kindy refer the appendix D for template format&gt; </w:t>
      </w:r>
    </w:p>
    <w:p w14:paraId="571C826A" w14:textId="77777777" w:rsidR="003B222E" w:rsidRPr="0014486C" w:rsidRDefault="005E4824"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All the</w:t>
      </w:r>
      <w:r w:rsidR="006D4627" w:rsidRPr="0014486C">
        <w:rPr>
          <w:rFonts w:asciiTheme="minorHAnsi" w:hAnsiTheme="minorHAnsi" w:cstheme="minorHAnsi"/>
          <w:szCs w:val="24"/>
        </w:rPr>
        <w:t xml:space="preserve"> other</w:t>
      </w:r>
      <w:r w:rsidRPr="0014486C">
        <w:rPr>
          <w:rFonts w:asciiTheme="minorHAnsi" w:hAnsiTheme="minorHAnsi" w:cstheme="minorHAnsi"/>
          <w:szCs w:val="24"/>
        </w:rPr>
        <w:t xml:space="preserve"> fields and attachments will be visible to the user in the non-editable mode.</w:t>
      </w:r>
    </w:p>
    <w:p w14:paraId="08D4F98C" w14:textId="753A578A" w:rsidR="00030986" w:rsidRPr="0014486C" w:rsidRDefault="00030986"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91034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91034C">
        <w:rPr>
          <w:rFonts w:asciiTheme="minorHAnsi" w:hAnsiTheme="minorHAnsi" w:cstheme="minorHAnsi"/>
          <w:b/>
          <w:bCs/>
          <w:szCs w:val="24"/>
        </w:rPr>
        <w:t>Operations Checker’</w:t>
      </w:r>
      <w:r w:rsidRPr="0014486C">
        <w:rPr>
          <w:rFonts w:asciiTheme="minorHAnsi" w:hAnsiTheme="minorHAnsi" w:cstheme="minorHAnsi"/>
          <w:szCs w:val="24"/>
        </w:rPr>
        <w:t xml:space="preserve"> Work-step</w:t>
      </w:r>
      <w:r w:rsidR="003B222E" w:rsidRPr="0014486C">
        <w:rPr>
          <w:rFonts w:asciiTheme="minorHAnsi" w:hAnsiTheme="minorHAnsi" w:cstheme="minorHAnsi"/>
          <w:szCs w:val="24"/>
        </w:rPr>
        <w:t xml:space="preserve"> in all cases. </w:t>
      </w:r>
    </w:p>
    <w:p w14:paraId="3844B742" w14:textId="77777777" w:rsidR="005831DF" w:rsidRPr="0014486C" w:rsidRDefault="005831DF" w:rsidP="005831DF">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252"/>
      </w:tblGrid>
      <w:tr w:rsidR="00931DE0" w:rsidRPr="0014486C" w14:paraId="07BE910F" w14:textId="77777777" w:rsidTr="00931DE0">
        <w:trPr>
          <w:jc w:val="center"/>
        </w:trPr>
        <w:tc>
          <w:tcPr>
            <w:tcW w:w="2547" w:type="dxa"/>
          </w:tcPr>
          <w:p w14:paraId="682D08F8" w14:textId="77777777" w:rsidR="00931DE0" w:rsidRPr="0014486C" w:rsidRDefault="00931DE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252" w:type="dxa"/>
          </w:tcPr>
          <w:p w14:paraId="6F1EB2CF" w14:textId="77777777" w:rsidR="00931DE0" w:rsidRPr="0014486C" w:rsidRDefault="00931DE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931DE0" w:rsidRPr="0014486C" w14:paraId="7E17DABF" w14:textId="77777777" w:rsidTr="00931DE0">
        <w:trPr>
          <w:jc w:val="center"/>
        </w:trPr>
        <w:tc>
          <w:tcPr>
            <w:tcW w:w="2547" w:type="dxa"/>
          </w:tcPr>
          <w:p w14:paraId="34CFA89E" w14:textId="0C628C5D" w:rsidR="00931DE0" w:rsidRPr="0014486C" w:rsidRDefault="00931DE0" w:rsidP="00276E14">
            <w:pPr>
              <w:spacing w:line="360" w:lineRule="auto"/>
              <w:rPr>
                <w:rFonts w:asciiTheme="minorHAnsi" w:hAnsiTheme="minorHAnsi" w:cstheme="minorHAnsi"/>
                <w:szCs w:val="24"/>
              </w:rPr>
            </w:pPr>
            <w:r w:rsidRPr="0014486C">
              <w:rPr>
                <w:rFonts w:asciiTheme="minorHAnsi" w:hAnsiTheme="minorHAnsi" w:cstheme="minorHAnsi"/>
                <w:szCs w:val="24"/>
              </w:rPr>
              <w:t>Submit</w:t>
            </w:r>
          </w:p>
        </w:tc>
        <w:tc>
          <w:tcPr>
            <w:tcW w:w="4252" w:type="dxa"/>
          </w:tcPr>
          <w:p w14:paraId="00A61247" w14:textId="0BACDF70" w:rsidR="00931DE0" w:rsidRPr="0014486C" w:rsidRDefault="00931DE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Checker </w:t>
            </w:r>
          </w:p>
        </w:tc>
      </w:tr>
    </w:tbl>
    <w:p w14:paraId="314F05CA" w14:textId="77777777" w:rsidR="005831DF" w:rsidRDefault="005831DF" w:rsidP="005831DF">
      <w:pPr>
        <w:spacing w:line="360" w:lineRule="auto"/>
        <w:rPr>
          <w:rFonts w:asciiTheme="minorHAnsi" w:hAnsiTheme="minorHAnsi" w:cstheme="minorHAnsi"/>
          <w:sz w:val="22"/>
          <w:szCs w:val="22"/>
        </w:rPr>
      </w:pPr>
    </w:p>
    <w:p w14:paraId="4F635A7E" w14:textId="77777777" w:rsidR="00934E18" w:rsidRDefault="00934E18" w:rsidP="005831DF">
      <w:pPr>
        <w:spacing w:line="360" w:lineRule="auto"/>
        <w:rPr>
          <w:rFonts w:asciiTheme="minorHAnsi" w:hAnsiTheme="minorHAnsi" w:cstheme="minorHAnsi"/>
          <w:sz w:val="22"/>
          <w:szCs w:val="22"/>
        </w:rPr>
      </w:pPr>
    </w:p>
    <w:p w14:paraId="7E2365C0" w14:textId="77777777" w:rsidR="00934E18" w:rsidRPr="005831DF" w:rsidRDefault="00934E18" w:rsidP="005831DF">
      <w:pPr>
        <w:spacing w:line="360" w:lineRule="auto"/>
        <w:rPr>
          <w:rFonts w:asciiTheme="minorHAnsi" w:hAnsiTheme="minorHAnsi" w:cstheme="minorHAnsi"/>
          <w:sz w:val="22"/>
          <w:szCs w:val="22"/>
        </w:rPr>
      </w:pPr>
    </w:p>
    <w:p w14:paraId="24916D2D" w14:textId="77777777" w:rsidR="005E4824" w:rsidRPr="00956FD8" w:rsidRDefault="005E4824" w:rsidP="007C1709">
      <w:pPr>
        <w:pStyle w:val="Heading3"/>
        <w:rPr>
          <w:i/>
        </w:rPr>
      </w:pPr>
      <w:bookmarkStart w:id="200" w:name="_Toc156159546"/>
      <w:bookmarkStart w:id="201" w:name="_Toc163207907"/>
      <w:r w:rsidRPr="00956FD8">
        <w:lastRenderedPageBreak/>
        <w:t>Access Details:</w:t>
      </w:r>
      <w:bookmarkEnd w:id="200"/>
      <w:bookmarkEnd w:id="201"/>
      <w:r w:rsidRPr="00956FD8">
        <w:t xml:space="preserve"> </w:t>
      </w:r>
    </w:p>
    <w:p w14:paraId="3D6D7279"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30986" w:rsidRPr="0014486C" w14:paraId="2A2ACEC0" w14:textId="77777777" w:rsidTr="00D336E2">
        <w:tc>
          <w:tcPr>
            <w:tcW w:w="4321" w:type="dxa"/>
          </w:tcPr>
          <w:p w14:paraId="57BF49E9"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0835A44" w14:textId="791F9D6C" w:rsidR="00030986" w:rsidRPr="0014486C" w:rsidRDefault="00030986"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w:t>
            </w:r>
            <w:r w:rsidR="0091034C" w:rsidRPr="0014486C">
              <w:rPr>
                <w:rFonts w:asciiTheme="minorHAnsi" w:eastAsia="Calibri" w:hAnsiTheme="minorHAnsi" w:cstheme="minorHAnsi"/>
                <w:szCs w:val="24"/>
              </w:rPr>
              <w:t>by Operations</w:t>
            </w:r>
            <w:r w:rsidRPr="0014486C">
              <w:rPr>
                <w:rFonts w:asciiTheme="minorHAnsi" w:eastAsia="Calibri" w:hAnsiTheme="minorHAnsi" w:cstheme="minorHAnsi"/>
                <w:szCs w:val="24"/>
              </w:rPr>
              <w:t xml:space="preserve"> users. </w:t>
            </w:r>
          </w:p>
        </w:tc>
      </w:tr>
      <w:tr w:rsidR="00030986" w:rsidRPr="0014486C" w14:paraId="1850A397" w14:textId="77777777" w:rsidTr="00D336E2">
        <w:tc>
          <w:tcPr>
            <w:tcW w:w="4321" w:type="dxa"/>
          </w:tcPr>
          <w:p w14:paraId="474A72BE"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E20B872"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30986" w:rsidRPr="0014486C" w14:paraId="1019C75B" w14:textId="77777777" w:rsidTr="00D336E2">
        <w:tc>
          <w:tcPr>
            <w:tcW w:w="4321" w:type="dxa"/>
          </w:tcPr>
          <w:p w14:paraId="68A097D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3EE17F3"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30986" w:rsidRPr="0014486C" w14:paraId="23CB0413" w14:textId="77777777" w:rsidTr="00D336E2">
        <w:tc>
          <w:tcPr>
            <w:tcW w:w="4321" w:type="dxa"/>
          </w:tcPr>
          <w:p w14:paraId="4801AE1F"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0381C0B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30986" w:rsidRPr="0014486C" w14:paraId="50B9051E" w14:textId="77777777" w:rsidTr="00D336E2">
        <w:tc>
          <w:tcPr>
            <w:tcW w:w="4321" w:type="dxa"/>
          </w:tcPr>
          <w:p w14:paraId="3E680D57"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8D4A48A"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0E95566" w14:textId="77777777" w:rsidR="005E4824" w:rsidRDefault="005E4824" w:rsidP="00611859">
      <w:pPr>
        <w:spacing w:line="360" w:lineRule="auto"/>
        <w:jc w:val="both"/>
        <w:rPr>
          <w:rFonts w:asciiTheme="minorHAnsi" w:hAnsiTheme="minorHAnsi" w:cstheme="minorHAnsi"/>
          <w:sz w:val="20"/>
        </w:rPr>
      </w:pPr>
    </w:p>
    <w:p w14:paraId="05DE8DF4" w14:textId="77777777" w:rsidR="00934E18" w:rsidRDefault="00934E18" w:rsidP="00611859">
      <w:pPr>
        <w:spacing w:line="360" w:lineRule="auto"/>
        <w:jc w:val="both"/>
        <w:rPr>
          <w:rFonts w:asciiTheme="minorHAnsi" w:hAnsiTheme="minorHAnsi" w:cstheme="minorHAnsi"/>
          <w:sz w:val="20"/>
        </w:rPr>
      </w:pPr>
    </w:p>
    <w:p w14:paraId="3F36B596" w14:textId="7A5E7F4D" w:rsidR="005E4824" w:rsidRPr="00956FD8" w:rsidRDefault="005E4824" w:rsidP="003B222E">
      <w:pPr>
        <w:pStyle w:val="Heading2"/>
      </w:pPr>
      <w:bookmarkStart w:id="202" w:name="_Toc153554685"/>
      <w:bookmarkStart w:id="203" w:name="_Toc156159547"/>
      <w:bookmarkStart w:id="204" w:name="_Toc163207908"/>
      <w:r>
        <w:t>Operations Checker</w:t>
      </w:r>
      <w:bookmarkEnd w:id="202"/>
      <w:bookmarkEnd w:id="203"/>
      <w:bookmarkEnd w:id="204"/>
    </w:p>
    <w:p w14:paraId="30E103E0" w14:textId="77777777" w:rsidR="005E4824" w:rsidRPr="00956FD8" w:rsidRDefault="005E4824" w:rsidP="007C1709">
      <w:pPr>
        <w:pStyle w:val="Heading3"/>
        <w:rPr>
          <w:i/>
        </w:rPr>
      </w:pPr>
      <w:bookmarkStart w:id="205" w:name="_Toc156159548"/>
      <w:bookmarkStart w:id="206" w:name="_Toc163207909"/>
      <w:r w:rsidRPr="00956FD8">
        <w:t>Description</w:t>
      </w:r>
      <w:bookmarkEnd w:id="205"/>
      <w:bookmarkEnd w:id="206"/>
    </w:p>
    <w:p w14:paraId="5579ACCE" w14:textId="77777777" w:rsidR="0031317C" w:rsidRPr="0014486C" w:rsidRDefault="00AC6BD8"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w:t>
      </w:r>
      <w:r w:rsidR="003F72D2" w:rsidRPr="0014486C">
        <w:rPr>
          <w:rFonts w:asciiTheme="minorHAnsi" w:hAnsiTheme="minorHAnsi" w:cstheme="minorHAnsi"/>
          <w:szCs w:val="24"/>
        </w:rPr>
        <w:t xml:space="preserve">i.e., the user will have access to this queue. </w:t>
      </w:r>
    </w:p>
    <w:p w14:paraId="06E48917" w14:textId="77777777"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w:t>
      </w:r>
      <w:r w:rsidR="00030986" w:rsidRPr="0014486C">
        <w:rPr>
          <w:rFonts w:asciiTheme="minorHAnsi" w:hAnsiTheme="minorHAnsi" w:cstheme="minorHAnsi"/>
          <w:szCs w:val="24"/>
        </w:rPr>
        <w:t>Operations Maker</w:t>
      </w:r>
      <w:r w:rsidRPr="0014486C">
        <w:rPr>
          <w:rFonts w:asciiTheme="minorHAnsi" w:hAnsiTheme="minorHAnsi" w:cstheme="minorHAnsi"/>
          <w:szCs w:val="24"/>
        </w:rPr>
        <w:t xml:space="preserve">. </w:t>
      </w:r>
    </w:p>
    <w:p w14:paraId="77B0F79B" w14:textId="77777777"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57C3921" w14:textId="55BC312A"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31317C" w:rsidRPr="0014486C">
        <w:rPr>
          <w:rFonts w:asciiTheme="minorHAnsi" w:hAnsiTheme="minorHAnsi" w:cstheme="minorHAnsi"/>
          <w:szCs w:val="24"/>
        </w:rPr>
        <w:t>work step</w:t>
      </w:r>
      <w:r w:rsidRPr="0014486C">
        <w:rPr>
          <w:rFonts w:asciiTheme="minorHAnsi" w:hAnsiTheme="minorHAnsi" w:cstheme="minorHAnsi"/>
          <w:szCs w:val="24"/>
        </w:rPr>
        <w:t xml:space="preserve"> as below</w:t>
      </w:r>
      <w:r w:rsidR="0031317C" w:rsidRPr="0014486C">
        <w:rPr>
          <w:rFonts w:asciiTheme="minorHAnsi" w:hAnsiTheme="minorHAnsi" w:cstheme="minorHAnsi"/>
          <w:szCs w:val="24"/>
        </w:rPr>
        <w:t>:</w:t>
      </w:r>
    </w:p>
    <w:p w14:paraId="40C5A93C" w14:textId="77777777" w:rsidR="0031317C"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00030986" w:rsidRPr="0014486C">
        <w:rPr>
          <w:rFonts w:asciiTheme="minorHAnsi" w:hAnsiTheme="minorHAnsi" w:cstheme="minorHAnsi"/>
          <w:b/>
          <w:bCs/>
          <w:szCs w:val="24"/>
        </w:rPr>
        <w:t>Operations Maker’</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31317C" w:rsidRPr="0014486C">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143A344A" w14:textId="77777777" w:rsidR="0031317C"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f there are some clarifications required from compliance</w:t>
      </w:r>
      <w:r w:rsidR="0031317C" w:rsidRPr="0014486C">
        <w:rPr>
          <w:rFonts w:asciiTheme="minorHAnsi" w:hAnsiTheme="minorHAnsi" w:cstheme="minorHAnsi"/>
          <w:szCs w:val="24"/>
        </w:rPr>
        <w:t>, u</w:t>
      </w:r>
      <w:r w:rsidRPr="0014486C">
        <w:rPr>
          <w:rFonts w:asciiTheme="minorHAnsi" w:hAnsiTheme="minorHAnsi" w:cstheme="minorHAnsi"/>
          <w:szCs w:val="24"/>
        </w:rPr>
        <w:t>ser will select the decision as ‘</w:t>
      </w:r>
      <w:r w:rsidR="00030986" w:rsidRPr="0014486C">
        <w:rPr>
          <w:rFonts w:asciiTheme="minorHAnsi" w:hAnsiTheme="minorHAnsi" w:cstheme="minorHAnsi"/>
          <w:b/>
          <w:bCs/>
          <w:szCs w:val="24"/>
        </w:rPr>
        <w:t>Send Back</w:t>
      </w:r>
      <w:r w:rsidRPr="0014486C">
        <w:rPr>
          <w:rFonts w:asciiTheme="minorHAnsi" w:hAnsiTheme="minorHAnsi" w:cstheme="minorHAnsi"/>
          <w:b/>
          <w:bCs/>
          <w:szCs w:val="24"/>
        </w:rPr>
        <w:t xml:space="preserve"> to Compliance’</w:t>
      </w:r>
      <w:r w:rsidRPr="0014486C">
        <w:rPr>
          <w:rFonts w:asciiTheme="minorHAnsi" w:hAnsiTheme="minorHAnsi" w:cstheme="minorHAnsi"/>
          <w:szCs w:val="24"/>
        </w:rPr>
        <w:t>.</w:t>
      </w:r>
    </w:p>
    <w:p w14:paraId="6A00C96D" w14:textId="1AF8295E" w:rsidR="005E4824"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00030986" w:rsidRPr="0014486C">
        <w:rPr>
          <w:rFonts w:asciiTheme="minorHAnsi" w:hAnsiTheme="minorHAnsi" w:cstheme="minorHAnsi"/>
          <w:b/>
          <w:bCs/>
          <w:szCs w:val="24"/>
        </w:rPr>
        <w:t>A</w:t>
      </w:r>
      <w:r w:rsidR="00A97146" w:rsidRPr="0014486C">
        <w:rPr>
          <w:rFonts w:asciiTheme="minorHAnsi" w:hAnsiTheme="minorHAnsi" w:cstheme="minorHAnsi"/>
          <w:b/>
          <w:bCs/>
          <w:szCs w:val="24"/>
        </w:rPr>
        <w:t>r</w:t>
      </w:r>
      <w:r w:rsidR="00030986" w:rsidRPr="0014486C">
        <w:rPr>
          <w:rFonts w:asciiTheme="minorHAnsi" w:hAnsiTheme="minorHAnsi" w:cstheme="minorHAnsi"/>
          <w:b/>
          <w:bCs/>
          <w:szCs w:val="24"/>
        </w:rPr>
        <w:t>chival’</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 xml:space="preserve">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p>
    <w:p w14:paraId="4D25C6AB" w14:textId="77777777" w:rsidR="00502610" w:rsidRPr="0014486C" w:rsidRDefault="00502610" w:rsidP="00502610">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830"/>
        <w:gridCol w:w="4111"/>
      </w:tblGrid>
      <w:tr w:rsidR="00502610" w:rsidRPr="0014486C" w14:paraId="22F6A9BB" w14:textId="77777777" w:rsidTr="00502610">
        <w:trPr>
          <w:jc w:val="center"/>
        </w:trPr>
        <w:tc>
          <w:tcPr>
            <w:tcW w:w="2830" w:type="dxa"/>
          </w:tcPr>
          <w:p w14:paraId="003951CA" w14:textId="77777777" w:rsidR="00502610" w:rsidRPr="0014486C" w:rsidRDefault="0050261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111" w:type="dxa"/>
          </w:tcPr>
          <w:p w14:paraId="471F9DD4" w14:textId="77777777" w:rsidR="00502610" w:rsidRPr="0014486C" w:rsidRDefault="0050261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502610" w:rsidRPr="0014486C" w14:paraId="7FD73D74" w14:textId="77777777" w:rsidTr="00502610">
        <w:trPr>
          <w:jc w:val="center"/>
        </w:trPr>
        <w:tc>
          <w:tcPr>
            <w:tcW w:w="2830" w:type="dxa"/>
          </w:tcPr>
          <w:p w14:paraId="6BDA2AFF" w14:textId="18F27B3C"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111" w:type="dxa"/>
          </w:tcPr>
          <w:p w14:paraId="28167019" w14:textId="70294561"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00502610" w:rsidRPr="0014486C" w14:paraId="49165DAD" w14:textId="77777777" w:rsidTr="00502610">
        <w:trPr>
          <w:jc w:val="center"/>
        </w:trPr>
        <w:tc>
          <w:tcPr>
            <w:tcW w:w="2830" w:type="dxa"/>
          </w:tcPr>
          <w:p w14:paraId="7F5D8B31" w14:textId="4218E6C9"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111" w:type="dxa"/>
          </w:tcPr>
          <w:p w14:paraId="3844F922" w14:textId="26A1FF23"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502610" w:rsidRPr="0014486C" w14:paraId="1BFE2C96" w14:textId="77777777" w:rsidTr="00502610">
        <w:trPr>
          <w:jc w:val="center"/>
        </w:trPr>
        <w:tc>
          <w:tcPr>
            <w:tcW w:w="2830" w:type="dxa"/>
          </w:tcPr>
          <w:p w14:paraId="7A1484E5" w14:textId="040A3E24"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Compliance </w:t>
            </w:r>
          </w:p>
        </w:tc>
        <w:tc>
          <w:tcPr>
            <w:tcW w:w="4111" w:type="dxa"/>
          </w:tcPr>
          <w:p w14:paraId="7AC2BDF4" w14:textId="08DD6112"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bl>
    <w:p w14:paraId="40629695" w14:textId="77777777" w:rsidR="00502610" w:rsidRDefault="00502610" w:rsidP="00502610">
      <w:pPr>
        <w:spacing w:line="360" w:lineRule="auto"/>
        <w:rPr>
          <w:rFonts w:asciiTheme="minorHAnsi" w:hAnsiTheme="minorHAnsi" w:cstheme="minorHAnsi"/>
          <w:sz w:val="22"/>
          <w:szCs w:val="22"/>
        </w:rPr>
      </w:pPr>
    </w:p>
    <w:p w14:paraId="5DEA0D9C" w14:textId="77777777" w:rsidR="002351A6" w:rsidRPr="00502610" w:rsidRDefault="002351A6" w:rsidP="00502610">
      <w:pPr>
        <w:spacing w:line="360" w:lineRule="auto"/>
        <w:rPr>
          <w:rFonts w:asciiTheme="minorHAnsi" w:hAnsiTheme="minorHAnsi" w:cstheme="minorHAnsi"/>
          <w:sz w:val="22"/>
          <w:szCs w:val="22"/>
        </w:rPr>
      </w:pPr>
    </w:p>
    <w:p w14:paraId="60592609" w14:textId="77777777" w:rsidR="005E4824" w:rsidRPr="00956FD8" w:rsidRDefault="005E4824" w:rsidP="007C1709">
      <w:pPr>
        <w:pStyle w:val="Heading3"/>
        <w:rPr>
          <w:i/>
        </w:rPr>
      </w:pPr>
      <w:bookmarkStart w:id="207" w:name="_Toc156159549"/>
      <w:bookmarkStart w:id="208" w:name="_Toc163207910"/>
      <w:r w:rsidRPr="00956FD8">
        <w:lastRenderedPageBreak/>
        <w:t>Access Details:</w:t>
      </w:r>
      <w:bookmarkEnd w:id="207"/>
      <w:bookmarkEnd w:id="208"/>
      <w:r w:rsidRPr="00956FD8">
        <w:t xml:space="preserve"> </w:t>
      </w:r>
    </w:p>
    <w:p w14:paraId="2CF35130"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30986" w:rsidRPr="0014486C" w14:paraId="52F516F1" w14:textId="77777777" w:rsidTr="00D336E2">
        <w:tc>
          <w:tcPr>
            <w:tcW w:w="4321" w:type="dxa"/>
          </w:tcPr>
          <w:p w14:paraId="6A3A1A0C"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52063391" w14:textId="05A74658" w:rsidR="00030986" w:rsidRPr="0014486C" w:rsidRDefault="00030986"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w:t>
            </w:r>
            <w:r w:rsidR="00A93144" w:rsidRPr="0014486C">
              <w:rPr>
                <w:rFonts w:asciiTheme="minorHAnsi" w:eastAsia="Calibri" w:hAnsiTheme="minorHAnsi" w:cstheme="minorHAnsi"/>
                <w:szCs w:val="24"/>
              </w:rPr>
              <w:t>by Operations</w:t>
            </w:r>
            <w:r w:rsidRPr="0014486C">
              <w:rPr>
                <w:rFonts w:asciiTheme="minorHAnsi" w:eastAsia="Calibri" w:hAnsiTheme="minorHAnsi" w:cstheme="minorHAnsi"/>
                <w:szCs w:val="24"/>
              </w:rPr>
              <w:t xml:space="preserve"> users. </w:t>
            </w:r>
          </w:p>
        </w:tc>
      </w:tr>
      <w:tr w:rsidR="00030986" w:rsidRPr="0014486C" w14:paraId="0712C8D0" w14:textId="77777777" w:rsidTr="00D336E2">
        <w:tc>
          <w:tcPr>
            <w:tcW w:w="4321" w:type="dxa"/>
          </w:tcPr>
          <w:p w14:paraId="1F7E1084"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24C602F"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30986" w:rsidRPr="0014486C" w14:paraId="13C02ECB" w14:textId="77777777" w:rsidTr="00D336E2">
        <w:tc>
          <w:tcPr>
            <w:tcW w:w="4321" w:type="dxa"/>
          </w:tcPr>
          <w:p w14:paraId="76AE8FF4"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21D56CE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30986" w:rsidRPr="0014486C" w14:paraId="65BBBB54" w14:textId="77777777" w:rsidTr="00D336E2">
        <w:tc>
          <w:tcPr>
            <w:tcW w:w="4321" w:type="dxa"/>
          </w:tcPr>
          <w:p w14:paraId="4ECFD6C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6701AAA"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30986" w:rsidRPr="0014486C" w14:paraId="4A7BB3CF" w14:textId="77777777" w:rsidTr="00D336E2">
        <w:tc>
          <w:tcPr>
            <w:tcW w:w="4321" w:type="dxa"/>
          </w:tcPr>
          <w:p w14:paraId="6E0E81F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D9CFBF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44CE1083" w14:textId="77777777" w:rsidR="005E4824" w:rsidRDefault="005E4824" w:rsidP="00611859">
      <w:pPr>
        <w:spacing w:line="360" w:lineRule="auto"/>
        <w:jc w:val="both"/>
        <w:rPr>
          <w:rFonts w:asciiTheme="minorHAnsi" w:hAnsiTheme="minorHAnsi" w:cstheme="minorHAnsi"/>
          <w:sz w:val="20"/>
        </w:rPr>
      </w:pPr>
    </w:p>
    <w:p w14:paraId="6503F0E7" w14:textId="77777777" w:rsidR="00F855D0" w:rsidRDefault="00F855D0" w:rsidP="00611859">
      <w:pPr>
        <w:spacing w:line="360" w:lineRule="auto"/>
        <w:jc w:val="both"/>
        <w:rPr>
          <w:rFonts w:asciiTheme="minorHAnsi" w:hAnsiTheme="minorHAnsi" w:cstheme="minorHAnsi"/>
          <w:sz w:val="20"/>
        </w:rPr>
      </w:pPr>
    </w:p>
    <w:p w14:paraId="0CCD037E" w14:textId="272626E6" w:rsidR="005E4824" w:rsidRDefault="00880A17" w:rsidP="00880A17">
      <w:pPr>
        <w:pStyle w:val="Heading2"/>
      </w:pPr>
      <w:bookmarkStart w:id="209" w:name="_Toc163207911"/>
      <w:r>
        <w:t>Archival</w:t>
      </w:r>
      <w:bookmarkEnd w:id="209"/>
      <w:r>
        <w:t xml:space="preserve"> </w:t>
      </w:r>
    </w:p>
    <w:p w14:paraId="1BECC78B" w14:textId="0F7CD423" w:rsidR="00880A17" w:rsidRDefault="00880A17" w:rsidP="007C1709">
      <w:pPr>
        <w:pStyle w:val="Heading3"/>
      </w:pPr>
      <w:bookmarkStart w:id="210" w:name="_Toc163207912"/>
      <w:r>
        <w:t>Description</w:t>
      </w:r>
      <w:bookmarkEnd w:id="210"/>
      <w:r>
        <w:t xml:space="preserve"> </w:t>
      </w:r>
    </w:p>
    <w:p w14:paraId="0BC5D903" w14:textId="2177AEF2" w:rsidR="00880A17" w:rsidRPr="0014486C" w:rsidRDefault="00880A17" w:rsidP="00D57D77">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4EE8B1D5" w14:textId="77777777" w:rsidR="00D57D77" w:rsidRPr="0014486C" w:rsidRDefault="00D57D77" w:rsidP="00D57D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4FFB148A" w14:textId="4812C0E6" w:rsidR="00D57D77" w:rsidRPr="0014486C" w:rsidRDefault="00D57D77" w:rsidP="00D57D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61D6732F" w14:textId="7D513D28" w:rsidR="00327312" w:rsidRPr="0014486C" w:rsidRDefault="00D57D77" w:rsidP="00327312">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routed to this queue once the Operations Checker </w:t>
      </w:r>
      <w:r w:rsidR="00F1761B" w:rsidRPr="0014486C">
        <w:rPr>
          <w:rFonts w:asciiTheme="minorHAnsi" w:hAnsiTheme="minorHAnsi" w:cstheme="minorHAnsi"/>
          <w:szCs w:val="24"/>
        </w:rPr>
        <w:t>takes decision as ‘</w:t>
      </w:r>
      <w:r w:rsidR="00F1761B" w:rsidRPr="0014486C">
        <w:rPr>
          <w:rFonts w:asciiTheme="minorHAnsi" w:hAnsiTheme="minorHAnsi" w:cstheme="minorHAnsi"/>
          <w:b/>
          <w:bCs/>
          <w:szCs w:val="24"/>
        </w:rPr>
        <w:t>Approve’</w:t>
      </w:r>
      <w:r w:rsidR="00F1761B" w:rsidRPr="0014486C">
        <w:rPr>
          <w:rFonts w:asciiTheme="minorHAnsi" w:hAnsiTheme="minorHAnsi" w:cstheme="minorHAnsi"/>
          <w:szCs w:val="24"/>
        </w:rPr>
        <w:t xml:space="preserve">. </w:t>
      </w:r>
    </w:p>
    <w:p w14:paraId="22EBBC30" w14:textId="7AAF6921" w:rsidR="00FB7F58" w:rsidRPr="0014486C" w:rsidRDefault="00FB7F58" w:rsidP="00327312">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08826D32" w14:textId="77777777" w:rsidR="005F6DA1" w:rsidRPr="0014486C" w:rsidRDefault="005F6DA1" w:rsidP="005F6DA1">
      <w:pPr>
        <w:spacing w:line="360" w:lineRule="auto"/>
        <w:rPr>
          <w:rFonts w:asciiTheme="minorHAnsi" w:hAnsiTheme="minorHAnsi" w:cstheme="minorHAnsi"/>
          <w:szCs w:val="24"/>
        </w:rPr>
      </w:pPr>
    </w:p>
    <w:p w14:paraId="1256A17C" w14:textId="6A83E9CB" w:rsidR="005F6DA1" w:rsidRDefault="005F6DA1" w:rsidP="007C1709">
      <w:pPr>
        <w:pStyle w:val="Heading3"/>
      </w:pPr>
      <w:bookmarkStart w:id="211" w:name="_Toc163207913"/>
      <w:r>
        <w:t>Access Details</w:t>
      </w:r>
      <w:bookmarkEnd w:id="21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5F6DA1" w:rsidRPr="0014486C" w14:paraId="351EDAB9" w14:textId="77777777" w:rsidTr="00276E14">
        <w:tc>
          <w:tcPr>
            <w:tcW w:w="3539" w:type="dxa"/>
          </w:tcPr>
          <w:p w14:paraId="5388982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A42F0DB" w14:textId="77777777" w:rsidR="005F6DA1" w:rsidRPr="0014486C" w:rsidRDefault="005F6DA1" w:rsidP="005F6DA1">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5F6DA1" w:rsidRPr="0014486C" w14:paraId="7A9262C4" w14:textId="77777777" w:rsidTr="00276E14">
        <w:tc>
          <w:tcPr>
            <w:tcW w:w="3539" w:type="dxa"/>
          </w:tcPr>
          <w:p w14:paraId="7BB9CAE3"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21A964F2"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5F6DA1" w:rsidRPr="0014486C" w14:paraId="5E62538E" w14:textId="77777777" w:rsidTr="00276E14">
        <w:tc>
          <w:tcPr>
            <w:tcW w:w="3539" w:type="dxa"/>
          </w:tcPr>
          <w:p w14:paraId="5CE3E4A6"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DC7A06D"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5F6DA1" w:rsidRPr="0014486C" w14:paraId="6ADD83F0" w14:textId="77777777" w:rsidTr="00276E14">
        <w:tc>
          <w:tcPr>
            <w:tcW w:w="3539" w:type="dxa"/>
          </w:tcPr>
          <w:p w14:paraId="7D2C663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2B5B5BCD"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5F6DA1" w:rsidRPr="0014486C" w14:paraId="3AA2D26C" w14:textId="77777777" w:rsidTr="00276E14">
        <w:tc>
          <w:tcPr>
            <w:tcW w:w="3539" w:type="dxa"/>
          </w:tcPr>
          <w:p w14:paraId="4F1B7E6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6CCE1FB2"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5F6DA1" w:rsidRPr="0014486C" w14:paraId="2F210F08" w14:textId="77777777" w:rsidTr="00276E14">
        <w:tc>
          <w:tcPr>
            <w:tcW w:w="3539" w:type="dxa"/>
            <w:tcBorders>
              <w:top w:val="single" w:sz="4" w:space="0" w:color="auto"/>
              <w:left w:val="single" w:sz="4" w:space="0" w:color="auto"/>
              <w:bottom w:val="single" w:sz="4" w:space="0" w:color="auto"/>
              <w:right w:val="single" w:sz="4" w:space="0" w:color="auto"/>
            </w:tcBorders>
          </w:tcPr>
          <w:p w14:paraId="136F3C4C"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D68F8E4"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4FDD416" w14:textId="77777777" w:rsidR="00461B3A" w:rsidRDefault="00461B3A" w:rsidP="005F6DA1"/>
    <w:p w14:paraId="1F1E6272" w14:textId="657CA69F" w:rsidR="00D618E1" w:rsidRDefault="0020764E" w:rsidP="00A6543B">
      <w:pPr>
        <w:pStyle w:val="Heading1"/>
      </w:pPr>
      <w:bookmarkStart w:id="212" w:name="_Toc163207914"/>
      <w:r>
        <w:lastRenderedPageBreak/>
        <w:t xml:space="preserve">MVP-2 </w:t>
      </w:r>
      <w:r w:rsidR="00467291">
        <w:t>Workflow Requirement for D</w:t>
      </w:r>
      <w:r>
        <w:t>C</w:t>
      </w:r>
      <w:r w:rsidR="005E29D2">
        <w:t xml:space="preserve"> </w:t>
      </w:r>
      <w:r w:rsidR="00467291">
        <w:t>/ CCMS Journey</w:t>
      </w:r>
      <w:bookmarkEnd w:id="212"/>
    </w:p>
    <w:p w14:paraId="0893B13E" w14:textId="77777777" w:rsidR="007C285C" w:rsidRPr="007C285C" w:rsidRDefault="007C285C" w:rsidP="007C285C"/>
    <w:p w14:paraId="6F047D8D" w14:textId="77777777" w:rsidR="002F6F3D" w:rsidRDefault="002F6F3D" w:rsidP="002F6F3D"/>
    <w:p w14:paraId="23035462" w14:textId="529A512B" w:rsidR="00C2381C" w:rsidRDefault="004E4D2E" w:rsidP="007C285C">
      <w:pPr>
        <w:spacing w:line="276" w:lineRule="auto"/>
      </w:pPr>
      <w:r>
        <w:object w:dxaOrig="1508" w:dyaOrig="984" w14:anchorId="0528C49A">
          <v:shape id="_x0000_i1026" type="#_x0000_t75" style="width:75.5pt;height:49.5pt" o:ole="">
            <v:imagedata r:id="rId24" o:title=""/>
          </v:shape>
          <o:OLEObject Type="Embed" ProgID="Package" ShapeID="_x0000_i1026" DrawAspect="Icon" ObjectID="_1774107228" r:id="rId25"/>
        </w:object>
      </w:r>
    </w:p>
    <w:p w14:paraId="2ADA7D4E" w14:textId="77777777" w:rsidR="00484C75" w:rsidRDefault="00484C75" w:rsidP="007C285C">
      <w:pPr>
        <w:spacing w:line="276" w:lineRule="auto"/>
      </w:pPr>
    </w:p>
    <w:p w14:paraId="77CA5AB3" w14:textId="31C028AB" w:rsidR="00C65A22" w:rsidRDefault="00C65A22" w:rsidP="00C65A22">
      <w:pPr>
        <w:pStyle w:val="NormalWeb"/>
      </w:pPr>
      <w:r>
        <w:rPr>
          <w:noProof/>
        </w:rPr>
        <w:drawing>
          <wp:inline distT="0" distB="0" distL="0" distR="0" wp14:anchorId="3A29FC8C" wp14:editId="1DF0ECE7">
            <wp:extent cx="6180263" cy="3706837"/>
            <wp:effectExtent l="0" t="0" r="0" b="8255"/>
            <wp:docPr id="10357346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34614" name="Picture 3" descr="A diagram of a 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86154" cy="3710370"/>
                    </a:xfrm>
                    <a:prstGeom prst="rect">
                      <a:avLst/>
                    </a:prstGeom>
                    <a:noFill/>
                    <a:ln>
                      <a:noFill/>
                    </a:ln>
                  </pic:spPr>
                </pic:pic>
              </a:graphicData>
            </a:graphic>
          </wp:inline>
        </w:drawing>
      </w:r>
    </w:p>
    <w:p w14:paraId="35ED9029" w14:textId="3B47E318" w:rsidR="00484C75" w:rsidRDefault="00484C75" w:rsidP="00484C75">
      <w:pPr>
        <w:pStyle w:val="NormalWeb"/>
        <w:rPr>
          <w:noProof/>
        </w:rPr>
      </w:pPr>
    </w:p>
    <w:p w14:paraId="59D57816" w14:textId="77777777" w:rsidR="00C65A22" w:rsidRDefault="00C65A22" w:rsidP="00484C75">
      <w:pPr>
        <w:pStyle w:val="NormalWeb"/>
        <w:rPr>
          <w:noProof/>
        </w:rPr>
      </w:pPr>
    </w:p>
    <w:p w14:paraId="1FA8BBED" w14:textId="77777777" w:rsidR="00C65A22" w:rsidRDefault="00C65A22" w:rsidP="00484C75">
      <w:pPr>
        <w:pStyle w:val="NormalWeb"/>
      </w:pPr>
    </w:p>
    <w:p w14:paraId="4B1E7BBF" w14:textId="77777777" w:rsidR="00484C75" w:rsidRDefault="00484C75" w:rsidP="007C285C">
      <w:pPr>
        <w:spacing w:line="276" w:lineRule="auto"/>
      </w:pPr>
    </w:p>
    <w:p w14:paraId="7F0D8499" w14:textId="77777777" w:rsidR="00C65A22" w:rsidRDefault="00C65A22" w:rsidP="007C285C">
      <w:pPr>
        <w:spacing w:line="276" w:lineRule="auto"/>
      </w:pPr>
    </w:p>
    <w:p w14:paraId="035FDA64" w14:textId="77777777" w:rsidR="00C65A22" w:rsidRPr="002F6F3D" w:rsidRDefault="00C65A22" w:rsidP="007C285C">
      <w:pPr>
        <w:spacing w:line="276" w:lineRule="auto"/>
      </w:pPr>
    </w:p>
    <w:p w14:paraId="7CCB11F1" w14:textId="074F4160" w:rsidR="00A6430D" w:rsidRDefault="00A6430D" w:rsidP="002F6F3D">
      <w:pPr>
        <w:spacing w:line="360" w:lineRule="auto"/>
      </w:pPr>
    </w:p>
    <w:p w14:paraId="3CD2F23E" w14:textId="77777777" w:rsidR="002F6F3D" w:rsidRDefault="002F6F3D" w:rsidP="00467291"/>
    <w:p w14:paraId="5B134E08" w14:textId="77777777" w:rsidR="00A6430D" w:rsidRDefault="00A6430D" w:rsidP="00467291"/>
    <w:p w14:paraId="51C879D4" w14:textId="58DD0FDA" w:rsidR="00E22666" w:rsidRDefault="00E22666" w:rsidP="00E22666">
      <w:pPr>
        <w:spacing w:line="360" w:lineRule="auto"/>
        <w:rPr>
          <w:rFonts w:asciiTheme="minorHAnsi" w:hAnsiTheme="minorHAnsi" w:cstheme="minorHAnsi"/>
        </w:rPr>
      </w:pPr>
      <w:r w:rsidRPr="00E22666">
        <w:rPr>
          <w:rFonts w:asciiTheme="minorHAnsi" w:hAnsiTheme="minorHAnsi" w:cstheme="minorHAnsi"/>
        </w:rPr>
        <w:lastRenderedPageBreak/>
        <w:t>Following are the request types in case the requested channel is Dubai Court or CCMS</w:t>
      </w:r>
      <w:r>
        <w:rPr>
          <w:rFonts w:asciiTheme="minorHAnsi" w:hAnsiTheme="minorHAnsi" w:cstheme="minorHAnsi"/>
        </w:rPr>
        <w:t xml:space="preserve">: </w:t>
      </w:r>
    </w:p>
    <w:p w14:paraId="5052623C" w14:textId="77777777" w:rsidR="00DF73AC" w:rsidRDefault="00DF73AC" w:rsidP="00E22666">
      <w:pPr>
        <w:spacing w:line="360" w:lineRule="auto"/>
        <w:rPr>
          <w:rFonts w:asciiTheme="minorHAnsi" w:hAnsiTheme="minorHAnsi" w:cstheme="minorHAnsi"/>
        </w:rPr>
      </w:pPr>
    </w:p>
    <w:p w14:paraId="3FD22E08" w14:textId="5C3F425B"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Inquiry </w:t>
      </w:r>
    </w:p>
    <w:p w14:paraId="46834EB6" w14:textId="46E8D2CE" w:rsidR="00E22666" w:rsidRPr="00F4127C" w:rsidRDefault="00E22666" w:rsidP="00E22666">
      <w:pPr>
        <w:pStyle w:val="ListParagraph"/>
        <w:numPr>
          <w:ilvl w:val="0"/>
          <w:numId w:val="57"/>
        </w:numPr>
        <w:spacing w:line="360" w:lineRule="auto"/>
        <w:rPr>
          <w:rFonts w:asciiTheme="minorHAnsi" w:hAnsiTheme="minorHAnsi" w:cstheme="minorHAnsi"/>
          <w:b/>
          <w:bCs/>
        </w:rPr>
      </w:pPr>
      <w:commentRangeStart w:id="213"/>
      <w:r w:rsidRPr="00F4127C">
        <w:rPr>
          <w:rFonts w:asciiTheme="minorHAnsi" w:hAnsiTheme="minorHAnsi" w:cstheme="minorHAnsi"/>
          <w:b/>
          <w:bCs/>
        </w:rPr>
        <w:t xml:space="preserve">Statement Request </w:t>
      </w:r>
      <w:commentRangeEnd w:id="213"/>
      <w:r w:rsidR="00475A6B">
        <w:rPr>
          <w:rStyle w:val="CommentReference"/>
        </w:rPr>
        <w:commentReference w:id="213"/>
      </w:r>
    </w:p>
    <w:p w14:paraId="34AE1E57" w14:textId="4A0A1630"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Signatory Details </w:t>
      </w:r>
    </w:p>
    <w:p w14:paraId="68CEBE9A" w14:textId="11ADD186"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Inquiry </w:t>
      </w:r>
    </w:p>
    <w:p w14:paraId="7B3765BF" w14:textId="60C419BD"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Transfer </w:t>
      </w:r>
    </w:p>
    <w:p w14:paraId="00931470" w14:textId="6DE01775"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Transfer </w:t>
      </w:r>
    </w:p>
    <w:p w14:paraId="587135B6" w14:textId="55455FF0"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Salary Transfer </w:t>
      </w:r>
    </w:p>
    <w:p w14:paraId="461FA594" w14:textId="10F668EB"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Hold </w:t>
      </w:r>
    </w:p>
    <w:p w14:paraId="6B660DF4" w14:textId="769A2F57"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Cancellation</w:t>
      </w:r>
    </w:p>
    <w:p w14:paraId="56F814AA" w14:textId="4C408803"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Others </w:t>
      </w:r>
    </w:p>
    <w:p w14:paraId="4F7972D2" w14:textId="77777777" w:rsidR="004423A8" w:rsidRDefault="004423A8" w:rsidP="004423A8">
      <w:pPr>
        <w:spacing w:line="360" w:lineRule="auto"/>
        <w:rPr>
          <w:rFonts w:asciiTheme="minorHAnsi" w:hAnsiTheme="minorHAnsi" w:cstheme="minorHAnsi"/>
        </w:rPr>
      </w:pPr>
    </w:p>
    <w:p w14:paraId="0AAC3961" w14:textId="33195EC8" w:rsidR="004423A8" w:rsidRDefault="004423A8" w:rsidP="004423A8">
      <w:pPr>
        <w:spacing w:line="360" w:lineRule="auto"/>
        <w:rPr>
          <w:rFonts w:asciiTheme="minorHAnsi" w:hAnsiTheme="minorHAnsi" w:cstheme="minorHAnsi"/>
        </w:rPr>
      </w:pPr>
      <w:r>
        <w:rPr>
          <w:rFonts w:asciiTheme="minorHAnsi" w:hAnsiTheme="minorHAnsi" w:cstheme="minorHAnsi"/>
        </w:rPr>
        <w:t xml:space="preserve">The subsequent sections will explain the journey of each request </w:t>
      </w:r>
      <w:r w:rsidR="00800AC4">
        <w:rPr>
          <w:rFonts w:asciiTheme="minorHAnsi" w:hAnsiTheme="minorHAnsi" w:cstheme="minorHAnsi"/>
        </w:rPr>
        <w:t>type</w:t>
      </w:r>
      <w:r>
        <w:rPr>
          <w:rFonts w:asciiTheme="minorHAnsi" w:hAnsiTheme="minorHAnsi" w:cstheme="minorHAnsi"/>
        </w:rPr>
        <w:t xml:space="preserve"> along with the queue descriptions separately. </w:t>
      </w:r>
    </w:p>
    <w:p w14:paraId="312CAA35" w14:textId="77777777" w:rsidR="00DF73AC" w:rsidRDefault="00DF73AC" w:rsidP="004423A8">
      <w:pPr>
        <w:spacing w:line="360" w:lineRule="auto"/>
        <w:rPr>
          <w:rFonts w:asciiTheme="minorHAnsi" w:hAnsiTheme="minorHAnsi" w:cstheme="minorHAnsi"/>
        </w:rPr>
      </w:pPr>
    </w:p>
    <w:p w14:paraId="70FADE6B" w14:textId="77777777" w:rsidR="00DF73AC" w:rsidRDefault="00DF73AC" w:rsidP="004423A8">
      <w:pPr>
        <w:spacing w:line="360" w:lineRule="auto"/>
        <w:rPr>
          <w:rFonts w:asciiTheme="minorHAnsi" w:hAnsiTheme="minorHAnsi" w:cstheme="minorHAnsi"/>
        </w:rPr>
      </w:pPr>
    </w:p>
    <w:p w14:paraId="4D9742B1" w14:textId="77777777" w:rsidR="00DF73AC" w:rsidRDefault="00DF73AC" w:rsidP="004423A8">
      <w:pPr>
        <w:spacing w:line="360" w:lineRule="auto"/>
        <w:rPr>
          <w:rFonts w:asciiTheme="minorHAnsi" w:hAnsiTheme="minorHAnsi" w:cstheme="minorHAnsi"/>
        </w:rPr>
      </w:pPr>
    </w:p>
    <w:p w14:paraId="251194C7" w14:textId="77777777" w:rsidR="00DF73AC" w:rsidRDefault="00DF73AC" w:rsidP="004423A8">
      <w:pPr>
        <w:spacing w:line="360" w:lineRule="auto"/>
        <w:rPr>
          <w:rFonts w:asciiTheme="minorHAnsi" w:hAnsiTheme="minorHAnsi" w:cstheme="minorHAnsi"/>
        </w:rPr>
      </w:pPr>
    </w:p>
    <w:p w14:paraId="500BFB72" w14:textId="77777777" w:rsidR="00DF73AC" w:rsidRDefault="00DF73AC" w:rsidP="004423A8">
      <w:pPr>
        <w:spacing w:line="360" w:lineRule="auto"/>
        <w:rPr>
          <w:rFonts w:asciiTheme="minorHAnsi" w:hAnsiTheme="minorHAnsi" w:cstheme="minorHAnsi"/>
        </w:rPr>
      </w:pPr>
    </w:p>
    <w:p w14:paraId="5E218A08" w14:textId="77777777" w:rsidR="00DF73AC" w:rsidRDefault="00DF73AC" w:rsidP="004423A8">
      <w:pPr>
        <w:spacing w:line="360" w:lineRule="auto"/>
        <w:rPr>
          <w:rFonts w:asciiTheme="minorHAnsi" w:hAnsiTheme="minorHAnsi" w:cstheme="minorHAnsi"/>
        </w:rPr>
      </w:pPr>
    </w:p>
    <w:p w14:paraId="29F7BC62" w14:textId="77777777" w:rsidR="00DF73AC" w:rsidRDefault="00DF73AC" w:rsidP="004423A8">
      <w:pPr>
        <w:spacing w:line="360" w:lineRule="auto"/>
        <w:rPr>
          <w:rFonts w:asciiTheme="minorHAnsi" w:hAnsiTheme="minorHAnsi" w:cstheme="minorHAnsi"/>
        </w:rPr>
      </w:pPr>
    </w:p>
    <w:p w14:paraId="251CC03F" w14:textId="77777777" w:rsidR="00DF73AC" w:rsidRDefault="00DF73AC" w:rsidP="004423A8">
      <w:pPr>
        <w:spacing w:line="360" w:lineRule="auto"/>
        <w:rPr>
          <w:rFonts w:asciiTheme="minorHAnsi" w:hAnsiTheme="minorHAnsi" w:cstheme="minorHAnsi"/>
        </w:rPr>
      </w:pPr>
    </w:p>
    <w:p w14:paraId="5AC4BEF4" w14:textId="77777777" w:rsidR="00DF73AC" w:rsidRDefault="00DF73AC" w:rsidP="004423A8">
      <w:pPr>
        <w:spacing w:line="360" w:lineRule="auto"/>
        <w:rPr>
          <w:rFonts w:asciiTheme="minorHAnsi" w:hAnsiTheme="minorHAnsi" w:cstheme="minorHAnsi"/>
        </w:rPr>
      </w:pPr>
    </w:p>
    <w:p w14:paraId="1A42DCB3" w14:textId="77777777" w:rsidR="00DF73AC" w:rsidRDefault="00DF73AC" w:rsidP="004423A8">
      <w:pPr>
        <w:spacing w:line="360" w:lineRule="auto"/>
        <w:rPr>
          <w:rFonts w:asciiTheme="minorHAnsi" w:hAnsiTheme="minorHAnsi" w:cstheme="minorHAnsi"/>
        </w:rPr>
      </w:pPr>
    </w:p>
    <w:p w14:paraId="791624D2" w14:textId="77777777" w:rsidR="00DF73AC" w:rsidRDefault="00DF73AC" w:rsidP="004423A8">
      <w:pPr>
        <w:spacing w:line="360" w:lineRule="auto"/>
        <w:rPr>
          <w:rFonts w:asciiTheme="minorHAnsi" w:hAnsiTheme="minorHAnsi" w:cstheme="minorHAnsi"/>
        </w:rPr>
      </w:pPr>
    </w:p>
    <w:p w14:paraId="593624BA" w14:textId="77777777" w:rsidR="00DF73AC" w:rsidRPr="004423A8" w:rsidRDefault="00DF73AC" w:rsidP="004423A8">
      <w:pPr>
        <w:spacing w:line="360" w:lineRule="auto"/>
        <w:rPr>
          <w:rFonts w:asciiTheme="minorHAnsi" w:hAnsiTheme="minorHAnsi" w:cstheme="minorHAnsi"/>
        </w:rPr>
      </w:pPr>
    </w:p>
    <w:p w14:paraId="185C6CB1" w14:textId="77777777" w:rsidR="00E22666" w:rsidRDefault="00E22666" w:rsidP="00467291"/>
    <w:p w14:paraId="4136C493" w14:textId="64271DF7" w:rsidR="004F6EB9" w:rsidRDefault="004F6EB9" w:rsidP="004F6EB9">
      <w:pPr>
        <w:pStyle w:val="Heading2"/>
      </w:pPr>
      <w:r>
        <w:lastRenderedPageBreak/>
        <w:t xml:space="preserve"> </w:t>
      </w:r>
      <w:bookmarkStart w:id="214" w:name="_Toc163207915"/>
      <w:r w:rsidR="003B1EB6">
        <w:t xml:space="preserve">Email </w:t>
      </w:r>
      <w:r>
        <w:t>WI Creation</w:t>
      </w:r>
      <w:r w:rsidR="003B1EB6">
        <w:t xml:space="preserve"> – Dubai Court Cases</w:t>
      </w:r>
      <w:bookmarkEnd w:id="214"/>
      <w:r w:rsidR="003B1EB6">
        <w:t xml:space="preserve"> </w:t>
      </w:r>
    </w:p>
    <w:p w14:paraId="09087848" w14:textId="7DB2DBCB" w:rsidR="0074536B" w:rsidRPr="0074536B" w:rsidRDefault="0074536B" w:rsidP="007C1709">
      <w:pPr>
        <w:pStyle w:val="Heading3"/>
      </w:pPr>
      <w:bookmarkStart w:id="215" w:name="_Toc163207916"/>
      <w:r>
        <w:t>Description</w:t>
      </w:r>
      <w:bookmarkEnd w:id="215"/>
    </w:p>
    <w:p w14:paraId="544428E4" w14:textId="5E3C85DF" w:rsidR="00EA7B30" w:rsidRPr="00800AC4" w:rsidRDefault="00D706B2" w:rsidP="001971DA">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Email will be received for Dubai Court cases </w:t>
      </w:r>
      <w:r w:rsidR="002204B7" w:rsidRPr="00800AC4">
        <w:rPr>
          <w:rFonts w:asciiTheme="minorHAnsi" w:hAnsiTheme="minorHAnsi" w:cstheme="minorHAnsi"/>
          <w:szCs w:val="24"/>
        </w:rPr>
        <w:t xml:space="preserve">from </w:t>
      </w:r>
      <w:hyperlink r:id="rId27" w:history="1">
        <w:r w:rsidR="004E7085" w:rsidRPr="00800AC4">
          <w:rPr>
            <w:rStyle w:val="Hyperlink"/>
            <w:rFonts w:asciiTheme="minorHAnsi" w:hAnsiTheme="minorHAnsi" w:cstheme="minorHAnsi"/>
            <w:szCs w:val="24"/>
          </w:rPr>
          <w:t>courtnot@dc.gov.ae</w:t>
        </w:r>
      </w:hyperlink>
      <w:r w:rsidR="004E7085" w:rsidRPr="00800AC4">
        <w:rPr>
          <w:rFonts w:asciiTheme="minorHAnsi" w:hAnsiTheme="minorHAnsi" w:cstheme="minorHAnsi"/>
          <w:szCs w:val="24"/>
        </w:rPr>
        <w:t xml:space="preserve"> along with PDF attachments</w:t>
      </w:r>
      <w:r w:rsidR="007D160C" w:rsidRPr="00800AC4">
        <w:rPr>
          <w:rFonts w:asciiTheme="minorHAnsi" w:hAnsiTheme="minorHAnsi" w:cstheme="minorHAnsi"/>
          <w:szCs w:val="24"/>
        </w:rPr>
        <w:t xml:space="preserve"> to </w:t>
      </w:r>
      <w:hyperlink r:id="rId28" w:history="1">
        <w:r w:rsidR="009F0050" w:rsidRPr="00800AC4">
          <w:rPr>
            <w:rStyle w:val="Hyperlink"/>
            <w:rFonts w:asciiTheme="minorHAnsi" w:hAnsiTheme="minorHAnsi" w:cstheme="minorHAnsi"/>
            <w:szCs w:val="24"/>
          </w:rPr>
          <w:t>courtrequest@rakbank.ae</w:t>
        </w:r>
      </w:hyperlink>
      <w:r w:rsidR="009F0050" w:rsidRPr="00800AC4">
        <w:rPr>
          <w:rFonts w:asciiTheme="minorHAnsi" w:hAnsiTheme="minorHAnsi" w:cstheme="minorHAnsi"/>
          <w:szCs w:val="24"/>
        </w:rPr>
        <w:t xml:space="preserve"> email ID. </w:t>
      </w:r>
    </w:p>
    <w:p w14:paraId="71F76BD1" w14:textId="4EE7E020" w:rsidR="006C258C" w:rsidRDefault="004E7085"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system will </w:t>
      </w:r>
      <w:r w:rsidR="00EB6A47" w:rsidRPr="00800AC4">
        <w:rPr>
          <w:rFonts w:asciiTheme="minorHAnsi" w:hAnsiTheme="minorHAnsi" w:cstheme="minorHAnsi"/>
          <w:szCs w:val="24"/>
        </w:rPr>
        <w:t xml:space="preserve">create a unique WI for each email and </w:t>
      </w:r>
      <w:r w:rsidR="006E5DB1" w:rsidRPr="00800AC4">
        <w:rPr>
          <w:rFonts w:asciiTheme="minorHAnsi" w:hAnsiTheme="minorHAnsi" w:cstheme="minorHAnsi"/>
          <w:szCs w:val="24"/>
        </w:rPr>
        <w:t xml:space="preserve">attach the </w:t>
      </w:r>
      <w:r w:rsidR="006C258C" w:rsidRPr="00800AC4">
        <w:rPr>
          <w:rFonts w:asciiTheme="minorHAnsi" w:hAnsiTheme="minorHAnsi" w:cstheme="minorHAnsi"/>
          <w:szCs w:val="24"/>
        </w:rPr>
        <w:t>documents received in that email along with the WI</w:t>
      </w:r>
      <w:r w:rsidR="00C82DD5">
        <w:rPr>
          <w:rFonts w:asciiTheme="minorHAnsi" w:hAnsiTheme="minorHAnsi" w:cstheme="minorHAnsi"/>
          <w:szCs w:val="24"/>
        </w:rPr>
        <w:t xml:space="preserve"> as ‘</w:t>
      </w:r>
      <w:r w:rsidR="00C82DD5" w:rsidRPr="009121AC">
        <w:rPr>
          <w:rFonts w:asciiTheme="minorHAnsi" w:hAnsiTheme="minorHAnsi" w:cstheme="minorHAnsi"/>
          <w:b/>
          <w:bCs/>
          <w:szCs w:val="24"/>
        </w:rPr>
        <w:t>Court Instructions’</w:t>
      </w:r>
      <w:r w:rsidR="00C82DD5">
        <w:rPr>
          <w:rFonts w:asciiTheme="minorHAnsi" w:hAnsiTheme="minorHAnsi" w:cstheme="minorHAnsi"/>
          <w:szCs w:val="24"/>
        </w:rPr>
        <w:t>.</w:t>
      </w:r>
    </w:p>
    <w:p w14:paraId="3C23223C" w14:textId="41F97476" w:rsidR="008D4A3B" w:rsidRDefault="008D4A3B" w:rsidP="006C258C">
      <w:pPr>
        <w:pStyle w:val="ListParagraph"/>
        <w:numPr>
          <w:ilvl w:val="0"/>
          <w:numId w:val="42"/>
        </w:numPr>
        <w:spacing w:line="360" w:lineRule="auto"/>
        <w:rPr>
          <w:rFonts w:asciiTheme="minorHAnsi" w:hAnsiTheme="minorHAnsi" w:cstheme="minorHAnsi"/>
          <w:szCs w:val="24"/>
        </w:rPr>
      </w:pPr>
      <w:r>
        <w:rPr>
          <w:rFonts w:asciiTheme="minorHAnsi" w:hAnsiTheme="minorHAnsi" w:cstheme="minorHAnsi"/>
          <w:szCs w:val="24"/>
        </w:rPr>
        <w:t>The maximum number of attachments in an email will be 10</w:t>
      </w:r>
      <w:r w:rsidR="00F07B8D">
        <w:rPr>
          <w:rFonts w:asciiTheme="minorHAnsi" w:hAnsiTheme="minorHAnsi" w:cstheme="minorHAnsi"/>
          <w:szCs w:val="24"/>
        </w:rPr>
        <w:t xml:space="preserve"> with a maximum size limit of 10 MB. If in case, the </w:t>
      </w:r>
      <w:r w:rsidR="009157B7">
        <w:rPr>
          <w:rFonts w:asciiTheme="minorHAnsi" w:hAnsiTheme="minorHAnsi" w:cstheme="minorHAnsi"/>
          <w:szCs w:val="24"/>
        </w:rPr>
        <w:t>pre-requisite does not meet the email received, the WI for that email will not be created</w:t>
      </w:r>
      <w:r w:rsidR="00F030FB">
        <w:rPr>
          <w:rFonts w:asciiTheme="minorHAnsi" w:hAnsiTheme="minorHAnsi" w:cstheme="minorHAnsi"/>
          <w:szCs w:val="24"/>
        </w:rPr>
        <w:t xml:space="preserve">. </w:t>
      </w:r>
    </w:p>
    <w:p w14:paraId="3D496238" w14:textId="13948F83" w:rsidR="006873C7" w:rsidRPr="00800AC4" w:rsidRDefault="006873C7" w:rsidP="006C258C">
      <w:pPr>
        <w:pStyle w:val="ListParagraph"/>
        <w:numPr>
          <w:ilvl w:val="0"/>
          <w:numId w:val="42"/>
        </w:numPr>
        <w:spacing w:line="360" w:lineRule="auto"/>
        <w:rPr>
          <w:rFonts w:asciiTheme="minorHAnsi" w:hAnsiTheme="minorHAnsi" w:cstheme="minorHAnsi"/>
          <w:szCs w:val="24"/>
        </w:rPr>
      </w:pPr>
      <w:r>
        <w:rPr>
          <w:rFonts w:asciiTheme="minorHAnsi" w:hAnsiTheme="minorHAnsi" w:cstheme="minorHAnsi"/>
          <w:szCs w:val="24"/>
        </w:rPr>
        <w:t xml:space="preserve">If multiple attachments are received, the same will be mapped to document names as ‘Court Instruction 1’, ‘Court Instruction 2’ and so on. </w:t>
      </w:r>
    </w:p>
    <w:p w14:paraId="44413F52" w14:textId="41BAFAE4" w:rsidR="001D2C3A" w:rsidRPr="00800AC4" w:rsidRDefault="001D2C3A"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The system will also attach the email body as an attachment to the WI</w:t>
      </w:r>
      <w:r w:rsidR="00F030FB">
        <w:rPr>
          <w:rFonts w:asciiTheme="minorHAnsi" w:hAnsiTheme="minorHAnsi" w:cstheme="minorHAnsi"/>
          <w:szCs w:val="24"/>
        </w:rPr>
        <w:t>.</w:t>
      </w:r>
    </w:p>
    <w:p w14:paraId="53C533AF" w14:textId="234B323C" w:rsidR="003B7048" w:rsidRPr="00800AC4" w:rsidRDefault="001971DA" w:rsidP="00696280">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If in </w:t>
      </w:r>
      <w:r w:rsidR="00696280" w:rsidRPr="00800AC4">
        <w:rPr>
          <w:rFonts w:asciiTheme="minorHAnsi" w:hAnsiTheme="minorHAnsi" w:cstheme="minorHAnsi"/>
          <w:szCs w:val="24"/>
        </w:rPr>
        <w:t>case</w:t>
      </w:r>
      <w:r w:rsidRPr="00800AC4">
        <w:rPr>
          <w:rFonts w:asciiTheme="minorHAnsi" w:hAnsiTheme="minorHAnsi" w:cstheme="minorHAnsi"/>
          <w:szCs w:val="24"/>
        </w:rPr>
        <w:t xml:space="preserve"> there is any other email with the same extension as </w:t>
      </w:r>
      <w:r w:rsidRPr="00800AC4">
        <w:rPr>
          <w:rFonts w:asciiTheme="minorHAnsi" w:hAnsiTheme="minorHAnsi" w:cstheme="minorHAnsi"/>
          <w:b/>
          <w:bCs/>
          <w:szCs w:val="24"/>
        </w:rPr>
        <w:t>@dc.gov.ae</w:t>
      </w:r>
      <w:r w:rsidRPr="00800AC4">
        <w:rPr>
          <w:rFonts w:asciiTheme="minorHAnsi" w:hAnsiTheme="minorHAnsi" w:cstheme="minorHAnsi"/>
          <w:szCs w:val="24"/>
        </w:rPr>
        <w:t xml:space="preserve">, the </w:t>
      </w:r>
      <w:r w:rsidR="00C82DD5">
        <w:rPr>
          <w:rFonts w:asciiTheme="minorHAnsi" w:hAnsiTheme="minorHAnsi" w:cstheme="minorHAnsi"/>
          <w:szCs w:val="24"/>
        </w:rPr>
        <w:t>system</w:t>
      </w:r>
      <w:r w:rsidRPr="00800AC4">
        <w:rPr>
          <w:rFonts w:asciiTheme="minorHAnsi" w:hAnsiTheme="minorHAnsi" w:cstheme="minorHAnsi"/>
          <w:szCs w:val="24"/>
        </w:rPr>
        <w:t xml:space="preserve"> will </w:t>
      </w:r>
      <w:r w:rsidR="003B7048" w:rsidRPr="00800AC4">
        <w:rPr>
          <w:rFonts w:asciiTheme="minorHAnsi" w:hAnsiTheme="minorHAnsi" w:cstheme="minorHAnsi"/>
          <w:szCs w:val="24"/>
        </w:rPr>
        <w:t xml:space="preserve">move that email to </w:t>
      </w:r>
      <w:r w:rsidR="005D6E2F" w:rsidRPr="00800AC4">
        <w:rPr>
          <w:rFonts w:asciiTheme="minorHAnsi" w:hAnsiTheme="minorHAnsi" w:cstheme="minorHAnsi"/>
          <w:szCs w:val="24"/>
        </w:rPr>
        <w:t>a different</w:t>
      </w:r>
      <w:r w:rsidR="003B7048" w:rsidRPr="00800AC4">
        <w:rPr>
          <w:rFonts w:asciiTheme="minorHAnsi" w:hAnsiTheme="minorHAnsi" w:cstheme="minorHAnsi"/>
          <w:szCs w:val="24"/>
        </w:rPr>
        <w:t xml:space="preserve"> inbox folder where it will be handled by the user manually. </w:t>
      </w:r>
    </w:p>
    <w:p w14:paraId="402C4444" w14:textId="7A0D0360" w:rsidR="000B36C9" w:rsidRPr="00800AC4" w:rsidRDefault="00A70D1E"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Once </w:t>
      </w:r>
      <w:r w:rsidR="00396101" w:rsidRPr="00800AC4">
        <w:rPr>
          <w:rFonts w:asciiTheme="minorHAnsi" w:hAnsiTheme="minorHAnsi" w:cstheme="minorHAnsi"/>
          <w:szCs w:val="24"/>
        </w:rPr>
        <w:t xml:space="preserve">the WI is created successfully, it will move to </w:t>
      </w:r>
      <w:r w:rsidR="00295634" w:rsidRPr="00800AC4">
        <w:rPr>
          <w:rFonts w:asciiTheme="minorHAnsi" w:hAnsiTheme="minorHAnsi" w:cstheme="minorHAnsi"/>
          <w:b/>
          <w:bCs/>
          <w:szCs w:val="24"/>
        </w:rPr>
        <w:t>‘Initiation Maker’</w:t>
      </w:r>
      <w:r w:rsidR="00295634" w:rsidRPr="00800AC4">
        <w:rPr>
          <w:rFonts w:asciiTheme="minorHAnsi" w:hAnsiTheme="minorHAnsi" w:cstheme="minorHAnsi"/>
          <w:szCs w:val="24"/>
        </w:rPr>
        <w:t xml:space="preserve"> queue for further processing. </w:t>
      </w:r>
    </w:p>
    <w:p w14:paraId="469E6167" w14:textId="77777777" w:rsidR="00295634" w:rsidRPr="00800AC4" w:rsidRDefault="00295634" w:rsidP="00295634">
      <w:pPr>
        <w:spacing w:line="360" w:lineRule="auto"/>
        <w:rPr>
          <w:rFonts w:asciiTheme="minorHAnsi" w:hAnsiTheme="minorHAnsi" w:cstheme="minorHAnsi"/>
          <w:szCs w:val="24"/>
        </w:rPr>
      </w:pPr>
    </w:p>
    <w:tbl>
      <w:tblPr>
        <w:tblStyle w:val="TableGrid"/>
        <w:tblW w:w="0" w:type="auto"/>
        <w:tblInd w:w="1835" w:type="dxa"/>
        <w:tblLook w:val="04A0" w:firstRow="1" w:lastRow="0" w:firstColumn="1" w:lastColumn="0" w:noHBand="0" w:noVBand="1"/>
      </w:tblPr>
      <w:tblGrid>
        <w:gridCol w:w="2329"/>
        <w:gridCol w:w="2358"/>
      </w:tblGrid>
      <w:tr w:rsidR="00B66E7E" w:rsidRPr="00800AC4" w14:paraId="45B386A9" w14:textId="77777777" w:rsidTr="00B66E7E">
        <w:tc>
          <w:tcPr>
            <w:tcW w:w="2329" w:type="dxa"/>
          </w:tcPr>
          <w:p w14:paraId="24C95CB7" w14:textId="77777777" w:rsidR="00B66E7E" w:rsidRPr="00800AC4" w:rsidRDefault="00B66E7E"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2358" w:type="dxa"/>
          </w:tcPr>
          <w:p w14:paraId="212C9096" w14:textId="77777777" w:rsidR="00B66E7E" w:rsidRPr="00800AC4" w:rsidRDefault="00B66E7E"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00B66E7E" w:rsidRPr="00800AC4" w14:paraId="3B6E84F8" w14:textId="77777777" w:rsidTr="00B66E7E">
        <w:tc>
          <w:tcPr>
            <w:tcW w:w="2329" w:type="dxa"/>
          </w:tcPr>
          <w:p w14:paraId="1341D5C4" w14:textId="5CE5EC3C" w:rsidR="00B66E7E" w:rsidRPr="00800AC4" w:rsidRDefault="00B66E7E" w:rsidP="00ED78C1">
            <w:pPr>
              <w:spacing w:line="360" w:lineRule="auto"/>
              <w:rPr>
                <w:rFonts w:asciiTheme="minorHAnsi" w:hAnsiTheme="minorHAnsi" w:cstheme="minorHAnsi"/>
                <w:szCs w:val="24"/>
              </w:rPr>
            </w:pPr>
            <w:r w:rsidRPr="00800AC4">
              <w:rPr>
                <w:rFonts w:asciiTheme="minorHAnsi" w:hAnsiTheme="minorHAnsi" w:cstheme="minorHAnsi"/>
                <w:szCs w:val="24"/>
              </w:rPr>
              <w:t>Success</w:t>
            </w:r>
          </w:p>
        </w:tc>
        <w:tc>
          <w:tcPr>
            <w:tcW w:w="2358" w:type="dxa"/>
          </w:tcPr>
          <w:p w14:paraId="5F14C8F7" w14:textId="2A47C222" w:rsidR="00B66E7E" w:rsidRPr="00800AC4" w:rsidRDefault="00B66E7E"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Maker   </w:t>
            </w:r>
          </w:p>
        </w:tc>
      </w:tr>
    </w:tbl>
    <w:p w14:paraId="5E0945D8" w14:textId="77777777" w:rsidR="00B66E7E" w:rsidRPr="00295634" w:rsidRDefault="00B66E7E" w:rsidP="00295634">
      <w:pPr>
        <w:spacing w:line="360" w:lineRule="auto"/>
        <w:rPr>
          <w:rFonts w:asciiTheme="minorHAnsi" w:hAnsiTheme="minorHAnsi" w:cstheme="minorHAnsi"/>
          <w:sz w:val="22"/>
          <w:szCs w:val="22"/>
        </w:rPr>
      </w:pPr>
    </w:p>
    <w:p w14:paraId="356991B2" w14:textId="77777777" w:rsidR="00C031D1" w:rsidRDefault="00C031D1" w:rsidP="00467291"/>
    <w:p w14:paraId="6646E269" w14:textId="77777777" w:rsidR="00C031D1" w:rsidRDefault="00C031D1" w:rsidP="00467291"/>
    <w:p w14:paraId="771A60DD" w14:textId="77777777" w:rsidR="009121AC" w:rsidRDefault="009121AC" w:rsidP="00467291"/>
    <w:p w14:paraId="715CA265" w14:textId="77777777" w:rsidR="009121AC" w:rsidRDefault="009121AC" w:rsidP="00467291"/>
    <w:p w14:paraId="59677EB7" w14:textId="77777777" w:rsidR="009121AC" w:rsidRDefault="009121AC" w:rsidP="00467291"/>
    <w:p w14:paraId="0E5B237E" w14:textId="77777777" w:rsidR="009121AC" w:rsidRDefault="009121AC" w:rsidP="00467291"/>
    <w:p w14:paraId="50F64637" w14:textId="77777777" w:rsidR="009121AC" w:rsidRDefault="009121AC" w:rsidP="00467291"/>
    <w:p w14:paraId="2B9B566E" w14:textId="77777777" w:rsidR="009121AC" w:rsidRDefault="009121AC" w:rsidP="00467291"/>
    <w:p w14:paraId="1D375F57" w14:textId="77777777" w:rsidR="00F030FB" w:rsidRDefault="00F030FB" w:rsidP="00467291"/>
    <w:p w14:paraId="62D51FF1" w14:textId="77777777" w:rsidR="009121AC" w:rsidRDefault="009121AC" w:rsidP="00467291"/>
    <w:p w14:paraId="65894659" w14:textId="77777777" w:rsidR="009121AC" w:rsidRDefault="009121AC" w:rsidP="00467291"/>
    <w:p w14:paraId="0D6D8BCE" w14:textId="4C34D784" w:rsidR="0074536B" w:rsidRDefault="00163F50" w:rsidP="00163F50">
      <w:pPr>
        <w:pStyle w:val="Heading2"/>
      </w:pPr>
      <w:r>
        <w:lastRenderedPageBreak/>
        <w:t xml:space="preserve"> </w:t>
      </w:r>
      <w:bookmarkStart w:id="216" w:name="_Toc163207917"/>
      <w:r>
        <w:t>Journey based on Request Types</w:t>
      </w:r>
      <w:bookmarkEnd w:id="216"/>
      <w:r w:rsidR="00F030FB">
        <w:t xml:space="preserve"> </w:t>
      </w:r>
    </w:p>
    <w:p w14:paraId="0D579E1D" w14:textId="32A79BB4" w:rsidR="00F030FB" w:rsidRPr="00F030FB" w:rsidRDefault="00F030FB" w:rsidP="00F030FB">
      <w:pPr>
        <w:pStyle w:val="ListParagraph"/>
        <w:numPr>
          <w:ilvl w:val="0"/>
          <w:numId w:val="42"/>
        </w:numPr>
        <w:spacing w:line="360" w:lineRule="auto"/>
        <w:rPr>
          <w:rFonts w:asciiTheme="minorHAnsi" w:hAnsiTheme="minorHAnsi" w:cstheme="minorHAnsi"/>
          <w:szCs w:val="24"/>
        </w:rPr>
      </w:pPr>
      <w:r w:rsidRPr="00F030FB">
        <w:rPr>
          <w:rFonts w:asciiTheme="minorHAnsi" w:hAnsiTheme="minorHAnsi" w:cstheme="minorHAnsi"/>
          <w:szCs w:val="24"/>
        </w:rPr>
        <w:t xml:space="preserve">This section will consist of the high-level journey/flow of each request type from one queue to another. The </w:t>
      </w:r>
      <w:r>
        <w:rPr>
          <w:rFonts w:asciiTheme="minorHAnsi" w:hAnsiTheme="minorHAnsi" w:cstheme="minorHAnsi"/>
          <w:szCs w:val="24"/>
        </w:rPr>
        <w:t xml:space="preserve">detail of functionality in each request type will be specified in section 5, under each queue description. </w:t>
      </w:r>
    </w:p>
    <w:p w14:paraId="5EE86685" w14:textId="77777777" w:rsidR="0032710E" w:rsidRPr="0032710E" w:rsidRDefault="0032710E" w:rsidP="0032710E"/>
    <w:p w14:paraId="61C80179" w14:textId="0F8A4052" w:rsidR="00163F50" w:rsidRDefault="00163F50" w:rsidP="007C1709">
      <w:pPr>
        <w:pStyle w:val="Heading3"/>
      </w:pPr>
      <w:bookmarkStart w:id="217" w:name="_Toc163207918"/>
      <w:r>
        <w:t xml:space="preserve">Inquiry </w:t>
      </w:r>
      <w:r w:rsidR="00F030FB">
        <w:t>Flow</w:t>
      </w:r>
      <w:bookmarkEnd w:id="217"/>
    </w:p>
    <w:p w14:paraId="55F35BAE" w14:textId="5C96323C" w:rsidR="00163F50" w:rsidRPr="00800AC4" w:rsidRDefault="00E46ACD"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t>
      </w:r>
      <w:r w:rsidR="007A3358" w:rsidRPr="00800AC4">
        <w:rPr>
          <w:rFonts w:asciiTheme="minorHAnsi" w:hAnsiTheme="minorHAnsi" w:cstheme="minorHAnsi"/>
          <w:szCs w:val="24"/>
        </w:rPr>
        <w:t>WI Creation will take place as mentioned in ‘</w:t>
      </w:r>
      <w:r w:rsidR="007A3358" w:rsidRPr="00F4127C">
        <w:rPr>
          <w:rFonts w:asciiTheme="minorHAnsi" w:hAnsiTheme="minorHAnsi" w:cstheme="minorHAnsi"/>
          <w:b/>
          <w:bCs/>
          <w:szCs w:val="24"/>
        </w:rPr>
        <w:t>Online WI Creation’</w:t>
      </w:r>
      <w:r w:rsidR="007A3358" w:rsidRPr="00800AC4">
        <w:rPr>
          <w:rFonts w:asciiTheme="minorHAnsi" w:hAnsiTheme="minorHAnsi" w:cstheme="minorHAnsi"/>
          <w:szCs w:val="24"/>
        </w:rPr>
        <w:t xml:space="preserve"> description</w:t>
      </w:r>
      <w:r w:rsidR="00665282" w:rsidRPr="00800AC4">
        <w:rPr>
          <w:rFonts w:asciiTheme="minorHAnsi" w:hAnsiTheme="minorHAnsi" w:cstheme="minorHAnsi"/>
          <w:szCs w:val="24"/>
        </w:rPr>
        <w:t xml:space="preserve"> and the WI moves to </w:t>
      </w:r>
      <w:r w:rsidR="00665282" w:rsidRPr="00F4127C">
        <w:rPr>
          <w:rFonts w:asciiTheme="minorHAnsi" w:hAnsiTheme="minorHAnsi" w:cstheme="minorHAnsi"/>
          <w:b/>
          <w:bCs/>
          <w:szCs w:val="24"/>
        </w:rPr>
        <w:t>‘Initiation Maker’</w:t>
      </w:r>
      <w:r w:rsidR="00665282" w:rsidRPr="00800AC4">
        <w:rPr>
          <w:rFonts w:asciiTheme="minorHAnsi" w:hAnsiTheme="minorHAnsi" w:cstheme="minorHAnsi"/>
          <w:szCs w:val="24"/>
        </w:rPr>
        <w:t xml:space="preserve"> queue. </w:t>
      </w:r>
    </w:p>
    <w:p w14:paraId="3D9090F2" w14:textId="4F9D1357" w:rsidR="007A3358" w:rsidRPr="00800AC4" w:rsidRDefault="00E80A2F"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w:t>
      </w:r>
      <w:r w:rsidR="00D56A94" w:rsidRPr="00800AC4">
        <w:rPr>
          <w:rFonts w:asciiTheme="minorHAnsi" w:hAnsiTheme="minorHAnsi" w:cstheme="minorHAnsi"/>
          <w:szCs w:val="24"/>
        </w:rPr>
        <w:t xml:space="preserve">will create the WI manually. </w:t>
      </w:r>
    </w:p>
    <w:p w14:paraId="16EECCB0" w14:textId="5E487646" w:rsidR="00665282" w:rsidRPr="00800AC4" w:rsidRDefault="00665282"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In both cases,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user </w:t>
      </w:r>
      <w:r w:rsidR="004E4953" w:rsidRPr="00800AC4">
        <w:rPr>
          <w:rFonts w:asciiTheme="minorHAnsi" w:hAnsiTheme="minorHAnsi" w:cstheme="minorHAnsi"/>
          <w:szCs w:val="24"/>
        </w:rPr>
        <w:t xml:space="preserve">performs the data entry referring to the request received. </w:t>
      </w:r>
    </w:p>
    <w:p w14:paraId="222E2680" w14:textId="4B654C53" w:rsidR="004E4953" w:rsidRPr="00800AC4"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w:t>
      </w:r>
      <w:r w:rsidRPr="00F4127C">
        <w:rPr>
          <w:rFonts w:asciiTheme="minorHAnsi" w:hAnsiTheme="minorHAnsi" w:cstheme="minorHAnsi"/>
          <w:b/>
          <w:bCs/>
          <w:szCs w:val="24"/>
        </w:rPr>
        <w:t>‘Process Data Capture’</w:t>
      </w:r>
      <w:r w:rsidRPr="00800AC4">
        <w:rPr>
          <w:rFonts w:asciiTheme="minorHAnsi" w:hAnsiTheme="minorHAnsi" w:cstheme="minorHAnsi"/>
          <w:szCs w:val="24"/>
        </w:rPr>
        <w:t xml:space="preserve">. </w:t>
      </w:r>
      <w:r w:rsidRPr="00F96F2F">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62590467" w14:textId="710ECB22" w:rsidR="004E4953" w:rsidRPr="00800AC4"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F4127C">
        <w:rPr>
          <w:rFonts w:asciiTheme="minorHAnsi" w:hAnsiTheme="minorHAnsi" w:cstheme="minorHAnsi"/>
          <w:b/>
          <w:bCs/>
          <w:szCs w:val="24"/>
        </w:rPr>
        <w:t>‘RAK Bank’</w:t>
      </w:r>
      <w:r w:rsidRPr="00800AC4">
        <w:rPr>
          <w:rFonts w:asciiTheme="minorHAnsi" w:hAnsiTheme="minorHAnsi" w:cstheme="minorHAnsi"/>
          <w:szCs w:val="24"/>
        </w:rPr>
        <w:t xml:space="preserve"> or ‘</w:t>
      </w:r>
      <w:r w:rsidRPr="00F4127C">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4137E895" w14:textId="3DCD7AA6" w:rsidR="004E4953" w:rsidRPr="006A286A"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sidR="00053BFD" w:rsidRPr="00800AC4">
        <w:rPr>
          <w:rFonts w:asciiTheme="minorHAnsi" w:hAnsiTheme="minorHAnsi" w:cstheme="minorHAnsi"/>
          <w:szCs w:val="24"/>
        </w:rPr>
        <w:t xml:space="preserve">user performs </w:t>
      </w:r>
      <w:r w:rsidR="00053BFD" w:rsidRPr="00F4127C">
        <w:rPr>
          <w:rFonts w:asciiTheme="minorHAnsi" w:hAnsiTheme="minorHAnsi" w:cstheme="minorHAnsi"/>
          <w:b/>
          <w:bCs/>
          <w:szCs w:val="24"/>
        </w:rPr>
        <w:t>‘Customer Exposure’</w:t>
      </w:r>
      <w:r w:rsidR="00053BFD" w:rsidRPr="00800AC4">
        <w:rPr>
          <w:rFonts w:asciiTheme="minorHAnsi" w:hAnsiTheme="minorHAnsi" w:cstheme="minorHAnsi"/>
          <w:szCs w:val="24"/>
        </w:rPr>
        <w:t xml:space="preserve"> to retrieve the account summary on selected CIFs</w:t>
      </w:r>
      <w:r w:rsidR="00BC670E">
        <w:rPr>
          <w:rFonts w:asciiTheme="minorHAnsi" w:hAnsiTheme="minorHAnsi" w:cstheme="minorHAnsi"/>
          <w:szCs w:val="24"/>
        </w:rPr>
        <w:t xml:space="preserve"> </w:t>
      </w:r>
      <w:r w:rsidR="002B6A0D">
        <w:rPr>
          <w:rFonts w:asciiTheme="minorHAnsi" w:hAnsiTheme="minorHAnsi" w:cstheme="minorHAnsi"/>
          <w:szCs w:val="24"/>
        </w:rPr>
        <w:t xml:space="preserve">which are identified as RAK Bank Customers. </w:t>
      </w:r>
    </w:p>
    <w:p w14:paraId="18E5B460" w14:textId="08DBFCFC" w:rsidR="006A286A" w:rsidRPr="00800AC4" w:rsidRDefault="006A286A" w:rsidP="004E4953">
      <w:pPr>
        <w:pStyle w:val="ListParagraph"/>
        <w:numPr>
          <w:ilvl w:val="0"/>
          <w:numId w:val="42"/>
        </w:numPr>
        <w:spacing w:line="360" w:lineRule="auto"/>
        <w:rPr>
          <w:szCs w:val="24"/>
        </w:rPr>
      </w:pPr>
      <w:r>
        <w:rPr>
          <w:rFonts w:asciiTheme="minorHAnsi" w:hAnsiTheme="minorHAnsi" w:cstheme="minorHAnsi"/>
          <w:szCs w:val="24"/>
        </w:rPr>
        <w:t xml:space="preserve">The customers identified as </w:t>
      </w:r>
      <w:r w:rsidR="007D2B0E">
        <w:rPr>
          <w:rFonts w:asciiTheme="minorHAnsi" w:hAnsiTheme="minorHAnsi" w:cstheme="minorHAnsi"/>
          <w:szCs w:val="24"/>
        </w:rPr>
        <w:t>non-RAK</w:t>
      </w:r>
      <w:r>
        <w:rPr>
          <w:rFonts w:asciiTheme="minorHAnsi" w:hAnsiTheme="minorHAnsi" w:cstheme="minorHAnsi"/>
          <w:szCs w:val="24"/>
        </w:rPr>
        <w:t xml:space="preserve">, for those the </w:t>
      </w:r>
      <w:r w:rsidR="00EB6D32">
        <w:rPr>
          <w:rFonts w:asciiTheme="minorHAnsi" w:hAnsiTheme="minorHAnsi" w:cstheme="minorHAnsi"/>
          <w:szCs w:val="24"/>
        </w:rPr>
        <w:t>user will not be able to fetch the products</w:t>
      </w:r>
      <w:r w:rsidR="00F96F2F">
        <w:rPr>
          <w:rFonts w:asciiTheme="minorHAnsi" w:hAnsiTheme="minorHAnsi" w:cstheme="minorHAnsi"/>
          <w:szCs w:val="24"/>
        </w:rPr>
        <w:t>/accounts</w:t>
      </w:r>
      <w:r w:rsidR="00EB6D32">
        <w:rPr>
          <w:rFonts w:asciiTheme="minorHAnsi" w:hAnsiTheme="minorHAnsi" w:cstheme="minorHAnsi"/>
          <w:szCs w:val="24"/>
        </w:rPr>
        <w:t xml:space="preserve">. </w:t>
      </w:r>
    </w:p>
    <w:p w14:paraId="72C920CA" w14:textId="5665FE9C" w:rsidR="00EA4DE2" w:rsidRPr="002B6A0D" w:rsidRDefault="00EA4DE2" w:rsidP="004E4953">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697CE5" w:rsidRPr="00800AC4">
        <w:rPr>
          <w:rFonts w:asciiTheme="minorHAnsi" w:hAnsiTheme="minorHAnsi" w:cstheme="minorHAnsi"/>
          <w:szCs w:val="24"/>
        </w:rPr>
        <w:t>’</w:t>
      </w:r>
      <w:r w:rsidR="00697CE5">
        <w:rPr>
          <w:rFonts w:asciiTheme="minorHAnsi" w:hAnsiTheme="minorHAnsi" w:cstheme="minorHAnsi"/>
          <w:szCs w:val="24"/>
        </w:rPr>
        <w:t xml:space="preserve">, </w:t>
      </w:r>
      <w:r w:rsidR="00697CE5" w:rsidRPr="00800AC4">
        <w:rPr>
          <w:rFonts w:asciiTheme="minorHAnsi" w:hAnsiTheme="minorHAnsi" w:cstheme="minorHAnsi"/>
          <w:szCs w:val="24"/>
        </w:rPr>
        <w:t>‘</w:t>
      </w:r>
      <w:r w:rsidRPr="00800AC4">
        <w:rPr>
          <w:rFonts w:asciiTheme="minorHAnsi" w:hAnsiTheme="minorHAnsi" w:cstheme="minorHAnsi"/>
          <w:szCs w:val="24"/>
        </w:rPr>
        <w:t xml:space="preserve">CIF Results’ </w:t>
      </w:r>
      <w:r w:rsidR="00063289">
        <w:rPr>
          <w:rFonts w:asciiTheme="minorHAnsi" w:hAnsiTheme="minorHAnsi" w:cstheme="minorHAnsi"/>
          <w:szCs w:val="24"/>
        </w:rPr>
        <w:t xml:space="preserve">and </w:t>
      </w:r>
      <w:r w:rsidR="00063289" w:rsidRPr="00C00DC3">
        <w:rPr>
          <w:rFonts w:asciiTheme="minorHAnsi" w:hAnsiTheme="minorHAnsi" w:cstheme="minorHAnsi"/>
          <w:szCs w:val="24"/>
        </w:rPr>
        <w:t>‘Customer Exposure</w:t>
      </w:r>
      <w:r w:rsidR="003C1693" w:rsidRPr="00C00DC3">
        <w:rPr>
          <w:rFonts w:asciiTheme="minorHAnsi" w:hAnsiTheme="minorHAnsi" w:cstheme="minorHAnsi"/>
          <w:szCs w:val="24"/>
        </w:rPr>
        <w:t xml:space="preserve"> Excel</w:t>
      </w:r>
      <w:r w:rsidR="00063289" w:rsidRPr="00C00DC3">
        <w:rPr>
          <w:rFonts w:asciiTheme="minorHAnsi" w:hAnsiTheme="minorHAnsi" w:cstheme="minorHAnsi"/>
          <w:szCs w:val="24"/>
        </w:rPr>
        <w:t>’</w:t>
      </w:r>
      <w:r w:rsidR="00063289">
        <w:rPr>
          <w:rFonts w:asciiTheme="minorHAnsi" w:hAnsiTheme="minorHAnsi" w:cstheme="minorHAnsi"/>
          <w:szCs w:val="24"/>
        </w:rPr>
        <w:t xml:space="preserve"> </w:t>
      </w:r>
      <w:r w:rsidRPr="00800AC4">
        <w:rPr>
          <w:rFonts w:asciiTheme="minorHAnsi" w:hAnsiTheme="minorHAnsi" w:cstheme="minorHAnsi"/>
          <w:szCs w:val="24"/>
        </w:rPr>
        <w:t>as per the defined templates</w:t>
      </w:r>
      <w:r w:rsidR="00642B1B" w:rsidRPr="00800AC4">
        <w:rPr>
          <w:rFonts w:asciiTheme="minorHAnsi" w:hAnsiTheme="minorHAnsi" w:cstheme="minorHAnsi"/>
          <w:szCs w:val="24"/>
        </w:rPr>
        <w:t xml:space="preserve">. </w:t>
      </w:r>
      <w:r w:rsidR="00642B1B" w:rsidRPr="00F96F2F">
        <w:rPr>
          <w:rFonts w:asciiTheme="minorHAnsi" w:hAnsiTheme="minorHAnsi" w:cstheme="minorHAnsi"/>
          <w:i/>
          <w:iCs/>
          <w:szCs w:val="24"/>
        </w:rPr>
        <w:t>Refer Appendix D</w:t>
      </w:r>
      <w:r w:rsidR="00697CE5" w:rsidRPr="00F96F2F">
        <w:rPr>
          <w:rFonts w:asciiTheme="minorHAnsi" w:hAnsiTheme="minorHAnsi" w:cstheme="minorHAnsi"/>
          <w:i/>
          <w:iCs/>
          <w:szCs w:val="24"/>
        </w:rPr>
        <w:t xml:space="preserve"> for template design</w:t>
      </w:r>
      <w:r w:rsidR="00697CE5">
        <w:rPr>
          <w:rFonts w:asciiTheme="minorHAnsi" w:hAnsiTheme="minorHAnsi" w:cstheme="minorHAnsi"/>
          <w:szCs w:val="24"/>
        </w:rPr>
        <w:t>.</w:t>
      </w:r>
    </w:p>
    <w:p w14:paraId="4E685488" w14:textId="4AC4D243" w:rsidR="002B6A0D" w:rsidRPr="00800AC4" w:rsidRDefault="002B6A0D" w:rsidP="004E4953">
      <w:pPr>
        <w:pStyle w:val="ListParagraph"/>
        <w:numPr>
          <w:ilvl w:val="0"/>
          <w:numId w:val="42"/>
        </w:numPr>
        <w:spacing w:line="360" w:lineRule="auto"/>
        <w:rPr>
          <w:szCs w:val="24"/>
        </w:rPr>
      </w:pPr>
      <w:r>
        <w:rPr>
          <w:rFonts w:asciiTheme="minorHAnsi" w:hAnsiTheme="minorHAnsi" w:cstheme="minorHAnsi"/>
          <w:szCs w:val="24"/>
        </w:rPr>
        <w:t xml:space="preserve">Customer Exposure Excel gets generated when ‘Initiation Maker’ submits the </w:t>
      </w:r>
      <w:r w:rsidR="005E0C90">
        <w:rPr>
          <w:rFonts w:asciiTheme="minorHAnsi" w:hAnsiTheme="minorHAnsi" w:cstheme="minorHAnsi"/>
          <w:szCs w:val="24"/>
        </w:rPr>
        <w:t>WI to ‘Initiation Checker</w:t>
      </w:r>
      <w:r w:rsidR="007D2B0E">
        <w:rPr>
          <w:rFonts w:asciiTheme="minorHAnsi" w:hAnsiTheme="minorHAnsi" w:cstheme="minorHAnsi"/>
          <w:szCs w:val="24"/>
        </w:rPr>
        <w:t>’,</w:t>
      </w:r>
      <w:r w:rsidR="005E0C90">
        <w:rPr>
          <w:rFonts w:asciiTheme="minorHAnsi" w:hAnsiTheme="minorHAnsi" w:cstheme="minorHAnsi"/>
          <w:szCs w:val="24"/>
        </w:rPr>
        <w:t xml:space="preserve"> and it will be visible to the Initiation Checker user. </w:t>
      </w:r>
    </w:p>
    <w:p w14:paraId="50317D0E" w14:textId="0832C12D" w:rsidR="00FD4C23" w:rsidRPr="005E0C90" w:rsidRDefault="00EB6FE7" w:rsidP="001B75FD">
      <w:pPr>
        <w:pStyle w:val="ListParagraph"/>
        <w:numPr>
          <w:ilvl w:val="0"/>
          <w:numId w:val="42"/>
        </w:numPr>
        <w:spacing w:line="360" w:lineRule="auto"/>
        <w:rPr>
          <w:szCs w:val="24"/>
        </w:rPr>
      </w:pPr>
      <w:r w:rsidRPr="00800AC4">
        <w:rPr>
          <w:rFonts w:asciiTheme="minorHAnsi" w:hAnsiTheme="minorHAnsi" w:cstheme="minorHAnsi"/>
          <w:szCs w:val="24"/>
        </w:rPr>
        <w:t>The</w:t>
      </w:r>
      <w:r w:rsidR="00301DB8" w:rsidRPr="00800AC4">
        <w:rPr>
          <w:rFonts w:asciiTheme="minorHAnsi" w:hAnsiTheme="minorHAnsi" w:cstheme="minorHAnsi"/>
          <w:szCs w:val="24"/>
        </w:rPr>
        <w:t xml:space="preserve"> user can </w:t>
      </w:r>
      <w:r w:rsidR="00FD4C23" w:rsidRPr="00800AC4">
        <w:rPr>
          <w:rFonts w:asciiTheme="minorHAnsi" w:hAnsiTheme="minorHAnsi" w:cstheme="minorHAnsi"/>
          <w:szCs w:val="24"/>
        </w:rPr>
        <w:t xml:space="preserve">upload documents if he wants. Then the user will submit the request to ‘Initiation Checker’ for review. </w:t>
      </w:r>
    </w:p>
    <w:p w14:paraId="4817A469" w14:textId="7B5F5635" w:rsidR="005E0C90" w:rsidRPr="00800AC4" w:rsidRDefault="005E0C90" w:rsidP="001B75FD">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document will be a mandatory document for the user to upload. </w:t>
      </w:r>
    </w:p>
    <w:p w14:paraId="0AF3868C" w14:textId="2C7F2797" w:rsidR="001B75FD" w:rsidRPr="00800AC4" w:rsidRDefault="001B75FD" w:rsidP="001B75FD">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w:t>
      </w:r>
      <w:r w:rsidR="005A2E4B" w:rsidRPr="00800AC4">
        <w:rPr>
          <w:rFonts w:asciiTheme="minorHAnsi" w:hAnsiTheme="minorHAnsi" w:cstheme="minorHAnsi"/>
          <w:szCs w:val="24"/>
        </w:rPr>
        <w:t xml:space="preserve">e decisions as either ‘Approve’ or ‘Discard’. </w:t>
      </w:r>
    </w:p>
    <w:p w14:paraId="0D3E3243" w14:textId="2E218895" w:rsidR="00F4127C" w:rsidRDefault="005A2E4B" w:rsidP="00AE2E1D">
      <w:pPr>
        <w:pStyle w:val="ListParagraph"/>
        <w:numPr>
          <w:ilvl w:val="0"/>
          <w:numId w:val="42"/>
        </w:numPr>
        <w:spacing w:line="360" w:lineRule="auto"/>
      </w:pPr>
      <w:r w:rsidRPr="00800AC4">
        <w:rPr>
          <w:rFonts w:asciiTheme="minorHAnsi" w:hAnsiTheme="minorHAnsi" w:cstheme="minorHAnsi"/>
          <w:szCs w:val="24"/>
        </w:rPr>
        <w:lastRenderedPageBreak/>
        <w:t xml:space="preserve">In case of ‘Approve’, if the request was from Dubai Court, email response will be </w:t>
      </w:r>
      <w:r w:rsidR="00B9080F" w:rsidRPr="00800AC4">
        <w:rPr>
          <w:rFonts w:asciiTheme="minorHAnsi" w:hAnsiTheme="minorHAnsi" w:cstheme="minorHAnsi"/>
          <w:szCs w:val="24"/>
        </w:rPr>
        <w:t>previewed,</w:t>
      </w:r>
      <w:r w:rsidR="00F0370C" w:rsidRPr="00800AC4">
        <w:rPr>
          <w:rFonts w:asciiTheme="minorHAnsi" w:hAnsiTheme="minorHAnsi" w:cstheme="minorHAnsi"/>
          <w:szCs w:val="24"/>
        </w:rPr>
        <w:t xml:space="preserve"> and the user will confirm. Once confirmed, t</w:t>
      </w:r>
      <w:r w:rsidR="00B9080F" w:rsidRPr="00800AC4">
        <w:rPr>
          <w:rFonts w:asciiTheme="minorHAnsi" w:hAnsiTheme="minorHAnsi" w:cstheme="minorHAnsi"/>
          <w:szCs w:val="24"/>
        </w:rPr>
        <w:t xml:space="preserve">he system will trigger the email </w:t>
      </w:r>
      <w:r w:rsidR="00BC768B" w:rsidRPr="00800AC4">
        <w:rPr>
          <w:rFonts w:asciiTheme="minorHAnsi" w:hAnsiTheme="minorHAnsi" w:cstheme="minorHAnsi"/>
          <w:szCs w:val="24"/>
        </w:rPr>
        <w:t>to Dubai Cour</w:t>
      </w:r>
      <w:r w:rsidR="00C92C77" w:rsidRPr="00800AC4">
        <w:rPr>
          <w:rFonts w:asciiTheme="minorHAnsi" w:hAnsiTheme="minorHAnsi" w:cstheme="minorHAnsi"/>
          <w:szCs w:val="24"/>
        </w:rPr>
        <w:t>t</w:t>
      </w:r>
      <w:r w:rsidR="00EB48F2">
        <w:rPr>
          <w:rFonts w:asciiTheme="minorHAnsi" w:hAnsiTheme="minorHAnsi" w:cstheme="minorHAnsi"/>
          <w:szCs w:val="24"/>
        </w:rPr>
        <w:t xml:space="preserve"> along with the ‘Court Instructions’. Refer Appendix </w:t>
      </w:r>
      <w:r w:rsidR="00EF4893">
        <w:rPr>
          <w:rFonts w:asciiTheme="minorHAnsi" w:hAnsiTheme="minorHAnsi" w:cstheme="minorHAnsi"/>
          <w:szCs w:val="24"/>
        </w:rPr>
        <w:t>E for Dubai Court Communication</w:t>
      </w:r>
      <w:r w:rsidR="00816BE0" w:rsidRPr="00800AC4">
        <w:rPr>
          <w:rFonts w:asciiTheme="minorHAnsi" w:hAnsiTheme="minorHAnsi" w:cstheme="minorHAnsi"/>
          <w:szCs w:val="24"/>
        </w:rPr>
        <w:t xml:space="preserve">, the WI moves to Archival. </w:t>
      </w:r>
      <w:r w:rsidR="00C92C77" w:rsidRPr="00800AC4">
        <w:rPr>
          <w:rFonts w:asciiTheme="minorHAnsi" w:hAnsiTheme="minorHAnsi" w:cstheme="minorHAnsi"/>
          <w:szCs w:val="24"/>
        </w:rPr>
        <w:t xml:space="preserve">Similarly, if the request was from CCMS, the </w:t>
      </w:r>
      <w:r w:rsidR="00816BE0" w:rsidRPr="00800AC4">
        <w:rPr>
          <w:rFonts w:asciiTheme="minorHAnsi" w:hAnsiTheme="minorHAnsi" w:cstheme="minorHAnsi"/>
          <w:szCs w:val="24"/>
        </w:rPr>
        <w:t>WI moves to Archival without triggering any email</w:t>
      </w:r>
      <w:r w:rsidR="00AA5DCA">
        <w:rPr>
          <w:rFonts w:asciiTheme="minorHAnsi" w:hAnsiTheme="minorHAnsi" w:cstheme="minorHAnsi"/>
          <w:szCs w:val="24"/>
        </w:rPr>
        <w:t xml:space="preserve"> or generating any letter. </w:t>
      </w:r>
      <w:r w:rsidR="00816BE0" w:rsidRPr="00800AC4">
        <w:rPr>
          <w:rFonts w:asciiTheme="minorHAnsi" w:hAnsiTheme="minorHAnsi" w:cstheme="minorHAnsi"/>
          <w:szCs w:val="24"/>
        </w:rPr>
        <w:t xml:space="preserve"> </w:t>
      </w:r>
    </w:p>
    <w:p w14:paraId="59433550" w14:textId="495BAC16" w:rsidR="00A83AD0" w:rsidRPr="00571E91" w:rsidRDefault="00A83AD0" w:rsidP="007C1709">
      <w:pPr>
        <w:pStyle w:val="Heading3"/>
        <w:rPr>
          <w:highlight w:val="yellow"/>
        </w:rPr>
      </w:pPr>
      <w:bookmarkStart w:id="218" w:name="_Toc163207919"/>
      <w:commentRangeStart w:id="219"/>
      <w:r w:rsidRPr="00571E91">
        <w:rPr>
          <w:highlight w:val="yellow"/>
        </w:rPr>
        <w:t xml:space="preserve">Statement Request </w:t>
      </w:r>
      <w:commentRangeEnd w:id="219"/>
      <w:r w:rsidR="00C21E6B">
        <w:rPr>
          <w:rStyle w:val="CommentReference"/>
          <w:b w:val="0"/>
        </w:rPr>
        <w:commentReference w:id="219"/>
      </w:r>
      <w:r w:rsidR="00AA5DCA">
        <w:rPr>
          <w:highlight w:val="yellow"/>
        </w:rPr>
        <w:t>– Out of scope</w:t>
      </w:r>
      <w:bookmarkEnd w:id="218"/>
      <w:r w:rsidR="00AA5DCA">
        <w:rPr>
          <w:highlight w:val="yellow"/>
        </w:rPr>
        <w:t xml:space="preserve"> </w:t>
      </w:r>
    </w:p>
    <w:p w14:paraId="477DBC78"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Dubai Court, Email WI Creation will take place as mentioned in ‘Online WI Creation’ description and the WI moves to ‘Initiation Maker’ queue. </w:t>
      </w:r>
    </w:p>
    <w:p w14:paraId="3DB43032"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CCMS requests, ‘Initiation Maker’ will create the WI manually. </w:t>
      </w:r>
    </w:p>
    <w:p w14:paraId="44A9B785"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 both cases, ‘Initiation Maker’ user performs the data entry referring to the request received. </w:t>
      </w:r>
    </w:p>
    <w:p w14:paraId="38C49A36" w14:textId="39D59A87" w:rsidR="00CA4F4B" w:rsidRPr="00C21E6B" w:rsidRDefault="00331037" w:rsidP="00CA4F4B">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fills in fields as mentioned in the ‘Process Data Capture’. Refer Appendix B. </w:t>
      </w:r>
    </w:p>
    <w:p w14:paraId="008FA56A" w14:textId="19306C93" w:rsidR="001D2976" w:rsidRPr="00C21E6B" w:rsidRDefault="00CA4F4B" w:rsidP="001D2976">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will have two options to </w:t>
      </w:r>
      <w:r w:rsidR="001D2976" w:rsidRPr="00C21E6B">
        <w:rPr>
          <w:rFonts w:asciiTheme="minorHAnsi" w:hAnsiTheme="minorHAnsi" w:cstheme="minorHAnsi"/>
          <w:strike/>
          <w:szCs w:val="24"/>
        </w:rPr>
        <w:t>process this request, there will be a radio button for user select the way he wants:</w:t>
      </w:r>
    </w:p>
    <w:p w14:paraId="3677E429" w14:textId="38FE1157" w:rsidR="008F4E23" w:rsidRPr="00C21E6B" w:rsidRDefault="001D2976" w:rsidP="008F4E2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continue with </w:t>
      </w:r>
      <w:r w:rsidR="008F4E23" w:rsidRPr="00C21E6B">
        <w:rPr>
          <w:rFonts w:asciiTheme="minorHAnsi" w:hAnsiTheme="minorHAnsi" w:cstheme="minorHAnsi"/>
          <w:strike/>
          <w:szCs w:val="24"/>
        </w:rPr>
        <w:t>the customer</w:t>
      </w:r>
      <w:r w:rsidRPr="00C21E6B">
        <w:rPr>
          <w:rFonts w:asciiTheme="minorHAnsi" w:hAnsiTheme="minorHAnsi" w:cstheme="minorHAnsi"/>
          <w:strike/>
          <w:szCs w:val="24"/>
        </w:rPr>
        <w:t xml:space="preserve"> identification method </w:t>
      </w:r>
      <w:r w:rsidR="008F4E23" w:rsidRPr="00C21E6B">
        <w:rPr>
          <w:rFonts w:asciiTheme="minorHAnsi" w:hAnsiTheme="minorHAnsi" w:cstheme="minorHAnsi"/>
          <w:strike/>
          <w:szCs w:val="24"/>
        </w:rPr>
        <w:t xml:space="preserve">with dedupe check and post that account summary for extracting account statement. </w:t>
      </w:r>
    </w:p>
    <w:p w14:paraId="4C56B60D" w14:textId="12278C64" w:rsidR="008F4E23" w:rsidRPr="00C21E6B" w:rsidRDefault="008F4E23" w:rsidP="008F4E2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skip the above steps and directly enter account number along with customer name to extract account statement. </w:t>
      </w:r>
    </w:p>
    <w:p w14:paraId="57E2CA21" w14:textId="3E23CBC5" w:rsidR="00695691" w:rsidRPr="00C21E6B" w:rsidRDefault="00695691" w:rsidP="00695691">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first option “Customer Identification Method”, he will perform below tasks:</w:t>
      </w:r>
    </w:p>
    <w:p w14:paraId="110752B7" w14:textId="6E2C68FD" w:rsidR="00331037" w:rsidRPr="00C21E6B" w:rsidRDefault="00331037" w:rsidP="00695691">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performs dedupe check to identify the customer as ‘RAK Bank’ or ‘Non-RAK Bank’ customer. </w:t>
      </w:r>
    </w:p>
    <w:p w14:paraId="6EB39F10" w14:textId="419EEF86" w:rsidR="00902A20" w:rsidRPr="00C21E6B" w:rsidRDefault="00331037" w:rsidP="00695691">
      <w:pPr>
        <w:pStyle w:val="ListParagraph"/>
        <w:numPr>
          <w:ilvl w:val="2"/>
          <w:numId w:val="42"/>
        </w:numPr>
        <w:spacing w:line="360" w:lineRule="auto"/>
        <w:rPr>
          <w:strike/>
          <w:szCs w:val="24"/>
        </w:rPr>
      </w:pPr>
      <w:r w:rsidRPr="00C21E6B">
        <w:rPr>
          <w:rFonts w:asciiTheme="minorHAnsi" w:hAnsiTheme="minorHAnsi" w:cstheme="minorHAnsi"/>
          <w:strike/>
          <w:szCs w:val="24"/>
        </w:rPr>
        <w:t>The user performs ‘Customer Exposure’ to retrieve the account summary on selected CIFs.</w:t>
      </w:r>
    </w:p>
    <w:p w14:paraId="21450980" w14:textId="245E6ACA" w:rsidR="00695691" w:rsidRPr="00C21E6B" w:rsidRDefault="00695691" w:rsidP="00695691">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selects the account and </w:t>
      </w:r>
      <w:r w:rsidR="007510D4" w:rsidRPr="00C21E6B">
        <w:rPr>
          <w:rFonts w:asciiTheme="minorHAnsi" w:hAnsiTheme="minorHAnsi" w:cstheme="minorHAnsi"/>
          <w:strike/>
          <w:szCs w:val="24"/>
        </w:rPr>
        <w:t>enters</w:t>
      </w:r>
      <w:r w:rsidRPr="00C21E6B">
        <w:rPr>
          <w:rFonts w:asciiTheme="minorHAnsi" w:hAnsiTheme="minorHAnsi" w:cstheme="minorHAnsi"/>
          <w:strike/>
          <w:szCs w:val="24"/>
        </w:rPr>
        <w:t xml:space="preserve"> ‘From Date’ and ‘To Date’ to generate account statement. </w:t>
      </w:r>
    </w:p>
    <w:p w14:paraId="4853B24E" w14:textId="244D3721" w:rsidR="007510D4" w:rsidRPr="00C21E6B" w:rsidRDefault="00695691" w:rsidP="007510D4">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“Statement via Account Number”, he will perform below tasks:</w:t>
      </w:r>
    </w:p>
    <w:p w14:paraId="1AE77F67" w14:textId="1ED53662" w:rsidR="007510D4" w:rsidRPr="00C21E6B" w:rsidRDefault="007510D4" w:rsidP="007510D4">
      <w:pPr>
        <w:pStyle w:val="ListParagraph"/>
        <w:numPr>
          <w:ilvl w:val="2"/>
          <w:numId w:val="42"/>
        </w:numPr>
        <w:spacing w:line="360" w:lineRule="auto"/>
        <w:rPr>
          <w:strike/>
          <w:szCs w:val="24"/>
        </w:rPr>
      </w:pPr>
      <w:r w:rsidRPr="00C21E6B">
        <w:rPr>
          <w:rFonts w:asciiTheme="minorHAnsi" w:hAnsiTheme="minorHAnsi" w:cstheme="minorHAnsi"/>
          <w:strike/>
          <w:szCs w:val="24"/>
        </w:rPr>
        <w:lastRenderedPageBreak/>
        <w:t>The user will</w:t>
      </w:r>
      <w:r w:rsidR="000F3475" w:rsidRPr="00C21E6B">
        <w:rPr>
          <w:rFonts w:asciiTheme="minorHAnsi" w:hAnsiTheme="minorHAnsi" w:cstheme="minorHAnsi"/>
          <w:strike/>
          <w:szCs w:val="24"/>
        </w:rPr>
        <w:t xml:space="preserve"> enter ‘Customer Name’ </w:t>
      </w:r>
      <w:r w:rsidR="007D0B0D" w:rsidRPr="00C21E6B">
        <w:rPr>
          <w:rFonts w:asciiTheme="minorHAnsi" w:hAnsiTheme="minorHAnsi" w:cstheme="minorHAnsi"/>
          <w:strike/>
          <w:szCs w:val="24"/>
        </w:rPr>
        <w:t>and ‘Account Number’</w:t>
      </w:r>
      <w:r w:rsidR="00633D6B" w:rsidRPr="00C21E6B">
        <w:rPr>
          <w:rFonts w:asciiTheme="minorHAnsi" w:hAnsiTheme="minorHAnsi" w:cstheme="minorHAnsi"/>
          <w:strike/>
          <w:szCs w:val="24"/>
        </w:rPr>
        <w:t xml:space="preserve">, he will select </w:t>
      </w:r>
      <w:r w:rsidR="0001502A" w:rsidRPr="00C21E6B">
        <w:rPr>
          <w:rFonts w:asciiTheme="minorHAnsi" w:hAnsiTheme="minorHAnsi" w:cstheme="minorHAnsi"/>
          <w:strike/>
          <w:szCs w:val="24"/>
        </w:rPr>
        <w:t xml:space="preserve">‘From Date’ and ‘To Date’ to generate the statement. </w:t>
      </w:r>
    </w:p>
    <w:p w14:paraId="6D47CA71" w14:textId="780F9035" w:rsidR="0001502A" w:rsidRPr="00C21E6B" w:rsidRDefault="0001502A" w:rsidP="007510D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can perform </w:t>
      </w:r>
      <w:r w:rsidR="005911F2" w:rsidRPr="00C21E6B">
        <w:rPr>
          <w:rFonts w:asciiTheme="minorHAnsi" w:hAnsiTheme="minorHAnsi" w:cstheme="minorHAnsi"/>
          <w:strike/>
          <w:szCs w:val="24"/>
        </w:rPr>
        <w:t>these tasks</w:t>
      </w:r>
      <w:r w:rsidRPr="00C21E6B">
        <w:rPr>
          <w:rFonts w:asciiTheme="minorHAnsi" w:hAnsiTheme="minorHAnsi" w:cstheme="minorHAnsi"/>
          <w:strike/>
          <w:szCs w:val="24"/>
        </w:rPr>
        <w:t xml:space="preserve"> on multiple </w:t>
      </w:r>
      <w:r w:rsidR="005911F2" w:rsidRPr="00C21E6B">
        <w:rPr>
          <w:rFonts w:asciiTheme="minorHAnsi" w:hAnsiTheme="minorHAnsi" w:cstheme="minorHAnsi"/>
          <w:strike/>
          <w:szCs w:val="24"/>
        </w:rPr>
        <w:t xml:space="preserve">account numbers up to 10 </w:t>
      </w:r>
      <w:proofErr w:type="gramStart"/>
      <w:r w:rsidR="005911F2" w:rsidRPr="00C21E6B">
        <w:rPr>
          <w:rFonts w:asciiTheme="minorHAnsi" w:hAnsiTheme="minorHAnsi" w:cstheme="minorHAnsi"/>
          <w:strike/>
          <w:szCs w:val="24"/>
        </w:rPr>
        <w:t>maximum</w:t>
      </w:r>
      <w:proofErr w:type="gramEnd"/>
      <w:r w:rsidR="005911F2" w:rsidRPr="00C21E6B">
        <w:rPr>
          <w:rFonts w:asciiTheme="minorHAnsi" w:hAnsiTheme="minorHAnsi" w:cstheme="minorHAnsi"/>
          <w:strike/>
          <w:szCs w:val="24"/>
        </w:rPr>
        <w:t xml:space="preserve">. </w:t>
      </w:r>
    </w:p>
    <w:p w14:paraId="1305B403" w14:textId="5F25C55A" w:rsidR="00866844" w:rsidRPr="00C21E6B" w:rsidRDefault="000573C4" w:rsidP="00866844">
      <w:pPr>
        <w:pStyle w:val="ListParagraph"/>
        <w:numPr>
          <w:ilvl w:val="0"/>
          <w:numId w:val="42"/>
        </w:numPr>
        <w:spacing w:line="360" w:lineRule="auto"/>
        <w:rPr>
          <w:strike/>
          <w:szCs w:val="24"/>
        </w:rPr>
      </w:pPr>
      <w:r w:rsidRPr="00C21E6B">
        <w:rPr>
          <w:rFonts w:asciiTheme="minorHAnsi" w:hAnsiTheme="minorHAnsi" w:cstheme="minorHAnsi"/>
          <w:strike/>
          <w:szCs w:val="24"/>
        </w:rPr>
        <w:t>The</w:t>
      </w:r>
      <w:r w:rsidR="00866844" w:rsidRPr="00C21E6B">
        <w:rPr>
          <w:rFonts w:asciiTheme="minorHAnsi" w:hAnsiTheme="minorHAnsi" w:cstheme="minorHAnsi"/>
          <w:strike/>
          <w:szCs w:val="24"/>
        </w:rPr>
        <w:t xml:space="preserve"> ‘From Date’ will have below validations: </w:t>
      </w:r>
    </w:p>
    <w:p w14:paraId="53BA075D" w14:textId="639E2534" w:rsidR="00866844" w:rsidRPr="00C21E6B" w:rsidRDefault="000C7E71" w:rsidP="0086684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selects any date before year ‘2012’, the date will not be accepted and there will be a pop-up shown to the user as </w:t>
      </w:r>
      <w:r w:rsidRPr="00C21E6B">
        <w:rPr>
          <w:rFonts w:asciiTheme="minorHAnsi" w:hAnsiTheme="minorHAnsi" w:cstheme="minorHAnsi"/>
          <w:b/>
          <w:bCs/>
          <w:strike/>
          <w:szCs w:val="24"/>
        </w:rPr>
        <w:t xml:space="preserve">“Statement </w:t>
      </w:r>
      <w:r w:rsidR="002D1555" w:rsidRPr="00C21E6B">
        <w:rPr>
          <w:rFonts w:asciiTheme="minorHAnsi" w:hAnsiTheme="minorHAnsi" w:cstheme="minorHAnsi"/>
          <w:b/>
          <w:bCs/>
          <w:strike/>
          <w:szCs w:val="24"/>
        </w:rPr>
        <w:t xml:space="preserve">available from 2012 onwards only”. </w:t>
      </w:r>
      <w:r w:rsidR="002D1555" w:rsidRPr="00C21E6B">
        <w:rPr>
          <w:rFonts w:asciiTheme="minorHAnsi" w:hAnsiTheme="minorHAnsi" w:cstheme="minorHAnsi"/>
          <w:strike/>
          <w:szCs w:val="24"/>
        </w:rPr>
        <w:t xml:space="preserve">The user will be supposed to select the date again. </w:t>
      </w:r>
    </w:p>
    <w:p w14:paraId="16A48B4A" w14:textId="3F3083BC" w:rsidR="002D1555" w:rsidRPr="00C21E6B" w:rsidRDefault="00FB553D" w:rsidP="00866844">
      <w:pPr>
        <w:pStyle w:val="ListParagraph"/>
        <w:numPr>
          <w:ilvl w:val="2"/>
          <w:numId w:val="42"/>
        </w:numPr>
        <w:spacing w:line="360" w:lineRule="auto"/>
        <w:rPr>
          <w:strike/>
          <w:szCs w:val="24"/>
        </w:rPr>
      </w:pPr>
      <w:r w:rsidRPr="00C21E6B">
        <w:rPr>
          <w:rFonts w:asciiTheme="minorHAnsi" w:hAnsiTheme="minorHAnsi" w:cstheme="minorHAnsi"/>
          <w:strike/>
          <w:szCs w:val="24"/>
        </w:rPr>
        <w:t>The system will check the ‘</w:t>
      </w:r>
      <w:proofErr w:type="spellStart"/>
      <w:r w:rsidRPr="00C21E6B">
        <w:rPr>
          <w:rFonts w:asciiTheme="minorHAnsi" w:hAnsiTheme="minorHAnsi" w:cstheme="minorHAnsi"/>
          <w:strike/>
          <w:szCs w:val="24"/>
        </w:rPr>
        <w:t>AccOpenDate</w:t>
      </w:r>
      <w:proofErr w:type="spellEnd"/>
      <w:r w:rsidRPr="00C21E6B">
        <w:rPr>
          <w:rFonts w:asciiTheme="minorHAnsi" w:hAnsiTheme="minorHAnsi" w:cstheme="minorHAnsi"/>
          <w:strike/>
          <w:szCs w:val="24"/>
        </w:rPr>
        <w:t>’</w:t>
      </w:r>
      <w:r w:rsidR="00C5227D" w:rsidRPr="00C21E6B">
        <w:rPr>
          <w:rFonts w:asciiTheme="minorHAnsi" w:hAnsiTheme="minorHAnsi" w:cstheme="minorHAnsi"/>
          <w:strike/>
          <w:szCs w:val="24"/>
        </w:rPr>
        <w:t xml:space="preserve"> in the ‘</w:t>
      </w:r>
      <w:proofErr w:type="spellStart"/>
      <w:r w:rsidR="00C5227D" w:rsidRPr="00C21E6B">
        <w:rPr>
          <w:rFonts w:asciiTheme="minorHAnsi" w:hAnsiTheme="minorHAnsi" w:cstheme="minorHAnsi"/>
          <w:strike/>
          <w:szCs w:val="24"/>
        </w:rPr>
        <w:t>Account_Summary</w:t>
      </w:r>
      <w:proofErr w:type="spellEnd"/>
      <w:r w:rsidR="00C5227D" w:rsidRPr="00C21E6B">
        <w:rPr>
          <w:rFonts w:asciiTheme="minorHAnsi" w:hAnsiTheme="minorHAnsi" w:cstheme="minorHAnsi"/>
          <w:strike/>
          <w:szCs w:val="24"/>
        </w:rPr>
        <w:t xml:space="preserve">’ </w:t>
      </w:r>
      <w:r w:rsidR="000573C4" w:rsidRPr="00C21E6B">
        <w:rPr>
          <w:rFonts w:asciiTheme="minorHAnsi" w:hAnsiTheme="minorHAnsi" w:cstheme="minorHAnsi"/>
          <w:strike/>
          <w:szCs w:val="24"/>
        </w:rPr>
        <w:t xml:space="preserve">(in case of statement via customer identification method) </w:t>
      </w:r>
      <w:r w:rsidR="0089107D" w:rsidRPr="00C21E6B">
        <w:rPr>
          <w:rFonts w:asciiTheme="minorHAnsi" w:hAnsiTheme="minorHAnsi" w:cstheme="minorHAnsi"/>
          <w:strike/>
          <w:szCs w:val="24"/>
        </w:rPr>
        <w:t>response and</w:t>
      </w:r>
      <w:r w:rsidR="008B30DE" w:rsidRPr="00C21E6B">
        <w:rPr>
          <w:rFonts w:asciiTheme="minorHAnsi" w:hAnsiTheme="minorHAnsi" w:cstheme="minorHAnsi"/>
          <w:strike/>
          <w:szCs w:val="24"/>
        </w:rPr>
        <w:t xml:space="preserve"> compare the same with ‘From Date’ entered by the user. </w:t>
      </w:r>
      <w:r w:rsidR="0089107D" w:rsidRPr="00C21E6B">
        <w:rPr>
          <w:rFonts w:asciiTheme="minorHAnsi" w:hAnsiTheme="minorHAnsi" w:cstheme="minorHAnsi"/>
          <w:strike/>
          <w:szCs w:val="24"/>
        </w:rPr>
        <w:t>If the ‘From Date’ is any date before ‘</w:t>
      </w:r>
      <w:proofErr w:type="spellStart"/>
      <w:r w:rsidR="0089107D" w:rsidRPr="00C21E6B">
        <w:rPr>
          <w:rFonts w:asciiTheme="minorHAnsi" w:hAnsiTheme="minorHAnsi" w:cstheme="minorHAnsi"/>
          <w:strike/>
          <w:szCs w:val="24"/>
        </w:rPr>
        <w:t>AccOpenDate</w:t>
      </w:r>
      <w:proofErr w:type="spellEnd"/>
      <w:r w:rsidR="0089107D" w:rsidRPr="00C21E6B">
        <w:rPr>
          <w:rFonts w:asciiTheme="minorHAnsi" w:hAnsiTheme="minorHAnsi" w:cstheme="minorHAnsi"/>
          <w:strike/>
          <w:szCs w:val="24"/>
        </w:rPr>
        <w:t xml:space="preserve">’, the system will show an error message to the user </w:t>
      </w:r>
      <w:r w:rsidR="00EE37BF" w:rsidRPr="00C21E6B">
        <w:rPr>
          <w:rFonts w:asciiTheme="minorHAnsi" w:hAnsiTheme="minorHAnsi" w:cstheme="minorHAnsi"/>
          <w:strike/>
          <w:szCs w:val="24"/>
        </w:rPr>
        <w:t>as “You cannot select a past date from the Account Opening Date’</w:t>
      </w:r>
      <w:r w:rsidR="00603BC0" w:rsidRPr="00C21E6B">
        <w:rPr>
          <w:rFonts w:asciiTheme="minorHAnsi" w:hAnsiTheme="minorHAnsi" w:cstheme="minorHAnsi"/>
          <w:strike/>
          <w:szCs w:val="24"/>
        </w:rPr>
        <w:t xml:space="preserve"> and the user will be supposed to select the date again. </w:t>
      </w:r>
    </w:p>
    <w:p w14:paraId="7045E7B7" w14:textId="7CD83C39" w:rsidR="00736C39" w:rsidRPr="00C21E6B" w:rsidRDefault="00BA1C72" w:rsidP="00736C39">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‘To Date’ will </w:t>
      </w:r>
      <w:r w:rsidR="00D04C51" w:rsidRPr="00C21E6B">
        <w:rPr>
          <w:rFonts w:asciiTheme="minorHAnsi" w:hAnsiTheme="minorHAnsi" w:cstheme="minorHAnsi"/>
          <w:strike/>
          <w:szCs w:val="24"/>
        </w:rPr>
        <w:t>always be a future date from account opening date</w:t>
      </w:r>
      <w:r w:rsidR="009132B5" w:rsidRPr="00C21E6B">
        <w:rPr>
          <w:rFonts w:asciiTheme="minorHAnsi" w:hAnsiTheme="minorHAnsi" w:cstheme="minorHAnsi"/>
          <w:strike/>
          <w:szCs w:val="24"/>
        </w:rPr>
        <w:t xml:space="preserve"> (in case of customer identification method)</w:t>
      </w:r>
      <w:r w:rsidR="006624BE" w:rsidRPr="00C21E6B">
        <w:rPr>
          <w:rFonts w:asciiTheme="minorHAnsi" w:hAnsiTheme="minorHAnsi" w:cstheme="minorHAnsi"/>
          <w:strike/>
          <w:szCs w:val="24"/>
        </w:rPr>
        <w:t xml:space="preserve"> and the maximum input will</w:t>
      </w:r>
      <w:r w:rsidR="009132B5" w:rsidRPr="00C21E6B">
        <w:rPr>
          <w:rFonts w:asciiTheme="minorHAnsi" w:hAnsiTheme="minorHAnsi" w:cstheme="minorHAnsi"/>
          <w:strike/>
          <w:szCs w:val="24"/>
        </w:rPr>
        <w:t xml:space="preserve"> always</w:t>
      </w:r>
      <w:r w:rsidR="006624BE" w:rsidRPr="00C21E6B">
        <w:rPr>
          <w:rFonts w:asciiTheme="minorHAnsi" w:hAnsiTheme="minorHAnsi" w:cstheme="minorHAnsi"/>
          <w:strike/>
          <w:szCs w:val="24"/>
        </w:rPr>
        <w:t xml:space="preserve"> </w:t>
      </w:r>
      <w:r w:rsidR="007E4A18" w:rsidRPr="00C21E6B">
        <w:rPr>
          <w:rFonts w:asciiTheme="minorHAnsi" w:hAnsiTheme="minorHAnsi" w:cstheme="minorHAnsi"/>
          <w:strike/>
          <w:szCs w:val="24"/>
        </w:rPr>
        <w:t xml:space="preserve">be </w:t>
      </w:r>
      <w:r w:rsidR="00736C39" w:rsidRPr="00C21E6B">
        <w:rPr>
          <w:rFonts w:asciiTheme="minorHAnsi" w:hAnsiTheme="minorHAnsi" w:cstheme="minorHAnsi"/>
          <w:strike/>
          <w:szCs w:val="24"/>
        </w:rPr>
        <w:t>‘Current Date’.</w:t>
      </w:r>
    </w:p>
    <w:p w14:paraId="1326FD7C" w14:textId="6B3F1AB8" w:rsidR="005E6433" w:rsidRPr="00C21E6B" w:rsidRDefault="005E6433" w:rsidP="005E643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response will be converted </w:t>
      </w:r>
      <w:r w:rsidR="007E4A18" w:rsidRPr="00C21E6B">
        <w:rPr>
          <w:rFonts w:asciiTheme="minorHAnsi" w:hAnsiTheme="minorHAnsi" w:cstheme="minorHAnsi"/>
          <w:strike/>
          <w:szCs w:val="24"/>
        </w:rPr>
        <w:t>into</w:t>
      </w:r>
      <w:r w:rsidRPr="00C21E6B">
        <w:rPr>
          <w:rFonts w:asciiTheme="minorHAnsi" w:hAnsiTheme="minorHAnsi" w:cstheme="minorHAnsi"/>
          <w:strike/>
          <w:szCs w:val="24"/>
        </w:rPr>
        <w:t xml:space="preserve"> a PDF format for </w:t>
      </w:r>
      <w:r w:rsidR="000807B7" w:rsidRPr="00C21E6B">
        <w:rPr>
          <w:rFonts w:asciiTheme="minorHAnsi" w:hAnsiTheme="minorHAnsi" w:cstheme="minorHAnsi"/>
          <w:strike/>
          <w:szCs w:val="24"/>
        </w:rPr>
        <w:t xml:space="preserve">the </w:t>
      </w:r>
      <w:r w:rsidR="007E4A18" w:rsidRPr="00C21E6B">
        <w:rPr>
          <w:rFonts w:asciiTheme="minorHAnsi" w:hAnsiTheme="minorHAnsi" w:cstheme="minorHAnsi"/>
          <w:strike/>
          <w:szCs w:val="24"/>
        </w:rPr>
        <w:t xml:space="preserve">account </w:t>
      </w:r>
      <w:r w:rsidR="000807B7" w:rsidRPr="00C21E6B">
        <w:rPr>
          <w:rFonts w:asciiTheme="minorHAnsi" w:hAnsiTheme="minorHAnsi" w:cstheme="minorHAnsi"/>
          <w:strike/>
          <w:szCs w:val="24"/>
        </w:rPr>
        <w:t>statement</w:t>
      </w:r>
      <w:r w:rsidR="007E4A18" w:rsidRPr="00C21E6B">
        <w:rPr>
          <w:rFonts w:asciiTheme="minorHAnsi" w:hAnsiTheme="minorHAnsi" w:cstheme="minorHAnsi"/>
          <w:strike/>
          <w:szCs w:val="24"/>
        </w:rPr>
        <w:t>s</w:t>
      </w:r>
      <w:r w:rsidR="000807B7" w:rsidRPr="00C21E6B">
        <w:rPr>
          <w:rFonts w:asciiTheme="minorHAnsi" w:hAnsiTheme="minorHAnsi" w:cstheme="minorHAnsi"/>
          <w:strike/>
          <w:szCs w:val="24"/>
        </w:rPr>
        <w:t xml:space="preserve">. </w:t>
      </w:r>
      <w:r w:rsidR="00005B28" w:rsidRPr="00C21E6B">
        <w:rPr>
          <w:rFonts w:asciiTheme="minorHAnsi" w:hAnsiTheme="minorHAnsi" w:cstheme="minorHAnsi"/>
          <w:strike/>
          <w:szCs w:val="24"/>
        </w:rPr>
        <w:t xml:space="preserve">Refer Appendix D for PDF format. </w:t>
      </w:r>
    </w:p>
    <w:p w14:paraId="5729CA7B" w14:textId="57803F53" w:rsidR="00015EC3" w:rsidRPr="00C21E6B" w:rsidRDefault="00015EC3" w:rsidP="005E643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the following transactional account types, the account statements will be mandatory: </w:t>
      </w:r>
    </w:p>
    <w:p w14:paraId="17E59884" w14:textId="6EA30B95"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SBA: Savings and Gold</w:t>
      </w:r>
    </w:p>
    <w:p w14:paraId="22A18E38" w14:textId="6D38E2BB"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ODA: Current </w:t>
      </w:r>
    </w:p>
    <w:p w14:paraId="6C2A6A03" w14:textId="1A12B602"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CAA: Trade Finance</w:t>
      </w:r>
    </w:p>
    <w:p w14:paraId="54D2D2AE" w14:textId="7030E2AA" w:rsidR="005028C9" w:rsidRPr="00C21E6B" w:rsidRDefault="005028C9" w:rsidP="005028C9">
      <w:pPr>
        <w:pStyle w:val="ListParagraph"/>
        <w:numPr>
          <w:ilvl w:val="0"/>
          <w:numId w:val="42"/>
        </w:numPr>
        <w:spacing w:line="360" w:lineRule="auto"/>
        <w:rPr>
          <w:strike/>
          <w:szCs w:val="24"/>
        </w:rPr>
      </w:pPr>
      <w:r w:rsidRPr="00C21E6B">
        <w:rPr>
          <w:rFonts w:asciiTheme="minorHAnsi" w:hAnsiTheme="minorHAnsi" w:cstheme="minorHAnsi"/>
          <w:strike/>
          <w:szCs w:val="24"/>
        </w:rPr>
        <w:t>In other cases, there will be an alert for the user if he hasn’t generated the statement for selected accounts</w:t>
      </w:r>
      <w:r w:rsidR="00002FF5" w:rsidRPr="00C21E6B">
        <w:rPr>
          <w:rFonts w:asciiTheme="minorHAnsi" w:hAnsiTheme="minorHAnsi" w:cstheme="minorHAnsi"/>
          <w:strike/>
          <w:szCs w:val="24"/>
        </w:rPr>
        <w:t xml:space="preserve"> but will not be mandatory. </w:t>
      </w:r>
    </w:p>
    <w:p w14:paraId="64CFE955" w14:textId="320BBFD8"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lastRenderedPageBreak/>
        <w:t>PDF generation takes place for ‘Previous Reference No.’</w:t>
      </w:r>
      <w:r w:rsidR="00C93A16" w:rsidRPr="00C21E6B">
        <w:rPr>
          <w:rFonts w:asciiTheme="minorHAnsi" w:hAnsiTheme="minorHAnsi" w:cstheme="minorHAnsi"/>
          <w:strike/>
          <w:szCs w:val="24"/>
        </w:rPr>
        <w:t xml:space="preserve">, </w:t>
      </w:r>
      <w:r w:rsidRPr="00C21E6B">
        <w:rPr>
          <w:rFonts w:asciiTheme="minorHAnsi" w:hAnsiTheme="minorHAnsi" w:cstheme="minorHAnsi"/>
          <w:strike/>
          <w:szCs w:val="24"/>
        </w:rPr>
        <w:t xml:space="preserve">‘CIF Results’ </w:t>
      </w:r>
      <w:r w:rsidR="00C93A16" w:rsidRPr="00C21E6B">
        <w:rPr>
          <w:rFonts w:asciiTheme="minorHAnsi" w:hAnsiTheme="minorHAnsi" w:cstheme="minorHAnsi"/>
          <w:strike/>
          <w:szCs w:val="24"/>
        </w:rPr>
        <w:t>and ‘Account Summary</w:t>
      </w:r>
      <w:r w:rsidR="003C1693" w:rsidRPr="00C21E6B">
        <w:rPr>
          <w:rFonts w:asciiTheme="minorHAnsi" w:hAnsiTheme="minorHAnsi" w:cstheme="minorHAnsi"/>
          <w:strike/>
          <w:szCs w:val="24"/>
        </w:rPr>
        <w:t xml:space="preserve"> Excel</w:t>
      </w:r>
      <w:r w:rsidR="00A10C85" w:rsidRPr="00C21E6B">
        <w:rPr>
          <w:rFonts w:asciiTheme="minorHAnsi" w:hAnsiTheme="minorHAnsi" w:cstheme="minorHAnsi"/>
          <w:strike/>
          <w:szCs w:val="24"/>
        </w:rPr>
        <w:t>’ (</w:t>
      </w:r>
      <w:r w:rsidR="007E4A18" w:rsidRPr="00C21E6B">
        <w:rPr>
          <w:rFonts w:asciiTheme="minorHAnsi" w:hAnsiTheme="minorHAnsi" w:cstheme="minorHAnsi"/>
          <w:strike/>
          <w:szCs w:val="24"/>
        </w:rPr>
        <w:t>in case of customer identification method)</w:t>
      </w:r>
      <w:r w:rsidR="00C93A16" w:rsidRPr="00C21E6B">
        <w:rPr>
          <w:rFonts w:asciiTheme="minorHAnsi" w:hAnsiTheme="minorHAnsi" w:cstheme="minorHAnsi"/>
          <w:strike/>
          <w:szCs w:val="24"/>
        </w:rPr>
        <w:t xml:space="preserve"> </w:t>
      </w:r>
      <w:r w:rsidRPr="00C21E6B">
        <w:rPr>
          <w:rFonts w:asciiTheme="minorHAnsi" w:hAnsiTheme="minorHAnsi" w:cstheme="minorHAnsi"/>
          <w:strike/>
          <w:szCs w:val="24"/>
        </w:rPr>
        <w:t xml:space="preserve">as per the defined templates. Refer Appendix D. </w:t>
      </w:r>
    </w:p>
    <w:p w14:paraId="17375A84"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can upload documents if he wants. Then the user will submit the request to ‘Initiation Checker’ for review. </w:t>
      </w:r>
    </w:p>
    <w:p w14:paraId="66112C84" w14:textId="77777777" w:rsidR="00495DA6" w:rsidRPr="00C21E6B" w:rsidRDefault="00495DA6" w:rsidP="00495DA6">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‘Initiation Checker’ user will review the request and documents and take decisions as either ‘Approve’ or ‘Discard’. </w:t>
      </w:r>
    </w:p>
    <w:p w14:paraId="14296881" w14:textId="38915D0F" w:rsidR="00405733" w:rsidRPr="00C21E6B" w:rsidRDefault="00495DA6" w:rsidP="00405733">
      <w:pPr>
        <w:pStyle w:val="ListParagraph"/>
        <w:numPr>
          <w:ilvl w:val="0"/>
          <w:numId w:val="42"/>
        </w:numPr>
        <w:spacing w:line="360" w:lineRule="auto"/>
        <w:rPr>
          <w:strike/>
          <w:szCs w:val="24"/>
        </w:rPr>
      </w:pPr>
      <w:r w:rsidRPr="00C21E6B">
        <w:rPr>
          <w:rFonts w:asciiTheme="minorHAnsi" w:hAnsiTheme="minorHAnsi" w:cstheme="minorHAnsi"/>
          <w:strike/>
          <w:szCs w:val="24"/>
        </w:rPr>
        <w:t>In case of ‘Approve’, if the request was from Dubai Court, email response will be previewed, and the user will confirm. Once confirmed, the system will trigger the email to Dubai Court</w:t>
      </w:r>
      <w:r w:rsidR="00C93A16" w:rsidRPr="00C21E6B">
        <w:rPr>
          <w:rFonts w:asciiTheme="minorHAnsi" w:hAnsiTheme="minorHAnsi" w:cstheme="minorHAnsi"/>
          <w:strike/>
          <w:szCs w:val="24"/>
        </w:rPr>
        <w:t xml:space="preserve"> along with Court Letter</w:t>
      </w:r>
      <w:r w:rsidR="00EE61D9" w:rsidRPr="00C21E6B">
        <w:rPr>
          <w:rFonts w:asciiTheme="minorHAnsi" w:hAnsiTheme="minorHAnsi" w:cstheme="minorHAnsi"/>
          <w:strike/>
          <w:szCs w:val="24"/>
        </w:rPr>
        <w:t>,</w:t>
      </w:r>
      <w:r w:rsidR="00C93A16" w:rsidRPr="00C21E6B">
        <w:rPr>
          <w:rFonts w:asciiTheme="minorHAnsi" w:hAnsiTheme="minorHAnsi" w:cstheme="minorHAnsi"/>
          <w:strike/>
          <w:szCs w:val="24"/>
        </w:rPr>
        <w:t xml:space="preserve"> Court Instructions</w:t>
      </w:r>
      <w:r w:rsidR="00EE61D9" w:rsidRPr="00C21E6B">
        <w:rPr>
          <w:rFonts w:asciiTheme="minorHAnsi" w:hAnsiTheme="minorHAnsi" w:cstheme="minorHAnsi"/>
          <w:strike/>
          <w:szCs w:val="24"/>
        </w:rPr>
        <w:t xml:space="preserve"> and Generated Statements</w:t>
      </w:r>
      <w:r w:rsidR="00C93A16" w:rsidRPr="00C21E6B">
        <w:rPr>
          <w:rFonts w:asciiTheme="minorHAnsi" w:hAnsiTheme="minorHAnsi" w:cstheme="minorHAnsi"/>
          <w:strike/>
          <w:szCs w:val="24"/>
        </w:rPr>
        <w:t>. Refer</w:t>
      </w:r>
      <w:r w:rsidR="00FE13DC" w:rsidRPr="00C21E6B">
        <w:rPr>
          <w:rFonts w:asciiTheme="minorHAnsi" w:hAnsiTheme="minorHAnsi" w:cstheme="minorHAnsi"/>
          <w:strike/>
          <w:szCs w:val="24"/>
        </w:rPr>
        <w:t xml:space="preserve"> Appendix E for Court Letter format, t</w:t>
      </w:r>
      <w:r w:rsidRPr="00C21E6B">
        <w:rPr>
          <w:rFonts w:asciiTheme="minorHAnsi" w:hAnsiTheme="minorHAnsi" w:cstheme="minorHAnsi"/>
          <w:strike/>
          <w:szCs w:val="24"/>
        </w:rPr>
        <w:t xml:space="preserve">he WI moves to Archival. Similarly, if the request was from CCMS, the WI moves to Archival without triggering any email. </w:t>
      </w:r>
    </w:p>
    <w:p w14:paraId="2CBBADEC" w14:textId="77777777" w:rsidR="00405733" w:rsidRDefault="00405733" w:rsidP="00405733">
      <w:pPr>
        <w:spacing w:line="360" w:lineRule="auto"/>
      </w:pPr>
    </w:p>
    <w:p w14:paraId="2F091F80" w14:textId="77777777" w:rsidR="008F23D2" w:rsidRDefault="008F23D2" w:rsidP="00405733">
      <w:pPr>
        <w:spacing w:line="360" w:lineRule="auto"/>
      </w:pPr>
    </w:p>
    <w:p w14:paraId="7016BEB4" w14:textId="77777777" w:rsidR="00AA5DCA" w:rsidRDefault="00AA5DCA" w:rsidP="00405733">
      <w:pPr>
        <w:spacing w:line="360" w:lineRule="auto"/>
      </w:pPr>
    </w:p>
    <w:p w14:paraId="74EB8588" w14:textId="77777777" w:rsidR="00AA5DCA" w:rsidRDefault="00AA5DCA" w:rsidP="00405733">
      <w:pPr>
        <w:spacing w:line="360" w:lineRule="auto"/>
      </w:pPr>
    </w:p>
    <w:p w14:paraId="54763474" w14:textId="77777777" w:rsidR="00AA5DCA" w:rsidRDefault="00AA5DCA" w:rsidP="00405733">
      <w:pPr>
        <w:spacing w:line="360" w:lineRule="auto"/>
      </w:pPr>
    </w:p>
    <w:p w14:paraId="55A3B504" w14:textId="77777777" w:rsidR="00AA5DCA" w:rsidRDefault="00AA5DCA" w:rsidP="00405733">
      <w:pPr>
        <w:spacing w:line="360" w:lineRule="auto"/>
      </w:pPr>
    </w:p>
    <w:p w14:paraId="1367D0B9" w14:textId="77777777" w:rsidR="00AA5DCA" w:rsidRDefault="00AA5DCA" w:rsidP="00405733">
      <w:pPr>
        <w:spacing w:line="360" w:lineRule="auto"/>
      </w:pPr>
    </w:p>
    <w:p w14:paraId="0ADF2C84" w14:textId="77777777" w:rsidR="00AA5DCA" w:rsidRDefault="00AA5DCA" w:rsidP="00405733">
      <w:pPr>
        <w:spacing w:line="360" w:lineRule="auto"/>
      </w:pPr>
    </w:p>
    <w:p w14:paraId="694BE3D8" w14:textId="77777777" w:rsidR="00AA5DCA" w:rsidRDefault="00AA5DCA" w:rsidP="00405733">
      <w:pPr>
        <w:spacing w:line="360" w:lineRule="auto"/>
      </w:pPr>
    </w:p>
    <w:p w14:paraId="46D61840" w14:textId="77777777" w:rsidR="00AA5DCA" w:rsidRDefault="00AA5DCA" w:rsidP="00405733">
      <w:pPr>
        <w:spacing w:line="360" w:lineRule="auto"/>
      </w:pPr>
    </w:p>
    <w:p w14:paraId="5E29F961" w14:textId="77777777" w:rsidR="00AA5DCA" w:rsidRDefault="00AA5DCA" w:rsidP="00405733">
      <w:pPr>
        <w:spacing w:line="360" w:lineRule="auto"/>
      </w:pPr>
    </w:p>
    <w:p w14:paraId="376FE996" w14:textId="77777777" w:rsidR="00AA5DCA" w:rsidRDefault="00AA5DCA" w:rsidP="00405733">
      <w:pPr>
        <w:spacing w:line="360" w:lineRule="auto"/>
      </w:pPr>
    </w:p>
    <w:p w14:paraId="2F8F82FA" w14:textId="77777777" w:rsidR="00AA5DCA" w:rsidRDefault="00AA5DCA" w:rsidP="00405733">
      <w:pPr>
        <w:spacing w:line="360" w:lineRule="auto"/>
      </w:pPr>
    </w:p>
    <w:p w14:paraId="3D7B60FD" w14:textId="77777777" w:rsidR="00AA5DCA" w:rsidRDefault="00AA5DCA" w:rsidP="00405733">
      <w:pPr>
        <w:spacing w:line="360" w:lineRule="auto"/>
      </w:pPr>
    </w:p>
    <w:p w14:paraId="00F1B26F" w14:textId="77777777" w:rsidR="00AA5DCA" w:rsidRDefault="00AA5DCA" w:rsidP="00405733">
      <w:pPr>
        <w:spacing w:line="360" w:lineRule="auto"/>
      </w:pPr>
    </w:p>
    <w:p w14:paraId="4D74B811" w14:textId="77777777" w:rsidR="00AA5DCA" w:rsidRDefault="00AA5DCA" w:rsidP="00405733">
      <w:pPr>
        <w:spacing w:line="360" w:lineRule="auto"/>
      </w:pPr>
    </w:p>
    <w:p w14:paraId="7BFE3FDD" w14:textId="77777777" w:rsidR="00AA5DCA" w:rsidRDefault="00AA5DCA" w:rsidP="00405733">
      <w:pPr>
        <w:spacing w:line="360" w:lineRule="auto"/>
      </w:pPr>
    </w:p>
    <w:p w14:paraId="7D618392" w14:textId="77777777" w:rsidR="00F4127C" w:rsidRDefault="00F4127C" w:rsidP="00405733">
      <w:pPr>
        <w:spacing w:line="360" w:lineRule="auto"/>
      </w:pPr>
    </w:p>
    <w:p w14:paraId="4D808401" w14:textId="42E2ED44" w:rsidR="00405733" w:rsidRPr="002A3946" w:rsidRDefault="00405733" w:rsidP="007C1709">
      <w:pPr>
        <w:pStyle w:val="Heading3"/>
      </w:pPr>
      <w:bookmarkStart w:id="220" w:name="_Toc163207920"/>
      <w:r w:rsidRPr="002A3946">
        <w:lastRenderedPageBreak/>
        <w:t xml:space="preserve">Signatory Details </w:t>
      </w:r>
      <w:r w:rsidR="00AA5DCA">
        <w:t>Flow</w:t>
      </w:r>
      <w:bookmarkEnd w:id="220"/>
    </w:p>
    <w:p w14:paraId="0E48069D"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‘Online WI Creation’ description and the WI moves to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7C326968"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For CCMS requests,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will create the WI manually. </w:t>
      </w:r>
    </w:p>
    <w:p w14:paraId="3502B9B6"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3CE8837F" w14:textId="61E8B505" w:rsidR="009F7C25" w:rsidRPr="003458C2" w:rsidRDefault="00F642B5" w:rsidP="009F7C25">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DE6E0F">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2D7B73E1" w14:textId="51DFD620" w:rsidR="003458C2" w:rsidRPr="009F7C25" w:rsidRDefault="003458C2" w:rsidP="009F7C25">
      <w:pPr>
        <w:pStyle w:val="ListParagraph"/>
        <w:numPr>
          <w:ilvl w:val="0"/>
          <w:numId w:val="42"/>
        </w:numPr>
        <w:spacing w:line="360" w:lineRule="auto"/>
        <w:rPr>
          <w:szCs w:val="24"/>
        </w:rPr>
      </w:pPr>
      <w:r>
        <w:rPr>
          <w:rFonts w:asciiTheme="minorHAnsi" w:hAnsiTheme="minorHAnsi" w:cstheme="minorHAnsi"/>
          <w:szCs w:val="24"/>
        </w:rPr>
        <w:t xml:space="preserve">Only for this request type in DC/CCMS, the user will have an option to fetch related parties </w:t>
      </w:r>
      <w:r w:rsidR="003C5D5F">
        <w:rPr>
          <w:rFonts w:asciiTheme="minorHAnsi" w:hAnsiTheme="minorHAnsi" w:cstheme="minorHAnsi"/>
          <w:szCs w:val="24"/>
        </w:rPr>
        <w:t xml:space="preserve">for the selected ‘matched’ customers. </w:t>
      </w:r>
    </w:p>
    <w:p w14:paraId="315F3470" w14:textId="6F2B8EF9" w:rsidR="009F7C25" w:rsidRPr="009F7C25" w:rsidRDefault="009F7C25" w:rsidP="009F7C25">
      <w:pPr>
        <w:pStyle w:val="ListParagraph"/>
        <w:numPr>
          <w:ilvl w:val="0"/>
          <w:numId w:val="42"/>
        </w:numPr>
        <w:spacing w:line="360" w:lineRule="auto"/>
        <w:rPr>
          <w:szCs w:val="24"/>
        </w:rPr>
      </w:pPr>
      <w:r>
        <w:rPr>
          <w:rFonts w:asciiTheme="minorHAnsi" w:hAnsiTheme="minorHAnsi" w:cstheme="minorHAnsi"/>
          <w:szCs w:val="24"/>
        </w:rPr>
        <w:t>The user will have to select a method among the following:</w:t>
      </w:r>
    </w:p>
    <w:p w14:paraId="21B0B179" w14:textId="29030930" w:rsidR="00F40D90" w:rsidRPr="007D298C" w:rsidRDefault="00F753F0" w:rsidP="009F7C25">
      <w:pPr>
        <w:pStyle w:val="ListParagraph"/>
        <w:numPr>
          <w:ilvl w:val="2"/>
          <w:numId w:val="42"/>
        </w:numPr>
        <w:spacing w:line="360" w:lineRule="auto"/>
        <w:rPr>
          <w:b/>
          <w:bCs/>
          <w:szCs w:val="24"/>
        </w:rPr>
      </w:pPr>
      <w:r w:rsidRPr="007D298C">
        <w:rPr>
          <w:rFonts w:asciiTheme="minorHAnsi" w:hAnsiTheme="minorHAnsi" w:cstheme="minorHAnsi"/>
          <w:b/>
          <w:bCs/>
          <w:szCs w:val="24"/>
        </w:rPr>
        <w:t>Signatories v</w:t>
      </w:r>
      <w:r w:rsidR="00F40D90" w:rsidRPr="007D298C">
        <w:rPr>
          <w:rFonts w:asciiTheme="minorHAnsi" w:hAnsiTheme="minorHAnsi" w:cstheme="minorHAnsi"/>
          <w:b/>
          <w:bCs/>
          <w:szCs w:val="24"/>
        </w:rPr>
        <w:t xml:space="preserve">ia Account </w:t>
      </w:r>
    </w:p>
    <w:p w14:paraId="6FCF4737" w14:textId="115AF55C" w:rsidR="0089408F" w:rsidRPr="007D298C" w:rsidRDefault="00F753F0" w:rsidP="009B5A94">
      <w:pPr>
        <w:pStyle w:val="ListParagraph"/>
        <w:numPr>
          <w:ilvl w:val="2"/>
          <w:numId w:val="42"/>
        </w:numPr>
        <w:spacing w:line="360" w:lineRule="auto"/>
        <w:rPr>
          <w:b/>
          <w:bCs/>
          <w:szCs w:val="24"/>
        </w:rPr>
      </w:pPr>
      <w:r w:rsidRPr="007D298C">
        <w:rPr>
          <w:rFonts w:asciiTheme="minorHAnsi" w:hAnsiTheme="minorHAnsi" w:cstheme="minorHAnsi"/>
          <w:b/>
          <w:bCs/>
          <w:szCs w:val="24"/>
        </w:rPr>
        <w:t xml:space="preserve">Customer Identification </w:t>
      </w:r>
    </w:p>
    <w:p w14:paraId="442EC4E6" w14:textId="4106CC3F" w:rsidR="0089408F" w:rsidRPr="003458C2" w:rsidRDefault="0089408F" w:rsidP="003458C2">
      <w:pPr>
        <w:pStyle w:val="ListParagraph"/>
        <w:numPr>
          <w:ilvl w:val="0"/>
          <w:numId w:val="42"/>
        </w:numPr>
        <w:spacing w:line="360" w:lineRule="auto"/>
        <w:rPr>
          <w:szCs w:val="24"/>
        </w:rPr>
      </w:pPr>
      <w:r w:rsidRPr="003458C2">
        <w:rPr>
          <w:rFonts w:asciiTheme="minorHAnsi" w:hAnsiTheme="minorHAnsi" w:cstheme="minorHAnsi"/>
          <w:szCs w:val="24"/>
        </w:rPr>
        <w:t>The user will perform the required data entry as per the method and search signatory details</w:t>
      </w:r>
      <w:r w:rsidR="00C419BD" w:rsidRPr="003458C2">
        <w:rPr>
          <w:rFonts w:asciiTheme="minorHAnsi" w:hAnsiTheme="minorHAnsi" w:cstheme="minorHAnsi"/>
          <w:szCs w:val="24"/>
        </w:rPr>
        <w:t xml:space="preserve">. </w:t>
      </w:r>
    </w:p>
    <w:p w14:paraId="1A0FF743" w14:textId="5A1BD040" w:rsidR="00241EFA" w:rsidRPr="002A3946" w:rsidRDefault="00241EFA" w:rsidP="00241EFA">
      <w:pPr>
        <w:pStyle w:val="ListParagraph"/>
        <w:numPr>
          <w:ilvl w:val="0"/>
          <w:numId w:val="42"/>
        </w:numPr>
        <w:spacing w:line="360" w:lineRule="auto"/>
        <w:rPr>
          <w:szCs w:val="24"/>
        </w:rPr>
      </w:pPr>
      <w:r>
        <w:rPr>
          <w:rFonts w:asciiTheme="minorHAnsi" w:hAnsiTheme="minorHAnsi" w:cstheme="minorHAnsi"/>
          <w:szCs w:val="24"/>
        </w:rPr>
        <w:t xml:space="preserve">The user will not be able to search </w:t>
      </w:r>
      <w:r w:rsidR="008928F9">
        <w:rPr>
          <w:rFonts w:asciiTheme="minorHAnsi" w:hAnsiTheme="minorHAnsi" w:cstheme="minorHAnsi"/>
          <w:szCs w:val="24"/>
        </w:rPr>
        <w:t xml:space="preserve">for signatories if the customer is </w:t>
      </w:r>
      <w:r w:rsidR="00010F6A">
        <w:rPr>
          <w:rFonts w:asciiTheme="minorHAnsi" w:hAnsiTheme="minorHAnsi" w:cstheme="minorHAnsi"/>
          <w:szCs w:val="24"/>
        </w:rPr>
        <w:t>a Non</w:t>
      </w:r>
      <w:r w:rsidR="008928F9">
        <w:rPr>
          <w:rFonts w:asciiTheme="minorHAnsi" w:hAnsiTheme="minorHAnsi" w:cstheme="minorHAnsi"/>
          <w:szCs w:val="24"/>
        </w:rPr>
        <w:t xml:space="preserve">-RAK Bank Customer </w:t>
      </w:r>
      <w:r w:rsidR="003C5D5F">
        <w:rPr>
          <w:rFonts w:asciiTheme="minorHAnsi" w:hAnsiTheme="minorHAnsi" w:cstheme="minorHAnsi"/>
          <w:szCs w:val="24"/>
        </w:rPr>
        <w:t>(main customer)</w:t>
      </w:r>
      <w:r w:rsidR="00173AAD">
        <w:rPr>
          <w:rFonts w:asciiTheme="minorHAnsi" w:hAnsiTheme="minorHAnsi" w:cstheme="minorHAnsi"/>
          <w:szCs w:val="24"/>
        </w:rPr>
        <w:t xml:space="preserve">. If any signatory </w:t>
      </w:r>
      <w:proofErr w:type="gramStart"/>
      <w:r w:rsidR="00173AAD">
        <w:rPr>
          <w:rFonts w:asciiTheme="minorHAnsi" w:hAnsiTheme="minorHAnsi" w:cstheme="minorHAnsi"/>
          <w:szCs w:val="24"/>
        </w:rPr>
        <w:t>linked</w:t>
      </w:r>
      <w:proofErr w:type="gramEnd"/>
      <w:r w:rsidR="00173AAD">
        <w:rPr>
          <w:rFonts w:asciiTheme="minorHAnsi" w:hAnsiTheme="minorHAnsi" w:cstheme="minorHAnsi"/>
          <w:szCs w:val="24"/>
        </w:rPr>
        <w:t xml:space="preserve"> to the external customer, user will be able to fetch </w:t>
      </w:r>
      <w:r w:rsidR="000C0A78">
        <w:rPr>
          <w:rFonts w:asciiTheme="minorHAnsi" w:hAnsiTheme="minorHAnsi" w:cstheme="minorHAnsi"/>
          <w:szCs w:val="24"/>
        </w:rPr>
        <w:t xml:space="preserve">them and action upon them too. </w:t>
      </w:r>
    </w:p>
    <w:p w14:paraId="26F430B6" w14:textId="729436A3" w:rsidR="0012577A" w:rsidRPr="008928F9"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3C1693" w:rsidRPr="00800AC4">
        <w:rPr>
          <w:rFonts w:asciiTheme="minorHAnsi" w:hAnsiTheme="minorHAnsi" w:cstheme="minorHAnsi"/>
          <w:szCs w:val="24"/>
        </w:rPr>
        <w:t>’</w:t>
      </w:r>
      <w:r w:rsidR="003C1693">
        <w:rPr>
          <w:rFonts w:asciiTheme="minorHAnsi" w:hAnsiTheme="minorHAnsi" w:cstheme="minorHAnsi"/>
          <w:szCs w:val="24"/>
        </w:rPr>
        <w:t xml:space="preserve">, </w:t>
      </w:r>
      <w:r w:rsidR="003C1693" w:rsidRPr="00800AC4">
        <w:rPr>
          <w:rFonts w:asciiTheme="minorHAnsi" w:hAnsiTheme="minorHAnsi" w:cstheme="minorHAnsi"/>
          <w:szCs w:val="24"/>
        </w:rPr>
        <w:t>‘</w:t>
      </w:r>
      <w:r w:rsidRPr="00800AC4">
        <w:rPr>
          <w:rFonts w:asciiTheme="minorHAnsi" w:hAnsiTheme="minorHAnsi" w:cstheme="minorHAnsi"/>
          <w:szCs w:val="24"/>
        </w:rPr>
        <w:t>CIF Results’</w:t>
      </w:r>
      <w:r w:rsidR="00F624C6">
        <w:rPr>
          <w:rFonts w:asciiTheme="minorHAnsi" w:hAnsiTheme="minorHAnsi" w:cstheme="minorHAnsi"/>
          <w:szCs w:val="24"/>
        </w:rPr>
        <w:t xml:space="preserve"> and </w:t>
      </w:r>
      <w:r w:rsidR="00F624C6" w:rsidRPr="00C00DC3">
        <w:rPr>
          <w:rFonts w:asciiTheme="minorHAnsi" w:hAnsiTheme="minorHAnsi" w:cstheme="minorHAnsi"/>
          <w:szCs w:val="24"/>
        </w:rPr>
        <w:t>‘Account Summary</w:t>
      </w:r>
      <w:r w:rsidR="003C1693" w:rsidRPr="00C00DC3">
        <w:rPr>
          <w:rFonts w:asciiTheme="minorHAnsi" w:hAnsiTheme="minorHAnsi" w:cstheme="minorHAnsi"/>
          <w:szCs w:val="24"/>
        </w:rPr>
        <w:t xml:space="preserve"> Excel</w:t>
      </w:r>
      <w:r w:rsidR="00F624C6" w:rsidRPr="00C00DC3">
        <w:rPr>
          <w:rFonts w:asciiTheme="minorHAnsi" w:hAnsiTheme="minorHAnsi" w:cstheme="minorHAnsi"/>
          <w:szCs w:val="24"/>
        </w:rPr>
        <w:t>’</w:t>
      </w:r>
      <w:r w:rsidR="00C00DC3">
        <w:rPr>
          <w:rFonts w:asciiTheme="minorHAnsi" w:hAnsiTheme="minorHAnsi" w:cstheme="minorHAnsi"/>
          <w:szCs w:val="24"/>
        </w:rPr>
        <w:t xml:space="preserve"> </w:t>
      </w:r>
      <w:r w:rsidRPr="00C00DC3">
        <w:rPr>
          <w:rFonts w:asciiTheme="minorHAnsi" w:hAnsiTheme="minorHAnsi" w:cstheme="minorHAnsi"/>
          <w:szCs w:val="24"/>
        </w:rPr>
        <w:t>as</w:t>
      </w:r>
      <w:r w:rsidRPr="00800AC4">
        <w:rPr>
          <w:rFonts w:asciiTheme="minorHAnsi" w:hAnsiTheme="minorHAnsi" w:cstheme="minorHAnsi"/>
          <w:szCs w:val="24"/>
        </w:rPr>
        <w:t xml:space="preserve"> per the defined templates. </w:t>
      </w:r>
      <w:r w:rsidRPr="00DE6E0F">
        <w:rPr>
          <w:rFonts w:asciiTheme="minorHAnsi" w:hAnsiTheme="minorHAnsi" w:cstheme="minorHAnsi"/>
          <w:i/>
          <w:iCs/>
          <w:szCs w:val="24"/>
        </w:rPr>
        <w:t>Refer Appendix D.</w:t>
      </w:r>
      <w:r w:rsidRPr="00800AC4">
        <w:rPr>
          <w:rFonts w:asciiTheme="minorHAnsi" w:hAnsiTheme="minorHAnsi" w:cstheme="minorHAnsi"/>
          <w:szCs w:val="24"/>
        </w:rPr>
        <w:t xml:space="preserve"> </w:t>
      </w:r>
    </w:p>
    <w:p w14:paraId="72C0C905" w14:textId="2E56B876" w:rsidR="008928F9" w:rsidRPr="00800AC4" w:rsidRDefault="008928F9" w:rsidP="0012577A">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when ‘Initiation Maker’ submits the WI to ‘Initiation Checker’ and the same will be available for the Initiation Checker to view. </w:t>
      </w:r>
    </w:p>
    <w:p w14:paraId="00FD8612" w14:textId="77777777" w:rsidR="0012577A" w:rsidRPr="008928F9"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1B36BF0C" w14:textId="0B6F499B" w:rsidR="008928F9" w:rsidRPr="00800AC4" w:rsidRDefault="008928F9" w:rsidP="0012577A">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mandatory upload for Initiation Maker. </w:t>
      </w:r>
    </w:p>
    <w:p w14:paraId="190D0CC0" w14:textId="77777777" w:rsidR="0012577A" w:rsidRPr="00800AC4"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 xml:space="preserve">‘Initiation Checker’ user will review the request and documents and take decisions as either ‘Approve’ or ‘Discard’. </w:t>
      </w:r>
    </w:p>
    <w:p w14:paraId="5DEC336D" w14:textId="5D0D2A4E" w:rsidR="00F642B5" w:rsidRPr="00800AC4"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In case of ‘Approve’, if the request was from Dubai Court, email response will be previewed</w:t>
      </w:r>
      <w:r w:rsidR="00524934">
        <w:rPr>
          <w:rFonts w:asciiTheme="minorHAnsi" w:hAnsiTheme="minorHAnsi" w:cstheme="minorHAnsi"/>
          <w:szCs w:val="24"/>
        </w:rPr>
        <w:t xml:space="preserve"> on button click</w:t>
      </w:r>
      <w:r w:rsidRPr="00800AC4">
        <w:rPr>
          <w:rFonts w:asciiTheme="minorHAnsi" w:hAnsiTheme="minorHAnsi" w:cstheme="minorHAnsi"/>
          <w:szCs w:val="24"/>
        </w:rPr>
        <w:t xml:space="preserve">, and the user will confirm. Once confirmed, the system will </w:t>
      </w:r>
      <w:r w:rsidRPr="00800AC4">
        <w:rPr>
          <w:rFonts w:asciiTheme="minorHAnsi" w:hAnsiTheme="minorHAnsi" w:cstheme="minorHAnsi"/>
          <w:szCs w:val="24"/>
        </w:rPr>
        <w:lastRenderedPageBreak/>
        <w:t xml:space="preserve">trigger the </w:t>
      </w:r>
      <w:r w:rsidRPr="00C80A5A">
        <w:rPr>
          <w:rFonts w:asciiTheme="minorHAnsi" w:hAnsiTheme="minorHAnsi" w:cstheme="minorHAnsi"/>
          <w:szCs w:val="24"/>
        </w:rPr>
        <w:t>email to Dubai Court</w:t>
      </w:r>
      <w:r w:rsidR="00C80A5A">
        <w:rPr>
          <w:rFonts w:asciiTheme="minorHAnsi" w:hAnsiTheme="minorHAnsi" w:cstheme="minorHAnsi"/>
          <w:szCs w:val="24"/>
        </w:rPr>
        <w:t xml:space="preserve"> along with Court Letter</w:t>
      </w:r>
      <w:r w:rsidR="00C46E11">
        <w:rPr>
          <w:rFonts w:asciiTheme="minorHAnsi" w:hAnsiTheme="minorHAnsi" w:cstheme="minorHAnsi"/>
          <w:szCs w:val="24"/>
        </w:rPr>
        <w:t xml:space="preserve"> (user to preview before confirming)</w:t>
      </w:r>
      <w:r w:rsidR="00C80A5A">
        <w:rPr>
          <w:rFonts w:asciiTheme="minorHAnsi" w:hAnsiTheme="minorHAnsi" w:cstheme="minorHAnsi"/>
          <w:szCs w:val="24"/>
        </w:rPr>
        <w:t xml:space="preserve"> and Court Instructions</w:t>
      </w:r>
      <w:r w:rsidRPr="00C80A5A">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p>
    <w:p w14:paraId="54603BDB" w14:textId="77777777" w:rsidR="00DA6FE0" w:rsidRDefault="00DA6FE0" w:rsidP="00DA6FE0">
      <w:pPr>
        <w:spacing w:line="360" w:lineRule="auto"/>
      </w:pPr>
    </w:p>
    <w:p w14:paraId="208FE1B5" w14:textId="77777777" w:rsidR="00132A49" w:rsidRDefault="00132A49" w:rsidP="00DA6FE0">
      <w:pPr>
        <w:spacing w:line="360" w:lineRule="auto"/>
      </w:pPr>
    </w:p>
    <w:p w14:paraId="004EF12B" w14:textId="2399078F" w:rsidR="00DA6FE0" w:rsidRDefault="00DA6FE0" w:rsidP="007C1709">
      <w:pPr>
        <w:pStyle w:val="Heading3"/>
      </w:pPr>
      <w:bookmarkStart w:id="221" w:name="_Toc163207921"/>
      <w:r>
        <w:t xml:space="preserve">Deceased – Inquiry </w:t>
      </w:r>
      <w:r w:rsidR="00D52D40">
        <w:t>Flow</w:t>
      </w:r>
      <w:bookmarkEnd w:id="221"/>
    </w:p>
    <w:p w14:paraId="54EE40F0"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‘Online WI Creation’ description and the WI moves to ‘Initiation Maker’ queue. </w:t>
      </w:r>
    </w:p>
    <w:p w14:paraId="533E0C28"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0E6533A0" w14:textId="77777777" w:rsidR="00DA6FE0" w:rsidRPr="00FC3FA8"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In both cases, ‘</w:t>
      </w:r>
      <w:r w:rsidRPr="00216249">
        <w:rPr>
          <w:rFonts w:asciiTheme="minorHAnsi" w:hAnsiTheme="minorHAnsi" w:cstheme="minorHAnsi"/>
          <w:b/>
          <w:bCs/>
          <w:szCs w:val="24"/>
        </w:rPr>
        <w:t>Initiation Maker’</w:t>
      </w:r>
      <w:r w:rsidRPr="00800AC4">
        <w:rPr>
          <w:rFonts w:asciiTheme="minorHAnsi" w:hAnsiTheme="minorHAnsi" w:cstheme="minorHAnsi"/>
          <w:szCs w:val="24"/>
        </w:rPr>
        <w:t xml:space="preserve"> user performs the data entry referring to the request received. </w:t>
      </w:r>
    </w:p>
    <w:p w14:paraId="08247844" w14:textId="6558A25B" w:rsidR="00FC3FA8" w:rsidRPr="00800AC4" w:rsidRDefault="00FC3FA8" w:rsidP="00DA6FE0">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w:t>
      </w:r>
      <w:r w:rsidR="00687208">
        <w:rPr>
          <w:rFonts w:asciiTheme="minorHAnsi" w:hAnsiTheme="minorHAnsi" w:cstheme="minorHAnsi"/>
          <w:szCs w:val="24"/>
        </w:rPr>
        <w:t xml:space="preserve">data in one WI. </w:t>
      </w:r>
      <w:r w:rsidR="00AC543D">
        <w:rPr>
          <w:rFonts w:asciiTheme="minorHAnsi" w:hAnsiTheme="minorHAnsi" w:cstheme="minorHAnsi"/>
          <w:szCs w:val="24"/>
        </w:rPr>
        <w:t xml:space="preserve">Moreover, the user can only fill one type of customer: either Individual or Non-Individual. </w:t>
      </w:r>
    </w:p>
    <w:p w14:paraId="5B7A337A"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216249">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7A15AB8E" w14:textId="77777777" w:rsidR="00DA6FE0" w:rsidRPr="00B926BE"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5B0907">
        <w:rPr>
          <w:rFonts w:asciiTheme="minorHAnsi" w:hAnsiTheme="minorHAnsi" w:cstheme="minorHAnsi"/>
          <w:b/>
          <w:bCs/>
          <w:szCs w:val="24"/>
        </w:rPr>
        <w:t>RAK Bank’</w:t>
      </w:r>
      <w:r w:rsidRPr="00800AC4">
        <w:rPr>
          <w:rFonts w:asciiTheme="minorHAnsi" w:hAnsiTheme="minorHAnsi" w:cstheme="minorHAnsi"/>
          <w:szCs w:val="24"/>
        </w:rPr>
        <w:t xml:space="preserve"> or ‘</w:t>
      </w:r>
      <w:r w:rsidRPr="005B0907">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54504987" w14:textId="4BCE798A" w:rsidR="00B926BE" w:rsidRPr="00CB5C16" w:rsidRDefault="00B926BE" w:rsidP="00DA6FE0">
      <w:pPr>
        <w:pStyle w:val="ListParagraph"/>
        <w:numPr>
          <w:ilvl w:val="0"/>
          <w:numId w:val="42"/>
        </w:numPr>
        <w:spacing w:line="360" w:lineRule="auto"/>
        <w:rPr>
          <w:szCs w:val="24"/>
        </w:rPr>
      </w:pPr>
      <w:r>
        <w:rPr>
          <w:rFonts w:asciiTheme="minorHAnsi" w:hAnsiTheme="minorHAnsi" w:cstheme="minorHAnsi"/>
          <w:szCs w:val="24"/>
        </w:rPr>
        <w:t xml:space="preserve">The user will </w:t>
      </w:r>
      <w:r w:rsidR="00694C22">
        <w:rPr>
          <w:rFonts w:asciiTheme="minorHAnsi" w:hAnsiTheme="minorHAnsi" w:cstheme="minorHAnsi"/>
          <w:szCs w:val="24"/>
        </w:rPr>
        <w:t xml:space="preserve">select the matched CIF. </w:t>
      </w:r>
    </w:p>
    <w:p w14:paraId="5D9C1C9D" w14:textId="1E8115F7" w:rsidR="00DA6FE0" w:rsidRPr="00800AC4" w:rsidRDefault="00DA6FE0" w:rsidP="00BF0A13">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w:t>
      </w:r>
      <w:r w:rsidR="00132A49">
        <w:rPr>
          <w:rFonts w:asciiTheme="minorHAnsi" w:hAnsiTheme="minorHAnsi" w:cstheme="minorHAnsi"/>
          <w:szCs w:val="24"/>
        </w:rPr>
        <w:t xml:space="preserve"> </w:t>
      </w:r>
      <w:r w:rsidR="00B319A6">
        <w:rPr>
          <w:rFonts w:asciiTheme="minorHAnsi" w:hAnsiTheme="minorHAnsi" w:cstheme="minorHAnsi"/>
          <w:szCs w:val="24"/>
        </w:rPr>
        <w:t xml:space="preserve">which </w:t>
      </w:r>
      <w:r w:rsidR="00C833ED">
        <w:rPr>
          <w:rFonts w:asciiTheme="minorHAnsi" w:hAnsiTheme="minorHAnsi" w:cstheme="minorHAnsi"/>
          <w:szCs w:val="24"/>
        </w:rPr>
        <w:t>is</w:t>
      </w:r>
      <w:r w:rsidR="00B319A6">
        <w:rPr>
          <w:rFonts w:asciiTheme="minorHAnsi" w:hAnsiTheme="minorHAnsi" w:cstheme="minorHAnsi"/>
          <w:szCs w:val="24"/>
        </w:rPr>
        <w:t xml:space="preserve"> identified as RAK Bank Customers. </w:t>
      </w:r>
    </w:p>
    <w:p w14:paraId="343CC4BA" w14:textId="3FDD782D" w:rsidR="00B35312" w:rsidRPr="00B319A6"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CA74BF">
        <w:rPr>
          <w:rFonts w:asciiTheme="minorHAnsi" w:hAnsiTheme="minorHAnsi" w:cstheme="minorHAnsi"/>
          <w:szCs w:val="24"/>
        </w:rPr>
        <w:t>,</w:t>
      </w:r>
      <w:r w:rsidRPr="00800AC4">
        <w:rPr>
          <w:rFonts w:asciiTheme="minorHAnsi" w:hAnsiTheme="minorHAnsi" w:cstheme="minorHAnsi"/>
          <w:szCs w:val="24"/>
        </w:rPr>
        <w:t xml:space="preserve"> ‘CIF Results’</w:t>
      </w:r>
      <w:r w:rsidR="00CA74BF">
        <w:rPr>
          <w:rFonts w:asciiTheme="minorHAnsi" w:hAnsiTheme="minorHAnsi" w:cstheme="minorHAnsi"/>
          <w:szCs w:val="24"/>
        </w:rPr>
        <w:t xml:space="preserve"> and </w:t>
      </w:r>
      <w:r w:rsidR="00803A07" w:rsidRPr="00C00DC3">
        <w:rPr>
          <w:rFonts w:asciiTheme="minorHAnsi" w:hAnsiTheme="minorHAnsi" w:cstheme="minorHAnsi"/>
          <w:szCs w:val="24"/>
        </w:rPr>
        <w:t>‘Account Summary</w:t>
      </w:r>
      <w:r w:rsidR="00BF5A82" w:rsidRPr="00C00DC3">
        <w:rPr>
          <w:rFonts w:asciiTheme="minorHAnsi" w:hAnsiTheme="minorHAnsi" w:cstheme="minorHAnsi"/>
          <w:szCs w:val="24"/>
        </w:rPr>
        <w:t xml:space="preserve"> Excel</w:t>
      </w:r>
      <w:r w:rsidR="00803A07" w:rsidRPr="00C00DC3">
        <w:rPr>
          <w:rFonts w:asciiTheme="minorHAnsi" w:hAnsiTheme="minorHAnsi" w:cstheme="minorHAnsi"/>
          <w:szCs w:val="24"/>
        </w:rPr>
        <w:t>’</w:t>
      </w:r>
      <w:r w:rsidRPr="00800AC4">
        <w:rPr>
          <w:rFonts w:asciiTheme="minorHAnsi" w:hAnsiTheme="minorHAnsi" w:cstheme="minorHAnsi"/>
          <w:szCs w:val="24"/>
        </w:rPr>
        <w:t xml:space="preserve"> as per the defined templates. Refer Appendix D. </w:t>
      </w:r>
    </w:p>
    <w:p w14:paraId="62C03049" w14:textId="146CF472" w:rsidR="00B319A6" w:rsidRPr="00800AC4" w:rsidRDefault="00B319A6" w:rsidP="00B35312">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t>
      </w:r>
      <w:r w:rsidR="00596F7E">
        <w:rPr>
          <w:rFonts w:asciiTheme="minorHAnsi" w:hAnsiTheme="minorHAnsi" w:cstheme="minorHAnsi"/>
          <w:szCs w:val="24"/>
        </w:rPr>
        <w:t xml:space="preserve">once the ‘Initiation Maker’ submits the WI to ‘Initiation Checker’ and the same will be </w:t>
      </w:r>
      <w:r w:rsidR="00CB5C16">
        <w:rPr>
          <w:rFonts w:asciiTheme="minorHAnsi" w:hAnsiTheme="minorHAnsi" w:cstheme="minorHAnsi"/>
          <w:szCs w:val="24"/>
        </w:rPr>
        <w:t xml:space="preserve">available for the ‘Initiation Checker’ to view. </w:t>
      </w:r>
    </w:p>
    <w:p w14:paraId="1A53E29F" w14:textId="77777777" w:rsidR="00B35312" w:rsidRPr="00CB5C16"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8AD7DFC" w14:textId="15A0F805" w:rsidR="00CB5C16" w:rsidRPr="00800AC4" w:rsidRDefault="00CB5C16" w:rsidP="00B35312">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manual upload for ‘Initiation Maker’ user. </w:t>
      </w:r>
    </w:p>
    <w:p w14:paraId="1F29B971" w14:textId="77777777" w:rsidR="00B35312" w:rsidRPr="00800AC4"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‘Initiation Checker’ user will review the request and documents and take decisions as either ‘Approve’ or ‘Discard’. </w:t>
      </w:r>
    </w:p>
    <w:p w14:paraId="135B31A6" w14:textId="5E2C3266" w:rsidR="00B35312" w:rsidRPr="00055178" w:rsidRDefault="00B35312" w:rsidP="00B35312">
      <w:pPr>
        <w:pStyle w:val="ListParagraph"/>
        <w:numPr>
          <w:ilvl w:val="0"/>
          <w:numId w:val="42"/>
        </w:numPr>
        <w:spacing w:line="360" w:lineRule="auto"/>
        <w:rPr>
          <w:szCs w:val="24"/>
        </w:rPr>
      </w:pPr>
      <w:r w:rsidRPr="007E40EC">
        <w:rPr>
          <w:rFonts w:asciiTheme="minorHAnsi" w:hAnsiTheme="minorHAnsi" w:cstheme="minorHAnsi"/>
          <w:szCs w:val="24"/>
        </w:rPr>
        <w:t xml:space="preserve">On ‘Approve’, in both ‘Dubai Court’ and ‘CCMS’ cases, </w:t>
      </w:r>
      <w:r w:rsidR="00864399" w:rsidRPr="007E40EC">
        <w:rPr>
          <w:rFonts w:asciiTheme="minorHAnsi" w:hAnsiTheme="minorHAnsi" w:cstheme="minorHAnsi"/>
          <w:szCs w:val="24"/>
        </w:rPr>
        <w:t xml:space="preserve">system will create WI </w:t>
      </w:r>
      <w:r w:rsidR="00AF563F">
        <w:rPr>
          <w:rFonts w:asciiTheme="minorHAnsi" w:hAnsiTheme="minorHAnsi" w:cstheme="minorHAnsi"/>
          <w:szCs w:val="24"/>
        </w:rPr>
        <w:t xml:space="preserve">for the </w:t>
      </w:r>
      <w:r w:rsidR="00EA2973">
        <w:rPr>
          <w:rFonts w:asciiTheme="minorHAnsi" w:hAnsiTheme="minorHAnsi" w:cstheme="minorHAnsi"/>
          <w:szCs w:val="24"/>
        </w:rPr>
        <w:t>matched</w:t>
      </w:r>
      <w:r w:rsidR="00AF563F">
        <w:rPr>
          <w:rFonts w:asciiTheme="minorHAnsi" w:hAnsiTheme="minorHAnsi" w:cstheme="minorHAnsi"/>
          <w:szCs w:val="24"/>
        </w:rPr>
        <w:t xml:space="preserve"> CIF </w:t>
      </w:r>
      <w:r w:rsidR="00864399" w:rsidRPr="007E40EC">
        <w:rPr>
          <w:rFonts w:asciiTheme="minorHAnsi" w:hAnsiTheme="minorHAnsi" w:cstheme="minorHAnsi"/>
          <w:szCs w:val="24"/>
        </w:rPr>
        <w:t>in another ‘</w:t>
      </w:r>
      <w:r w:rsidR="00864399" w:rsidRPr="00371D82">
        <w:rPr>
          <w:rFonts w:asciiTheme="minorHAnsi" w:hAnsiTheme="minorHAnsi" w:cstheme="minorHAnsi"/>
          <w:b/>
          <w:bCs/>
          <w:szCs w:val="24"/>
        </w:rPr>
        <w:t>Profile Change’</w:t>
      </w:r>
      <w:r w:rsidR="00864399" w:rsidRPr="007E40EC">
        <w:rPr>
          <w:rFonts w:asciiTheme="minorHAnsi" w:hAnsiTheme="minorHAnsi" w:cstheme="minorHAnsi"/>
          <w:szCs w:val="24"/>
        </w:rPr>
        <w:t xml:space="preserve"> process and th</w:t>
      </w:r>
      <w:r w:rsidR="00EA2973">
        <w:rPr>
          <w:rFonts w:asciiTheme="minorHAnsi" w:hAnsiTheme="minorHAnsi" w:cstheme="minorHAnsi"/>
          <w:szCs w:val="24"/>
        </w:rPr>
        <w:t>at</w:t>
      </w:r>
      <w:r w:rsidR="00864399" w:rsidRPr="007E40EC">
        <w:rPr>
          <w:rFonts w:asciiTheme="minorHAnsi" w:hAnsiTheme="minorHAnsi" w:cstheme="minorHAnsi"/>
          <w:szCs w:val="24"/>
        </w:rPr>
        <w:t xml:space="preserve"> WI </w:t>
      </w:r>
      <w:r w:rsidR="00EA2973">
        <w:rPr>
          <w:rFonts w:asciiTheme="minorHAnsi" w:hAnsiTheme="minorHAnsi" w:cstheme="minorHAnsi"/>
          <w:szCs w:val="24"/>
        </w:rPr>
        <w:t>in P</w:t>
      </w:r>
      <w:r w:rsidR="00371D82">
        <w:rPr>
          <w:rFonts w:asciiTheme="minorHAnsi" w:hAnsiTheme="minorHAnsi" w:cstheme="minorHAnsi"/>
          <w:szCs w:val="24"/>
        </w:rPr>
        <w:t>C</w:t>
      </w:r>
      <w:r w:rsidR="00EA2973">
        <w:rPr>
          <w:rFonts w:asciiTheme="minorHAnsi" w:hAnsiTheme="minorHAnsi" w:cstheme="minorHAnsi"/>
          <w:szCs w:val="24"/>
        </w:rPr>
        <w:t xml:space="preserve"> Process </w:t>
      </w:r>
      <w:r w:rsidR="00864399" w:rsidRPr="007E40EC">
        <w:rPr>
          <w:rFonts w:asciiTheme="minorHAnsi" w:hAnsiTheme="minorHAnsi" w:cstheme="minorHAnsi"/>
          <w:szCs w:val="24"/>
        </w:rPr>
        <w:t xml:space="preserve">will land </w:t>
      </w:r>
      <w:r w:rsidR="0087796E" w:rsidRPr="007E40EC">
        <w:rPr>
          <w:rFonts w:asciiTheme="minorHAnsi" w:hAnsiTheme="minorHAnsi" w:cstheme="minorHAnsi"/>
          <w:szCs w:val="24"/>
        </w:rPr>
        <w:t>at ‘</w:t>
      </w:r>
      <w:proofErr w:type="spellStart"/>
      <w:r w:rsidR="0087796E" w:rsidRPr="00A94F46">
        <w:rPr>
          <w:rFonts w:asciiTheme="minorHAnsi" w:hAnsiTheme="minorHAnsi" w:cstheme="minorHAnsi"/>
          <w:b/>
          <w:bCs/>
          <w:szCs w:val="24"/>
        </w:rPr>
        <w:t>PC_Introduction</w:t>
      </w:r>
      <w:proofErr w:type="spellEnd"/>
      <w:r w:rsidR="0087796E" w:rsidRPr="00A94F46">
        <w:rPr>
          <w:rFonts w:asciiTheme="minorHAnsi" w:hAnsiTheme="minorHAnsi" w:cstheme="minorHAnsi"/>
          <w:b/>
          <w:bCs/>
          <w:szCs w:val="24"/>
        </w:rPr>
        <w:t>’</w:t>
      </w:r>
      <w:r w:rsidR="0087796E" w:rsidRPr="007E40EC">
        <w:rPr>
          <w:rFonts w:asciiTheme="minorHAnsi" w:hAnsiTheme="minorHAnsi" w:cstheme="minorHAnsi"/>
          <w:szCs w:val="24"/>
        </w:rPr>
        <w:t xml:space="preserve"> queue. </w:t>
      </w:r>
    </w:p>
    <w:p w14:paraId="0448B453" w14:textId="51EEDA1D" w:rsidR="00055178" w:rsidRPr="00055178" w:rsidRDefault="00055178" w:rsidP="00055178">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14:paraId="15BFF3C7" w14:textId="558F2C69" w:rsidR="0087796E" w:rsidRPr="00055178" w:rsidRDefault="0087796E" w:rsidP="00B35312">
      <w:pPr>
        <w:pStyle w:val="ListParagraph"/>
        <w:numPr>
          <w:ilvl w:val="0"/>
          <w:numId w:val="42"/>
        </w:numPr>
        <w:spacing w:line="360" w:lineRule="auto"/>
        <w:rPr>
          <w:szCs w:val="24"/>
        </w:rPr>
      </w:pPr>
      <w:r w:rsidRPr="003D72EA">
        <w:rPr>
          <w:rFonts w:asciiTheme="minorHAnsi" w:hAnsiTheme="minorHAnsi" w:cstheme="minorHAnsi"/>
          <w:szCs w:val="24"/>
        </w:rPr>
        <w:t>While creating the WI</w:t>
      </w:r>
      <w:r w:rsidR="00A94F46">
        <w:rPr>
          <w:rFonts w:asciiTheme="minorHAnsi" w:hAnsiTheme="minorHAnsi" w:cstheme="minorHAnsi"/>
          <w:szCs w:val="24"/>
        </w:rPr>
        <w:t xml:space="preserve"> in PC Process</w:t>
      </w:r>
      <w:r w:rsidRPr="003D72EA">
        <w:rPr>
          <w:rFonts w:asciiTheme="minorHAnsi" w:hAnsiTheme="minorHAnsi" w:cstheme="minorHAnsi"/>
          <w:szCs w:val="24"/>
        </w:rPr>
        <w:t xml:space="preserve">, the </w:t>
      </w:r>
      <w:r w:rsidR="003D72EA" w:rsidRPr="003D72EA">
        <w:rPr>
          <w:rFonts w:asciiTheme="minorHAnsi" w:hAnsiTheme="minorHAnsi" w:cstheme="minorHAnsi"/>
          <w:szCs w:val="24"/>
        </w:rPr>
        <w:t>documents (</w:t>
      </w:r>
      <w:r w:rsidR="003D72EA" w:rsidRPr="00A94F46">
        <w:rPr>
          <w:rFonts w:asciiTheme="minorHAnsi" w:hAnsiTheme="minorHAnsi" w:cstheme="minorHAnsi"/>
          <w:b/>
          <w:bCs/>
          <w:szCs w:val="24"/>
        </w:rPr>
        <w:t>Court Instructions</w:t>
      </w:r>
      <w:r w:rsidR="003D72EA" w:rsidRPr="003D72EA">
        <w:rPr>
          <w:rFonts w:asciiTheme="minorHAnsi" w:hAnsiTheme="minorHAnsi" w:cstheme="minorHAnsi"/>
          <w:szCs w:val="24"/>
        </w:rPr>
        <w:t>)</w:t>
      </w:r>
      <w:r w:rsidRPr="003D72EA">
        <w:rPr>
          <w:rFonts w:asciiTheme="minorHAnsi" w:hAnsiTheme="minorHAnsi" w:cstheme="minorHAnsi"/>
          <w:szCs w:val="24"/>
        </w:rPr>
        <w:t xml:space="preserve"> and email attachment </w:t>
      </w:r>
      <w:r w:rsidR="000C2402">
        <w:rPr>
          <w:rFonts w:asciiTheme="minorHAnsi" w:hAnsiTheme="minorHAnsi" w:cstheme="minorHAnsi"/>
          <w:szCs w:val="24"/>
        </w:rPr>
        <w:t xml:space="preserve">(in case of Dubai Court) </w:t>
      </w:r>
      <w:r w:rsidRPr="003D72EA">
        <w:rPr>
          <w:rFonts w:asciiTheme="minorHAnsi" w:hAnsiTheme="minorHAnsi" w:cstheme="minorHAnsi"/>
          <w:szCs w:val="24"/>
        </w:rPr>
        <w:t xml:space="preserve">will be sent </w:t>
      </w:r>
      <w:r w:rsidR="00A21456" w:rsidRPr="003D72EA">
        <w:rPr>
          <w:rFonts w:asciiTheme="minorHAnsi" w:hAnsiTheme="minorHAnsi" w:cstheme="minorHAnsi"/>
          <w:szCs w:val="24"/>
        </w:rPr>
        <w:t xml:space="preserve">along with the WI </w:t>
      </w:r>
      <w:r w:rsidR="000C2402">
        <w:rPr>
          <w:rFonts w:asciiTheme="minorHAnsi" w:hAnsiTheme="minorHAnsi" w:cstheme="minorHAnsi"/>
          <w:szCs w:val="24"/>
        </w:rPr>
        <w:t xml:space="preserve">created </w:t>
      </w:r>
      <w:r w:rsidR="00A21456" w:rsidRPr="003D72EA">
        <w:rPr>
          <w:rFonts w:asciiTheme="minorHAnsi" w:hAnsiTheme="minorHAnsi" w:cstheme="minorHAnsi"/>
          <w:szCs w:val="24"/>
        </w:rPr>
        <w:t xml:space="preserve">in ‘PC Process’. </w:t>
      </w:r>
      <w:r w:rsidR="008C327A" w:rsidRPr="003D72EA">
        <w:rPr>
          <w:rFonts w:asciiTheme="minorHAnsi" w:hAnsiTheme="minorHAnsi" w:cstheme="minorHAnsi"/>
          <w:szCs w:val="24"/>
        </w:rPr>
        <w:t xml:space="preserve">Documents will be mapped to </w:t>
      </w:r>
      <w:r w:rsidR="000C2402">
        <w:rPr>
          <w:rFonts w:asciiTheme="minorHAnsi" w:hAnsiTheme="minorHAnsi" w:cstheme="minorHAnsi"/>
          <w:szCs w:val="24"/>
        </w:rPr>
        <w:t>required</w:t>
      </w:r>
      <w:r w:rsidR="008C327A" w:rsidRPr="003D72EA">
        <w:rPr>
          <w:rFonts w:asciiTheme="minorHAnsi" w:hAnsiTheme="minorHAnsi" w:cstheme="minorHAnsi"/>
          <w:szCs w:val="24"/>
        </w:rPr>
        <w:t xml:space="preserve"> document types in PC Process. </w:t>
      </w:r>
    </w:p>
    <w:p w14:paraId="7A87F1C0" w14:textId="4F1EF132" w:rsidR="00055178" w:rsidRPr="00055178" w:rsidRDefault="00055178" w:rsidP="00055178">
      <w:pPr>
        <w:pStyle w:val="ListParagraph"/>
        <w:numPr>
          <w:ilvl w:val="0"/>
          <w:numId w:val="42"/>
        </w:numPr>
        <w:spacing w:line="360" w:lineRule="auto"/>
        <w:rPr>
          <w:szCs w:val="24"/>
        </w:rPr>
      </w:pPr>
      <w:r>
        <w:rPr>
          <w:rFonts w:asciiTheme="minorHAnsi" w:hAnsiTheme="minorHAnsi" w:cstheme="minorHAnsi"/>
          <w:szCs w:val="24"/>
        </w:rPr>
        <w:t xml:space="preserve">The user at </w:t>
      </w:r>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queue will open the WI and process it further. </w:t>
      </w:r>
    </w:p>
    <w:p w14:paraId="6D652E86" w14:textId="2055A256" w:rsidR="00BF0A13" w:rsidRPr="00800AC4" w:rsidRDefault="00B35312" w:rsidP="008C327A">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803A07">
        <w:rPr>
          <w:rFonts w:asciiTheme="minorHAnsi" w:hAnsiTheme="minorHAnsi" w:cstheme="minorHAnsi"/>
          <w:szCs w:val="24"/>
        </w:rPr>
        <w:t>email to Dubai Court</w:t>
      </w:r>
      <w:r w:rsidR="00803A07">
        <w:rPr>
          <w:rFonts w:asciiTheme="minorHAnsi" w:hAnsiTheme="minorHAnsi" w:cstheme="minorHAnsi"/>
          <w:szCs w:val="24"/>
        </w:rPr>
        <w:t xml:space="preserve"> along with Court Instruction</w:t>
      </w:r>
      <w:r w:rsidR="00685435">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p>
    <w:p w14:paraId="07A00ACB" w14:textId="77777777" w:rsidR="00F4127C" w:rsidRDefault="00F4127C" w:rsidP="00E44B46">
      <w:pPr>
        <w:spacing w:line="360" w:lineRule="auto"/>
      </w:pPr>
    </w:p>
    <w:p w14:paraId="54C93811" w14:textId="1DCB3748" w:rsidR="00E44B46" w:rsidRPr="005872B3" w:rsidRDefault="00E44B46" w:rsidP="007C1709">
      <w:pPr>
        <w:pStyle w:val="Heading3"/>
      </w:pPr>
      <w:bookmarkStart w:id="222" w:name="_Toc163207922"/>
      <w:r w:rsidRPr="005872B3">
        <w:t xml:space="preserve">Deceased – Transfer </w:t>
      </w:r>
      <w:r w:rsidR="00D52D40">
        <w:t>Flow</w:t>
      </w:r>
      <w:bookmarkEnd w:id="222"/>
    </w:p>
    <w:p w14:paraId="4E1D92EC"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48017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48017B">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5F9A49AA"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3D08E81C" w14:textId="77777777" w:rsidR="00E44B46" w:rsidRPr="00AF563F"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08D395D4" w14:textId="6118F214" w:rsidR="005872B3" w:rsidRPr="005872B3" w:rsidRDefault="00AF563F" w:rsidP="005872B3">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data in one WI. </w:t>
      </w:r>
      <w:r w:rsidR="005872B3">
        <w:rPr>
          <w:rFonts w:asciiTheme="minorHAnsi" w:hAnsiTheme="minorHAnsi" w:cstheme="minorHAnsi"/>
          <w:szCs w:val="24"/>
        </w:rPr>
        <w:t xml:space="preserve">Moreover, the user can only fill one type of customer: either Individual or Non-Individual. </w:t>
      </w:r>
    </w:p>
    <w:p w14:paraId="19BD3C7C"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48017B">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0BC63160" w14:textId="77777777" w:rsidR="00E44B46" w:rsidRPr="00BE0999"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48017B">
        <w:rPr>
          <w:rFonts w:asciiTheme="minorHAnsi" w:hAnsiTheme="minorHAnsi" w:cstheme="minorHAnsi"/>
          <w:b/>
          <w:bCs/>
          <w:szCs w:val="24"/>
        </w:rPr>
        <w:t>RAK Bank’</w:t>
      </w:r>
      <w:r w:rsidRPr="00800AC4">
        <w:rPr>
          <w:rFonts w:asciiTheme="minorHAnsi" w:hAnsiTheme="minorHAnsi" w:cstheme="minorHAnsi"/>
          <w:szCs w:val="24"/>
        </w:rPr>
        <w:t xml:space="preserve"> or ‘</w:t>
      </w:r>
      <w:r w:rsidRPr="0048017B">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26F4FD1B" w14:textId="2BA76CA2" w:rsidR="00BE0999" w:rsidRPr="005872B3" w:rsidRDefault="00BE0999" w:rsidP="00E44B46">
      <w:pPr>
        <w:pStyle w:val="ListParagraph"/>
        <w:numPr>
          <w:ilvl w:val="0"/>
          <w:numId w:val="42"/>
        </w:numPr>
        <w:spacing w:line="360" w:lineRule="auto"/>
        <w:rPr>
          <w:szCs w:val="24"/>
        </w:rPr>
      </w:pPr>
      <w:r>
        <w:rPr>
          <w:rFonts w:asciiTheme="minorHAnsi" w:hAnsiTheme="minorHAnsi" w:cstheme="minorHAnsi"/>
          <w:szCs w:val="24"/>
        </w:rPr>
        <w:t>The user will select the matched CIF(s).</w:t>
      </w:r>
    </w:p>
    <w:p w14:paraId="4D60D890" w14:textId="50270D2F" w:rsidR="00E44B46" w:rsidRPr="001B0AC1"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lastRenderedPageBreak/>
        <w:t>The user performs ‘Customer Exposure’ to retrieve the account summary on selected CIF</w:t>
      </w:r>
      <w:r w:rsidR="005872B3">
        <w:rPr>
          <w:rFonts w:asciiTheme="minorHAnsi" w:hAnsiTheme="minorHAnsi" w:cstheme="minorHAnsi"/>
          <w:szCs w:val="24"/>
        </w:rPr>
        <w:t xml:space="preserve"> which </w:t>
      </w:r>
      <w:r w:rsidR="00C833ED">
        <w:rPr>
          <w:rFonts w:asciiTheme="minorHAnsi" w:hAnsiTheme="minorHAnsi" w:cstheme="minorHAnsi"/>
          <w:szCs w:val="24"/>
        </w:rPr>
        <w:t>is</w:t>
      </w:r>
      <w:r w:rsidR="005872B3">
        <w:rPr>
          <w:rFonts w:asciiTheme="minorHAnsi" w:hAnsiTheme="minorHAnsi" w:cstheme="minorHAnsi"/>
          <w:szCs w:val="24"/>
        </w:rPr>
        <w:t xml:space="preserve"> identified as </w:t>
      </w:r>
      <w:r w:rsidR="00C833ED">
        <w:rPr>
          <w:rFonts w:asciiTheme="minorHAnsi" w:hAnsiTheme="minorHAnsi" w:cstheme="minorHAnsi"/>
          <w:szCs w:val="24"/>
        </w:rPr>
        <w:t xml:space="preserve">RAK Bank Customer. </w:t>
      </w:r>
    </w:p>
    <w:p w14:paraId="65B5F4C2" w14:textId="0C301664" w:rsidR="001B0AC1" w:rsidRPr="00800AC4" w:rsidRDefault="001B0AC1" w:rsidP="00E44B46">
      <w:pPr>
        <w:pStyle w:val="ListParagraph"/>
        <w:numPr>
          <w:ilvl w:val="0"/>
          <w:numId w:val="42"/>
        </w:numPr>
        <w:spacing w:line="360" w:lineRule="auto"/>
        <w:rPr>
          <w:szCs w:val="24"/>
        </w:rPr>
      </w:pPr>
      <w:r>
        <w:rPr>
          <w:rFonts w:asciiTheme="minorHAnsi" w:hAnsiTheme="minorHAnsi" w:cstheme="minorHAnsi"/>
          <w:szCs w:val="24"/>
        </w:rPr>
        <w:t xml:space="preserve">The </w:t>
      </w:r>
      <w:r w:rsidR="00710C2A">
        <w:rPr>
          <w:rFonts w:asciiTheme="minorHAnsi" w:hAnsiTheme="minorHAnsi" w:cstheme="minorHAnsi"/>
          <w:szCs w:val="24"/>
        </w:rPr>
        <w:t xml:space="preserve">‘Initiation Maker’ </w:t>
      </w:r>
      <w:r>
        <w:rPr>
          <w:rFonts w:asciiTheme="minorHAnsi" w:hAnsiTheme="minorHAnsi" w:cstheme="minorHAnsi"/>
          <w:szCs w:val="24"/>
        </w:rPr>
        <w:t xml:space="preserve">user will select products </w:t>
      </w:r>
      <w:r w:rsidR="00710C2A">
        <w:rPr>
          <w:rFonts w:asciiTheme="minorHAnsi" w:hAnsiTheme="minorHAnsi" w:cstheme="minorHAnsi"/>
          <w:szCs w:val="24"/>
        </w:rPr>
        <w:t xml:space="preserve">and click on </w:t>
      </w:r>
      <w:r w:rsidR="00710C2A" w:rsidRPr="00710C2A">
        <w:rPr>
          <w:rFonts w:asciiTheme="minorHAnsi" w:hAnsiTheme="minorHAnsi" w:cstheme="minorHAnsi"/>
          <w:b/>
          <w:bCs/>
          <w:szCs w:val="24"/>
        </w:rPr>
        <w:t>‘Consider for Obligations’</w:t>
      </w:r>
      <w:r w:rsidR="00710C2A">
        <w:rPr>
          <w:rFonts w:asciiTheme="minorHAnsi" w:hAnsiTheme="minorHAnsi" w:cstheme="minorHAnsi"/>
          <w:b/>
          <w:bCs/>
          <w:szCs w:val="24"/>
        </w:rPr>
        <w:t xml:space="preserve">. </w:t>
      </w:r>
    </w:p>
    <w:p w14:paraId="1760D7FE"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w:t>
      </w:r>
      <w:r w:rsidRPr="0048017B">
        <w:rPr>
          <w:rFonts w:asciiTheme="minorHAnsi" w:hAnsiTheme="minorHAnsi" w:cstheme="minorHAnsi"/>
          <w:i/>
          <w:iCs/>
          <w:szCs w:val="24"/>
        </w:rPr>
        <w:t>Refer Appendix D.</w:t>
      </w:r>
      <w:r w:rsidRPr="00800AC4">
        <w:rPr>
          <w:rFonts w:asciiTheme="minorHAnsi" w:hAnsiTheme="minorHAnsi" w:cstheme="minorHAnsi"/>
          <w:szCs w:val="24"/>
        </w:rPr>
        <w:t xml:space="preserve"> </w:t>
      </w:r>
    </w:p>
    <w:p w14:paraId="794AF047" w14:textId="77777777" w:rsidR="00E44B46" w:rsidRPr="005061E9"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F21EE38" w14:textId="5DF095B9" w:rsidR="005061E9" w:rsidRPr="00800AC4" w:rsidRDefault="005061E9" w:rsidP="00E44B46">
      <w:pPr>
        <w:pStyle w:val="ListParagraph"/>
        <w:numPr>
          <w:ilvl w:val="0"/>
          <w:numId w:val="42"/>
        </w:numPr>
        <w:spacing w:line="360" w:lineRule="auto"/>
        <w:rPr>
          <w:szCs w:val="24"/>
        </w:rPr>
      </w:pPr>
      <w:r>
        <w:rPr>
          <w:rFonts w:asciiTheme="minorHAnsi" w:hAnsiTheme="minorHAnsi" w:cstheme="minorHAnsi"/>
          <w:szCs w:val="24"/>
        </w:rPr>
        <w:t>In case of CCMS, ‘</w:t>
      </w:r>
      <w:r w:rsidRPr="00D72E61">
        <w:rPr>
          <w:rFonts w:asciiTheme="minorHAnsi" w:hAnsiTheme="minorHAnsi" w:cstheme="minorHAnsi"/>
          <w:b/>
          <w:bCs/>
          <w:szCs w:val="24"/>
        </w:rPr>
        <w:t>Court Instructions’</w:t>
      </w:r>
      <w:r>
        <w:rPr>
          <w:rFonts w:asciiTheme="minorHAnsi" w:hAnsiTheme="minorHAnsi" w:cstheme="minorHAnsi"/>
          <w:szCs w:val="24"/>
        </w:rPr>
        <w:t xml:space="preserve"> will be a mandatory upload for the ‘Initiation Maker’ user. </w:t>
      </w:r>
    </w:p>
    <w:p w14:paraId="728CAEA6" w14:textId="0512114F" w:rsidR="00F23B06" w:rsidRPr="00800AC4" w:rsidRDefault="00E44B46" w:rsidP="002027EC">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69FCFAE3" w14:textId="66E9943E" w:rsidR="000A27A1" w:rsidRPr="001F21B1" w:rsidRDefault="00486076" w:rsidP="000A27A1">
      <w:pPr>
        <w:pStyle w:val="ListParagraph"/>
        <w:numPr>
          <w:ilvl w:val="0"/>
          <w:numId w:val="42"/>
        </w:numPr>
        <w:spacing w:line="360" w:lineRule="auto"/>
        <w:rPr>
          <w:szCs w:val="24"/>
        </w:rPr>
      </w:pPr>
      <w:r w:rsidRPr="00E5008B">
        <w:rPr>
          <w:rFonts w:asciiTheme="minorHAnsi" w:hAnsiTheme="minorHAnsi" w:cstheme="minorHAnsi"/>
          <w:szCs w:val="24"/>
        </w:rPr>
        <w:t xml:space="preserve">On ‘Approve’, in both ‘Dubai Court’ and ‘CCMS’ cases, system will create WI </w:t>
      </w:r>
      <w:r w:rsidR="00AF563F">
        <w:rPr>
          <w:rFonts w:asciiTheme="minorHAnsi" w:hAnsiTheme="minorHAnsi" w:cstheme="minorHAnsi"/>
          <w:szCs w:val="24"/>
        </w:rPr>
        <w:t>for selected main CIF</w:t>
      </w:r>
      <w:r w:rsidR="001F21B1">
        <w:rPr>
          <w:rFonts w:asciiTheme="minorHAnsi" w:hAnsiTheme="minorHAnsi" w:cstheme="minorHAnsi"/>
          <w:szCs w:val="24"/>
        </w:rPr>
        <w:t xml:space="preserve">s </w:t>
      </w:r>
      <w:r w:rsidRPr="00E5008B">
        <w:rPr>
          <w:rFonts w:asciiTheme="minorHAnsi" w:hAnsiTheme="minorHAnsi" w:cstheme="minorHAnsi"/>
          <w:szCs w:val="24"/>
        </w:rPr>
        <w:t>in another ‘</w:t>
      </w:r>
      <w:r w:rsidRPr="00D72E61">
        <w:rPr>
          <w:rFonts w:asciiTheme="minorHAnsi" w:hAnsiTheme="minorHAnsi" w:cstheme="minorHAnsi"/>
          <w:b/>
          <w:bCs/>
          <w:szCs w:val="24"/>
        </w:rPr>
        <w:t>Profile Change’</w:t>
      </w:r>
      <w:r w:rsidRPr="00E5008B">
        <w:rPr>
          <w:rFonts w:asciiTheme="minorHAnsi" w:hAnsiTheme="minorHAnsi" w:cstheme="minorHAnsi"/>
          <w:szCs w:val="24"/>
        </w:rPr>
        <w:t xml:space="preserve"> process and the WI will land at ‘</w:t>
      </w:r>
      <w:proofErr w:type="spellStart"/>
      <w:r w:rsidRPr="00445919">
        <w:rPr>
          <w:rFonts w:asciiTheme="minorHAnsi" w:hAnsiTheme="minorHAnsi" w:cstheme="minorHAnsi"/>
          <w:b/>
          <w:bCs/>
          <w:szCs w:val="24"/>
        </w:rPr>
        <w:t>PC_Introduction</w:t>
      </w:r>
      <w:proofErr w:type="spellEnd"/>
      <w:r w:rsidRPr="00445919">
        <w:rPr>
          <w:rFonts w:asciiTheme="minorHAnsi" w:hAnsiTheme="minorHAnsi" w:cstheme="minorHAnsi"/>
          <w:b/>
          <w:bCs/>
          <w:szCs w:val="24"/>
        </w:rPr>
        <w:t>’</w:t>
      </w:r>
      <w:r w:rsidRPr="00E5008B">
        <w:rPr>
          <w:rFonts w:asciiTheme="minorHAnsi" w:hAnsiTheme="minorHAnsi" w:cstheme="minorHAnsi"/>
          <w:szCs w:val="24"/>
        </w:rPr>
        <w:t xml:space="preserve"> queue. </w:t>
      </w:r>
    </w:p>
    <w:p w14:paraId="67A2A3E5" w14:textId="2CC2E48F" w:rsidR="001F21B1" w:rsidRPr="000A27A1" w:rsidRDefault="001F21B1" w:rsidP="000A27A1">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14:paraId="19305378" w14:textId="055A084C" w:rsidR="00486076" w:rsidRPr="001F21B1" w:rsidRDefault="00486076" w:rsidP="000A27A1">
      <w:pPr>
        <w:pStyle w:val="ListParagraph"/>
        <w:numPr>
          <w:ilvl w:val="0"/>
          <w:numId w:val="42"/>
        </w:numPr>
        <w:spacing w:line="360" w:lineRule="auto"/>
        <w:rPr>
          <w:szCs w:val="24"/>
        </w:rPr>
      </w:pPr>
      <w:r w:rsidRPr="000A27A1">
        <w:rPr>
          <w:rFonts w:asciiTheme="minorHAnsi" w:hAnsiTheme="minorHAnsi" w:cstheme="minorHAnsi"/>
          <w:szCs w:val="24"/>
        </w:rPr>
        <w:t>While creating the WI, the documents</w:t>
      </w:r>
      <w:r w:rsidR="00E5008B" w:rsidRPr="000A27A1">
        <w:rPr>
          <w:rFonts w:asciiTheme="minorHAnsi" w:hAnsiTheme="minorHAnsi" w:cstheme="minorHAnsi"/>
          <w:szCs w:val="24"/>
        </w:rPr>
        <w:t xml:space="preserve"> (Court Instructions)</w:t>
      </w:r>
      <w:r w:rsidRPr="000A27A1">
        <w:rPr>
          <w:rFonts w:asciiTheme="minorHAnsi" w:hAnsiTheme="minorHAnsi" w:cstheme="minorHAnsi"/>
          <w:szCs w:val="24"/>
        </w:rPr>
        <w:t xml:space="preserve"> and email attachment will be sent along with the WI in ‘PC Process’. Documents will be mapped to certain document types in PC Process. </w:t>
      </w:r>
    </w:p>
    <w:p w14:paraId="2DAAA6C7" w14:textId="04FFD92C" w:rsidR="001F21B1" w:rsidRPr="000A27A1" w:rsidRDefault="001F21B1" w:rsidP="000A27A1">
      <w:pPr>
        <w:pStyle w:val="ListParagraph"/>
        <w:numPr>
          <w:ilvl w:val="0"/>
          <w:numId w:val="42"/>
        </w:numPr>
        <w:spacing w:line="360" w:lineRule="auto"/>
        <w:rPr>
          <w:szCs w:val="24"/>
        </w:rPr>
      </w:pPr>
      <w:r>
        <w:rPr>
          <w:rFonts w:asciiTheme="minorHAnsi" w:hAnsiTheme="minorHAnsi" w:cstheme="minorHAnsi"/>
          <w:szCs w:val="24"/>
        </w:rPr>
        <w:t xml:space="preserve">The user at </w:t>
      </w:r>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queue will </w:t>
      </w:r>
      <w:r w:rsidR="00055178">
        <w:rPr>
          <w:rFonts w:asciiTheme="minorHAnsi" w:hAnsiTheme="minorHAnsi" w:cstheme="minorHAnsi"/>
          <w:szCs w:val="24"/>
        </w:rPr>
        <w:t xml:space="preserve">open the WI and process it further. </w:t>
      </w:r>
    </w:p>
    <w:p w14:paraId="43BFEE02" w14:textId="0B349D57" w:rsidR="006C0640" w:rsidRPr="003677A4" w:rsidRDefault="00D417E1" w:rsidP="002027EC">
      <w:pPr>
        <w:pStyle w:val="ListParagraph"/>
        <w:numPr>
          <w:ilvl w:val="0"/>
          <w:numId w:val="42"/>
        </w:numPr>
        <w:spacing w:line="360" w:lineRule="auto"/>
        <w:rPr>
          <w:szCs w:val="24"/>
        </w:rPr>
      </w:pPr>
      <w:r w:rsidRPr="00800AC4">
        <w:rPr>
          <w:rFonts w:asciiTheme="minorHAnsi" w:hAnsiTheme="minorHAnsi" w:cstheme="minorHAnsi"/>
          <w:szCs w:val="24"/>
        </w:rPr>
        <w:t xml:space="preserve">On Approval, system will identify if child WI creation is required or not based on the user selection on the products for ‘Islamic’, ‘Investments’ or ‘Cards’. If yes, child WI will get created for the product selected and the WI will route to </w:t>
      </w:r>
      <w:r w:rsidR="00CA0F67" w:rsidRPr="00800AC4">
        <w:rPr>
          <w:rFonts w:asciiTheme="minorHAnsi" w:hAnsiTheme="minorHAnsi" w:cstheme="minorHAnsi"/>
          <w:szCs w:val="24"/>
        </w:rPr>
        <w:t>‘IOPS Maker’, ‘Inv IOPS Maker’ or ‘Card</w:t>
      </w:r>
      <w:r w:rsidR="00B8405C" w:rsidRPr="00800AC4">
        <w:rPr>
          <w:rFonts w:asciiTheme="minorHAnsi" w:hAnsiTheme="minorHAnsi" w:cstheme="minorHAnsi"/>
          <w:szCs w:val="24"/>
        </w:rPr>
        <w:t xml:space="preserve">s Maker’ respectively. </w:t>
      </w:r>
    </w:p>
    <w:p w14:paraId="5FD50A09" w14:textId="77777777" w:rsidR="003677A4" w:rsidRDefault="003677A4" w:rsidP="003677A4">
      <w:pPr>
        <w:pStyle w:val="ListParagraph"/>
        <w:spacing w:line="360" w:lineRule="auto"/>
        <w:rPr>
          <w:rFonts w:asciiTheme="minorHAnsi" w:hAnsiTheme="minorHAnsi" w:cstheme="minorHAnsi"/>
          <w:szCs w:val="24"/>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686"/>
        <w:gridCol w:w="2834"/>
      </w:tblGrid>
      <w:tr w:rsidR="004267AB" w:rsidRPr="004267AB" w14:paraId="3276E402" w14:textId="77777777" w:rsidTr="0007757A">
        <w:trPr>
          <w:trHeight w:val="290"/>
          <w:jc w:val="center"/>
        </w:trPr>
        <w:tc>
          <w:tcPr>
            <w:tcW w:w="2830" w:type="dxa"/>
            <w:shd w:val="clear" w:color="auto" w:fill="auto"/>
            <w:noWrap/>
            <w:vAlign w:val="bottom"/>
            <w:hideMark/>
          </w:tcPr>
          <w:p w14:paraId="3A01F75D"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proofErr w:type="spellStart"/>
            <w:r w:rsidRPr="004267AB">
              <w:rPr>
                <w:rFonts w:ascii="Calibri" w:hAnsi="Calibri" w:cs="Calibri"/>
                <w:b/>
                <w:bCs/>
                <w:color w:val="000000"/>
                <w:sz w:val="22"/>
                <w:szCs w:val="22"/>
                <w:lang w:val="en-IN" w:eastAsia="en-IN"/>
              </w:rPr>
              <w:t>AccType</w:t>
            </w:r>
            <w:proofErr w:type="spellEnd"/>
            <w:r w:rsidRPr="004267AB">
              <w:rPr>
                <w:rFonts w:ascii="Calibri" w:hAnsi="Calibri" w:cs="Calibri"/>
                <w:b/>
                <w:bCs/>
                <w:color w:val="000000"/>
                <w:sz w:val="22"/>
                <w:szCs w:val="22"/>
                <w:lang w:val="en-IN" w:eastAsia="en-IN"/>
              </w:rPr>
              <w:t xml:space="preserve"> </w:t>
            </w:r>
          </w:p>
        </w:tc>
        <w:tc>
          <w:tcPr>
            <w:tcW w:w="3686" w:type="dxa"/>
          </w:tcPr>
          <w:p w14:paraId="18E1578A" w14:textId="107341B9" w:rsidR="004267AB" w:rsidRDefault="004267AB" w:rsidP="004267AB">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Condition</w:t>
            </w:r>
          </w:p>
        </w:tc>
        <w:tc>
          <w:tcPr>
            <w:tcW w:w="2834" w:type="dxa"/>
            <w:shd w:val="clear" w:color="auto" w:fill="auto"/>
            <w:noWrap/>
            <w:vAlign w:val="bottom"/>
            <w:hideMark/>
          </w:tcPr>
          <w:p w14:paraId="787B6FA4" w14:textId="55437B63" w:rsidR="004267AB" w:rsidRPr="004267AB" w:rsidRDefault="004267AB" w:rsidP="004267AB">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 xml:space="preserve">Child Creation Logic </w:t>
            </w:r>
          </w:p>
        </w:tc>
      </w:tr>
      <w:tr w:rsidR="004267AB" w:rsidRPr="004267AB" w14:paraId="302939C9" w14:textId="77777777" w:rsidTr="0007757A">
        <w:trPr>
          <w:trHeight w:val="290"/>
          <w:jc w:val="center"/>
        </w:trPr>
        <w:tc>
          <w:tcPr>
            <w:tcW w:w="2830" w:type="dxa"/>
            <w:shd w:val="clear" w:color="auto" w:fill="auto"/>
            <w:vAlign w:val="bottom"/>
            <w:hideMark/>
          </w:tcPr>
          <w:p w14:paraId="1615FD44"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SBA – Savings and Gold</w:t>
            </w:r>
          </w:p>
        </w:tc>
        <w:tc>
          <w:tcPr>
            <w:tcW w:w="3686" w:type="dxa"/>
          </w:tcPr>
          <w:p w14:paraId="2B45FC1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64A1D9B1" w14:textId="7084A1F4"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41A6D1E0" w14:textId="77777777" w:rsidTr="0007757A">
        <w:trPr>
          <w:trHeight w:val="290"/>
          <w:jc w:val="center"/>
        </w:trPr>
        <w:tc>
          <w:tcPr>
            <w:tcW w:w="2830" w:type="dxa"/>
            <w:shd w:val="clear" w:color="auto" w:fill="auto"/>
            <w:noWrap/>
            <w:vAlign w:val="bottom"/>
            <w:hideMark/>
          </w:tcPr>
          <w:p w14:paraId="389AAFBC"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ODA – Current</w:t>
            </w:r>
          </w:p>
        </w:tc>
        <w:tc>
          <w:tcPr>
            <w:tcW w:w="3686" w:type="dxa"/>
          </w:tcPr>
          <w:p w14:paraId="6EC8C211"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21547F5D" w14:textId="414AD48B"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75C10256" w14:textId="77777777" w:rsidTr="0007757A">
        <w:trPr>
          <w:trHeight w:val="290"/>
          <w:jc w:val="center"/>
        </w:trPr>
        <w:tc>
          <w:tcPr>
            <w:tcW w:w="2830" w:type="dxa"/>
            <w:shd w:val="clear" w:color="auto" w:fill="auto"/>
            <w:noWrap/>
            <w:vAlign w:val="bottom"/>
            <w:hideMark/>
          </w:tcPr>
          <w:p w14:paraId="37CE55F8"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CAA - Trade Finance</w:t>
            </w:r>
          </w:p>
        </w:tc>
        <w:tc>
          <w:tcPr>
            <w:tcW w:w="3686" w:type="dxa"/>
          </w:tcPr>
          <w:p w14:paraId="479F2C6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01C4CB89" w14:textId="04E7B1DD"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040784E7" w14:textId="77777777" w:rsidTr="0007757A">
        <w:trPr>
          <w:trHeight w:val="290"/>
          <w:jc w:val="center"/>
        </w:trPr>
        <w:tc>
          <w:tcPr>
            <w:tcW w:w="2830" w:type="dxa"/>
            <w:shd w:val="clear" w:color="auto" w:fill="auto"/>
            <w:noWrap/>
            <w:vAlign w:val="bottom"/>
            <w:hideMark/>
          </w:tcPr>
          <w:p w14:paraId="08838699"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LAA - Loans</w:t>
            </w:r>
          </w:p>
        </w:tc>
        <w:tc>
          <w:tcPr>
            <w:tcW w:w="3686" w:type="dxa"/>
          </w:tcPr>
          <w:p w14:paraId="56D5FE0E"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38CF4E9C" w14:textId="634B324F"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13FDD6BC" w14:textId="77777777" w:rsidTr="0007757A">
        <w:trPr>
          <w:trHeight w:val="290"/>
          <w:jc w:val="center"/>
        </w:trPr>
        <w:tc>
          <w:tcPr>
            <w:tcW w:w="2830" w:type="dxa"/>
            <w:shd w:val="clear" w:color="auto" w:fill="auto"/>
            <w:noWrap/>
            <w:vAlign w:val="bottom"/>
            <w:hideMark/>
          </w:tcPr>
          <w:p w14:paraId="2F82374F" w14:textId="574B5621"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lastRenderedPageBreak/>
              <w:t xml:space="preserve">CCD -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 xml:space="preserve">redit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ards</w:t>
            </w:r>
          </w:p>
        </w:tc>
        <w:tc>
          <w:tcPr>
            <w:tcW w:w="3686" w:type="dxa"/>
          </w:tcPr>
          <w:p w14:paraId="5BE80444" w14:textId="4338F0A8"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14:paraId="31909DAD" w14:textId="4E20D068"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Card Ops Maker </w:t>
            </w:r>
          </w:p>
        </w:tc>
      </w:tr>
      <w:tr w:rsidR="004267AB" w:rsidRPr="004267AB" w14:paraId="28793D19" w14:textId="77777777" w:rsidTr="0007757A">
        <w:trPr>
          <w:trHeight w:val="290"/>
          <w:jc w:val="center"/>
        </w:trPr>
        <w:tc>
          <w:tcPr>
            <w:tcW w:w="2830" w:type="dxa"/>
            <w:shd w:val="clear" w:color="auto" w:fill="auto"/>
            <w:noWrap/>
            <w:vAlign w:val="bottom"/>
            <w:hideMark/>
          </w:tcPr>
          <w:p w14:paraId="0C239875" w14:textId="0D27DB26"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MTF - </w:t>
            </w:r>
            <w:r>
              <w:rPr>
                <w:rFonts w:ascii="Calibri" w:hAnsi="Calibri" w:cs="Calibri"/>
                <w:color w:val="000000"/>
                <w:sz w:val="22"/>
                <w:szCs w:val="22"/>
                <w:lang w:val="en-IN" w:eastAsia="en-IN"/>
              </w:rPr>
              <w:t>I</w:t>
            </w:r>
            <w:r w:rsidRPr="004267AB">
              <w:rPr>
                <w:rFonts w:ascii="Calibri" w:hAnsi="Calibri" w:cs="Calibri"/>
                <w:color w:val="000000"/>
                <w:sz w:val="22"/>
                <w:szCs w:val="22"/>
                <w:lang w:val="en-IN" w:eastAsia="en-IN"/>
              </w:rPr>
              <w:t xml:space="preserve">nvestment </w:t>
            </w:r>
            <w:r>
              <w:rPr>
                <w:rFonts w:ascii="Calibri" w:hAnsi="Calibri" w:cs="Calibri"/>
                <w:color w:val="000000"/>
                <w:sz w:val="22"/>
                <w:szCs w:val="22"/>
                <w:lang w:val="en-IN" w:eastAsia="en-IN"/>
              </w:rPr>
              <w:t>A</w:t>
            </w:r>
            <w:r w:rsidRPr="004267AB">
              <w:rPr>
                <w:rFonts w:ascii="Calibri" w:hAnsi="Calibri" w:cs="Calibri"/>
                <w:color w:val="000000"/>
                <w:sz w:val="22"/>
                <w:szCs w:val="22"/>
                <w:lang w:val="en-IN" w:eastAsia="en-IN"/>
              </w:rPr>
              <w:t>ccounts</w:t>
            </w:r>
          </w:p>
        </w:tc>
        <w:tc>
          <w:tcPr>
            <w:tcW w:w="3686" w:type="dxa"/>
          </w:tcPr>
          <w:p w14:paraId="46EC0141" w14:textId="7A753EF6"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14:paraId="4C9C6FC9" w14:textId="51F1DE5A"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w:t>
            </w:r>
            <w:proofErr w:type="spellStart"/>
            <w:r w:rsidRPr="004267AB">
              <w:rPr>
                <w:rFonts w:ascii="Calibri" w:hAnsi="Calibri" w:cs="Calibri"/>
                <w:color w:val="000000"/>
                <w:sz w:val="22"/>
                <w:szCs w:val="22"/>
                <w:lang w:val="en-IN" w:eastAsia="en-IN"/>
              </w:rPr>
              <w:t>Inv</w:t>
            </w:r>
            <w:proofErr w:type="spellEnd"/>
            <w:r w:rsidRPr="004267AB">
              <w:rPr>
                <w:rFonts w:ascii="Calibri" w:hAnsi="Calibri" w:cs="Calibri"/>
                <w:color w:val="000000"/>
                <w:sz w:val="22"/>
                <w:szCs w:val="22"/>
                <w:lang w:val="en-IN" w:eastAsia="en-IN"/>
              </w:rPr>
              <w:t xml:space="preserve"> OPS Maker </w:t>
            </w:r>
          </w:p>
        </w:tc>
      </w:tr>
      <w:tr w:rsidR="004267AB" w:rsidRPr="004267AB" w14:paraId="3069DEF4" w14:textId="77777777" w:rsidTr="0007757A">
        <w:trPr>
          <w:trHeight w:val="290"/>
          <w:jc w:val="center"/>
        </w:trPr>
        <w:tc>
          <w:tcPr>
            <w:tcW w:w="2830" w:type="dxa"/>
            <w:shd w:val="clear" w:color="auto" w:fill="auto"/>
            <w:noWrap/>
            <w:vAlign w:val="bottom"/>
            <w:hideMark/>
          </w:tcPr>
          <w:p w14:paraId="4E29C212"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14:paraId="48CD99DE"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33070C26" w14:textId="76C6EF0C"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2FA2524E" w14:textId="77777777" w:rsidTr="0007757A">
        <w:trPr>
          <w:trHeight w:val="290"/>
          <w:jc w:val="center"/>
        </w:trPr>
        <w:tc>
          <w:tcPr>
            <w:tcW w:w="2830" w:type="dxa"/>
            <w:shd w:val="clear" w:color="auto" w:fill="auto"/>
            <w:noWrap/>
            <w:vAlign w:val="bottom"/>
            <w:hideMark/>
          </w:tcPr>
          <w:p w14:paraId="689B059D" w14:textId="77777777" w:rsidR="004267AB" w:rsidRPr="004267AB" w:rsidRDefault="004267AB" w:rsidP="004267AB">
            <w:pPr>
              <w:suppressAutoHyphens w:val="0"/>
              <w:spacing w:line="240" w:lineRule="auto"/>
              <w:rPr>
                <w:rFonts w:ascii="Times New Roman" w:hAnsi="Times New Roman"/>
                <w:sz w:val="20"/>
                <w:lang w:val="en-IN" w:eastAsia="en-IN"/>
              </w:rPr>
            </w:pPr>
          </w:p>
        </w:tc>
        <w:tc>
          <w:tcPr>
            <w:tcW w:w="3686" w:type="dxa"/>
          </w:tcPr>
          <w:p w14:paraId="10F2E37F" w14:textId="77777777" w:rsidR="004267AB" w:rsidRPr="004267AB" w:rsidRDefault="004267AB" w:rsidP="004267AB">
            <w:pPr>
              <w:suppressAutoHyphens w:val="0"/>
              <w:spacing w:line="240" w:lineRule="auto"/>
              <w:rPr>
                <w:rFonts w:ascii="Times New Roman" w:hAnsi="Times New Roman"/>
                <w:sz w:val="20"/>
                <w:lang w:val="en-IN" w:eastAsia="en-IN"/>
              </w:rPr>
            </w:pPr>
          </w:p>
        </w:tc>
        <w:tc>
          <w:tcPr>
            <w:tcW w:w="2834" w:type="dxa"/>
            <w:shd w:val="clear" w:color="auto" w:fill="auto"/>
            <w:noWrap/>
            <w:vAlign w:val="bottom"/>
            <w:hideMark/>
          </w:tcPr>
          <w:p w14:paraId="1E33431C" w14:textId="1E2873E5" w:rsidR="004267AB" w:rsidRPr="004267AB" w:rsidRDefault="004267AB" w:rsidP="004267AB">
            <w:pPr>
              <w:suppressAutoHyphens w:val="0"/>
              <w:spacing w:line="240" w:lineRule="auto"/>
              <w:rPr>
                <w:rFonts w:ascii="Times New Roman" w:hAnsi="Times New Roman"/>
                <w:sz w:val="20"/>
                <w:lang w:val="en-IN" w:eastAsia="en-IN"/>
              </w:rPr>
            </w:pPr>
          </w:p>
        </w:tc>
      </w:tr>
      <w:tr w:rsidR="004267AB" w:rsidRPr="004267AB" w14:paraId="01B2A572" w14:textId="77777777" w:rsidTr="0007757A">
        <w:trPr>
          <w:trHeight w:val="290"/>
          <w:jc w:val="center"/>
        </w:trPr>
        <w:tc>
          <w:tcPr>
            <w:tcW w:w="2830" w:type="dxa"/>
            <w:shd w:val="clear" w:color="auto" w:fill="auto"/>
            <w:noWrap/>
            <w:vAlign w:val="bottom"/>
            <w:hideMark/>
          </w:tcPr>
          <w:p w14:paraId="013C389B"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r w:rsidRPr="004267AB">
              <w:rPr>
                <w:rFonts w:ascii="Calibri" w:hAnsi="Calibri" w:cs="Calibri"/>
                <w:b/>
                <w:bCs/>
                <w:color w:val="000000"/>
                <w:sz w:val="22"/>
                <w:szCs w:val="22"/>
                <w:lang w:val="en-IN" w:eastAsia="en-IN"/>
              </w:rPr>
              <w:t xml:space="preserve">Islamic Response </w:t>
            </w:r>
          </w:p>
        </w:tc>
        <w:tc>
          <w:tcPr>
            <w:tcW w:w="3686" w:type="dxa"/>
          </w:tcPr>
          <w:p w14:paraId="3529E9A5"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p>
        </w:tc>
        <w:tc>
          <w:tcPr>
            <w:tcW w:w="2834" w:type="dxa"/>
            <w:shd w:val="clear" w:color="auto" w:fill="auto"/>
            <w:noWrap/>
            <w:vAlign w:val="bottom"/>
            <w:hideMark/>
          </w:tcPr>
          <w:p w14:paraId="7E54439C" w14:textId="54C56E6B" w:rsidR="004267AB" w:rsidRPr="004267AB" w:rsidRDefault="004267AB" w:rsidP="004267AB">
            <w:pPr>
              <w:suppressAutoHyphens w:val="0"/>
              <w:spacing w:line="240" w:lineRule="auto"/>
              <w:rPr>
                <w:rFonts w:ascii="Calibri" w:hAnsi="Calibri" w:cs="Calibri"/>
                <w:b/>
                <w:bCs/>
                <w:color w:val="000000"/>
                <w:sz w:val="22"/>
                <w:szCs w:val="22"/>
                <w:lang w:val="en-IN" w:eastAsia="en-IN"/>
              </w:rPr>
            </w:pPr>
          </w:p>
        </w:tc>
      </w:tr>
      <w:tr w:rsidR="004267AB" w:rsidRPr="004267AB" w14:paraId="253EF527" w14:textId="77777777" w:rsidTr="0007757A">
        <w:trPr>
          <w:trHeight w:val="290"/>
          <w:jc w:val="center"/>
        </w:trPr>
        <w:tc>
          <w:tcPr>
            <w:tcW w:w="2830" w:type="dxa"/>
            <w:shd w:val="clear" w:color="auto" w:fill="auto"/>
            <w:noWrap/>
            <w:vAlign w:val="bottom"/>
            <w:hideMark/>
          </w:tcPr>
          <w:p w14:paraId="3D81C97A"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14:paraId="396D96AD" w14:textId="2060D46E"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14:paraId="371B169A" w14:textId="20AD74FB"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r w:rsidR="004267AB" w:rsidRPr="004267AB" w14:paraId="178B0806" w14:textId="77777777" w:rsidTr="0007757A">
        <w:trPr>
          <w:trHeight w:val="290"/>
          <w:jc w:val="center"/>
        </w:trPr>
        <w:tc>
          <w:tcPr>
            <w:tcW w:w="2830" w:type="dxa"/>
            <w:shd w:val="clear" w:color="auto" w:fill="auto"/>
            <w:noWrap/>
            <w:vAlign w:val="bottom"/>
            <w:hideMark/>
          </w:tcPr>
          <w:p w14:paraId="7B4F9F8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LAA - Finances </w:t>
            </w:r>
          </w:p>
        </w:tc>
        <w:tc>
          <w:tcPr>
            <w:tcW w:w="3686" w:type="dxa"/>
          </w:tcPr>
          <w:p w14:paraId="0F7E7D33" w14:textId="75E75ED6"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14:paraId="38A7C706" w14:textId="6515C6F4"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bl>
    <w:p w14:paraId="59380DA6" w14:textId="77777777" w:rsidR="004267AB" w:rsidRDefault="004267AB" w:rsidP="003677A4">
      <w:pPr>
        <w:pStyle w:val="ListParagraph"/>
        <w:spacing w:line="360" w:lineRule="auto"/>
        <w:rPr>
          <w:szCs w:val="24"/>
        </w:rPr>
      </w:pPr>
    </w:p>
    <w:p w14:paraId="27921368" w14:textId="77777777" w:rsidR="004267AB" w:rsidRPr="0098503B" w:rsidRDefault="004267AB" w:rsidP="003677A4">
      <w:pPr>
        <w:pStyle w:val="ListParagraph"/>
        <w:spacing w:line="360" w:lineRule="auto"/>
        <w:rPr>
          <w:szCs w:val="24"/>
        </w:rPr>
      </w:pPr>
    </w:p>
    <w:p w14:paraId="5A42C6DE" w14:textId="1BF12FAE" w:rsidR="004B63F3" w:rsidRPr="004B63F3" w:rsidRDefault="0098503B" w:rsidP="004B63F3">
      <w:pPr>
        <w:pStyle w:val="ListParagraph"/>
        <w:numPr>
          <w:ilvl w:val="0"/>
          <w:numId w:val="42"/>
        </w:numPr>
        <w:spacing w:line="360" w:lineRule="auto"/>
        <w:rPr>
          <w:szCs w:val="24"/>
        </w:rPr>
      </w:pPr>
      <w:r>
        <w:rPr>
          <w:rFonts w:asciiTheme="minorHAnsi" w:hAnsiTheme="minorHAnsi" w:cstheme="minorHAnsi"/>
          <w:szCs w:val="24"/>
        </w:rPr>
        <w:t xml:space="preserve">Primary WI moves to a ‘Hold’ queue </w:t>
      </w:r>
      <w:r w:rsidR="00550799">
        <w:rPr>
          <w:rFonts w:asciiTheme="minorHAnsi" w:hAnsiTheme="minorHAnsi" w:cstheme="minorHAnsi"/>
          <w:szCs w:val="24"/>
        </w:rPr>
        <w:t xml:space="preserve">where it will wait for child WIs to complete before moving the final WI to ‘Operations Maker’ queue. </w:t>
      </w:r>
      <w:r w:rsidR="00A22731">
        <w:rPr>
          <w:rFonts w:asciiTheme="minorHAnsi" w:hAnsiTheme="minorHAnsi" w:cstheme="minorHAnsi"/>
          <w:szCs w:val="24"/>
        </w:rPr>
        <w:t xml:space="preserve">If no child WI was </w:t>
      </w:r>
      <w:r w:rsidR="00080F81">
        <w:rPr>
          <w:rFonts w:asciiTheme="minorHAnsi" w:hAnsiTheme="minorHAnsi" w:cstheme="minorHAnsi"/>
          <w:szCs w:val="24"/>
        </w:rPr>
        <w:t>created,</w:t>
      </w:r>
      <w:r w:rsidR="00A22731">
        <w:rPr>
          <w:rFonts w:asciiTheme="minorHAnsi" w:hAnsiTheme="minorHAnsi" w:cstheme="minorHAnsi"/>
          <w:szCs w:val="24"/>
        </w:rPr>
        <w:t xml:space="preserve"> then the WI will skip moving to ‘Hold’ queue and directly move to ‘Operations Maker’. </w:t>
      </w:r>
    </w:p>
    <w:p w14:paraId="06C50ACB" w14:textId="0560DE83" w:rsidR="001D570B" w:rsidRPr="004B63F3" w:rsidRDefault="00B03CAA" w:rsidP="004B63F3">
      <w:pPr>
        <w:pStyle w:val="ListParagraph"/>
        <w:numPr>
          <w:ilvl w:val="0"/>
          <w:numId w:val="42"/>
        </w:numPr>
        <w:spacing w:line="360" w:lineRule="auto"/>
        <w:rPr>
          <w:szCs w:val="24"/>
        </w:rPr>
      </w:pPr>
      <w:r w:rsidRPr="004B63F3">
        <w:rPr>
          <w:rFonts w:asciiTheme="minorHAnsi" w:hAnsiTheme="minorHAnsi" w:cstheme="minorHAnsi"/>
          <w:szCs w:val="24"/>
        </w:rPr>
        <w:t xml:space="preserve">Parallelly, the product makers (IOPS, Inv IOPS, Cards Makers) </w:t>
      </w:r>
      <w:r w:rsidR="00724269" w:rsidRPr="004B63F3">
        <w:rPr>
          <w:rFonts w:asciiTheme="minorHAnsi" w:hAnsiTheme="minorHAnsi" w:cstheme="minorHAnsi"/>
          <w:szCs w:val="24"/>
        </w:rPr>
        <w:t>submit</w:t>
      </w:r>
      <w:r w:rsidRPr="004B63F3">
        <w:rPr>
          <w:rFonts w:asciiTheme="minorHAnsi" w:hAnsiTheme="minorHAnsi" w:cstheme="minorHAnsi"/>
          <w:szCs w:val="24"/>
        </w:rPr>
        <w:t xml:space="preserve"> the request to checkers (IOPS, Inv IOPS, Cards Checkers). Checkers will either </w:t>
      </w:r>
      <w:r w:rsidR="00724269" w:rsidRPr="004B63F3">
        <w:rPr>
          <w:rFonts w:asciiTheme="minorHAnsi" w:hAnsiTheme="minorHAnsi" w:cstheme="minorHAnsi"/>
          <w:szCs w:val="24"/>
        </w:rPr>
        <w:t>‘Approve</w:t>
      </w:r>
      <w:r w:rsidR="009C2030" w:rsidRPr="004B63F3">
        <w:rPr>
          <w:rFonts w:asciiTheme="minorHAnsi" w:hAnsiTheme="minorHAnsi" w:cstheme="minorHAnsi"/>
          <w:szCs w:val="24"/>
        </w:rPr>
        <w:t>’,</w:t>
      </w:r>
      <w:r w:rsidR="00724269" w:rsidRPr="004B63F3">
        <w:rPr>
          <w:rFonts w:asciiTheme="minorHAnsi" w:hAnsiTheme="minorHAnsi" w:cstheme="minorHAnsi"/>
          <w:szCs w:val="24"/>
        </w:rPr>
        <w:t xml:space="preserve"> or ‘Reject’ </w:t>
      </w:r>
      <w:r w:rsidR="00E9481D" w:rsidRPr="004B63F3">
        <w:rPr>
          <w:rFonts w:asciiTheme="minorHAnsi" w:hAnsiTheme="minorHAnsi" w:cstheme="minorHAnsi"/>
          <w:szCs w:val="24"/>
        </w:rPr>
        <w:t>and the child gets deleted.</w:t>
      </w:r>
      <w:r w:rsidR="00CD00DF" w:rsidRPr="004B63F3">
        <w:rPr>
          <w:rFonts w:asciiTheme="minorHAnsi" w:hAnsiTheme="minorHAnsi" w:cstheme="minorHAnsi"/>
          <w:szCs w:val="24"/>
        </w:rPr>
        <w:t xml:space="preserve"> The WI at ‘Hold’ queue will get updated with the decision and the WI moves to ‘Operations Maker’ queue. </w:t>
      </w:r>
    </w:p>
    <w:p w14:paraId="118437A7" w14:textId="34A0101E" w:rsidR="004E1D2D" w:rsidRPr="004E1D2D" w:rsidRDefault="009C2030" w:rsidP="00CD00DF">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EA7372">
        <w:rPr>
          <w:rFonts w:asciiTheme="minorHAnsi" w:hAnsiTheme="minorHAnsi" w:cstheme="minorHAnsi"/>
          <w:szCs w:val="24"/>
        </w:rPr>
        <w:t>user will</w:t>
      </w:r>
      <w:r w:rsidR="0047169A">
        <w:rPr>
          <w:rFonts w:asciiTheme="minorHAnsi" w:hAnsiTheme="minorHAnsi" w:cstheme="minorHAnsi"/>
          <w:szCs w:val="24"/>
        </w:rPr>
        <w:t xml:space="preserve"> </w:t>
      </w:r>
      <w:r w:rsidR="009132B5">
        <w:rPr>
          <w:rFonts w:asciiTheme="minorHAnsi" w:hAnsiTheme="minorHAnsi" w:cstheme="minorHAnsi"/>
          <w:szCs w:val="24"/>
        </w:rPr>
        <w:t>perform</w:t>
      </w:r>
      <w:r w:rsidR="00EA7372">
        <w:rPr>
          <w:rFonts w:asciiTheme="minorHAnsi" w:hAnsiTheme="minorHAnsi" w:cstheme="minorHAnsi"/>
          <w:szCs w:val="24"/>
        </w:rPr>
        <w:t xml:space="preserve"> </w:t>
      </w:r>
      <w:r w:rsidR="009132B5">
        <w:rPr>
          <w:rFonts w:asciiTheme="minorHAnsi" w:hAnsiTheme="minorHAnsi" w:cstheme="minorHAnsi"/>
          <w:szCs w:val="24"/>
        </w:rPr>
        <w:t xml:space="preserve">the </w:t>
      </w:r>
      <w:r w:rsidR="00E17290">
        <w:rPr>
          <w:rFonts w:asciiTheme="minorHAnsi" w:hAnsiTheme="minorHAnsi" w:cstheme="minorHAnsi"/>
          <w:szCs w:val="24"/>
        </w:rPr>
        <w:t>‘Customer Exposure’ again</w:t>
      </w:r>
      <w:r w:rsidR="00EA7372">
        <w:rPr>
          <w:rFonts w:asciiTheme="minorHAnsi" w:hAnsiTheme="minorHAnsi" w:cstheme="minorHAnsi"/>
          <w:szCs w:val="24"/>
        </w:rPr>
        <w:t xml:space="preserve">, fill the transaction details </w:t>
      </w:r>
      <w:r w:rsidR="00E17290">
        <w:rPr>
          <w:rFonts w:asciiTheme="minorHAnsi" w:hAnsiTheme="minorHAnsi" w:cstheme="minorHAnsi"/>
          <w:szCs w:val="24"/>
        </w:rPr>
        <w:t>and Excel file generation will take place for the results</w:t>
      </w:r>
      <w:r w:rsidR="00415218">
        <w:rPr>
          <w:rFonts w:asciiTheme="minorHAnsi" w:hAnsiTheme="minorHAnsi" w:cstheme="minorHAnsi"/>
          <w:szCs w:val="24"/>
        </w:rPr>
        <w:t xml:space="preserve"> on submission of the WI</w:t>
      </w:r>
      <w:r w:rsidR="00E17290">
        <w:rPr>
          <w:rFonts w:asciiTheme="minorHAnsi" w:hAnsiTheme="minorHAnsi" w:cstheme="minorHAnsi"/>
          <w:szCs w:val="24"/>
        </w:rPr>
        <w:t xml:space="preserve">. </w:t>
      </w:r>
      <w:r w:rsidR="00437BAB">
        <w:rPr>
          <w:rFonts w:asciiTheme="minorHAnsi" w:hAnsiTheme="minorHAnsi" w:cstheme="minorHAnsi"/>
          <w:szCs w:val="24"/>
        </w:rPr>
        <w:t xml:space="preserve">If any data is changed in the existing product details, that field will get replaced with new data and if any new product is identified, then there will be identification </w:t>
      </w:r>
      <w:r w:rsidR="004B63F3">
        <w:rPr>
          <w:rFonts w:asciiTheme="minorHAnsi" w:hAnsiTheme="minorHAnsi" w:cstheme="minorHAnsi"/>
          <w:szCs w:val="24"/>
        </w:rPr>
        <w:t>on the row for new row added.</w:t>
      </w:r>
    </w:p>
    <w:p w14:paraId="4000CB17" w14:textId="77777777" w:rsidR="005633FE" w:rsidRPr="005633FE" w:rsidRDefault="004E1D2D" w:rsidP="00CD00DF">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282129">
        <w:rPr>
          <w:rFonts w:asciiTheme="minorHAnsi" w:hAnsiTheme="minorHAnsi" w:cstheme="minorHAnsi"/>
          <w:szCs w:val="24"/>
        </w:rPr>
        <w:t xml:space="preserve">will fill in the Transaction Details, he will select the Action </w:t>
      </w:r>
      <w:r w:rsidR="005633FE">
        <w:rPr>
          <w:rFonts w:asciiTheme="minorHAnsi" w:hAnsiTheme="minorHAnsi" w:cstheme="minorHAnsi"/>
          <w:szCs w:val="24"/>
        </w:rPr>
        <w:t>among the following options:</w:t>
      </w:r>
    </w:p>
    <w:p w14:paraId="1A55CE0C"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MCQ</w:t>
      </w:r>
    </w:p>
    <w:p w14:paraId="6A5566D7"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351208BD"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 xml:space="preserve">Remittance </w:t>
      </w:r>
    </w:p>
    <w:p w14:paraId="28DC5B7C" w14:textId="74117207" w:rsidR="004B63F3" w:rsidRPr="003D17AF" w:rsidRDefault="004B63F3" w:rsidP="004B63F3">
      <w:pPr>
        <w:pStyle w:val="ListParagraph"/>
        <w:numPr>
          <w:ilvl w:val="0"/>
          <w:numId w:val="42"/>
        </w:numPr>
        <w:spacing w:line="360" w:lineRule="auto"/>
        <w:rPr>
          <w:szCs w:val="24"/>
        </w:rPr>
      </w:pPr>
      <w:r w:rsidRPr="003D17AF">
        <w:rPr>
          <w:rFonts w:asciiTheme="minorHAnsi" w:hAnsiTheme="minorHAnsi" w:cstheme="minorHAnsi"/>
          <w:szCs w:val="24"/>
        </w:rPr>
        <w:t>The user</w:t>
      </w:r>
      <w:r w:rsidR="003D17AF">
        <w:rPr>
          <w:rFonts w:asciiTheme="minorHAnsi" w:hAnsiTheme="minorHAnsi" w:cstheme="minorHAnsi"/>
          <w:szCs w:val="24"/>
        </w:rPr>
        <w:t xml:space="preserve"> will fill in required details and</w:t>
      </w:r>
      <w:r w:rsidRPr="003D17AF">
        <w:rPr>
          <w:rFonts w:asciiTheme="minorHAnsi" w:hAnsiTheme="minorHAnsi" w:cstheme="minorHAnsi"/>
          <w:szCs w:val="24"/>
        </w:rPr>
        <w:t xml:space="preserve"> submit the request to ‘Operations Checker’. </w:t>
      </w:r>
    </w:p>
    <w:p w14:paraId="5F758113" w14:textId="1AD83995" w:rsidR="00E9481D" w:rsidRPr="003D17AF" w:rsidRDefault="004B63F3" w:rsidP="004B63F3">
      <w:pPr>
        <w:pStyle w:val="ListParagraph"/>
        <w:numPr>
          <w:ilvl w:val="0"/>
          <w:numId w:val="42"/>
        </w:numPr>
        <w:spacing w:line="360" w:lineRule="auto"/>
        <w:rPr>
          <w:szCs w:val="24"/>
        </w:rPr>
      </w:pPr>
      <w:r>
        <w:rPr>
          <w:rFonts w:asciiTheme="minorHAnsi" w:hAnsiTheme="minorHAnsi" w:cstheme="minorHAnsi"/>
          <w:szCs w:val="24"/>
        </w:rPr>
        <w:t>‘</w:t>
      </w:r>
      <w:r w:rsidR="00462BD1" w:rsidRPr="004B63F3">
        <w:rPr>
          <w:rFonts w:asciiTheme="minorHAnsi" w:hAnsiTheme="minorHAnsi" w:cstheme="minorHAnsi"/>
          <w:szCs w:val="24"/>
        </w:rPr>
        <w:t>Operations Checker’ reviews the request</w:t>
      </w:r>
      <w:r w:rsidR="00C179D0" w:rsidRPr="004B63F3">
        <w:rPr>
          <w:rFonts w:asciiTheme="minorHAnsi" w:hAnsiTheme="minorHAnsi" w:cstheme="minorHAnsi"/>
          <w:szCs w:val="24"/>
        </w:rPr>
        <w:t xml:space="preserve"> and takes decision based on the action selected by ‘Operations Maker’. </w:t>
      </w:r>
      <w:r w:rsidR="00BC5B32" w:rsidRPr="004B63F3">
        <w:rPr>
          <w:rFonts w:asciiTheme="minorHAnsi" w:hAnsiTheme="minorHAnsi" w:cstheme="minorHAnsi"/>
          <w:szCs w:val="24"/>
        </w:rPr>
        <w:t xml:space="preserve">In case action selected was ‘MCQ’ or ‘Internal Transfer’, </w:t>
      </w:r>
      <w:r w:rsidR="00BC5B32" w:rsidRPr="004B63F3">
        <w:rPr>
          <w:rFonts w:asciiTheme="minorHAnsi" w:hAnsiTheme="minorHAnsi" w:cstheme="minorHAnsi"/>
          <w:szCs w:val="24"/>
        </w:rPr>
        <w:lastRenderedPageBreak/>
        <w:t>the</w:t>
      </w:r>
      <w:r w:rsidR="00BB7C83" w:rsidRPr="004B63F3">
        <w:rPr>
          <w:rFonts w:asciiTheme="minorHAnsi" w:hAnsiTheme="minorHAnsi" w:cstheme="minorHAnsi"/>
          <w:szCs w:val="24"/>
        </w:rPr>
        <w:t xml:space="preserve"> user takes decision as ‘Approve’ and WI moves to Archival. In case action selected was ‘Remittance</w:t>
      </w:r>
      <w:r w:rsidR="00C900F7" w:rsidRPr="004B63F3">
        <w:rPr>
          <w:rFonts w:asciiTheme="minorHAnsi" w:hAnsiTheme="minorHAnsi" w:cstheme="minorHAnsi"/>
          <w:szCs w:val="24"/>
        </w:rPr>
        <w:t>’, the WI moves to a ‘</w:t>
      </w:r>
      <w:proofErr w:type="spellStart"/>
      <w:r w:rsidR="00C900F7" w:rsidRPr="004B63F3">
        <w:rPr>
          <w:rFonts w:asciiTheme="minorHAnsi" w:hAnsiTheme="minorHAnsi" w:cstheme="minorHAnsi"/>
          <w:szCs w:val="24"/>
        </w:rPr>
        <w:t>Sys_Auto_Remittance</w:t>
      </w:r>
      <w:proofErr w:type="spellEnd"/>
      <w:r w:rsidR="00C900F7" w:rsidRPr="004B63F3">
        <w:rPr>
          <w:rFonts w:asciiTheme="minorHAnsi" w:hAnsiTheme="minorHAnsi" w:cstheme="minorHAnsi"/>
          <w:szCs w:val="24"/>
        </w:rPr>
        <w:t xml:space="preserve">’ queue for </w:t>
      </w:r>
      <w:r w:rsidR="003D17AF">
        <w:rPr>
          <w:rFonts w:asciiTheme="minorHAnsi" w:hAnsiTheme="minorHAnsi" w:cstheme="minorHAnsi"/>
          <w:szCs w:val="24"/>
        </w:rPr>
        <w:t>creating the payment order in Finacle</w:t>
      </w:r>
      <w:r w:rsidR="006F2999">
        <w:rPr>
          <w:rFonts w:asciiTheme="minorHAnsi" w:hAnsiTheme="minorHAnsi" w:cstheme="minorHAnsi"/>
          <w:szCs w:val="24"/>
        </w:rPr>
        <w:t xml:space="preserve"> to transfer a certain amount as mentioned by the user in transaction details section. </w:t>
      </w:r>
    </w:p>
    <w:p w14:paraId="6B282548" w14:textId="68498245" w:rsidR="003D17AF" w:rsidRPr="00D74D2F" w:rsidRDefault="003D17AF" w:rsidP="004B63F3">
      <w:pPr>
        <w:pStyle w:val="ListParagraph"/>
        <w:numPr>
          <w:ilvl w:val="0"/>
          <w:numId w:val="42"/>
        </w:numPr>
        <w:spacing w:line="360" w:lineRule="auto"/>
        <w:rPr>
          <w:szCs w:val="24"/>
        </w:rPr>
      </w:pPr>
      <w:r>
        <w:rPr>
          <w:rFonts w:asciiTheme="minorHAnsi" w:hAnsiTheme="minorHAnsi" w:cstheme="minorHAnsi"/>
          <w:szCs w:val="24"/>
        </w:rPr>
        <w:t>There can be multiple payment orders in one WI</w:t>
      </w:r>
      <w:r w:rsidR="003B6DDE">
        <w:rPr>
          <w:rFonts w:asciiTheme="minorHAnsi" w:hAnsiTheme="minorHAnsi" w:cstheme="minorHAnsi"/>
          <w:szCs w:val="24"/>
        </w:rPr>
        <w:t xml:space="preserve"> based on the accounts considered for remittance by ‘Operations Maker’.</w:t>
      </w:r>
      <w:r>
        <w:rPr>
          <w:rFonts w:asciiTheme="minorHAnsi" w:hAnsiTheme="minorHAnsi" w:cstheme="minorHAnsi"/>
          <w:szCs w:val="24"/>
        </w:rPr>
        <w:t xml:space="preserve"> </w:t>
      </w:r>
      <w:r w:rsidR="003B6DDE">
        <w:rPr>
          <w:rFonts w:asciiTheme="minorHAnsi" w:hAnsiTheme="minorHAnsi" w:cstheme="minorHAnsi"/>
          <w:szCs w:val="24"/>
        </w:rPr>
        <w:t>O</w:t>
      </w:r>
      <w:r>
        <w:rPr>
          <w:rFonts w:asciiTheme="minorHAnsi" w:hAnsiTheme="minorHAnsi" w:cstheme="minorHAnsi"/>
          <w:szCs w:val="24"/>
        </w:rPr>
        <w:t xml:space="preserve">nce </w:t>
      </w:r>
      <w:r w:rsidR="00D74D2F">
        <w:rPr>
          <w:rFonts w:asciiTheme="minorHAnsi" w:hAnsiTheme="minorHAnsi" w:cstheme="minorHAnsi"/>
          <w:szCs w:val="24"/>
        </w:rPr>
        <w:t>all of them are created successfully, the WI will automatically move to ‘</w:t>
      </w:r>
      <w:proofErr w:type="spellStart"/>
      <w:r w:rsidR="00D74D2F">
        <w:rPr>
          <w:rFonts w:asciiTheme="minorHAnsi" w:hAnsiTheme="minorHAnsi" w:cstheme="minorHAnsi"/>
          <w:szCs w:val="24"/>
        </w:rPr>
        <w:t>Track_PO</w:t>
      </w:r>
      <w:proofErr w:type="spellEnd"/>
      <w:r w:rsidR="00D74D2F">
        <w:rPr>
          <w:rFonts w:asciiTheme="minorHAnsi" w:hAnsiTheme="minorHAnsi" w:cstheme="minorHAnsi"/>
          <w:szCs w:val="24"/>
        </w:rPr>
        <w:t xml:space="preserve">’ queue. </w:t>
      </w:r>
    </w:p>
    <w:p w14:paraId="144C3054" w14:textId="263913EE" w:rsidR="00D74D2F" w:rsidRPr="00FE48A1" w:rsidRDefault="00D74D2F" w:rsidP="004B63F3">
      <w:pPr>
        <w:pStyle w:val="ListParagraph"/>
        <w:numPr>
          <w:ilvl w:val="0"/>
          <w:numId w:val="42"/>
        </w:numPr>
        <w:spacing w:line="360" w:lineRule="auto"/>
        <w:rPr>
          <w:szCs w:val="24"/>
        </w:rPr>
      </w:pPr>
      <w:r>
        <w:rPr>
          <w:rFonts w:asciiTheme="minorHAnsi" w:hAnsiTheme="minorHAnsi" w:cstheme="minorHAnsi"/>
          <w:szCs w:val="24"/>
        </w:rPr>
        <w:t>At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the system will </w:t>
      </w:r>
      <w:r w:rsidR="009569BB">
        <w:rPr>
          <w:rFonts w:asciiTheme="minorHAnsi" w:hAnsiTheme="minorHAnsi" w:cstheme="minorHAnsi"/>
          <w:szCs w:val="24"/>
        </w:rPr>
        <w:t>inquire the PO status from Finacle for all the Payment Orders created for that WI</w:t>
      </w:r>
      <w:r w:rsidR="00FE48A1">
        <w:rPr>
          <w:rFonts w:asciiTheme="minorHAnsi" w:hAnsiTheme="minorHAnsi" w:cstheme="minorHAnsi"/>
          <w:szCs w:val="24"/>
        </w:rPr>
        <w:t xml:space="preserve"> and check for ‘Processed’ status. </w:t>
      </w:r>
      <w:r w:rsidR="005C311E">
        <w:rPr>
          <w:rFonts w:asciiTheme="minorHAnsi" w:hAnsiTheme="minorHAnsi" w:cstheme="minorHAnsi"/>
          <w:szCs w:val="24"/>
        </w:rPr>
        <w:t xml:space="preserve">This API will be triggered </w:t>
      </w:r>
      <w:r w:rsidR="00C773CA">
        <w:rPr>
          <w:rFonts w:asciiTheme="minorHAnsi" w:hAnsiTheme="minorHAnsi" w:cstheme="minorHAnsi"/>
          <w:szCs w:val="24"/>
        </w:rPr>
        <w:t xml:space="preserve">twice </w:t>
      </w:r>
      <w:r w:rsidR="00E919BF">
        <w:rPr>
          <w:rFonts w:asciiTheme="minorHAnsi" w:hAnsiTheme="minorHAnsi" w:cstheme="minorHAnsi"/>
          <w:szCs w:val="24"/>
        </w:rPr>
        <w:t>if in case any payment order is not processed in the first trigger</w:t>
      </w:r>
      <w:r w:rsidR="00D50D82">
        <w:rPr>
          <w:rFonts w:asciiTheme="minorHAnsi" w:hAnsiTheme="minorHAnsi" w:cstheme="minorHAnsi"/>
          <w:szCs w:val="24"/>
        </w:rPr>
        <w:t xml:space="preserve">, WI will wait for 4 </w:t>
      </w:r>
      <w:proofErr w:type="spellStart"/>
      <w:r w:rsidR="00D50D82">
        <w:rPr>
          <w:rFonts w:asciiTheme="minorHAnsi" w:hAnsiTheme="minorHAnsi" w:cstheme="minorHAnsi"/>
          <w:szCs w:val="24"/>
        </w:rPr>
        <w:t>hrs</w:t>
      </w:r>
      <w:proofErr w:type="spellEnd"/>
      <w:r w:rsidR="00D50D82">
        <w:rPr>
          <w:rFonts w:asciiTheme="minorHAnsi" w:hAnsiTheme="minorHAnsi" w:cstheme="minorHAnsi"/>
          <w:szCs w:val="24"/>
        </w:rPr>
        <w:t xml:space="preserve"> and re-trigger to track the PO status. The second trigger will be considered as the final one in this case. </w:t>
      </w:r>
    </w:p>
    <w:p w14:paraId="2C65B5B7" w14:textId="01F7ACD7" w:rsidR="00FE48A1" w:rsidRPr="00FE48A1" w:rsidRDefault="00FE48A1" w:rsidP="004B63F3">
      <w:pPr>
        <w:pStyle w:val="ListParagraph"/>
        <w:numPr>
          <w:ilvl w:val="0"/>
          <w:numId w:val="42"/>
        </w:numPr>
        <w:spacing w:line="360" w:lineRule="auto"/>
        <w:rPr>
          <w:szCs w:val="24"/>
        </w:rPr>
      </w:pPr>
      <w:r>
        <w:rPr>
          <w:rFonts w:asciiTheme="minorHAnsi" w:hAnsiTheme="minorHAnsi" w:cstheme="minorHAnsi"/>
          <w:szCs w:val="24"/>
        </w:rPr>
        <w:t xml:space="preserve">Once PO Status for all payment orders are ‘Processed’, the WI </w:t>
      </w:r>
      <w:r w:rsidR="00A95CFB">
        <w:rPr>
          <w:rFonts w:asciiTheme="minorHAnsi" w:hAnsiTheme="minorHAnsi" w:cstheme="minorHAnsi"/>
          <w:szCs w:val="24"/>
        </w:rPr>
        <w:t>will be</w:t>
      </w:r>
      <w:r w:rsidR="005B410E">
        <w:rPr>
          <w:rFonts w:asciiTheme="minorHAnsi" w:hAnsiTheme="minorHAnsi" w:cstheme="minorHAnsi"/>
          <w:szCs w:val="24"/>
        </w:rPr>
        <w:t xml:space="preserve"> treated as ‘Success’ and will </w:t>
      </w:r>
      <w:r>
        <w:rPr>
          <w:rFonts w:asciiTheme="minorHAnsi" w:hAnsiTheme="minorHAnsi" w:cstheme="minorHAnsi"/>
          <w:szCs w:val="24"/>
        </w:rPr>
        <w:t xml:space="preserve">move back to ‘Operations Checker’. </w:t>
      </w:r>
    </w:p>
    <w:p w14:paraId="37DA4FC8" w14:textId="6240EB0C" w:rsidR="00FE48A1" w:rsidRPr="00FE48A1" w:rsidRDefault="00FE48A1" w:rsidP="004B63F3">
      <w:pPr>
        <w:pStyle w:val="ListParagraph"/>
        <w:numPr>
          <w:ilvl w:val="0"/>
          <w:numId w:val="42"/>
        </w:numPr>
        <w:spacing w:line="360" w:lineRule="auto"/>
        <w:rPr>
          <w:szCs w:val="24"/>
        </w:rPr>
      </w:pPr>
      <w:r>
        <w:rPr>
          <w:rFonts w:asciiTheme="minorHAnsi" w:hAnsiTheme="minorHAnsi" w:cstheme="minorHAnsi"/>
          <w:szCs w:val="24"/>
        </w:rPr>
        <w:t>If in case, for any of the payment order for a WI, the status from Finacle is something other than ‘Processed’</w:t>
      </w:r>
      <w:r w:rsidR="00641C4F">
        <w:rPr>
          <w:rFonts w:asciiTheme="minorHAnsi" w:hAnsiTheme="minorHAnsi" w:cstheme="minorHAnsi"/>
          <w:szCs w:val="24"/>
        </w:rPr>
        <w:t xml:space="preserve"> at the second time</w:t>
      </w:r>
      <w:r>
        <w:rPr>
          <w:rFonts w:asciiTheme="minorHAnsi" w:hAnsiTheme="minorHAnsi" w:cstheme="minorHAnsi"/>
          <w:szCs w:val="24"/>
        </w:rPr>
        <w:t>, the system will treat it as a failure/</w:t>
      </w:r>
      <w:r w:rsidR="0015447F">
        <w:rPr>
          <w:rFonts w:asciiTheme="minorHAnsi" w:hAnsiTheme="minorHAnsi" w:cstheme="minorHAnsi"/>
          <w:szCs w:val="24"/>
        </w:rPr>
        <w:t>reject and</w:t>
      </w:r>
      <w:r>
        <w:rPr>
          <w:rFonts w:asciiTheme="minorHAnsi" w:hAnsiTheme="minorHAnsi" w:cstheme="minorHAnsi"/>
          <w:szCs w:val="24"/>
        </w:rPr>
        <w:t xml:space="preserve"> route the WI to Integration Error Handling. </w:t>
      </w:r>
    </w:p>
    <w:p w14:paraId="0C0FD0A0" w14:textId="76826274" w:rsidR="00FE48A1" w:rsidRPr="004B63F3" w:rsidRDefault="00FE48A1" w:rsidP="004B63F3">
      <w:pPr>
        <w:pStyle w:val="ListParagraph"/>
        <w:numPr>
          <w:ilvl w:val="0"/>
          <w:numId w:val="42"/>
        </w:numPr>
        <w:spacing w:line="360" w:lineRule="auto"/>
        <w:rPr>
          <w:szCs w:val="24"/>
        </w:rPr>
      </w:pPr>
      <w:r>
        <w:rPr>
          <w:rFonts w:asciiTheme="minorHAnsi" w:hAnsiTheme="minorHAnsi" w:cstheme="minorHAnsi"/>
          <w:szCs w:val="24"/>
        </w:rPr>
        <w:t xml:space="preserve">The WI will wait </w:t>
      </w:r>
      <w:r w:rsidR="00534114">
        <w:rPr>
          <w:rFonts w:asciiTheme="minorHAnsi" w:hAnsiTheme="minorHAnsi" w:cstheme="minorHAnsi"/>
          <w:szCs w:val="24"/>
        </w:rPr>
        <w:t xml:space="preserve">for ‘4 hrs’ </w:t>
      </w:r>
      <w:r w:rsidR="00AE0B0A">
        <w:rPr>
          <w:rFonts w:asciiTheme="minorHAnsi" w:hAnsiTheme="minorHAnsi" w:cstheme="minorHAnsi"/>
          <w:szCs w:val="24"/>
        </w:rPr>
        <w:t>at</w:t>
      </w:r>
      <w:r w:rsidR="00534114">
        <w:rPr>
          <w:rFonts w:asciiTheme="minorHAnsi" w:hAnsiTheme="minorHAnsi" w:cstheme="minorHAnsi"/>
          <w:szCs w:val="24"/>
        </w:rPr>
        <w:t xml:space="preserve"> this queue if in case no status </w:t>
      </w:r>
      <w:r w:rsidR="00934CB8">
        <w:rPr>
          <w:rFonts w:asciiTheme="minorHAnsi" w:hAnsiTheme="minorHAnsi" w:cstheme="minorHAnsi"/>
          <w:szCs w:val="24"/>
        </w:rPr>
        <w:t>is received</w:t>
      </w:r>
      <w:r w:rsidR="00AE0B0A">
        <w:rPr>
          <w:rFonts w:asciiTheme="minorHAnsi" w:hAnsiTheme="minorHAnsi" w:cstheme="minorHAnsi"/>
          <w:szCs w:val="24"/>
        </w:rPr>
        <w:t xml:space="preserve"> from </w:t>
      </w:r>
      <w:r w:rsidR="00A95CFB">
        <w:rPr>
          <w:rFonts w:asciiTheme="minorHAnsi" w:hAnsiTheme="minorHAnsi" w:cstheme="minorHAnsi"/>
          <w:szCs w:val="24"/>
        </w:rPr>
        <w:t>Finacle,</w:t>
      </w:r>
      <w:r w:rsidR="00AE0B0A">
        <w:rPr>
          <w:rFonts w:asciiTheme="minorHAnsi" w:hAnsiTheme="minorHAnsi" w:cstheme="minorHAnsi"/>
          <w:szCs w:val="24"/>
        </w:rPr>
        <w:t xml:space="preserve"> and the WI will be routed to ‘Integration Error </w:t>
      </w:r>
      <w:r w:rsidR="0015447F">
        <w:rPr>
          <w:rFonts w:asciiTheme="minorHAnsi" w:hAnsiTheme="minorHAnsi" w:cstheme="minorHAnsi"/>
          <w:szCs w:val="24"/>
        </w:rPr>
        <w:t>Handling.</w:t>
      </w:r>
      <w:r w:rsidR="00AE0B0A">
        <w:rPr>
          <w:rFonts w:asciiTheme="minorHAnsi" w:hAnsiTheme="minorHAnsi" w:cstheme="minorHAnsi"/>
          <w:szCs w:val="24"/>
        </w:rPr>
        <w:t xml:space="preserve">’ </w:t>
      </w:r>
    </w:p>
    <w:p w14:paraId="15F37D0B" w14:textId="4F1F0ADB" w:rsidR="00F77D1A" w:rsidRPr="00800AC4" w:rsidRDefault="00F77D1A" w:rsidP="00F77D1A">
      <w:pPr>
        <w:pStyle w:val="ListParagraph"/>
        <w:numPr>
          <w:ilvl w:val="0"/>
          <w:numId w:val="42"/>
        </w:numPr>
        <w:spacing w:line="360" w:lineRule="auto"/>
        <w:rPr>
          <w:szCs w:val="24"/>
        </w:rPr>
      </w:pPr>
      <w:r w:rsidRPr="00800AC4">
        <w:rPr>
          <w:rFonts w:asciiTheme="minorHAnsi" w:hAnsiTheme="minorHAnsi" w:cstheme="minorHAnsi"/>
          <w:szCs w:val="24"/>
        </w:rPr>
        <w:t>On Success, WI moves back to ‘Operations</w:t>
      </w:r>
      <w:r w:rsidR="00425BAE">
        <w:rPr>
          <w:rFonts w:asciiTheme="minorHAnsi" w:hAnsiTheme="minorHAnsi" w:cstheme="minorHAnsi"/>
          <w:szCs w:val="24"/>
        </w:rPr>
        <w:t xml:space="preserve"> Checker</w:t>
      </w:r>
      <w:r w:rsidRPr="00800AC4">
        <w:rPr>
          <w:rFonts w:asciiTheme="minorHAnsi" w:hAnsiTheme="minorHAnsi" w:cstheme="minorHAnsi"/>
          <w:szCs w:val="24"/>
        </w:rPr>
        <w:t xml:space="preserve">’ for review. Then the user takes </w:t>
      </w:r>
      <w:r w:rsidR="00486076" w:rsidRPr="00800AC4">
        <w:rPr>
          <w:rFonts w:asciiTheme="minorHAnsi" w:hAnsiTheme="minorHAnsi" w:cstheme="minorHAnsi"/>
          <w:szCs w:val="24"/>
        </w:rPr>
        <w:t>the decision</w:t>
      </w:r>
      <w:r w:rsidRPr="00800AC4">
        <w:rPr>
          <w:rFonts w:asciiTheme="minorHAnsi" w:hAnsiTheme="minorHAnsi" w:cstheme="minorHAnsi"/>
          <w:szCs w:val="24"/>
        </w:rPr>
        <w:t xml:space="preserve"> as ‘Approve’ </w:t>
      </w:r>
      <w:r w:rsidR="00486076" w:rsidRPr="00800AC4">
        <w:rPr>
          <w:rFonts w:asciiTheme="minorHAnsi" w:hAnsiTheme="minorHAnsi" w:cstheme="minorHAnsi"/>
          <w:szCs w:val="24"/>
        </w:rPr>
        <w:t xml:space="preserve">and WI moves to Archival. </w:t>
      </w:r>
    </w:p>
    <w:p w14:paraId="1362BC30" w14:textId="502A9740" w:rsidR="00CB5C7B" w:rsidRPr="00213750" w:rsidRDefault="00CB5C7B" w:rsidP="0061138E">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074B17">
        <w:rPr>
          <w:rFonts w:asciiTheme="minorHAnsi" w:hAnsiTheme="minorHAnsi" w:cstheme="minorHAnsi"/>
          <w:szCs w:val="24"/>
        </w:rPr>
        <w:t>the email to Dubai Court</w:t>
      </w:r>
      <w:r w:rsidR="00074B17">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the WI moves to Archival. Similarly, if the request was from CCMS, the WI moves to Archival without triggering any email.</w:t>
      </w:r>
      <w:r w:rsidR="006B79F5" w:rsidRPr="00800AC4">
        <w:rPr>
          <w:rFonts w:asciiTheme="minorHAnsi" w:hAnsiTheme="minorHAnsi" w:cstheme="minorHAnsi"/>
          <w:szCs w:val="24"/>
        </w:rPr>
        <w:t xml:space="preserve"> </w:t>
      </w:r>
    </w:p>
    <w:p w14:paraId="7EB65585" w14:textId="5778DF6B" w:rsidR="00F4127C" w:rsidRPr="00AD5751" w:rsidRDefault="00213750" w:rsidP="00AD5751">
      <w:pPr>
        <w:pStyle w:val="ListParagraph"/>
        <w:numPr>
          <w:ilvl w:val="0"/>
          <w:numId w:val="42"/>
        </w:numPr>
        <w:spacing w:line="360" w:lineRule="auto"/>
        <w:rPr>
          <w:szCs w:val="24"/>
        </w:rPr>
      </w:pPr>
      <w:r>
        <w:rPr>
          <w:rFonts w:asciiTheme="minorHAnsi" w:hAnsiTheme="minorHAnsi" w:cstheme="minorHAnsi"/>
          <w:szCs w:val="24"/>
        </w:rPr>
        <w:t xml:space="preserve">If in case, any account </w:t>
      </w:r>
      <w:r w:rsidR="00714620">
        <w:rPr>
          <w:rFonts w:asciiTheme="minorHAnsi" w:hAnsiTheme="minorHAnsi" w:cstheme="minorHAnsi"/>
          <w:szCs w:val="24"/>
        </w:rPr>
        <w:t>is identifi</w:t>
      </w:r>
      <w:r w:rsidR="001D570B">
        <w:rPr>
          <w:rFonts w:asciiTheme="minorHAnsi" w:hAnsiTheme="minorHAnsi" w:cstheme="minorHAnsi"/>
          <w:szCs w:val="24"/>
        </w:rPr>
        <w:t>ed</w:t>
      </w:r>
      <w:r w:rsidR="00714620">
        <w:rPr>
          <w:rFonts w:asciiTheme="minorHAnsi" w:hAnsiTheme="minorHAnsi" w:cstheme="minorHAnsi"/>
          <w:szCs w:val="24"/>
        </w:rPr>
        <w:t xml:space="preserve"> as ‘Joint Account’ </w:t>
      </w:r>
      <w:r w:rsidR="00D06C1B">
        <w:rPr>
          <w:rFonts w:asciiTheme="minorHAnsi" w:hAnsiTheme="minorHAnsi" w:cstheme="minorHAnsi"/>
          <w:szCs w:val="24"/>
        </w:rPr>
        <w:t xml:space="preserve">at the time of </w:t>
      </w:r>
      <w:r w:rsidR="00C173C3">
        <w:rPr>
          <w:rFonts w:asciiTheme="minorHAnsi" w:hAnsiTheme="minorHAnsi" w:cstheme="minorHAnsi"/>
          <w:szCs w:val="24"/>
        </w:rPr>
        <w:t>product search</w:t>
      </w:r>
      <w:r w:rsidR="00714620">
        <w:rPr>
          <w:rFonts w:asciiTheme="minorHAnsi" w:hAnsiTheme="minorHAnsi" w:cstheme="minorHAnsi"/>
          <w:szCs w:val="24"/>
        </w:rPr>
        <w:t>,</w:t>
      </w:r>
      <w:r w:rsidR="00F906E0">
        <w:rPr>
          <w:rFonts w:asciiTheme="minorHAnsi" w:hAnsiTheme="minorHAnsi" w:cstheme="minorHAnsi"/>
          <w:szCs w:val="24"/>
        </w:rPr>
        <w:t xml:space="preserve"> the ‘Operations Maker’ will fill necessary details for that account type</w:t>
      </w:r>
      <w:r w:rsidR="00714620">
        <w:rPr>
          <w:rFonts w:asciiTheme="minorHAnsi" w:hAnsiTheme="minorHAnsi" w:cstheme="minorHAnsi"/>
          <w:szCs w:val="24"/>
        </w:rPr>
        <w:t xml:space="preserve"> </w:t>
      </w:r>
      <w:r w:rsidR="00F906E0">
        <w:rPr>
          <w:rFonts w:asciiTheme="minorHAnsi" w:hAnsiTheme="minorHAnsi" w:cstheme="minorHAnsi"/>
          <w:szCs w:val="24"/>
        </w:rPr>
        <w:t xml:space="preserve">and </w:t>
      </w:r>
      <w:r w:rsidR="00714620">
        <w:rPr>
          <w:rFonts w:asciiTheme="minorHAnsi" w:hAnsiTheme="minorHAnsi" w:cstheme="minorHAnsi"/>
          <w:szCs w:val="24"/>
        </w:rPr>
        <w:t xml:space="preserve">customer </w:t>
      </w:r>
      <w:r w:rsidR="00714620">
        <w:rPr>
          <w:rFonts w:asciiTheme="minorHAnsi" w:hAnsiTheme="minorHAnsi" w:cstheme="minorHAnsi"/>
          <w:szCs w:val="24"/>
        </w:rPr>
        <w:lastRenderedPageBreak/>
        <w:t>communication</w:t>
      </w:r>
      <w:r w:rsidR="00B63AB4">
        <w:rPr>
          <w:rFonts w:asciiTheme="minorHAnsi" w:hAnsiTheme="minorHAnsi" w:cstheme="minorHAnsi"/>
          <w:szCs w:val="24"/>
        </w:rPr>
        <w:t xml:space="preserve"> as email </w:t>
      </w:r>
      <w:r w:rsidR="00F906E0">
        <w:rPr>
          <w:rFonts w:asciiTheme="minorHAnsi" w:hAnsiTheme="minorHAnsi" w:cstheme="minorHAnsi"/>
          <w:szCs w:val="24"/>
        </w:rPr>
        <w:t xml:space="preserve">will </w:t>
      </w:r>
      <w:r w:rsidR="00AD5751">
        <w:rPr>
          <w:rFonts w:asciiTheme="minorHAnsi" w:hAnsiTheme="minorHAnsi" w:cstheme="minorHAnsi"/>
          <w:szCs w:val="24"/>
        </w:rPr>
        <w:t xml:space="preserve">also </w:t>
      </w:r>
      <w:r w:rsidR="00F906E0">
        <w:rPr>
          <w:rFonts w:asciiTheme="minorHAnsi" w:hAnsiTheme="minorHAnsi" w:cstheme="minorHAnsi"/>
          <w:szCs w:val="24"/>
        </w:rPr>
        <w:t xml:space="preserve">be triggered </w:t>
      </w:r>
      <w:r w:rsidR="00B63AB4">
        <w:rPr>
          <w:rFonts w:asciiTheme="minorHAnsi" w:hAnsiTheme="minorHAnsi" w:cstheme="minorHAnsi"/>
          <w:szCs w:val="24"/>
        </w:rPr>
        <w:t xml:space="preserve">along with the user uploaded ‘Customer Letter’. </w:t>
      </w:r>
    </w:p>
    <w:p w14:paraId="163D0E47" w14:textId="77777777" w:rsidR="00AD5751" w:rsidRDefault="00AD5751" w:rsidP="00AD5751">
      <w:pPr>
        <w:pStyle w:val="ListParagraph"/>
        <w:spacing w:line="360" w:lineRule="auto"/>
        <w:rPr>
          <w:szCs w:val="24"/>
        </w:rPr>
      </w:pPr>
    </w:p>
    <w:p w14:paraId="1D2E0888" w14:textId="77777777" w:rsidR="003F57F6" w:rsidRDefault="003F57F6" w:rsidP="00AD5751">
      <w:pPr>
        <w:pStyle w:val="ListParagraph"/>
        <w:spacing w:line="360" w:lineRule="auto"/>
        <w:rPr>
          <w:szCs w:val="24"/>
        </w:rPr>
      </w:pPr>
    </w:p>
    <w:p w14:paraId="5D87E748" w14:textId="77777777" w:rsidR="003F57F6" w:rsidRDefault="003F57F6" w:rsidP="00AD5751">
      <w:pPr>
        <w:pStyle w:val="ListParagraph"/>
        <w:spacing w:line="360" w:lineRule="auto"/>
        <w:rPr>
          <w:szCs w:val="24"/>
        </w:rPr>
      </w:pPr>
    </w:p>
    <w:p w14:paraId="35BB6E87" w14:textId="77777777" w:rsidR="003F57F6" w:rsidRPr="00AD5751" w:rsidRDefault="003F57F6" w:rsidP="00AD5751">
      <w:pPr>
        <w:pStyle w:val="ListParagraph"/>
        <w:spacing w:line="360" w:lineRule="auto"/>
        <w:rPr>
          <w:szCs w:val="24"/>
        </w:rPr>
      </w:pPr>
    </w:p>
    <w:p w14:paraId="22449937" w14:textId="723DD540" w:rsidR="00C56C9A" w:rsidRPr="000E272D" w:rsidRDefault="00C56C9A" w:rsidP="007C1709">
      <w:pPr>
        <w:pStyle w:val="Heading3"/>
      </w:pPr>
      <w:bookmarkStart w:id="223" w:name="_Toc163207923"/>
      <w:r w:rsidRPr="000E272D">
        <w:t xml:space="preserve">Transfer </w:t>
      </w:r>
      <w:r w:rsidR="002174B7">
        <w:t>Flow</w:t>
      </w:r>
      <w:bookmarkEnd w:id="223"/>
    </w:p>
    <w:p w14:paraId="5AB5250B"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F47793">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47793">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725AFC85"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27967F3E"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539C29FD"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2903BF28"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6C0645">
        <w:rPr>
          <w:rFonts w:asciiTheme="minorHAnsi" w:hAnsiTheme="minorHAnsi" w:cstheme="minorHAnsi"/>
          <w:b/>
          <w:bCs/>
          <w:szCs w:val="24"/>
        </w:rPr>
        <w:t>‘RAK Bank’</w:t>
      </w:r>
      <w:r w:rsidRPr="00800AC4">
        <w:rPr>
          <w:rFonts w:asciiTheme="minorHAnsi" w:hAnsiTheme="minorHAnsi" w:cstheme="minorHAnsi"/>
          <w:szCs w:val="24"/>
        </w:rPr>
        <w:t xml:space="preserve"> or ‘</w:t>
      </w:r>
      <w:r w:rsidRPr="006C0645">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0FC918C2" w14:textId="538955F8"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r w:rsidR="003171CF">
        <w:rPr>
          <w:rFonts w:asciiTheme="minorHAnsi" w:hAnsiTheme="minorHAnsi" w:cstheme="minorHAnsi"/>
          <w:szCs w:val="24"/>
        </w:rPr>
        <w:t>. The user will select the products and click on ‘</w:t>
      </w:r>
      <w:r w:rsidR="003171CF" w:rsidRPr="003171CF">
        <w:rPr>
          <w:rFonts w:asciiTheme="minorHAnsi" w:hAnsiTheme="minorHAnsi" w:cstheme="minorHAnsi"/>
          <w:b/>
          <w:bCs/>
          <w:szCs w:val="24"/>
        </w:rPr>
        <w:t>Consider for Obligations’</w:t>
      </w:r>
      <w:r w:rsidR="003171CF">
        <w:rPr>
          <w:rFonts w:asciiTheme="minorHAnsi" w:hAnsiTheme="minorHAnsi" w:cstheme="minorHAnsi"/>
          <w:szCs w:val="24"/>
        </w:rPr>
        <w:t xml:space="preserve">. </w:t>
      </w:r>
    </w:p>
    <w:p w14:paraId="30C778EF"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F7733FA"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357DAA25" w14:textId="6A5C9F8A" w:rsidR="00C56C9A" w:rsidRPr="00800AC4" w:rsidRDefault="00C56C9A" w:rsidP="00816CB2">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79AE2D27" w14:textId="4643FCFC" w:rsidR="009E6482" w:rsidRPr="00800AC4" w:rsidRDefault="009E6482" w:rsidP="009E6482">
      <w:pPr>
        <w:pStyle w:val="ListParagraph"/>
        <w:numPr>
          <w:ilvl w:val="0"/>
          <w:numId w:val="42"/>
        </w:numPr>
        <w:spacing w:line="360" w:lineRule="auto"/>
        <w:rPr>
          <w:szCs w:val="24"/>
        </w:rPr>
      </w:pPr>
      <w:r w:rsidRPr="00800AC4">
        <w:rPr>
          <w:rFonts w:asciiTheme="minorHAnsi" w:hAnsiTheme="minorHAnsi" w:cstheme="minorHAnsi"/>
          <w:szCs w:val="24"/>
        </w:rPr>
        <w:t xml:space="preserve">On Approval, system will identify if child WI creation is required or not based on the user selection on the products for ‘Islamic’, ‘Investments’ or ‘Cards’. If yes, child WI will get created for the product selected and the WI will route to ‘IOPS Maker’, ‘Inv IOPS Maker’ or ‘Cards Maker’ respectively. </w:t>
      </w:r>
    </w:p>
    <w:p w14:paraId="6C110290" w14:textId="0A1497F0" w:rsidR="00803F7E" w:rsidRPr="007063D4" w:rsidRDefault="009E6482" w:rsidP="007063D4">
      <w:pPr>
        <w:pStyle w:val="ListParagraph"/>
        <w:numPr>
          <w:ilvl w:val="0"/>
          <w:numId w:val="42"/>
        </w:numPr>
        <w:spacing w:line="360" w:lineRule="auto"/>
        <w:rPr>
          <w:szCs w:val="24"/>
        </w:rPr>
      </w:pPr>
      <w:r w:rsidRPr="00800AC4">
        <w:rPr>
          <w:rFonts w:asciiTheme="minorHAnsi" w:hAnsiTheme="minorHAnsi" w:cstheme="minorHAnsi"/>
          <w:szCs w:val="24"/>
        </w:rPr>
        <w:t xml:space="preserve">Primary </w:t>
      </w:r>
      <w:r w:rsidR="00816CB2" w:rsidRPr="00800AC4">
        <w:rPr>
          <w:rFonts w:asciiTheme="minorHAnsi" w:hAnsiTheme="minorHAnsi" w:cstheme="minorHAnsi"/>
          <w:szCs w:val="24"/>
        </w:rPr>
        <w:t xml:space="preserve">WI moves to </w:t>
      </w:r>
      <w:r w:rsidR="002C622E" w:rsidRPr="00800AC4">
        <w:rPr>
          <w:rFonts w:asciiTheme="minorHAnsi" w:hAnsiTheme="minorHAnsi" w:cstheme="minorHAnsi"/>
          <w:szCs w:val="24"/>
        </w:rPr>
        <w:t xml:space="preserve">‘System Integration’ queue. Internal blacklists for </w:t>
      </w:r>
      <w:proofErr w:type="gramStart"/>
      <w:r w:rsidR="003171CF">
        <w:rPr>
          <w:rFonts w:asciiTheme="minorHAnsi" w:hAnsiTheme="minorHAnsi" w:cstheme="minorHAnsi"/>
          <w:szCs w:val="24"/>
        </w:rPr>
        <w:t xml:space="preserve">matched  </w:t>
      </w:r>
      <w:r w:rsidR="002C622E" w:rsidRPr="00800AC4">
        <w:rPr>
          <w:rFonts w:asciiTheme="minorHAnsi" w:hAnsiTheme="minorHAnsi" w:cstheme="minorHAnsi"/>
          <w:szCs w:val="24"/>
        </w:rPr>
        <w:t>RAK</w:t>
      </w:r>
      <w:proofErr w:type="gramEnd"/>
      <w:r w:rsidR="002C622E" w:rsidRPr="00800AC4">
        <w:rPr>
          <w:rFonts w:asciiTheme="minorHAnsi" w:hAnsiTheme="minorHAnsi" w:cstheme="minorHAnsi"/>
          <w:szCs w:val="24"/>
        </w:rPr>
        <w:t xml:space="preserve"> Bank Customers and External Blacklist for </w:t>
      </w:r>
      <w:r w:rsidR="003171CF">
        <w:rPr>
          <w:rFonts w:asciiTheme="minorHAnsi" w:hAnsiTheme="minorHAnsi" w:cstheme="minorHAnsi"/>
          <w:szCs w:val="24"/>
        </w:rPr>
        <w:t xml:space="preserve">matched </w:t>
      </w:r>
      <w:r w:rsidR="0097796F" w:rsidRPr="00800AC4">
        <w:rPr>
          <w:rFonts w:asciiTheme="minorHAnsi" w:hAnsiTheme="minorHAnsi" w:cstheme="minorHAnsi"/>
          <w:szCs w:val="24"/>
        </w:rPr>
        <w:t>Non-RAK</w:t>
      </w:r>
      <w:r w:rsidR="002C622E" w:rsidRPr="00800AC4">
        <w:rPr>
          <w:rFonts w:asciiTheme="minorHAnsi" w:hAnsiTheme="minorHAnsi" w:cstheme="minorHAnsi"/>
          <w:szCs w:val="24"/>
        </w:rPr>
        <w:t xml:space="preserve"> Bank Customers will be </w:t>
      </w:r>
      <w:r w:rsidR="002C622E" w:rsidRPr="00800AC4">
        <w:rPr>
          <w:rFonts w:asciiTheme="minorHAnsi" w:hAnsiTheme="minorHAnsi" w:cstheme="minorHAnsi"/>
          <w:szCs w:val="24"/>
        </w:rPr>
        <w:lastRenderedPageBreak/>
        <w:t xml:space="preserve">marked by triggering the request to Finacle. </w:t>
      </w:r>
      <w:r w:rsidR="0097796F" w:rsidRPr="00800AC4">
        <w:rPr>
          <w:rFonts w:asciiTheme="minorHAnsi" w:hAnsiTheme="minorHAnsi" w:cstheme="minorHAnsi"/>
          <w:szCs w:val="24"/>
        </w:rPr>
        <w:t>Once done</w:t>
      </w:r>
      <w:r w:rsidR="00D647D5" w:rsidRPr="00800AC4">
        <w:rPr>
          <w:rFonts w:asciiTheme="minorHAnsi" w:hAnsiTheme="minorHAnsi" w:cstheme="minorHAnsi"/>
          <w:szCs w:val="24"/>
        </w:rPr>
        <w:t xml:space="preserve">, the WI moves to </w:t>
      </w:r>
      <w:r w:rsidR="007063D4">
        <w:rPr>
          <w:rFonts w:asciiTheme="minorHAnsi" w:hAnsiTheme="minorHAnsi" w:cstheme="minorHAnsi"/>
          <w:szCs w:val="24"/>
        </w:rPr>
        <w:t xml:space="preserve">a </w:t>
      </w:r>
      <w:r w:rsidR="00D647D5" w:rsidRPr="00800AC4">
        <w:rPr>
          <w:rFonts w:asciiTheme="minorHAnsi" w:hAnsiTheme="minorHAnsi" w:cstheme="minorHAnsi"/>
          <w:szCs w:val="24"/>
        </w:rPr>
        <w:t>‘</w:t>
      </w:r>
      <w:r w:rsidR="007063D4">
        <w:rPr>
          <w:rFonts w:asciiTheme="minorHAnsi" w:hAnsiTheme="minorHAnsi" w:cstheme="minorHAnsi"/>
          <w:szCs w:val="24"/>
        </w:rPr>
        <w:t xml:space="preserve">Hold’ </w:t>
      </w:r>
      <w:r w:rsidR="00D647D5" w:rsidRPr="00800AC4">
        <w:rPr>
          <w:rFonts w:asciiTheme="minorHAnsi" w:hAnsiTheme="minorHAnsi" w:cstheme="minorHAnsi"/>
          <w:szCs w:val="24"/>
        </w:rPr>
        <w:t xml:space="preserve">queue. </w:t>
      </w:r>
      <w:r w:rsidR="00803F7E" w:rsidRPr="007063D4">
        <w:rPr>
          <w:rFonts w:asciiTheme="minorHAnsi" w:hAnsiTheme="minorHAnsi" w:cstheme="minorHAnsi"/>
          <w:szCs w:val="24"/>
          <w:highlight w:val="yellow"/>
        </w:rPr>
        <w:t xml:space="preserve"> </w:t>
      </w:r>
    </w:p>
    <w:p w14:paraId="639C35DD" w14:textId="7DA76197" w:rsidR="00803F7E" w:rsidRPr="007063D4" w:rsidRDefault="00803F7E" w:rsidP="00803F7E">
      <w:pPr>
        <w:pStyle w:val="ListParagraph"/>
        <w:numPr>
          <w:ilvl w:val="0"/>
          <w:numId w:val="42"/>
        </w:numPr>
        <w:spacing w:line="360" w:lineRule="auto"/>
        <w:rPr>
          <w:szCs w:val="24"/>
        </w:rPr>
      </w:pPr>
      <w:r w:rsidRPr="00800AC4">
        <w:rPr>
          <w:rFonts w:asciiTheme="minorHAnsi" w:hAnsiTheme="minorHAnsi" w:cstheme="minorHAnsi"/>
          <w:szCs w:val="24"/>
        </w:rPr>
        <w:t>Parallelly, the product makers (IOPS, Inv IOPS, Cards Makers) submit the request to checkers (IOPS, Inv IOPS, Cards Checkers). Checkers will either ‘Approve</w:t>
      </w:r>
      <w:proofErr w:type="gramStart"/>
      <w:r w:rsidRPr="00800AC4">
        <w:rPr>
          <w:rFonts w:asciiTheme="minorHAnsi" w:hAnsiTheme="minorHAnsi" w:cstheme="minorHAnsi"/>
          <w:szCs w:val="24"/>
        </w:rPr>
        <w:t>’</w:t>
      </w:r>
      <w:proofErr w:type="gramEnd"/>
      <w:r w:rsidRPr="00800AC4">
        <w:rPr>
          <w:rFonts w:asciiTheme="minorHAnsi" w:hAnsiTheme="minorHAnsi" w:cstheme="minorHAnsi"/>
          <w:szCs w:val="24"/>
        </w:rPr>
        <w:t xml:space="preserve"> or ‘Reject’ and the child gets deleted. The WI at ‘</w:t>
      </w:r>
      <w:r w:rsidR="007063D4">
        <w:rPr>
          <w:rFonts w:asciiTheme="minorHAnsi" w:hAnsiTheme="minorHAnsi" w:cstheme="minorHAnsi"/>
          <w:szCs w:val="24"/>
        </w:rPr>
        <w:t xml:space="preserve">Hold’ queue </w:t>
      </w:r>
      <w:r w:rsidRPr="00800AC4">
        <w:rPr>
          <w:rFonts w:asciiTheme="minorHAnsi" w:hAnsiTheme="minorHAnsi" w:cstheme="minorHAnsi"/>
          <w:szCs w:val="24"/>
        </w:rPr>
        <w:t xml:space="preserve">gets updated with the decision and moves to ‘Operations </w:t>
      </w:r>
      <w:r w:rsidR="007063D4">
        <w:rPr>
          <w:rFonts w:asciiTheme="minorHAnsi" w:hAnsiTheme="minorHAnsi" w:cstheme="minorHAnsi"/>
          <w:szCs w:val="24"/>
        </w:rPr>
        <w:t>Maker</w:t>
      </w:r>
      <w:r w:rsidRPr="00800AC4">
        <w:rPr>
          <w:rFonts w:asciiTheme="minorHAnsi" w:hAnsiTheme="minorHAnsi" w:cstheme="minorHAnsi"/>
          <w:szCs w:val="24"/>
        </w:rPr>
        <w:t xml:space="preserve">’ automatically. </w:t>
      </w:r>
    </w:p>
    <w:p w14:paraId="1F0C35ED" w14:textId="77777777" w:rsidR="007063D4" w:rsidRPr="007063D4" w:rsidRDefault="007063D4" w:rsidP="007063D4">
      <w:pPr>
        <w:pStyle w:val="ListParagraph"/>
        <w:numPr>
          <w:ilvl w:val="0"/>
          <w:numId w:val="42"/>
        </w:numPr>
        <w:spacing w:line="360" w:lineRule="auto"/>
        <w:rPr>
          <w:szCs w:val="24"/>
        </w:rPr>
      </w:pPr>
      <w:r w:rsidRPr="007063D4">
        <w:rPr>
          <w:rFonts w:asciiTheme="minorHAnsi" w:hAnsiTheme="minorHAnsi" w:cstheme="minorHAnsi"/>
          <w:szCs w:val="24"/>
        </w:rPr>
        <w:t xml:space="preserve">The user at ‘Operations Maker’ queue will fill in the ‘Transaction Details’ section for selected products as mentioned in the Process Data Capture sheet. Please refer to Appendix C. </w:t>
      </w:r>
    </w:p>
    <w:p w14:paraId="5CBAA281" w14:textId="333FFE01" w:rsidR="007063D4" w:rsidRPr="00B027F4" w:rsidRDefault="007063D4" w:rsidP="004F7D10">
      <w:pPr>
        <w:pStyle w:val="ListParagraph"/>
        <w:numPr>
          <w:ilvl w:val="0"/>
          <w:numId w:val="42"/>
        </w:numPr>
        <w:spacing w:line="360" w:lineRule="auto"/>
        <w:rPr>
          <w:szCs w:val="24"/>
        </w:rPr>
      </w:pPr>
      <w:r w:rsidRPr="007063D4">
        <w:rPr>
          <w:rFonts w:asciiTheme="minorHAnsi" w:hAnsiTheme="minorHAnsi" w:cstheme="minorHAnsi"/>
          <w:szCs w:val="24"/>
        </w:rPr>
        <w:t xml:space="preserve">The ‘Operations Maker’ user will perform the ‘Customer Exposure’ again </w:t>
      </w:r>
      <w:r w:rsidR="004F7D10">
        <w:rPr>
          <w:rFonts w:asciiTheme="minorHAnsi" w:hAnsiTheme="minorHAnsi" w:cstheme="minorHAnsi"/>
          <w:szCs w:val="24"/>
        </w:rPr>
        <w:t xml:space="preserve">– refreshing the products </w:t>
      </w:r>
      <w:r w:rsidRPr="007063D4">
        <w:rPr>
          <w:rFonts w:asciiTheme="minorHAnsi" w:hAnsiTheme="minorHAnsi" w:cstheme="minorHAnsi"/>
          <w:szCs w:val="24"/>
        </w:rPr>
        <w:t xml:space="preserve">and </w:t>
      </w:r>
      <w:r w:rsidR="004F7D10">
        <w:rPr>
          <w:rFonts w:asciiTheme="minorHAnsi" w:hAnsiTheme="minorHAnsi" w:cstheme="minorHAnsi"/>
          <w:szCs w:val="24"/>
        </w:rPr>
        <w:t>Excel</w:t>
      </w:r>
      <w:r w:rsidRPr="007063D4">
        <w:rPr>
          <w:rFonts w:asciiTheme="minorHAnsi" w:hAnsiTheme="minorHAnsi" w:cstheme="minorHAnsi"/>
          <w:szCs w:val="24"/>
        </w:rPr>
        <w:t xml:space="preserve"> file generation will take place for the results. Please refer Appendix D for templates. </w:t>
      </w:r>
    </w:p>
    <w:p w14:paraId="481529A5" w14:textId="2CF4BFAC" w:rsidR="00B027F4" w:rsidRPr="00B027F4" w:rsidRDefault="00B027F4" w:rsidP="004F7D10">
      <w:pPr>
        <w:pStyle w:val="ListParagraph"/>
        <w:numPr>
          <w:ilvl w:val="0"/>
          <w:numId w:val="42"/>
        </w:numPr>
        <w:spacing w:line="360" w:lineRule="auto"/>
        <w:rPr>
          <w:szCs w:val="24"/>
        </w:rPr>
      </w:pPr>
      <w:r>
        <w:rPr>
          <w:rFonts w:asciiTheme="minorHAnsi" w:hAnsiTheme="minorHAnsi" w:cstheme="minorHAnsi"/>
          <w:szCs w:val="24"/>
        </w:rPr>
        <w:t>The user will select actions as:</w:t>
      </w:r>
    </w:p>
    <w:p w14:paraId="2F9E94E4" w14:textId="5AF16E43" w:rsidR="00B027F4" w:rsidRPr="00B027F4" w:rsidRDefault="00B027F4" w:rsidP="00B027F4">
      <w:pPr>
        <w:pStyle w:val="ListParagraph"/>
        <w:numPr>
          <w:ilvl w:val="2"/>
          <w:numId w:val="42"/>
        </w:numPr>
        <w:spacing w:line="360" w:lineRule="auto"/>
        <w:rPr>
          <w:szCs w:val="24"/>
        </w:rPr>
      </w:pPr>
      <w:r>
        <w:rPr>
          <w:rFonts w:asciiTheme="minorHAnsi" w:hAnsiTheme="minorHAnsi" w:cstheme="minorHAnsi"/>
          <w:szCs w:val="24"/>
        </w:rPr>
        <w:t>MCQ</w:t>
      </w:r>
    </w:p>
    <w:p w14:paraId="12D647CC" w14:textId="5332E039" w:rsidR="00B027F4" w:rsidRPr="00B027F4" w:rsidRDefault="00B027F4" w:rsidP="00B027F4">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24893892" w14:textId="33B5405F" w:rsidR="00B027F4" w:rsidRPr="004F7D10" w:rsidRDefault="00B027F4" w:rsidP="00B027F4">
      <w:pPr>
        <w:pStyle w:val="ListParagraph"/>
        <w:numPr>
          <w:ilvl w:val="2"/>
          <w:numId w:val="42"/>
        </w:numPr>
        <w:spacing w:line="360" w:lineRule="auto"/>
        <w:rPr>
          <w:szCs w:val="24"/>
        </w:rPr>
      </w:pPr>
      <w:r>
        <w:rPr>
          <w:rFonts w:asciiTheme="minorHAnsi" w:hAnsiTheme="minorHAnsi" w:cstheme="minorHAnsi"/>
          <w:szCs w:val="24"/>
        </w:rPr>
        <w:t>Remittance</w:t>
      </w:r>
    </w:p>
    <w:p w14:paraId="5AC5C83C" w14:textId="087363BB" w:rsidR="004F7D10" w:rsidRPr="004F7D10" w:rsidRDefault="004F7D10" w:rsidP="004F7D10">
      <w:pPr>
        <w:pStyle w:val="ListParagraph"/>
        <w:numPr>
          <w:ilvl w:val="0"/>
          <w:numId w:val="42"/>
        </w:numPr>
        <w:spacing w:line="360" w:lineRule="auto"/>
        <w:rPr>
          <w:szCs w:val="24"/>
        </w:rPr>
      </w:pPr>
      <w:r>
        <w:rPr>
          <w:rFonts w:asciiTheme="minorHAnsi" w:hAnsiTheme="minorHAnsi" w:cstheme="minorHAnsi"/>
          <w:szCs w:val="24"/>
        </w:rPr>
        <w:t xml:space="preserve">The user submits the requests to ‘Operations Checker’. </w:t>
      </w:r>
    </w:p>
    <w:p w14:paraId="18F14765" w14:textId="7BF4297B" w:rsidR="00BE60DE" w:rsidRPr="008C3795" w:rsidRDefault="00C31B3D" w:rsidP="008C3795">
      <w:pPr>
        <w:pStyle w:val="ListParagraph"/>
        <w:numPr>
          <w:ilvl w:val="0"/>
          <w:numId w:val="42"/>
        </w:numPr>
        <w:spacing w:line="360" w:lineRule="auto"/>
        <w:rPr>
          <w:szCs w:val="24"/>
        </w:rPr>
      </w:pPr>
      <w:r w:rsidRPr="00800AC4">
        <w:rPr>
          <w:rFonts w:asciiTheme="minorHAnsi" w:hAnsiTheme="minorHAnsi" w:cstheme="minorHAnsi"/>
          <w:szCs w:val="24"/>
        </w:rPr>
        <w:t xml:space="preserve">‘Operations Checker’ reviews the request and takes decision based on the action selected by ‘Operations Maker’. In case action selected was ‘MCQ’ or ‘Internal Transfer’, the user takes decision as ‘Approve’ and WI moves to Archival. In case action selected was ‘Remittance’, </w:t>
      </w:r>
      <w:r w:rsidR="004152E1">
        <w:rPr>
          <w:rFonts w:asciiTheme="minorHAnsi" w:hAnsiTheme="minorHAnsi" w:cstheme="minorHAnsi"/>
          <w:szCs w:val="24"/>
        </w:rPr>
        <w:t>there will be a pop up for the user as “</w:t>
      </w:r>
      <w:r w:rsidR="004343FE">
        <w:rPr>
          <w:rFonts w:asciiTheme="minorHAnsi" w:hAnsiTheme="minorHAnsi" w:cstheme="minorHAnsi"/>
          <w:szCs w:val="24"/>
        </w:rPr>
        <w:t xml:space="preserve">You want to go for transfer?”, </w:t>
      </w:r>
      <w:r w:rsidR="006847AA">
        <w:rPr>
          <w:rFonts w:asciiTheme="minorHAnsi" w:hAnsiTheme="minorHAnsi" w:cstheme="minorHAnsi"/>
          <w:szCs w:val="24"/>
        </w:rPr>
        <w:t>the user will select either ‘Yes’ or ‘No’</w:t>
      </w:r>
      <w:r w:rsidR="00982945">
        <w:rPr>
          <w:rFonts w:asciiTheme="minorHAnsi" w:hAnsiTheme="minorHAnsi" w:cstheme="minorHAnsi"/>
          <w:szCs w:val="24"/>
        </w:rPr>
        <w:t>. On selecting ‘Yes’, the</w:t>
      </w:r>
      <w:r w:rsidRPr="00800AC4">
        <w:rPr>
          <w:rFonts w:asciiTheme="minorHAnsi" w:hAnsiTheme="minorHAnsi" w:cstheme="minorHAnsi"/>
          <w:szCs w:val="24"/>
        </w:rPr>
        <w:t xml:space="preserve"> WI moves to a ‘</w:t>
      </w:r>
      <w:proofErr w:type="spellStart"/>
      <w:r w:rsidRPr="00800AC4">
        <w:rPr>
          <w:rFonts w:asciiTheme="minorHAnsi" w:hAnsiTheme="minorHAnsi" w:cstheme="minorHAnsi"/>
          <w:szCs w:val="24"/>
        </w:rPr>
        <w:t>Sys_Auto_Remittance</w:t>
      </w:r>
      <w:proofErr w:type="spellEnd"/>
      <w:r w:rsidRPr="00800AC4">
        <w:rPr>
          <w:rFonts w:asciiTheme="minorHAnsi" w:hAnsiTheme="minorHAnsi" w:cstheme="minorHAnsi"/>
          <w:szCs w:val="24"/>
        </w:rPr>
        <w:t>’ queu</w:t>
      </w:r>
      <w:r w:rsidR="006847AA">
        <w:rPr>
          <w:rFonts w:asciiTheme="minorHAnsi" w:hAnsiTheme="minorHAnsi" w:cstheme="minorHAnsi"/>
          <w:szCs w:val="24"/>
        </w:rPr>
        <w:t>e</w:t>
      </w:r>
      <w:r w:rsidR="00BE60DE">
        <w:rPr>
          <w:rFonts w:asciiTheme="minorHAnsi" w:hAnsiTheme="minorHAnsi" w:cstheme="minorHAnsi"/>
          <w:szCs w:val="24"/>
        </w:rPr>
        <w:t xml:space="preserve">. </w:t>
      </w:r>
    </w:p>
    <w:p w14:paraId="562D794A" w14:textId="0EFA3240" w:rsidR="00BE60DE" w:rsidRPr="000D316D" w:rsidRDefault="006847AA" w:rsidP="00A95CFB">
      <w:pPr>
        <w:pStyle w:val="ListParagraph"/>
        <w:numPr>
          <w:ilvl w:val="2"/>
          <w:numId w:val="42"/>
        </w:numPr>
        <w:spacing w:line="360" w:lineRule="auto"/>
        <w:rPr>
          <w:szCs w:val="24"/>
        </w:rPr>
      </w:pPr>
      <w:r w:rsidRPr="00BE60DE">
        <w:rPr>
          <w:rFonts w:asciiTheme="minorHAnsi" w:hAnsiTheme="minorHAnsi" w:cstheme="minorHAnsi"/>
          <w:szCs w:val="24"/>
        </w:rPr>
        <w:t xml:space="preserve">If the option selected by user was ‘Yes’, </w:t>
      </w:r>
      <w:r w:rsidR="00154F01" w:rsidRPr="00BE60DE">
        <w:rPr>
          <w:rFonts w:asciiTheme="minorHAnsi" w:hAnsiTheme="minorHAnsi" w:cstheme="minorHAnsi"/>
          <w:szCs w:val="24"/>
        </w:rPr>
        <w:t xml:space="preserve">then first Auto Remittance will happen </w:t>
      </w:r>
      <w:r w:rsidR="00B027F4">
        <w:rPr>
          <w:rFonts w:asciiTheme="minorHAnsi" w:hAnsiTheme="minorHAnsi" w:cstheme="minorHAnsi"/>
          <w:szCs w:val="24"/>
        </w:rPr>
        <w:t xml:space="preserve">based on the user selected accounts </w:t>
      </w:r>
      <w:r w:rsidR="00F117E2">
        <w:rPr>
          <w:rFonts w:asciiTheme="minorHAnsi" w:hAnsiTheme="minorHAnsi" w:cstheme="minorHAnsi"/>
          <w:szCs w:val="24"/>
        </w:rPr>
        <w:t xml:space="preserve">considered for Remittance </w:t>
      </w:r>
      <w:r w:rsidR="00154F01" w:rsidRPr="00BE60DE">
        <w:rPr>
          <w:rFonts w:asciiTheme="minorHAnsi" w:hAnsiTheme="minorHAnsi" w:cstheme="minorHAnsi"/>
          <w:szCs w:val="24"/>
        </w:rPr>
        <w:t xml:space="preserve">and </w:t>
      </w:r>
      <w:r w:rsidR="000D316D">
        <w:rPr>
          <w:rFonts w:asciiTheme="minorHAnsi" w:hAnsiTheme="minorHAnsi" w:cstheme="minorHAnsi"/>
          <w:szCs w:val="24"/>
        </w:rPr>
        <w:t xml:space="preserve">then </w:t>
      </w:r>
      <w:r w:rsidR="00D0391D" w:rsidRPr="00BE60DE">
        <w:rPr>
          <w:rFonts w:asciiTheme="minorHAnsi" w:hAnsiTheme="minorHAnsi" w:cstheme="minorHAnsi"/>
          <w:szCs w:val="24"/>
        </w:rPr>
        <w:t>Hold will be placed (if required)</w:t>
      </w:r>
      <w:r w:rsidR="00C31B3D" w:rsidRPr="00BE60DE">
        <w:rPr>
          <w:rFonts w:asciiTheme="minorHAnsi" w:hAnsiTheme="minorHAnsi" w:cstheme="minorHAnsi"/>
          <w:szCs w:val="24"/>
        </w:rPr>
        <w:t>.</w:t>
      </w:r>
      <w:r w:rsidR="00D0391D" w:rsidRPr="00BE60DE">
        <w:rPr>
          <w:rFonts w:asciiTheme="minorHAnsi" w:hAnsiTheme="minorHAnsi" w:cstheme="minorHAnsi"/>
          <w:szCs w:val="24"/>
        </w:rPr>
        <w:t xml:space="preserve"> </w:t>
      </w:r>
      <w:r w:rsidR="000D316D">
        <w:rPr>
          <w:rFonts w:asciiTheme="minorHAnsi" w:hAnsiTheme="minorHAnsi" w:cstheme="minorHAnsi"/>
          <w:szCs w:val="24"/>
        </w:rPr>
        <w:t xml:space="preserve"> </w:t>
      </w:r>
    </w:p>
    <w:p w14:paraId="691274C0" w14:textId="1E2E4B52" w:rsidR="00BE60DE" w:rsidRPr="00647936" w:rsidRDefault="00D0391D" w:rsidP="00BE60DE">
      <w:pPr>
        <w:pStyle w:val="ListParagraph"/>
        <w:numPr>
          <w:ilvl w:val="2"/>
          <w:numId w:val="42"/>
        </w:numPr>
        <w:spacing w:line="360" w:lineRule="auto"/>
        <w:rPr>
          <w:szCs w:val="24"/>
        </w:rPr>
      </w:pPr>
      <w:r w:rsidRPr="00BE60DE">
        <w:rPr>
          <w:rFonts w:asciiTheme="minorHAnsi" w:hAnsiTheme="minorHAnsi" w:cstheme="minorHAnsi"/>
          <w:szCs w:val="24"/>
        </w:rPr>
        <w:t xml:space="preserve">If the </w:t>
      </w:r>
      <w:r w:rsidR="00BE60DE" w:rsidRPr="00BE60DE">
        <w:rPr>
          <w:rFonts w:asciiTheme="minorHAnsi" w:hAnsiTheme="minorHAnsi" w:cstheme="minorHAnsi"/>
          <w:szCs w:val="24"/>
        </w:rPr>
        <w:t xml:space="preserve">option </w:t>
      </w:r>
      <w:r w:rsidR="00BE60DE">
        <w:rPr>
          <w:rFonts w:asciiTheme="minorHAnsi" w:hAnsiTheme="minorHAnsi" w:cstheme="minorHAnsi"/>
          <w:szCs w:val="24"/>
        </w:rPr>
        <w:t>selected by user was ‘No’, then directly Hold will be placed on the amount entered by the user</w:t>
      </w:r>
      <w:r w:rsidR="00F117E2">
        <w:rPr>
          <w:rFonts w:asciiTheme="minorHAnsi" w:hAnsiTheme="minorHAnsi" w:cstheme="minorHAnsi"/>
          <w:szCs w:val="24"/>
        </w:rPr>
        <w:t xml:space="preserve"> in the court order amount</w:t>
      </w:r>
      <w:r w:rsidR="00BE60DE">
        <w:rPr>
          <w:rFonts w:asciiTheme="minorHAnsi" w:hAnsiTheme="minorHAnsi" w:cstheme="minorHAnsi"/>
          <w:szCs w:val="24"/>
        </w:rPr>
        <w:t xml:space="preserve">. </w:t>
      </w:r>
    </w:p>
    <w:p w14:paraId="35BD2CC7" w14:textId="45283850" w:rsidR="00647936" w:rsidRPr="00BF63C5" w:rsidRDefault="005F17D6" w:rsidP="00647936">
      <w:pPr>
        <w:pStyle w:val="ListParagraph"/>
        <w:numPr>
          <w:ilvl w:val="0"/>
          <w:numId w:val="42"/>
        </w:numPr>
        <w:spacing w:line="360" w:lineRule="auto"/>
        <w:rPr>
          <w:szCs w:val="24"/>
        </w:rPr>
      </w:pPr>
      <w:r>
        <w:rPr>
          <w:rFonts w:asciiTheme="minorHAnsi" w:hAnsiTheme="minorHAnsi" w:cstheme="minorHAnsi"/>
          <w:szCs w:val="24"/>
        </w:rPr>
        <w:lastRenderedPageBreak/>
        <w:t xml:space="preserve">For remittance, the amount eligible for payment order will be considered </w:t>
      </w:r>
      <w:r w:rsidR="00BF63C5">
        <w:rPr>
          <w:rFonts w:asciiTheme="minorHAnsi" w:hAnsiTheme="minorHAnsi" w:cstheme="minorHAnsi"/>
          <w:szCs w:val="24"/>
        </w:rPr>
        <w:t xml:space="preserve">to create remittance and the remaining amount will be put on Hold once the payment orders are processed successfully. </w:t>
      </w:r>
      <w:r w:rsidR="0006379E">
        <w:rPr>
          <w:rFonts w:asciiTheme="minorHAnsi" w:hAnsiTheme="minorHAnsi" w:cstheme="minorHAnsi"/>
          <w:szCs w:val="24"/>
        </w:rPr>
        <w:t>(</w:t>
      </w:r>
      <w:r w:rsidR="0006379E" w:rsidRPr="0006379E">
        <w:rPr>
          <w:rFonts w:asciiTheme="minorHAnsi" w:hAnsiTheme="minorHAnsi" w:cstheme="minorHAnsi"/>
          <w:i/>
          <w:iCs/>
          <w:szCs w:val="24"/>
        </w:rPr>
        <w:t>Refer section 5.14 – Remittance Scenarios for detailing)</w:t>
      </w:r>
    </w:p>
    <w:p w14:paraId="59D7F439" w14:textId="01A55912" w:rsidR="00BF63C5" w:rsidRPr="00BE60DE" w:rsidRDefault="007E011F" w:rsidP="00647936">
      <w:pPr>
        <w:pStyle w:val="ListParagraph"/>
        <w:numPr>
          <w:ilvl w:val="0"/>
          <w:numId w:val="42"/>
        </w:numPr>
        <w:spacing w:line="360" w:lineRule="auto"/>
        <w:rPr>
          <w:szCs w:val="24"/>
        </w:rPr>
      </w:pPr>
      <w:r>
        <w:rPr>
          <w:rFonts w:asciiTheme="minorHAnsi" w:hAnsiTheme="minorHAnsi" w:cstheme="minorHAnsi"/>
          <w:szCs w:val="24"/>
        </w:rPr>
        <w:t>On successful creation of all payment orders in a WI, the WI will move to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to check the status of Payment Order. Once processed, another hold API will get triggered to </w:t>
      </w:r>
      <w:r w:rsidR="001155FF">
        <w:rPr>
          <w:rFonts w:asciiTheme="minorHAnsi" w:hAnsiTheme="minorHAnsi" w:cstheme="minorHAnsi"/>
          <w:szCs w:val="24"/>
        </w:rPr>
        <w:t xml:space="preserve">place a hold on all accounts from which payment order was created. </w:t>
      </w:r>
      <w:r w:rsidR="00A12A6E">
        <w:rPr>
          <w:rFonts w:asciiTheme="minorHAnsi" w:hAnsiTheme="minorHAnsi" w:cstheme="minorHAnsi"/>
          <w:szCs w:val="24"/>
        </w:rPr>
        <w:t xml:space="preserve">Once this is done it will be treated as ‘Success’. </w:t>
      </w:r>
    </w:p>
    <w:p w14:paraId="0DB8B9D9" w14:textId="793DF348" w:rsidR="008632E5" w:rsidRPr="00800AC4" w:rsidRDefault="008632E5" w:rsidP="008632E5">
      <w:pPr>
        <w:pStyle w:val="ListParagraph"/>
        <w:numPr>
          <w:ilvl w:val="0"/>
          <w:numId w:val="42"/>
        </w:numPr>
        <w:spacing w:line="360" w:lineRule="auto"/>
        <w:rPr>
          <w:szCs w:val="24"/>
        </w:rPr>
      </w:pPr>
      <w:r w:rsidRPr="00800AC4">
        <w:rPr>
          <w:rFonts w:asciiTheme="minorHAnsi" w:hAnsiTheme="minorHAnsi" w:cstheme="minorHAnsi"/>
          <w:szCs w:val="24"/>
        </w:rPr>
        <w:t xml:space="preserve">On Success, WI moves back to ‘Operations </w:t>
      </w:r>
      <w:r w:rsidR="002A17F8">
        <w:rPr>
          <w:rFonts w:asciiTheme="minorHAnsi" w:hAnsiTheme="minorHAnsi" w:cstheme="minorHAnsi"/>
          <w:szCs w:val="24"/>
        </w:rPr>
        <w:t>Checker</w:t>
      </w:r>
      <w:r w:rsidRPr="00800AC4">
        <w:rPr>
          <w:rFonts w:asciiTheme="minorHAnsi" w:hAnsiTheme="minorHAnsi" w:cstheme="minorHAnsi"/>
          <w:szCs w:val="24"/>
        </w:rPr>
        <w:t xml:space="preserve">’ for review. Then the user takes the decision as ‘Approve’ and WI moves to Archival. </w:t>
      </w:r>
    </w:p>
    <w:p w14:paraId="58429771" w14:textId="674635EB" w:rsidR="008632E5" w:rsidRPr="004A41BF" w:rsidRDefault="008632E5" w:rsidP="008632E5">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736AEE">
        <w:rPr>
          <w:rFonts w:asciiTheme="minorHAnsi" w:hAnsiTheme="minorHAnsi" w:cstheme="minorHAnsi"/>
          <w:szCs w:val="24"/>
        </w:rPr>
        <w:t>email to Dubai Court</w:t>
      </w:r>
      <w:r w:rsidR="00736AEE">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xml:space="preserve">, the WI moves to Archival. Similarly, if the request was from CCMS, the WI moves to Archival without triggering any email. </w:t>
      </w:r>
    </w:p>
    <w:p w14:paraId="70177536" w14:textId="6D23EA95" w:rsidR="00F4127C" w:rsidRPr="004F3B50" w:rsidRDefault="004A41BF" w:rsidP="00C330E0">
      <w:pPr>
        <w:pStyle w:val="ListParagraph"/>
        <w:numPr>
          <w:ilvl w:val="0"/>
          <w:numId w:val="42"/>
        </w:numPr>
        <w:spacing w:line="360" w:lineRule="auto"/>
        <w:rPr>
          <w:szCs w:val="24"/>
        </w:rPr>
      </w:pPr>
      <w:r>
        <w:rPr>
          <w:rFonts w:asciiTheme="minorHAnsi" w:hAnsiTheme="minorHAnsi" w:cstheme="minorHAnsi"/>
          <w:szCs w:val="24"/>
        </w:rPr>
        <w:t>In both Dubai Court and CCMS cases, there will be customer communication for this request type. Customer Letter will be generated and sent along with the Email. (</w:t>
      </w:r>
      <w:r w:rsidRPr="00201394">
        <w:rPr>
          <w:rFonts w:asciiTheme="minorHAnsi" w:hAnsiTheme="minorHAnsi" w:cstheme="minorHAnsi"/>
          <w:i/>
          <w:iCs/>
          <w:szCs w:val="24"/>
        </w:rPr>
        <w:t>Refer Appendix E</w:t>
      </w:r>
      <w:r w:rsidR="006645B7" w:rsidRPr="00201394">
        <w:rPr>
          <w:rFonts w:asciiTheme="minorHAnsi" w:hAnsiTheme="minorHAnsi" w:cstheme="minorHAnsi"/>
          <w:i/>
          <w:iCs/>
          <w:szCs w:val="24"/>
        </w:rPr>
        <w:t xml:space="preserve"> for Customer Letter Template).</w:t>
      </w:r>
      <w:r w:rsidR="006645B7">
        <w:rPr>
          <w:rFonts w:asciiTheme="minorHAnsi" w:hAnsiTheme="minorHAnsi" w:cstheme="minorHAnsi"/>
          <w:szCs w:val="24"/>
        </w:rPr>
        <w:t xml:space="preserve"> </w:t>
      </w:r>
      <w:r w:rsidR="006E0ECB" w:rsidRPr="006645B7">
        <w:rPr>
          <w:rFonts w:asciiTheme="minorHAnsi" w:hAnsiTheme="minorHAnsi" w:cstheme="minorHAnsi"/>
          <w:szCs w:val="24"/>
        </w:rPr>
        <w:t xml:space="preserve"> </w:t>
      </w:r>
    </w:p>
    <w:p w14:paraId="1C30FAE0" w14:textId="77777777" w:rsidR="004F3B50" w:rsidRDefault="004F3B50" w:rsidP="004F3B50">
      <w:pPr>
        <w:pStyle w:val="ListParagraph"/>
        <w:spacing w:line="360" w:lineRule="auto"/>
        <w:rPr>
          <w:rFonts w:asciiTheme="minorHAnsi" w:hAnsiTheme="minorHAnsi" w:cstheme="minorHAnsi"/>
          <w:szCs w:val="24"/>
        </w:rPr>
      </w:pPr>
    </w:p>
    <w:p w14:paraId="2DE32F49" w14:textId="77777777" w:rsidR="004F3B50" w:rsidRPr="00C330E0" w:rsidRDefault="004F3B50" w:rsidP="004F3B50">
      <w:pPr>
        <w:pStyle w:val="ListParagraph"/>
        <w:spacing w:line="360" w:lineRule="auto"/>
        <w:rPr>
          <w:szCs w:val="24"/>
        </w:rPr>
      </w:pPr>
    </w:p>
    <w:p w14:paraId="7FF18CF6" w14:textId="55DD7086" w:rsidR="00133C17" w:rsidRPr="00C4643E" w:rsidRDefault="00133C17" w:rsidP="007C1709">
      <w:pPr>
        <w:pStyle w:val="Heading3"/>
      </w:pPr>
      <w:bookmarkStart w:id="224" w:name="_Toc163207924"/>
      <w:r w:rsidRPr="00C4643E">
        <w:t xml:space="preserve">Salary Transfer </w:t>
      </w:r>
      <w:r w:rsidR="002174B7">
        <w:t>Flow</w:t>
      </w:r>
      <w:bookmarkEnd w:id="224"/>
    </w:p>
    <w:p w14:paraId="0FEAF0AD"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D6309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B7F7A">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431FDBCA"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7A5C9058" w14:textId="77777777" w:rsidR="00753038"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In both cases, ‘Initiation Maker’ user performs the data entry referring to the request received.</w:t>
      </w:r>
    </w:p>
    <w:p w14:paraId="7B9EAE4F" w14:textId="5B06A0C6"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The user fills in</w:t>
      </w:r>
      <w:r w:rsidR="003F0031" w:rsidRPr="00800AC4">
        <w:rPr>
          <w:rFonts w:asciiTheme="minorHAnsi" w:hAnsiTheme="minorHAnsi" w:cstheme="minorHAnsi"/>
          <w:szCs w:val="24"/>
        </w:rPr>
        <w:t xml:space="preserve"> other</w:t>
      </w:r>
      <w:r w:rsidRPr="00800AC4">
        <w:rPr>
          <w:rFonts w:asciiTheme="minorHAnsi" w:hAnsiTheme="minorHAnsi" w:cstheme="minorHAnsi"/>
          <w:szCs w:val="24"/>
        </w:rPr>
        <w:t xml:space="preserve"> fields as mentioned in the ‘Process Data Capture’. Refer Appendix B. </w:t>
      </w:r>
    </w:p>
    <w:p w14:paraId="1192143F"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14:paraId="2C1F7EFE" w14:textId="3C696811" w:rsidR="00133C17" w:rsidRPr="00A11596"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lastRenderedPageBreak/>
        <w:t>The user performs ‘Customer Exposure’ to retrieve the account summary on selected CIFs.</w:t>
      </w:r>
    </w:p>
    <w:p w14:paraId="4D02DD56" w14:textId="6AB8C188" w:rsidR="00A11596" w:rsidRPr="00A11596" w:rsidRDefault="00A11596" w:rsidP="00A11596">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Pr>
          <w:rFonts w:asciiTheme="minorHAnsi" w:hAnsiTheme="minorHAnsi" w:cstheme="minorHAnsi"/>
          <w:szCs w:val="24"/>
        </w:rPr>
        <w:t xml:space="preserve">‘Initiation Maker’ </w:t>
      </w:r>
      <w:r w:rsidRPr="00800AC4">
        <w:rPr>
          <w:rFonts w:asciiTheme="minorHAnsi" w:hAnsiTheme="minorHAnsi" w:cstheme="minorHAnsi"/>
          <w:szCs w:val="24"/>
        </w:rPr>
        <w:t xml:space="preserve">user for this request type will fill the </w:t>
      </w:r>
      <w:r>
        <w:rPr>
          <w:rFonts w:asciiTheme="minorHAnsi" w:hAnsiTheme="minorHAnsi" w:cstheme="minorHAnsi"/>
          <w:szCs w:val="24"/>
        </w:rPr>
        <w:t xml:space="preserve">entire </w:t>
      </w:r>
      <w:r w:rsidRPr="00800AC4">
        <w:rPr>
          <w:rFonts w:asciiTheme="minorHAnsi" w:hAnsiTheme="minorHAnsi" w:cstheme="minorHAnsi"/>
          <w:szCs w:val="24"/>
        </w:rPr>
        <w:t xml:space="preserve">‘Transaction Detail’ section. </w:t>
      </w:r>
    </w:p>
    <w:p w14:paraId="176E43EE" w14:textId="712A164C" w:rsidR="00A11596" w:rsidRPr="002603FF" w:rsidRDefault="00A11596" w:rsidP="00A11596">
      <w:pPr>
        <w:pStyle w:val="ListParagraph"/>
        <w:numPr>
          <w:ilvl w:val="0"/>
          <w:numId w:val="42"/>
        </w:numPr>
        <w:spacing w:line="360" w:lineRule="auto"/>
        <w:rPr>
          <w:szCs w:val="24"/>
        </w:rPr>
      </w:pPr>
      <w:r>
        <w:rPr>
          <w:rFonts w:asciiTheme="minorHAnsi" w:hAnsiTheme="minorHAnsi" w:cstheme="minorHAnsi"/>
          <w:szCs w:val="24"/>
        </w:rPr>
        <w:t>The user will select action</w:t>
      </w:r>
      <w:r w:rsidR="002603FF">
        <w:rPr>
          <w:rFonts w:asciiTheme="minorHAnsi" w:hAnsiTheme="minorHAnsi" w:cstheme="minorHAnsi"/>
          <w:szCs w:val="24"/>
        </w:rPr>
        <w:t xml:space="preserve"> among the following:</w:t>
      </w:r>
    </w:p>
    <w:p w14:paraId="64F27DB0" w14:textId="1005F2F7"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MCQ</w:t>
      </w:r>
    </w:p>
    <w:p w14:paraId="65D0E6D6" w14:textId="04A6D300"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Hold</w:t>
      </w:r>
    </w:p>
    <w:p w14:paraId="0E224DB9" w14:textId="2D2C8052"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7C711CA1" w14:textId="2587AD29"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 xml:space="preserve">Remittance </w:t>
      </w:r>
    </w:p>
    <w:p w14:paraId="77791F2C" w14:textId="579C0356" w:rsidR="002603FF" w:rsidRPr="002603FF" w:rsidRDefault="002603FF" w:rsidP="002603FF">
      <w:pPr>
        <w:pStyle w:val="ListParagraph"/>
        <w:numPr>
          <w:ilvl w:val="0"/>
          <w:numId w:val="42"/>
        </w:numPr>
        <w:spacing w:line="360" w:lineRule="auto"/>
        <w:rPr>
          <w:rFonts w:asciiTheme="minorHAnsi" w:hAnsiTheme="minorHAnsi" w:cstheme="minorHAnsi"/>
          <w:szCs w:val="24"/>
        </w:rPr>
      </w:pPr>
      <w:r w:rsidRPr="002603FF">
        <w:rPr>
          <w:rFonts w:asciiTheme="minorHAnsi" w:hAnsiTheme="minorHAnsi" w:cstheme="minorHAnsi"/>
          <w:szCs w:val="24"/>
        </w:rPr>
        <w:t>The user</w:t>
      </w:r>
      <w:r>
        <w:rPr>
          <w:rFonts w:asciiTheme="minorHAnsi" w:hAnsiTheme="minorHAnsi" w:cstheme="minorHAnsi"/>
          <w:szCs w:val="24"/>
        </w:rPr>
        <w:t xml:space="preserve"> will perform the data entry based on the action selected. </w:t>
      </w:r>
    </w:p>
    <w:p w14:paraId="4F57A266"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FFE11DF"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704EB33" w14:textId="11D35758" w:rsidR="00133C17" w:rsidRPr="00800AC4" w:rsidRDefault="00133C17" w:rsidP="003F0031">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0A89C041" w14:textId="46F0B921" w:rsidR="00E50322" w:rsidRPr="00800AC4" w:rsidRDefault="003F0031" w:rsidP="00E50322">
      <w:pPr>
        <w:pStyle w:val="ListParagraph"/>
        <w:numPr>
          <w:ilvl w:val="0"/>
          <w:numId w:val="42"/>
        </w:numPr>
        <w:spacing w:line="360" w:lineRule="auto"/>
        <w:rPr>
          <w:szCs w:val="24"/>
        </w:rPr>
      </w:pPr>
      <w:r w:rsidRPr="00800AC4">
        <w:rPr>
          <w:rFonts w:asciiTheme="minorHAnsi" w:hAnsiTheme="minorHAnsi" w:cstheme="minorHAnsi"/>
          <w:szCs w:val="24"/>
        </w:rPr>
        <w:t>On Approval, the WI moves t</w:t>
      </w:r>
      <w:r w:rsidR="00B80E0F" w:rsidRPr="00800AC4">
        <w:rPr>
          <w:rFonts w:asciiTheme="minorHAnsi" w:hAnsiTheme="minorHAnsi" w:cstheme="minorHAnsi"/>
          <w:szCs w:val="24"/>
        </w:rPr>
        <w:t>o ‘System Integration’</w:t>
      </w:r>
      <w:r w:rsidR="00E50322" w:rsidRPr="00800AC4">
        <w:rPr>
          <w:rFonts w:asciiTheme="minorHAnsi" w:hAnsiTheme="minorHAnsi" w:cstheme="minorHAnsi"/>
          <w:szCs w:val="24"/>
        </w:rPr>
        <w:t xml:space="preserve">. Internal blacklists for </w:t>
      </w:r>
      <w:r w:rsidR="00F41F6D">
        <w:rPr>
          <w:rFonts w:asciiTheme="minorHAnsi" w:hAnsiTheme="minorHAnsi" w:cstheme="minorHAnsi"/>
          <w:szCs w:val="24"/>
        </w:rPr>
        <w:t xml:space="preserve">matched </w:t>
      </w:r>
      <w:r w:rsidR="00E50322" w:rsidRPr="00800AC4">
        <w:rPr>
          <w:rFonts w:asciiTheme="minorHAnsi" w:hAnsiTheme="minorHAnsi" w:cstheme="minorHAnsi"/>
          <w:szCs w:val="24"/>
        </w:rPr>
        <w:t xml:space="preserve">RAK Bank Customers and External Blacklist for </w:t>
      </w:r>
      <w:r w:rsidR="00F41F6D">
        <w:rPr>
          <w:rFonts w:asciiTheme="minorHAnsi" w:hAnsiTheme="minorHAnsi" w:cstheme="minorHAnsi"/>
          <w:szCs w:val="24"/>
        </w:rPr>
        <w:t xml:space="preserve">matched </w:t>
      </w:r>
      <w:r w:rsidR="00E50322" w:rsidRPr="00800AC4">
        <w:rPr>
          <w:rFonts w:asciiTheme="minorHAnsi" w:hAnsiTheme="minorHAnsi" w:cstheme="minorHAnsi"/>
          <w:szCs w:val="24"/>
        </w:rPr>
        <w:t xml:space="preserve">Non-RAK Bank Customers will be marked by triggering the request to Finacle. </w:t>
      </w:r>
    </w:p>
    <w:p w14:paraId="5B265606" w14:textId="44D00325" w:rsidR="00E50322" w:rsidRPr="00800AC4" w:rsidRDefault="00EA1F32" w:rsidP="00E50322">
      <w:pPr>
        <w:pStyle w:val="ListParagraph"/>
        <w:numPr>
          <w:ilvl w:val="0"/>
          <w:numId w:val="42"/>
        </w:numPr>
        <w:spacing w:line="360" w:lineRule="auto"/>
        <w:rPr>
          <w:szCs w:val="24"/>
        </w:rPr>
      </w:pPr>
      <w:r w:rsidRPr="00800AC4">
        <w:rPr>
          <w:rFonts w:asciiTheme="minorHAnsi" w:hAnsiTheme="minorHAnsi" w:cstheme="minorHAnsi"/>
          <w:szCs w:val="24"/>
        </w:rPr>
        <w:t>Once done, the system</w:t>
      </w:r>
      <w:r w:rsidR="00E50322" w:rsidRPr="00800AC4">
        <w:rPr>
          <w:rFonts w:asciiTheme="minorHAnsi" w:hAnsiTheme="minorHAnsi" w:cstheme="minorHAnsi"/>
          <w:szCs w:val="24"/>
        </w:rPr>
        <w:t xml:space="preserve"> will identify if Child WI creation is required based on the</w:t>
      </w:r>
      <w:r w:rsidR="005C163E" w:rsidRPr="00800AC4">
        <w:rPr>
          <w:rFonts w:asciiTheme="minorHAnsi" w:hAnsiTheme="minorHAnsi" w:cstheme="minorHAnsi"/>
          <w:szCs w:val="24"/>
        </w:rPr>
        <w:t xml:space="preserve"> ‘</w:t>
      </w:r>
      <w:r w:rsidR="005C163E" w:rsidRPr="0090674C">
        <w:rPr>
          <w:rFonts w:asciiTheme="minorHAnsi" w:hAnsiTheme="minorHAnsi" w:cstheme="minorHAnsi"/>
          <w:b/>
          <w:bCs/>
          <w:szCs w:val="24"/>
        </w:rPr>
        <w:t>Salary Credited</w:t>
      </w:r>
      <w:r w:rsidR="005C163E" w:rsidRPr="00800AC4">
        <w:rPr>
          <w:rFonts w:asciiTheme="minorHAnsi" w:hAnsiTheme="minorHAnsi" w:cstheme="minorHAnsi"/>
          <w:szCs w:val="24"/>
        </w:rPr>
        <w:t>’ field filled by the ‘Initiation Maker’ user. If ‘Yes’, child WI for ‘Financial</w:t>
      </w:r>
      <w:r w:rsidRPr="00800AC4">
        <w:rPr>
          <w:rFonts w:asciiTheme="minorHAnsi" w:hAnsiTheme="minorHAnsi" w:cstheme="minorHAnsi"/>
          <w:szCs w:val="24"/>
        </w:rPr>
        <w:t xml:space="preserve"> Maker’ will be created and the </w:t>
      </w:r>
      <w:r w:rsidR="0090674C">
        <w:rPr>
          <w:rFonts w:asciiTheme="minorHAnsi" w:hAnsiTheme="minorHAnsi" w:cstheme="minorHAnsi"/>
          <w:szCs w:val="24"/>
        </w:rPr>
        <w:t xml:space="preserve">child </w:t>
      </w:r>
      <w:r w:rsidRPr="00800AC4">
        <w:rPr>
          <w:rFonts w:asciiTheme="minorHAnsi" w:hAnsiTheme="minorHAnsi" w:cstheme="minorHAnsi"/>
          <w:szCs w:val="24"/>
        </w:rPr>
        <w:t xml:space="preserve">WI will route to ‘Financial Maker’ queue. </w:t>
      </w:r>
    </w:p>
    <w:p w14:paraId="2E93F39F" w14:textId="1922778E" w:rsidR="00E50322" w:rsidRPr="00800AC4" w:rsidRDefault="00EA1F32" w:rsidP="00E50322">
      <w:pPr>
        <w:pStyle w:val="ListParagraph"/>
        <w:numPr>
          <w:ilvl w:val="0"/>
          <w:numId w:val="42"/>
        </w:numPr>
        <w:spacing w:line="360" w:lineRule="auto"/>
        <w:rPr>
          <w:szCs w:val="24"/>
        </w:rPr>
      </w:pPr>
      <w:r w:rsidRPr="00800AC4">
        <w:rPr>
          <w:rFonts w:asciiTheme="minorHAnsi" w:hAnsiTheme="minorHAnsi" w:cstheme="minorHAnsi"/>
          <w:szCs w:val="24"/>
        </w:rPr>
        <w:t>Primary</w:t>
      </w:r>
      <w:r w:rsidR="0090674C">
        <w:rPr>
          <w:rFonts w:asciiTheme="minorHAnsi" w:hAnsiTheme="minorHAnsi" w:cstheme="minorHAnsi"/>
          <w:szCs w:val="24"/>
        </w:rPr>
        <w:t>/Parent</w:t>
      </w:r>
      <w:r w:rsidRPr="00800AC4">
        <w:rPr>
          <w:rFonts w:asciiTheme="minorHAnsi" w:hAnsiTheme="minorHAnsi" w:cstheme="minorHAnsi"/>
          <w:szCs w:val="24"/>
        </w:rPr>
        <w:t xml:space="preserve"> </w:t>
      </w:r>
      <w:r w:rsidR="00E50322" w:rsidRPr="00800AC4">
        <w:rPr>
          <w:rFonts w:asciiTheme="minorHAnsi" w:hAnsiTheme="minorHAnsi" w:cstheme="minorHAnsi"/>
          <w:szCs w:val="24"/>
        </w:rPr>
        <w:t>WI moves to ‘</w:t>
      </w:r>
      <w:r w:rsidR="00E73048">
        <w:rPr>
          <w:rFonts w:asciiTheme="minorHAnsi" w:hAnsiTheme="minorHAnsi" w:cstheme="minorHAnsi"/>
          <w:szCs w:val="24"/>
        </w:rPr>
        <w:t xml:space="preserve">Hold’ </w:t>
      </w:r>
      <w:r w:rsidR="00E50322" w:rsidRPr="00800AC4">
        <w:rPr>
          <w:rFonts w:asciiTheme="minorHAnsi" w:hAnsiTheme="minorHAnsi" w:cstheme="minorHAnsi"/>
          <w:szCs w:val="24"/>
        </w:rPr>
        <w:t>queue</w:t>
      </w:r>
      <w:r w:rsidR="000554D2" w:rsidRPr="00800AC4">
        <w:rPr>
          <w:rFonts w:asciiTheme="minorHAnsi" w:hAnsiTheme="minorHAnsi" w:cstheme="minorHAnsi"/>
          <w:szCs w:val="24"/>
        </w:rPr>
        <w:t xml:space="preserve"> </w:t>
      </w:r>
      <w:r w:rsidR="00E73048">
        <w:rPr>
          <w:rFonts w:asciiTheme="minorHAnsi" w:hAnsiTheme="minorHAnsi" w:cstheme="minorHAnsi"/>
          <w:szCs w:val="24"/>
        </w:rPr>
        <w:t xml:space="preserve">to wait for Child WI to get completed. If no child </w:t>
      </w:r>
      <w:r w:rsidR="00981CA5">
        <w:rPr>
          <w:rFonts w:asciiTheme="minorHAnsi" w:hAnsiTheme="minorHAnsi" w:cstheme="minorHAnsi"/>
          <w:szCs w:val="24"/>
        </w:rPr>
        <w:t>is created</w:t>
      </w:r>
      <w:r w:rsidR="00E73048">
        <w:rPr>
          <w:rFonts w:asciiTheme="minorHAnsi" w:hAnsiTheme="minorHAnsi" w:cstheme="minorHAnsi"/>
          <w:szCs w:val="24"/>
        </w:rPr>
        <w:t xml:space="preserve">, the WI moves </w:t>
      </w:r>
      <w:r w:rsidR="00981CA5">
        <w:rPr>
          <w:rFonts w:asciiTheme="minorHAnsi" w:hAnsiTheme="minorHAnsi" w:cstheme="minorHAnsi"/>
          <w:szCs w:val="24"/>
        </w:rPr>
        <w:t>directly to ‘Operations Maker’</w:t>
      </w:r>
      <w:r w:rsidR="000554D2" w:rsidRPr="00800AC4">
        <w:rPr>
          <w:rFonts w:asciiTheme="minorHAnsi" w:hAnsiTheme="minorHAnsi" w:cstheme="minorHAnsi"/>
          <w:szCs w:val="24"/>
        </w:rPr>
        <w:t xml:space="preserve">. </w:t>
      </w:r>
    </w:p>
    <w:p w14:paraId="7D16E4D5" w14:textId="0858FBC0" w:rsidR="000554D2" w:rsidRPr="00981CA5" w:rsidRDefault="000554D2" w:rsidP="000554D2">
      <w:pPr>
        <w:pStyle w:val="ListParagraph"/>
        <w:numPr>
          <w:ilvl w:val="0"/>
          <w:numId w:val="42"/>
        </w:numPr>
        <w:spacing w:line="360" w:lineRule="auto"/>
        <w:rPr>
          <w:szCs w:val="24"/>
        </w:rPr>
      </w:pPr>
      <w:r w:rsidRPr="00800AC4">
        <w:rPr>
          <w:rFonts w:asciiTheme="minorHAnsi" w:hAnsiTheme="minorHAnsi" w:cstheme="minorHAnsi"/>
          <w:szCs w:val="24"/>
        </w:rPr>
        <w:t xml:space="preserve">Parallelly, the </w:t>
      </w:r>
      <w:r w:rsidR="005D47EA" w:rsidRPr="00800AC4">
        <w:rPr>
          <w:rFonts w:asciiTheme="minorHAnsi" w:hAnsiTheme="minorHAnsi" w:cstheme="minorHAnsi"/>
          <w:szCs w:val="24"/>
        </w:rPr>
        <w:t>‘</w:t>
      </w:r>
      <w:r w:rsidRPr="00800AC4">
        <w:rPr>
          <w:rFonts w:asciiTheme="minorHAnsi" w:hAnsiTheme="minorHAnsi" w:cstheme="minorHAnsi"/>
          <w:szCs w:val="24"/>
        </w:rPr>
        <w:t>Financial Maker</w:t>
      </w:r>
      <w:r w:rsidR="005D47EA" w:rsidRPr="00800AC4">
        <w:rPr>
          <w:rFonts w:asciiTheme="minorHAnsi" w:hAnsiTheme="minorHAnsi" w:cstheme="minorHAnsi"/>
          <w:szCs w:val="24"/>
        </w:rPr>
        <w:t>’</w:t>
      </w:r>
      <w:r w:rsidR="00981CA5">
        <w:rPr>
          <w:rFonts w:asciiTheme="minorHAnsi" w:hAnsiTheme="minorHAnsi" w:cstheme="minorHAnsi"/>
          <w:szCs w:val="24"/>
        </w:rPr>
        <w:t xml:space="preserve"> performs data entry and</w:t>
      </w:r>
      <w:r w:rsidRPr="00800AC4">
        <w:rPr>
          <w:rFonts w:asciiTheme="minorHAnsi" w:hAnsiTheme="minorHAnsi" w:cstheme="minorHAnsi"/>
          <w:szCs w:val="24"/>
        </w:rPr>
        <w:t xml:space="preserve"> will submit the request to </w:t>
      </w:r>
      <w:r w:rsidR="005D47EA" w:rsidRPr="00800AC4">
        <w:rPr>
          <w:rFonts w:asciiTheme="minorHAnsi" w:hAnsiTheme="minorHAnsi" w:cstheme="minorHAnsi"/>
          <w:szCs w:val="24"/>
        </w:rPr>
        <w:t>‘</w:t>
      </w:r>
      <w:r w:rsidRPr="00800AC4">
        <w:rPr>
          <w:rFonts w:asciiTheme="minorHAnsi" w:hAnsiTheme="minorHAnsi" w:cstheme="minorHAnsi"/>
          <w:szCs w:val="24"/>
        </w:rPr>
        <w:t>Financial Checker</w:t>
      </w:r>
      <w:r w:rsidR="005D47EA" w:rsidRPr="00800AC4">
        <w:rPr>
          <w:rFonts w:asciiTheme="minorHAnsi" w:hAnsiTheme="minorHAnsi" w:cstheme="minorHAnsi"/>
          <w:szCs w:val="24"/>
        </w:rPr>
        <w:t>’ for review. Once ‘Financial Checker’ user takes decision as ‘Approve’ or ‘Reject’, the child WI gets deleted, and the decision is updated in the primary WI at ‘</w:t>
      </w:r>
      <w:r w:rsidR="00981CA5">
        <w:rPr>
          <w:rFonts w:asciiTheme="minorHAnsi" w:hAnsiTheme="minorHAnsi" w:cstheme="minorHAnsi"/>
          <w:szCs w:val="24"/>
        </w:rPr>
        <w:t xml:space="preserve">Hold’ </w:t>
      </w:r>
      <w:r w:rsidR="005D47EA" w:rsidRPr="00800AC4">
        <w:rPr>
          <w:rFonts w:asciiTheme="minorHAnsi" w:hAnsiTheme="minorHAnsi" w:cstheme="minorHAnsi"/>
          <w:szCs w:val="24"/>
        </w:rPr>
        <w:t xml:space="preserve">queue. </w:t>
      </w:r>
    </w:p>
    <w:p w14:paraId="257A895F" w14:textId="61D97EA9" w:rsidR="00981CA5" w:rsidRPr="00981CA5" w:rsidRDefault="00981CA5" w:rsidP="000554D2">
      <w:pPr>
        <w:pStyle w:val="ListParagraph"/>
        <w:numPr>
          <w:ilvl w:val="0"/>
          <w:numId w:val="42"/>
        </w:numPr>
        <w:spacing w:line="360" w:lineRule="auto"/>
        <w:rPr>
          <w:szCs w:val="24"/>
        </w:rPr>
      </w:pPr>
      <w:r>
        <w:rPr>
          <w:rFonts w:asciiTheme="minorHAnsi" w:hAnsiTheme="minorHAnsi" w:cstheme="minorHAnsi"/>
          <w:szCs w:val="24"/>
        </w:rPr>
        <w:t xml:space="preserve">The WI from Hold queue moves to ‘Operations Maker’ after collecting both instances. </w:t>
      </w:r>
    </w:p>
    <w:p w14:paraId="58B209A2" w14:textId="5303BFDC" w:rsidR="00981CA5" w:rsidRPr="00981CA5" w:rsidRDefault="00981CA5" w:rsidP="00981CA5">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The ‘Operations Maker’ user will </w:t>
      </w:r>
      <w:r w:rsidR="00BC52A0">
        <w:rPr>
          <w:rFonts w:asciiTheme="minorHAnsi" w:hAnsiTheme="minorHAnsi" w:cstheme="minorHAnsi"/>
          <w:szCs w:val="24"/>
        </w:rPr>
        <w:t xml:space="preserve">fill in the </w:t>
      </w:r>
      <w:r w:rsidR="00F03000">
        <w:rPr>
          <w:rFonts w:asciiTheme="minorHAnsi" w:hAnsiTheme="minorHAnsi" w:cstheme="minorHAnsi"/>
          <w:szCs w:val="24"/>
        </w:rPr>
        <w:t>‘</w:t>
      </w:r>
      <w:r w:rsidR="00F03000" w:rsidRPr="00F03000">
        <w:rPr>
          <w:rFonts w:asciiTheme="minorHAnsi" w:hAnsiTheme="minorHAnsi" w:cstheme="minorHAnsi"/>
          <w:b/>
          <w:bCs/>
          <w:szCs w:val="24"/>
        </w:rPr>
        <w:t>S</w:t>
      </w:r>
      <w:r w:rsidR="00BC52A0" w:rsidRPr="00F03000">
        <w:rPr>
          <w:rFonts w:asciiTheme="minorHAnsi" w:hAnsiTheme="minorHAnsi" w:cstheme="minorHAnsi"/>
          <w:b/>
          <w:bCs/>
          <w:szCs w:val="24"/>
        </w:rPr>
        <w:t xml:space="preserve">alary </w:t>
      </w:r>
      <w:r w:rsidR="00F03000" w:rsidRPr="00F03000">
        <w:rPr>
          <w:rFonts w:asciiTheme="minorHAnsi" w:hAnsiTheme="minorHAnsi" w:cstheme="minorHAnsi"/>
          <w:b/>
          <w:bCs/>
          <w:szCs w:val="24"/>
        </w:rPr>
        <w:t>T</w:t>
      </w:r>
      <w:r w:rsidR="00F933E5" w:rsidRPr="00F03000">
        <w:rPr>
          <w:rFonts w:asciiTheme="minorHAnsi" w:hAnsiTheme="minorHAnsi" w:cstheme="minorHAnsi"/>
          <w:b/>
          <w:bCs/>
          <w:szCs w:val="24"/>
        </w:rPr>
        <w:t xml:space="preserve">ransfer </w:t>
      </w:r>
      <w:r w:rsidR="00F03000" w:rsidRPr="00F03000">
        <w:rPr>
          <w:rFonts w:asciiTheme="minorHAnsi" w:hAnsiTheme="minorHAnsi" w:cstheme="minorHAnsi"/>
          <w:b/>
          <w:bCs/>
          <w:szCs w:val="24"/>
        </w:rPr>
        <w:t>D</w:t>
      </w:r>
      <w:r w:rsidR="00F933E5" w:rsidRPr="00F03000">
        <w:rPr>
          <w:rFonts w:asciiTheme="minorHAnsi" w:hAnsiTheme="minorHAnsi" w:cstheme="minorHAnsi"/>
          <w:b/>
          <w:bCs/>
          <w:szCs w:val="24"/>
        </w:rPr>
        <w:t>etails</w:t>
      </w:r>
      <w:r w:rsidR="00F03000" w:rsidRPr="00F03000">
        <w:rPr>
          <w:rFonts w:asciiTheme="minorHAnsi" w:hAnsiTheme="minorHAnsi" w:cstheme="minorHAnsi"/>
          <w:b/>
          <w:bCs/>
          <w:szCs w:val="24"/>
        </w:rPr>
        <w:t>’</w:t>
      </w:r>
      <w:r w:rsidR="00F933E5">
        <w:rPr>
          <w:rFonts w:asciiTheme="minorHAnsi" w:hAnsiTheme="minorHAnsi" w:cstheme="minorHAnsi"/>
          <w:szCs w:val="24"/>
        </w:rPr>
        <w:t xml:space="preserve"> </w:t>
      </w:r>
      <w:r w:rsidR="00F03000">
        <w:rPr>
          <w:rFonts w:asciiTheme="minorHAnsi" w:hAnsiTheme="minorHAnsi" w:cstheme="minorHAnsi"/>
          <w:szCs w:val="24"/>
        </w:rPr>
        <w:t xml:space="preserve">and </w:t>
      </w:r>
      <w:r w:rsidRPr="00800AC4">
        <w:rPr>
          <w:rFonts w:asciiTheme="minorHAnsi" w:hAnsiTheme="minorHAnsi" w:cstheme="minorHAnsi"/>
          <w:szCs w:val="24"/>
        </w:rPr>
        <w:t>perform the ‘Customer Exposure’ again.</w:t>
      </w:r>
      <w:r w:rsidR="00C4643E">
        <w:rPr>
          <w:rFonts w:asciiTheme="minorHAnsi" w:hAnsiTheme="minorHAnsi" w:cstheme="minorHAnsi"/>
          <w:szCs w:val="24"/>
        </w:rPr>
        <w:t xml:space="preserve"> </w:t>
      </w:r>
    </w:p>
    <w:p w14:paraId="7326D6DF" w14:textId="77777777" w:rsidR="00775FA6" w:rsidRPr="00775FA6" w:rsidRDefault="00981CA5" w:rsidP="00775FA6">
      <w:pPr>
        <w:pStyle w:val="ListParagraph"/>
        <w:numPr>
          <w:ilvl w:val="0"/>
          <w:numId w:val="42"/>
        </w:numPr>
        <w:spacing w:line="360" w:lineRule="auto"/>
        <w:rPr>
          <w:szCs w:val="24"/>
        </w:rPr>
      </w:pPr>
      <w:r>
        <w:rPr>
          <w:rFonts w:asciiTheme="minorHAnsi" w:hAnsiTheme="minorHAnsi" w:cstheme="minorHAnsi"/>
          <w:szCs w:val="24"/>
        </w:rPr>
        <w:t>The user will submit the request to ‘Operations Checker’</w:t>
      </w:r>
      <w:r w:rsidR="00775FA6">
        <w:rPr>
          <w:rFonts w:asciiTheme="minorHAnsi" w:hAnsiTheme="minorHAnsi" w:cstheme="minorHAnsi"/>
          <w:szCs w:val="24"/>
        </w:rPr>
        <w:t xml:space="preserve">. </w:t>
      </w:r>
    </w:p>
    <w:p w14:paraId="5E914796" w14:textId="228122DB" w:rsidR="00925BAC" w:rsidRPr="00775FA6" w:rsidRDefault="00775FA6" w:rsidP="00775FA6">
      <w:pPr>
        <w:pStyle w:val="ListParagraph"/>
        <w:numPr>
          <w:ilvl w:val="0"/>
          <w:numId w:val="42"/>
        </w:numPr>
        <w:spacing w:line="360" w:lineRule="auto"/>
        <w:rPr>
          <w:szCs w:val="24"/>
        </w:rPr>
      </w:pPr>
      <w:r>
        <w:rPr>
          <w:rFonts w:asciiTheme="minorHAnsi" w:hAnsiTheme="minorHAnsi" w:cstheme="minorHAnsi"/>
          <w:szCs w:val="24"/>
        </w:rPr>
        <w:t>‘</w:t>
      </w:r>
      <w:r w:rsidR="00925BAC" w:rsidRPr="00775FA6">
        <w:rPr>
          <w:rFonts w:asciiTheme="minorHAnsi" w:hAnsiTheme="minorHAnsi" w:cstheme="minorHAnsi"/>
          <w:szCs w:val="24"/>
        </w:rPr>
        <w:t xml:space="preserve">Operations Checker’ reviews the request and takes decision </w:t>
      </w:r>
      <w:r w:rsidRPr="00775FA6">
        <w:rPr>
          <w:rFonts w:asciiTheme="minorHAnsi" w:hAnsiTheme="minorHAnsi" w:cstheme="minorHAnsi"/>
          <w:szCs w:val="24"/>
        </w:rPr>
        <w:t xml:space="preserve">as ‘Approve’. </w:t>
      </w:r>
    </w:p>
    <w:p w14:paraId="529533C6" w14:textId="70E25BBF" w:rsidR="00E5775B" w:rsidRPr="00C74E2B" w:rsidRDefault="00925BAC" w:rsidP="00C74E2B">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775FA6">
        <w:rPr>
          <w:rFonts w:asciiTheme="minorHAnsi" w:hAnsiTheme="minorHAnsi" w:cstheme="minorHAnsi"/>
          <w:szCs w:val="24"/>
        </w:rPr>
        <w:t>the email to Dubai Court</w:t>
      </w:r>
      <w:r w:rsidR="00B93762">
        <w:rPr>
          <w:rFonts w:asciiTheme="minorHAnsi" w:hAnsiTheme="minorHAnsi" w:cstheme="minorHAnsi"/>
          <w:szCs w:val="24"/>
        </w:rPr>
        <w:t xml:space="preserve"> along with Court Letter and Court Instructions. T</w:t>
      </w:r>
      <w:r w:rsidRPr="00800AC4">
        <w:rPr>
          <w:rFonts w:asciiTheme="minorHAnsi" w:hAnsiTheme="minorHAnsi" w:cstheme="minorHAnsi"/>
          <w:szCs w:val="24"/>
        </w:rPr>
        <w:t xml:space="preserve">he WI moves to Archival. Similarly, if the request was from CCMS, the WI moves to Archival without triggering any email. </w:t>
      </w:r>
    </w:p>
    <w:p w14:paraId="4965F861" w14:textId="4533A044" w:rsidR="00C74E2B" w:rsidRPr="00C74E2B" w:rsidRDefault="00C74E2B" w:rsidP="00C74E2B">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Letters based on the actions will be generated and sent along with </w:t>
      </w:r>
      <w:r w:rsidR="002F3D47">
        <w:rPr>
          <w:rFonts w:asciiTheme="minorHAnsi" w:hAnsiTheme="minorHAnsi" w:cstheme="minorHAnsi"/>
          <w:szCs w:val="24"/>
        </w:rPr>
        <w:t xml:space="preserve">Customer Communication via Email. Please refer appendix E customer communication templates </w:t>
      </w:r>
    </w:p>
    <w:p w14:paraId="11B71474" w14:textId="77777777" w:rsidR="00F4127C" w:rsidRDefault="00F4127C" w:rsidP="00FC5875">
      <w:pPr>
        <w:spacing w:line="360" w:lineRule="auto"/>
      </w:pPr>
    </w:p>
    <w:p w14:paraId="7040B233" w14:textId="77777777" w:rsidR="00FE2ED5" w:rsidRDefault="00FE2ED5" w:rsidP="00FC5875">
      <w:pPr>
        <w:spacing w:line="360" w:lineRule="auto"/>
      </w:pPr>
    </w:p>
    <w:p w14:paraId="06A66754" w14:textId="77777777" w:rsidR="0018690E" w:rsidRDefault="0018690E" w:rsidP="00FC5875">
      <w:pPr>
        <w:spacing w:line="360" w:lineRule="auto"/>
      </w:pPr>
    </w:p>
    <w:p w14:paraId="03055446" w14:textId="77777777" w:rsidR="0018690E" w:rsidRDefault="0018690E" w:rsidP="00FC5875">
      <w:pPr>
        <w:spacing w:line="360" w:lineRule="auto"/>
      </w:pPr>
    </w:p>
    <w:p w14:paraId="1B0F82AC" w14:textId="2F8A75B1" w:rsidR="00FC5875" w:rsidRPr="002174B7" w:rsidRDefault="00FC5875" w:rsidP="007C1709">
      <w:pPr>
        <w:pStyle w:val="Heading3"/>
      </w:pPr>
      <w:bookmarkStart w:id="225" w:name="_Toc163207925"/>
      <w:r w:rsidRPr="002174B7">
        <w:t xml:space="preserve">Hold </w:t>
      </w:r>
      <w:r w:rsidR="002174B7">
        <w:t>Flow</w:t>
      </w:r>
      <w:bookmarkEnd w:id="225"/>
    </w:p>
    <w:p w14:paraId="77A7FE86" w14:textId="5751F511"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320A6C">
        <w:rPr>
          <w:rFonts w:asciiTheme="minorHAnsi" w:hAnsiTheme="minorHAnsi" w:cstheme="minorHAnsi"/>
          <w:b/>
          <w:bCs/>
          <w:szCs w:val="24"/>
        </w:rPr>
        <w:t xml:space="preserve">Online WI Creation’ </w:t>
      </w:r>
      <w:r w:rsidRPr="00800AC4">
        <w:rPr>
          <w:rFonts w:asciiTheme="minorHAnsi" w:hAnsiTheme="minorHAnsi" w:cstheme="minorHAnsi"/>
          <w:szCs w:val="24"/>
        </w:rPr>
        <w:t>description and the WI moves to ‘</w:t>
      </w:r>
      <w:r w:rsidRPr="00320A6C">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02DC5E42"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5B18BBF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5EEF5F66" w14:textId="77777777" w:rsidR="00FC5875" w:rsidRPr="00CB45F5"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7365289A" w14:textId="4855A9B4" w:rsidR="00CB45F5" w:rsidRPr="00800AC4" w:rsidRDefault="00CB45F5" w:rsidP="00FC5875">
      <w:pPr>
        <w:pStyle w:val="ListParagraph"/>
        <w:numPr>
          <w:ilvl w:val="0"/>
          <w:numId w:val="42"/>
        </w:numPr>
        <w:spacing w:line="360" w:lineRule="auto"/>
        <w:rPr>
          <w:szCs w:val="24"/>
        </w:rPr>
      </w:pPr>
      <w:r>
        <w:rPr>
          <w:rFonts w:asciiTheme="minorHAnsi" w:hAnsiTheme="minorHAnsi" w:cstheme="minorHAnsi"/>
          <w:szCs w:val="24"/>
        </w:rPr>
        <w:t xml:space="preserve">The user </w:t>
      </w:r>
      <w:proofErr w:type="gramStart"/>
      <w:r>
        <w:rPr>
          <w:rFonts w:asciiTheme="minorHAnsi" w:hAnsiTheme="minorHAnsi" w:cstheme="minorHAnsi"/>
          <w:szCs w:val="24"/>
        </w:rPr>
        <w:t>fills</w:t>
      </w:r>
      <w:proofErr w:type="gramEnd"/>
      <w:r>
        <w:rPr>
          <w:rFonts w:asciiTheme="minorHAnsi" w:hAnsiTheme="minorHAnsi" w:cstheme="minorHAnsi"/>
          <w:szCs w:val="24"/>
        </w:rPr>
        <w:t xml:space="preserve"> the Hold Amount</w:t>
      </w:r>
      <w:r w:rsidR="000B6621">
        <w:rPr>
          <w:rFonts w:asciiTheme="minorHAnsi" w:hAnsiTheme="minorHAnsi" w:cstheme="minorHAnsi"/>
          <w:szCs w:val="24"/>
        </w:rPr>
        <w:t xml:space="preserve"> for the case</w:t>
      </w:r>
      <w:r w:rsidR="00320A6C">
        <w:rPr>
          <w:rFonts w:asciiTheme="minorHAnsi" w:hAnsiTheme="minorHAnsi" w:cstheme="minorHAnsi"/>
          <w:szCs w:val="24"/>
        </w:rPr>
        <w:t xml:space="preserve"> no</w:t>
      </w:r>
      <w:r w:rsidR="000B6621">
        <w:rPr>
          <w:rFonts w:asciiTheme="minorHAnsi" w:hAnsiTheme="minorHAnsi" w:cstheme="minorHAnsi"/>
          <w:szCs w:val="24"/>
        </w:rPr>
        <w:t xml:space="preserve">. </w:t>
      </w:r>
    </w:p>
    <w:p w14:paraId="202BC225"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320A6C">
        <w:rPr>
          <w:rFonts w:asciiTheme="minorHAnsi" w:hAnsiTheme="minorHAnsi" w:cstheme="minorHAnsi"/>
          <w:b/>
          <w:bCs/>
          <w:szCs w:val="24"/>
        </w:rPr>
        <w:t>RAK Bank’</w:t>
      </w:r>
      <w:r w:rsidRPr="00800AC4">
        <w:rPr>
          <w:rFonts w:asciiTheme="minorHAnsi" w:hAnsiTheme="minorHAnsi" w:cstheme="minorHAnsi"/>
          <w:szCs w:val="24"/>
        </w:rPr>
        <w:t xml:space="preserve"> or ‘</w:t>
      </w:r>
      <w:r w:rsidRPr="00320A6C">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49C3C31B" w14:textId="77777777" w:rsidR="00FC5875" w:rsidRPr="008B4DB5"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14:paraId="7D0F140F" w14:textId="672AB3CF" w:rsidR="008B4DB5" w:rsidRPr="00A97616" w:rsidRDefault="008B4DB5" w:rsidP="00FC5875">
      <w:pPr>
        <w:pStyle w:val="ListParagraph"/>
        <w:numPr>
          <w:ilvl w:val="0"/>
          <w:numId w:val="42"/>
        </w:numPr>
        <w:spacing w:line="360" w:lineRule="auto"/>
        <w:rPr>
          <w:szCs w:val="24"/>
        </w:rPr>
      </w:pPr>
      <w:r>
        <w:rPr>
          <w:rFonts w:asciiTheme="minorHAnsi" w:hAnsiTheme="minorHAnsi" w:cstheme="minorHAnsi"/>
          <w:szCs w:val="24"/>
        </w:rPr>
        <w:lastRenderedPageBreak/>
        <w:t xml:space="preserve">For this request type, the system will display the ‘Card Outstanding Balance’ if there is any Credit Card in the products fetched. User to review if any card outstanding balance is there and accordingly </w:t>
      </w:r>
      <w:r w:rsidR="00841504">
        <w:rPr>
          <w:rFonts w:asciiTheme="minorHAnsi" w:hAnsiTheme="minorHAnsi" w:cstheme="minorHAnsi"/>
          <w:szCs w:val="24"/>
        </w:rPr>
        <w:t>do the selection for placing/updating</w:t>
      </w:r>
      <w:r>
        <w:rPr>
          <w:rFonts w:asciiTheme="minorHAnsi" w:hAnsiTheme="minorHAnsi" w:cstheme="minorHAnsi"/>
          <w:szCs w:val="24"/>
        </w:rPr>
        <w:t xml:space="preserve"> the hold as per liabilities. </w:t>
      </w:r>
    </w:p>
    <w:p w14:paraId="453DE20E" w14:textId="2165C692" w:rsidR="002D7847" w:rsidRPr="004859C0" w:rsidRDefault="00A97616" w:rsidP="004859C0">
      <w:pPr>
        <w:pStyle w:val="ListParagraph"/>
        <w:numPr>
          <w:ilvl w:val="0"/>
          <w:numId w:val="42"/>
        </w:numPr>
        <w:spacing w:line="360" w:lineRule="auto"/>
        <w:rPr>
          <w:szCs w:val="24"/>
        </w:rPr>
      </w:pPr>
      <w:r>
        <w:rPr>
          <w:rFonts w:asciiTheme="minorHAnsi" w:hAnsiTheme="minorHAnsi" w:cstheme="minorHAnsi"/>
          <w:szCs w:val="24"/>
        </w:rPr>
        <w:t xml:space="preserve">The user </w:t>
      </w:r>
      <w:r w:rsidR="00841504">
        <w:rPr>
          <w:rFonts w:asciiTheme="minorHAnsi" w:hAnsiTheme="minorHAnsi" w:cstheme="minorHAnsi"/>
          <w:szCs w:val="24"/>
        </w:rPr>
        <w:t xml:space="preserve">will </w:t>
      </w:r>
      <w:r>
        <w:rPr>
          <w:rFonts w:asciiTheme="minorHAnsi" w:hAnsiTheme="minorHAnsi" w:cstheme="minorHAnsi"/>
          <w:szCs w:val="24"/>
        </w:rPr>
        <w:t>select the CIFs</w:t>
      </w:r>
      <w:r w:rsidR="00841504">
        <w:rPr>
          <w:rFonts w:asciiTheme="minorHAnsi" w:hAnsiTheme="minorHAnsi" w:cstheme="minorHAnsi"/>
          <w:szCs w:val="24"/>
        </w:rPr>
        <w:t>/</w:t>
      </w:r>
      <w:r w:rsidR="002D7847">
        <w:rPr>
          <w:rFonts w:asciiTheme="minorHAnsi" w:hAnsiTheme="minorHAnsi" w:cstheme="minorHAnsi"/>
          <w:szCs w:val="24"/>
        </w:rPr>
        <w:t>non-CIFs</w:t>
      </w:r>
      <w:r>
        <w:rPr>
          <w:rFonts w:asciiTheme="minorHAnsi" w:hAnsiTheme="minorHAnsi" w:cstheme="minorHAnsi"/>
          <w:szCs w:val="24"/>
        </w:rPr>
        <w:t xml:space="preserve"> as matched and Inquire on Existing Blacklist </w:t>
      </w:r>
      <w:r w:rsidR="00841504">
        <w:rPr>
          <w:rFonts w:asciiTheme="minorHAnsi" w:hAnsiTheme="minorHAnsi" w:cstheme="minorHAnsi"/>
          <w:szCs w:val="24"/>
        </w:rPr>
        <w:t>on matched customers (</w:t>
      </w:r>
      <w:r>
        <w:rPr>
          <w:rFonts w:asciiTheme="minorHAnsi" w:hAnsiTheme="minorHAnsi" w:cstheme="minorHAnsi"/>
          <w:szCs w:val="24"/>
        </w:rPr>
        <w:t xml:space="preserve">Internal as well as External). The blacklist details grid is populated with the fields mentioned in the Data Capture sheet. </w:t>
      </w:r>
    </w:p>
    <w:p w14:paraId="75874428" w14:textId="3F76B40A" w:rsidR="006B0C92" w:rsidRPr="00176E16" w:rsidRDefault="006B0C92" w:rsidP="00FC5875">
      <w:pPr>
        <w:pStyle w:val="ListParagraph"/>
        <w:numPr>
          <w:ilvl w:val="0"/>
          <w:numId w:val="42"/>
        </w:numPr>
        <w:spacing w:line="360" w:lineRule="auto"/>
        <w:rPr>
          <w:szCs w:val="24"/>
        </w:rPr>
      </w:pPr>
      <w:r>
        <w:rPr>
          <w:rFonts w:asciiTheme="minorHAnsi" w:hAnsiTheme="minorHAnsi" w:cstheme="minorHAnsi"/>
          <w:szCs w:val="24"/>
        </w:rPr>
        <w:t xml:space="preserve">The user selects the </w:t>
      </w:r>
      <w:r w:rsidR="004859C0">
        <w:rPr>
          <w:rFonts w:asciiTheme="minorHAnsi" w:hAnsiTheme="minorHAnsi" w:cstheme="minorHAnsi"/>
          <w:szCs w:val="24"/>
        </w:rPr>
        <w:t xml:space="preserve">CASA </w:t>
      </w:r>
      <w:r>
        <w:rPr>
          <w:rFonts w:asciiTheme="minorHAnsi" w:hAnsiTheme="minorHAnsi" w:cstheme="minorHAnsi"/>
          <w:szCs w:val="24"/>
        </w:rPr>
        <w:t xml:space="preserve">accounts and Inquire on Hold placed on the accounts. One account can have multiple holds placed. </w:t>
      </w:r>
      <w:r w:rsidR="000E364B">
        <w:rPr>
          <w:rFonts w:asciiTheme="minorHAnsi" w:hAnsiTheme="minorHAnsi" w:cstheme="minorHAnsi"/>
          <w:szCs w:val="24"/>
        </w:rPr>
        <w:t>The details will be shown to the user in the form of grid.</w:t>
      </w:r>
      <w:r w:rsidR="004859C0">
        <w:rPr>
          <w:rFonts w:asciiTheme="minorHAnsi" w:hAnsiTheme="minorHAnsi" w:cstheme="minorHAnsi"/>
          <w:szCs w:val="24"/>
        </w:rPr>
        <w:t xml:space="preserve"> If the user is selecting any other account other than CASA (SBA/ODC) and clicks on ‘Inquire on Hold’, </w:t>
      </w:r>
      <w:r w:rsidR="00176E16">
        <w:rPr>
          <w:rFonts w:asciiTheme="minorHAnsi" w:hAnsiTheme="minorHAnsi" w:cstheme="minorHAnsi"/>
          <w:szCs w:val="24"/>
        </w:rPr>
        <w:t>the system</w:t>
      </w:r>
      <w:r w:rsidR="004859C0">
        <w:rPr>
          <w:rFonts w:asciiTheme="minorHAnsi" w:hAnsiTheme="minorHAnsi" w:cstheme="minorHAnsi"/>
          <w:szCs w:val="24"/>
        </w:rPr>
        <w:t xml:space="preserve"> will show an error message and user will have to </w:t>
      </w:r>
      <w:r w:rsidR="00176E16">
        <w:rPr>
          <w:rFonts w:asciiTheme="minorHAnsi" w:hAnsiTheme="minorHAnsi" w:cstheme="minorHAnsi"/>
          <w:szCs w:val="24"/>
        </w:rPr>
        <w:t xml:space="preserve">un-select that account/product. </w:t>
      </w:r>
    </w:p>
    <w:p w14:paraId="2A3E4F42" w14:textId="7BD031DF" w:rsidR="00176E16" w:rsidRPr="00DD14A1" w:rsidRDefault="00176E16" w:rsidP="00FC5875">
      <w:pPr>
        <w:pStyle w:val="ListParagraph"/>
        <w:numPr>
          <w:ilvl w:val="0"/>
          <w:numId w:val="42"/>
        </w:numPr>
        <w:spacing w:line="360" w:lineRule="auto"/>
        <w:rPr>
          <w:szCs w:val="24"/>
        </w:rPr>
      </w:pPr>
      <w:r>
        <w:rPr>
          <w:rFonts w:asciiTheme="minorHAnsi" w:hAnsiTheme="minorHAnsi" w:cstheme="minorHAnsi"/>
          <w:szCs w:val="24"/>
        </w:rPr>
        <w:t xml:space="preserve">The Hold Details will be displayed to the user. </w:t>
      </w:r>
    </w:p>
    <w:p w14:paraId="714F12F8" w14:textId="35EC321E" w:rsidR="00DD14A1" w:rsidRPr="00176E16" w:rsidRDefault="00DD14A1" w:rsidP="00741D76">
      <w:pPr>
        <w:pStyle w:val="ListParagraph"/>
        <w:numPr>
          <w:ilvl w:val="0"/>
          <w:numId w:val="42"/>
        </w:numPr>
        <w:spacing w:line="360" w:lineRule="auto"/>
        <w:rPr>
          <w:szCs w:val="24"/>
        </w:rPr>
      </w:pPr>
      <w:r w:rsidRPr="00176E16">
        <w:rPr>
          <w:rFonts w:asciiTheme="minorHAnsi" w:hAnsiTheme="minorHAnsi" w:cstheme="minorHAnsi"/>
          <w:szCs w:val="24"/>
        </w:rPr>
        <w:t xml:space="preserve">The user will </w:t>
      </w:r>
      <w:r w:rsidR="00176E16">
        <w:rPr>
          <w:rFonts w:asciiTheme="minorHAnsi" w:hAnsiTheme="minorHAnsi" w:cstheme="minorHAnsi"/>
          <w:szCs w:val="24"/>
        </w:rPr>
        <w:t>perform selection on Hold amounts as per the displayed reason codes and click on ‘</w:t>
      </w:r>
      <w:r w:rsidR="00176E16" w:rsidRPr="00176E16">
        <w:rPr>
          <w:rFonts w:asciiTheme="minorHAnsi" w:hAnsiTheme="minorHAnsi" w:cstheme="minorHAnsi"/>
          <w:b/>
          <w:bCs/>
          <w:szCs w:val="24"/>
        </w:rPr>
        <w:t>Consider for Hold Update’</w:t>
      </w:r>
      <w:r w:rsidR="00176E16">
        <w:rPr>
          <w:rFonts w:asciiTheme="minorHAnsi" w:hAnsiTheme="minorHAnsi" w:cstheme="minorHAnsi"/>
          <w:szCs w:val="24"/>
        </w:rPr>
        <w:t xml:space="preserve">. </w:t>
      </w:r>
    </w:p>
    <w:p w14:paraId="08B094B4" w14:textId="24225324" w:rsidR="00343E15" w:rsidRPr="00800AC4" w:rsidRDefault="00343E15" w:rsidP="00FC5875">
      <w:pPr>
        <w:pStyle w:val="ListParagraph"/>
        <w:numPr>
          <w:ilvl w:val="0"/>
          <w:numId w:val="42"/>
        </w:numPr>
        <w:spacing w:line="360" w:lineRule="auto"/>
        <w:rPr>
          <w:szCs w:val="24"/>
        </w:rPr>
      </w:pPr>
      <w:r>
        <w:rPr>
          <w:rFonts w:asciiTheme="minorHAnsi" w:hAnsiTheme="minorHAnsi" w:cstheme="minorHAnsi"/>
          <w:szCs w:val="24"/>
        </w:rPr>
        <w:t xml:space="preserve">If in case, no existing hold is present, the user will be able to </w:t>
      </w:r>
      <w:r w:rsidR="00044C4E">
        <w:rPr>
          <w:rFonts w:asciiTheme="minorHAnsi" w:hAnsiTheme="minorHAnsi" w:cstheme="minorHAnsi"/>
          <w:szCs w:val="24"/>
        </w:rPr>
        <w:t xml:space="preserve">select that row as well and </w:t>
      </w:r>
      <w:r w:rsidR="00BE5F0A">
        <w:rPr>
          <w:rFonts w:asciiTheme="minorHAnsi" w:hAnsiTheme="minorHAnsi" w:cstheme="minorHAnsi"/>
          <w:szCs w:val="24"/>
        </w:rPr>
        <w:t>a new</w:t>
      </w:r>
      <w:r w:rsidR="00044C4E">
        <w:rPr>
          <w:rFonts w:asciiTheme="minorHAnsi" w:hAnsiTheme="minorHAnsi" w:cstheme="minorHAnsi"/>
          <w:szCs w:val="24"/>
        </w:rPr>
        <w:t xml:space="preserve"> hold request will be placed for that account. </w:t>
      </w:r>
      <w:r w:rsidR="00044C4E">
        <w:rPr>
          <w:rFonts w:asciiTheme="minorHAnsi" w:hAnsiTheme="minorHAnsi" w:cstheme="minorHAnsi"/>
          <w:i/>
          <w:iCs/>
          <w:szCs w:val="24"/>
        </w:rPr>
        <w:t xml:space="preserve">(Refer section 5.1 </w:t>
      </w:r>
      <w:r w:rsidR="00BE5F0A">
        <w:rPr>
          <w:rFonts w:asciiTheme="minorHAnsi" w:hAnsiTheme="minorHAnsi" w:cstheme="minorHAnsi"/>
          <w:i/>
          <w:iCs/>
          <w:szCs w:val="24"/>
        </w:rPr>
        <w:t>for Hold Scenarios in detail)</w:t>
      </w:r>
    </w:p>
    <w:p w14:paraId="7620CF7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3C37D8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5DB30BD7"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14D8236E" w14:textId="01402C4D" w:rsidR="002637DB" w:rsidRPr="00800AC4" w:rsidRDefault="002637DB"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On Approval, the WI moves to ‘System Integration’. Internal blacklists for </w:t>
      </w:r>
      <w:r w:rsidR="00BE5F0A">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and External Blacklist for </w:t>
      </w:r>
      <w:r w:rsidR="00BE5F0A">
        <w:rPr>
          <w:rFonts w:asciiTheme="minorHAnsi" w:hAnsiTheme="minorHAnsi" w:cstheme="minorHAnsi"/>
          <w:szCs w:val="24"/>
        </w:rPr>
        <w:t xml:space="preserve">matched </w:t>
      </w:r>
      <w:r w:rsidRPr="00800AC4">
        <w:rPr>
          <w:rFonts w:asciiTheme="minorHAnsi" w:hAnsiTheme="minorHAnsi" w:cstheme="minorHAnsi"/>
          <w:szCs w:val="24"/>
        </w:rPr>
        <w:t>Non-RAK Bank Customers will be marked by triggering the request to Finacle.</w:t>
      </w:r>
    </w:p>
    <w:p w14:paraId="1A0B24EA" w14:textId="09369762" w:rsidR="002637DB" w:rsidRPr="00800AC4" w:rsidRDefault="00502A5F" w:rsidP="002637DB">
      <w:pPr>
        <w:pStyle w:val="ListParagraph"/>
        <w:numPr>
          <w:ilvl w:val="0"/>
          <w:numId w:val="42"/>
        </w:numPr>
        <w:spacing w:line="360" w:lineRule="auto"/>
        <w:rPr>
          <w:szCs w:val="24"/>
        </w:rPr>
      </w:pPr>
      <w:r w:rsidRPr="00800AC4">
        <w:rPr>
          <w:rFonts w:asciiTheme="minorHAnsi" w:hAnsiTheme="minorHAnsi" w:cstheme="minorHAnsi"/>
          <w:szCs w:val="24"/>
        </w:rPr>
        <w:t>System will trigger another request at ‘System Integration’ queue to place</w:t>
      </w:r>
      <w:r w:rsidR="002174B7">
        <w:rPr>
          <w:rFonts w:asciiTheme="minorHAnsi" w:hAnsiTheme="minorHAnsi" w:cstheme="minorHAnsi"/>
          <w:szCs w:val="24"/>
        </w:rPr>
        <w:t>/update</w:t>
      </w:r>
      <w:r w:rsidRPr="00800AC4">
        <w:rPr>
          <w:rFonts w:asciiTheme="minorHAnsi" w:hAnsiTheme="minorHAnsi" w:cstheme="minorHAnsi"/>
          <w:szCs w:val="24"/>
        </w:rPr>
        <w:t xml:space="preserve"> hold </w:t>
      </w:r>
      <w:r w:rsidR="002174B7">
        <w:rPr>
          <w:rFonts w:asciiTheme="minorHAnsi" w:hAnsiTheme="minorHAnsi" w:cstheme="minorHAnsi"/>
          <w:szCs w:val="24"/>
        </w:rPr>
        <w:t xml:space="preserve">on the accounts based on the selection of user. </w:t>
      </w:r>
    </w:p>
    <w:p w14:paraId="6F7B408E" w14:textId="67537B7A" w:rsidR="00034C0B" w:rsidRPr="00800AC4" w:rsidRDefault="00034C0B"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On Success, the WI moves to ‘Operations Maker’ queue for review. </w:t>
      </w:r>
    </w:p>
    <w:p w14:paraId="35B190D7" w14:textId="4EE25C92" w:rsidR="00034C0B" w:rsidRPr="00800AC4" w:rsidRDefault="00034C0B" w:rsidP="001F3EDA">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The ‘Operations Maker’ user will perform the ‘Customer Exposure’ again </w:t>
      </w:r>
      <w:r w:rsidR="005F5326">
        <w:rPr>
          <w:rFonts w:asciiTheme="minorHAnsi" w:hAnsiTheme="minorHAnsi" w:cstheme="minorHAnsi"/>
          <w:szCs w:val="24"/>
        </w:rPr>
        <w:t>– products will be refreshed</w:t>
      </w:r>
      <w:r w:rsidR="001F3EDA">
        <w:rPr>
          <w:rFonts w:asciiTheme="minorHAnsi" w:hAnsiTheme="minorHAnsi" w:cstheme="minorHAnsi"/>
          <w:szCs w:val="24"/>
        </w:rPr>
        <w:t xml:space="preserve">. </w:t>
      </w:r>
    </w:p>
    <w:p w14:paraId="1B200DA8" w14:textId="4A166FB7" w:rsidR="00034C0B" w:rsidRPr="00800AC4" w:rsidRDefault="00922574"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14:paraId="35A3123B" w14:textId="55396E76" w:rsidR="00537D82" w:rsidRPr="000F56B4" w:rsidRDefault="00EF5341" w:rsidP="000F56B4">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0F56B4">
        <w:rPr>
          <w:rFonts w:asciiTheme="minorHAnsi" w:hAnsiTheme="minorHAnsi" w:cstheme="minorHAnsi"/>
          <w:szCs w:val="24"/>
        </w:rPr>
        <w:t>email to Dubai Court</w:t>
      </w:r>
      <w:r w:rsidR="000F56B4">
        <w:rPr>
          <w:rFonts w:asciiTheme="minorHAnsi" w:hAnsiTheme="minorHAnsi" w:cstheme="minorHAnsi"/>
          <w:szCs w:val="24"/>
        </w:rPr>
        <w:t xml:space="preserve"> along with Court Letter and Court Instructions</w:t>
      </w:r>
      <w:r w:rsidRPr="000F56B4">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 </w:t>
      </w:r>
    </w:p>
    <w:p w14:paraId="602712A4" w14:textId="56365A09" w:rsidR="000F56B4" w:rsidRPr="001F7473" w:rsidRDefault="000F56B4" w:rsidP="000F56B4">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 will be generated for this request type and </w:t>
      </w:r>
      <w:r w:rsidR="001F7473">
        <w:rPr>
          <w:rFonts w:asciiTheme="minorHAnsi" w:hAnsiTheme="minorHAnsi" w:cstheme="minorHAnsi"/>
          <w:szCs w:val="24"/>
        </w:rPr>
        <w:t xml:space="preserve">will be sent along in Customer Communication via Email. </w:t>
      </w:r>
    </w:p>
    <w:p w14:paraId="00AE0313" w14:textId="77777777" w:rsidR="001F7473" w:rsidRPr="000F56B4" w:rsidRDefault="001F7473" w:rsidP="001F7473">
      <w:pPr>
        <w:pStyle w:val="ListParagraph"/>
        <w:spacing w:line="360" w:lineRule="auto"/>
        <w:rPr>
          <w:szCs w:val="24"/>
        </w:rPr>
      </w:pPr>
    </w:p>
    <w:p w14:paraId="58D21389" w14:textId="07B91EBA" w:rsidR="00537D82" w:rsidRDefault="00800AC4" w:rsidP="007C1709">
      <w:pPr>
        <w:pStyle w:val="Heading3"/>
      </w:pPr>
      <w:r>
        <w:t xml:space="preserve"> </w:t>
      </w:r>
      <w:bookmarkStart w:id="226" w:name="_Toc163207926"/>
      <w:r w:rsidR="00537D82">
        <w:t xml:space="preserve">Cancellation </w:t>
      </w:r>
      <w:r w:rsidR="002174B7">
        <w:t>Flow</w:t>
      </w:r>
      <w:bookmarkEnd w:id="226"/>
    </w:p>
    <w:p w14:paraId="0982F7F9"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2174B7">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2174B7">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006FB1AD"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57FFDF63"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0E29B2E2"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70C045D7"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14:paraId="2A00965A" w14:textId="7AF3306B" w:rsidR="00A05CB8" w:rsidRPr="00151A9E" w:rsidRDefault="00537D82" w:rsidP="00151A9E">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14:paraId="2441EE6C" w14:textId="3735F3C8" w:rsidR="00151A9E" w:rsidRPr="00822E50" w:rsidRDefault="00151A9E" w:rsidP="00151A9E">
      <w:pPr>
        <w:pStyle w:val="ListParagraph"/>
        <w:numPr>
          <w:ilvl w:val="0"/>
          <w:numId w:val="42"/>
        </w:numPr>
        <w:spacing w:line="360" w:lineRule="auto"/>
        <w:rPr>
          <w:szCs w:val="24"/>
        </w:rPr>
      </w:pPr>
      <w:r>
        <w:rPr>
          <w:rFonts w:asciiTheme="minorHAnsi" w:hAnsiTheme="minorHAnsi" w:cstheme="minorHAnsi"/>
          <w:szCs w:val="24"/>
        </w:rPr>
        <w:t xml:space="preserve">The user will be able to identify if </w:t>
      </w:r>
      <w:r w:rsidR="00461F5A">
        <w:rPr>
          <w:rFonts w:asciiTheme="minorHAnsi" w:hAnsiTheme="minorHAnsi" w:cstheme="minorHAnsi"/>
          <w:szCs w:val="24"/>
        </w:rPr>
        <w:t>on the matched CIFs</w:t>
      </w:r>
      <w:r w:rsidR="00771A2C">
        <w:rPr>
          <w:rFonts w:asciiTheme="minorHAnsi" w:hAnsiTheme="minorHAnsi" w:cstheme="minorHAnsi"/>
          <w:szCs w:val="24"/>
        </w:rPr>
        <w:t>/non-CIFs</w:t>
      </w:r>
      <w:r w:rsidR="00461F5A">
        <w:rPr>
          <w:rFonts w:asciiTheme="minorHAnsi" w:hAnsiTheme="minorHAnsi" w:cstheme="minorHAnsi"/>
          <w:szCs w:val="24"/>
        </w:rPr>
        <w:t xml:space="preserve"> blacklist is </w:t>
      </w:r>
      <w:r w:rsidR="00822E50">
        <w:rPr>
          <w:rFonts w:asciiTheme="minorHAnsi" w:hAnsiTheme="minorHAnsi" w:cstheme="minorHAnsi"/>
          <w:szCs w:val="24"/>
        </w:rPr>
        <w:t>already</w:t>
      </w:r>
      <w:r>
        <w:rPr>
          <w:rFonts w:asciiTheme="minorHAnsi" w:hAnsiTheme="minorHAnsi" w:cstheme="minorHAnsi"/>
          <w:szCs w:val="24"/>
        </w:rPr>
        <w:t xml:space="preserve"> placed along with the blacklist reason code. </w:t>
      </w:r>
      <w:r w:rsidR="00461F5A">
        <w:rPr>
          <w:rFonts w:asciiTheme="minorHAnsi" w:hAnsiTheme="minorHAnsi" w:cstheme="minorHAnsi"/>
          <w:szCs w:val="24"/>
        </w:rPr>
        <w:t>The blacklist details will be displayed to the</w:t>
      </w:r>
      <w:r w:rsidR="00771A2C">
        <w:rPr>
          <w:rFonts w:asciiTheme="minorHAnsi" w:hAnsiTheme="minorHAnsi" w:cstheme="minorHAnsi"/>
          <w:szCs w:val="24"/>
        </w:rPr>
        <w:t xml:space="preserve"> user </w:t>
      </w:r>
      <w:r w:rsidR="00461F5A">
        <w:rPr>
          <w:rFonts w:asciiTheme="minorHAnsi" w:hAnsiTheme="minorHAnsi" w:cstheme="minorHAnsi"/>
          <w:szCs w:val="24"/>
        </w:rPr>
        <w:t>&amp; the</w:t>
      </w:r>
      <w:r w:rsidR="00822E50">
        <w:rPr>
          <w:rFonts w:asciiTheme="minorHAnsi" w:hAnsiTheme="minorHAnsi" w:cstheme="minorHAnsi"/>
          <w:szCs w:val="24"/>
        </w:rPr>
        <w:t xml:space="preserve"> user will select CIFs</w:t>
      </w:r>
      <w:r w:rsidR="00461F5A">
        <w:rPr>
          <w:rFonts w:asciiTheme="minorHAnsi" w:hAnsiTheme="minorHAnsi" w:cstheme="minorHAnsi"/>
          <w:szCs w:val="24"/>
        </w:rPr>
        <w:t>/blacklists</w:t>
      </w:r>
      <w:r w:rsidR="00822E50">
        <w:rPr>
          <w:rFonts w:asciiTheme="minorHAnsi" w:hAnsiTheme="minorHAnsi" w:cstheme="minorHAnsi"/>
          <w:szCs w:val="24"/>
        </w:rPr>
        <w:t xml:space="preserve"> from which blacklist has to be removed. </w:t>
      </w:r>
    </w:p>
    <w:p w14:paraId="28D9E878" w14:textId="6E05904B" w:rsidR="00822E50" w:rsidRPr="00151A9E" w:rsidRDefault="00822E50" w:rsidP="00151A9E">
      <w:pPr>
        <w:pStyle w:val="ListParagraph"/>
        <w:numPr>
          <w:ilvl w:val="0"/>
          <w:numId w:val="42"/>
        </w:numPr>
        <w:spacing w:line="360" w:lineRule="auto"/>
        <w:rPr>
          <w:szCs w:val="24"/>
        </w:rPr>
      </w:pPr>
      <w:r>
        <w:rPr>
          <w:rFonts w:asciiTheme="minorHAnsi" w:hAnsiTheme="minorHAnsi" w:cstheme="minorHAnsi"/>
          <w:szCs w:val="24"/>
        </w:rPr>
        <w:t xml:space="preserve">Similarly, </w:t>
      </w:r>
      <w:r w:rsidR="008251DD">
        <w:rPr>
          <w:rFonts w:asciiTheme="minorHAnsi" w:hAnsiTheme="minorHAnsi" w:cstheme="minorHAnsi"/>
          <w:szCs w:val="24"/>
        </w:rPr>
        <w:t>the user</w:t>
      </w:r>
      <w:r>
        <w:rPr>
          <w:rFonts w:asciiTheme="minorHAnsi" w:hAnsiTheme="minorHAnsi" w:cstheme="minorHAnsi"/>
          <w:szCs w:val="24"/>
        </w:rPr>
        <w:t xml:space="preserve"> will select Accounts to identify if Hold is placed on </w:t>
      </w:r>
      <w:r w:rsidR="008251DD">
        <w:rPr>
          <w:rFonts w:asciiTheme="minorHAnsi" w:hAnsiTheme="minorHAnsi" w:cstheme="minorHAnsi"/>
          <w:szCs w:val="24"/>
        </w:rPr>
        <w:t xml:space="preserve">the accounts, then the user will select the Holds which are supposed to be removed. </w:t>
      </w:r>
    </w:p>
    <w:p w14:paraId="23DA432D" w14:textId="0ACB35AE"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lastRenderedPageBreak/>
        <w:t>PDF generation takes place for ‘Previous Reference No.’</w:t>
      </w:r>
      <w:r w:rsidR="00450EBE">
        <w:rPr>
          <w:rFonts w:asciiTheme="minorHAnsi" w:hAnsiTheme="minorHAnsi" w:cstheme="minorHAnsi"/>
          <w:szCs w:val="24"/>
        </w:rPr>
        <w:t xml:space="preserve">, </w:t>
      </w:r>
      <w:r w:rsidRPr="00800AC4">
        <w:rPr>
          <w:rFonts w:asciiTheme="minorHAnsi" w:hAnsiTheme="minorHAnsi" w:cstheme="minorHAnsi"/>
          <w:szCs w:val="24"/>
        </w:rPr>
        <w:t>‘CIF Results’</w:t>
      </w:r>
      <w:r w:rsidR="00450EBE">
        <w:rPr>
          <w:rFonts w:asciiTheme="minorHAnsi" w:hAnsiTheme="minorHAnsi" w:cstheme="minorHAnsi"/>
          <w:szCs w:val="24"/>
        </w:rPr>
        <w:t xml:space="preserve"> and ‘Account Summary’</w:t>
      </w:r>
      <w:r w:rsidRPr="00800AC4">
        <w:rPr>
          <w:rFonts w:asciiTheme="minorHAnsi" w:hAnsiTheme="minorHAnsi" w:cstheme="minorHAnsi"/>
          <w:szCs w:val="24"/>
        </w:rPr>
        <w:t xml:space="preserve"> as per the defined templates. Refer Appendix D. </w:t>
      </w:r>
    </w:p>
    <w:p w14:paraId="074FD125"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1C1729F9" w14:textId="5049670C"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B86669">
        <w:rPr>
          <w:rFonts w:asciiTheme="minorHAnsi" w:hAnsiTheme="minorHAnsi" w:cstheme="minorHAnsi"/>
          <w:szCs w:val="24"/>
        </w:rPr>
        <w:t xml:space="preserve"> If in case, the maker has selected any hold with a different reason code other than the WI reason code, check</w:t>
      </w:r>
      <w:r w:rsidR="00771A2C">
        <w:rPr>
          <w:rFonts w:asciiTheme="minorHAnsi" w:hAnsiTheme="minorHAnsi" w:cstheme="minorHAnsi"/>
          <w:szCs w:val="24"/>
        </w:rPr>
        <w:t>er</w:t>
      </w:r>
      <w:r w:rsidR="00B86669">
        <w:rPr>
          <w:rFonts w:asciiTheme="minorHAnsi" w:hAnsiTheme="minorHAnsi" w:cstheme="minorHAnsi"/>
          <w:szCs w:val="24"/>
        </w:rPr>
        <w:t xml:space="preserve"> will be supposed </w:t>
      </w:r>
      <w:r w:rsidR="00C80152">
        <w:rPr>
          <w:rFonts w:asciiTheme="minorHAnsi" w:hAnsiTheme="minorHAnsi" w:cstheme="minorHAnsi"/>
          <w:szCs w:val="24"/>
        </w:rPr>
        <w:t xml:space="preserve">to reject it and send the WI back to ‘Initiation Maker’ for amendments. </w:t>
      </w:r>
    </w:p>
    <w:p w14:paraId="3FB1EB68" w14:textId="45BE81EB"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On Approval, the WI moves to ‘System Integration’. Internal blacklists for </w:t>
      </w:r>
      <w:r w:rsidR="00E07E12">
        <w:rPr>
          <w:rFonts w:asciiTheme="minorHAnsi" w:hAnsiTheme="minorHAnsi" w:cstheme="minorHAnsi"/>
          <w:szCs w:val="24"/>
        </w:rPr>
        <w:t xml:space="preserve">matched </w:t>
      </w:r>
      <w:r w:rsidRPr="00800AC4">
        <w:rPr>
          <w:rFonts w:asciiTheme="minorHAnsi" w:hAnsiTheme="minorHAnsi" w:cstheme="minorHAnsi"/>
          <w:szCs w:val="24"/>
        </w:rPr>
        <w:t>RAK Bank Customers</w:t>
      </w:r>
      <w:r w:rsidR="00CC485A" w:rsidRPr="00800AC4">
        <w:rPr>
          <w:rFonts w:asciiTheme="minorHAnsi" w:hAnsiTheme="minorHAnsi" w:cstheme="minorHAnsi"/>
          <w:szCs w:val="24"/>
        </w:rPr>
        <w:t xml:space="preserve"> will be removed for those identified</w:t>
      </w:r>
      <w:r w:rsidR="008251DD">
        <w:rPr>
          <w:rFonts w:asciiTheme="minorHAnsi" w:hAnsiTheme="minorHAnsi" w:cstheme="minorHAnsi"/>
          <w:szCs w:val="24"/>
        </w:rPr>
        <w:t xml:space="preserve"> and selected by the user</w:t>
      </w:r>
      <w:r w:rsidRPr="00800AC4">
        <w:rPr>
          <w:rFonts w:asciiTheme="minorHAnsi" w:hAnsiTheme="minorHAnsi" w:cstheme="minorHAnsi"/>
          <w:szCs w:val="24"/>
        </w:rPr>
        <w:t xml:space="preserve"> and External Blacklist for </w:t>
      </w:r>
      <w:r w:rsidR="00E07E12">
        <w:rPr>
          <w:rFonts w:asciiTheme="minorHAnsi" w:hAnsiTheme="minorHAnsi" w:cstheme="minorHAnsi"/>
          <w:szCs w:val="24"/>
        </w:rPr>
        <w:t xml:space="preserve">matched </w:t>
      </w:r>
      <w:r w:rsidRPr="00800AC4">
        <w:rPr>
          <w:rFonts w:asciiTheme="minorHAnsi" w:hAnsiTheme="minorHAnsi" w:cstheme="minorHAnsi"/>
          <w:szCs w:val="24"/>
        </w:rPr>
        <w:t>Non-RAK Bank Customers will be</w:t>
      </w:r>
      <w:r w:rsidR="00CC485A" w:rsidRPr="00800AC4">
        <w:rPr>
          <w:rFonts w:asciiTheme="minorHAnsi" w:hAnsiTheme="minorHAnsi" w:cstheme="minorHAnsi"/>
          <w:szCs w:val="24"/>
        </w:rPr>
        <w:t xml:space="preserve"> removed for those identified</w:t>
      </w:r>
      <w:r w:rsidR="008251DD">
        <w:rPr>
          <w:rFonts w:asciiTheme="minorHAnsi" w:hAnsiTheme="minorHAnsi" w:cstheme="minorHAnsi"/>
          <w:szCs w:val="24"/>
        </w:rPr>
        <w:t xml:space="preserve"> and selected by the user</w:t>
      </w:r>
      <w:r w:rsidR="00CC485A" w:rsidRPr="00800AC4">
        <w:rPr>
          <w:rFonts w:asciiTheme="minorHAnsi" w:hAnsiTheme="minorHAnsi" w:cstheme="minorHAnsi"/>
          <w:szCs w:val="24"/>
        </w:rPr>
        <w:t xml:space="preserve"> </w:t>
      </w:r>
      <w:r w:rsidR="008251DD">
        <w:rPr>
          <w:rFonts w:asciiTheme="minorHAnsi" w:hAnsiTheme="minorHAnsi" w:cstheme="minorHAnsi"/>
          <w:szCs w:val="24"/>
        </w:rPr>
        <w:t>on</w:t>
      </w:r>
      <w:r w:rsidRPr="00800AC4">
        <w:rPr>
          <w:rFonts w:asciiTheme="minorHAnsi" w:hAnsiTheme="minorHAnsi" w:cstheme="minorHAnsi"/>
          <w:szCs w:val="24"/>
        </w:rPr>
        <w:t xml:space="preserve"> triggering the request to Finacle.</w:t>
      </w:r>
    </w:p>
    <w:p w14:paraId="3137CBA0" w14:textId="2664B94A" w:rsidR="009608AC" w:rsidRPr="00800AC4" w:rsidRDefault="009608AC" w:rsidP="009608AC">
      <w:pPr>
        <w:pStyle w:val="ListParagraph"/>
        <w:numPr>
          <w:ilvl w:val="0"/>
          <w:numId w:val="42"/>
        </w:numPr>
        <w:spacing w:line="360" w:lineRule="auto"/>
        <w:rPr>
          <w:szCs w:val="24"/>
        </w:rPr>
      </w:pPr>
      <w:r w:rsidRPr="00800AC4">
        <w:rPr>
          <w:rFonts w:asciiTheme="minorHAnsi" w:hAnsiTheme="minorHAnsi" w:cstheme="minorHAnsi"/>
          <w:szCs w:val="24"/>
        </w:rPr>
        <w:t xml:space="preserve">System will trigger another request at ‘System Integration’ queue to remove hold </w:t>
      </w:r>
      <w:r w:rsidR="00064E57">
        <w:rPr>
          <w:rFonts w:asciiTheme="minorHAnsi" w:hAnsiTheme="minorHAnsi" w:cstheme="minorHAnsi"/>
          <w:szCs w:val="24"/>
        </w:rPr>
        <w:t xml:space="preserve">from the </w:t>
      </w:r>
      <w:r w:rsidR="00F85372">
        <w:rPr>
          <w:rFonts w:asciiTheme="minorHAnsi" w:hAnsiTheme="minorHAnsi" w:cstheme="minorHAnsi"/>
          <w:szCs w:val="24"/>
        </w:rPr>
        <w:t>selected</w:t>
      </w:r>
      <w:r w:rsidR="00DC1253">
        <w:rPr>
          <w:rFonts w:asciiTheme="minorHAnsi" w:hAnsiTheme="minorHAnsi" w:cstheme="minorHAnsi"/>
          <w:szCs w:val="24"/>
        </w:rPr>
        <w:t xml:space="preserve"> accounts as per the </w:t>
      </w:r>
      <w:r w:rsidR="00E07E12">
        <w:rPr>
          <w:rFonts w:asciiTheme="minorHAnsi" w:hAnsiTheme="minorHAnsi" w:cstheme="minorHAnsi"/>
          <w:szCs w:val="24"/>
        </w:rPr>
        <w:t xml:space="preserve">selected </w:t>
      </w:r>
      <w:r w:rsidR="00DC1253">
        <w:rPr>
          <w:rFonts w:asciiTheme="minorHAnsi" w:hAnsiTheme="minorHAnsi" w:cstheme="minorHAnsi"/>
          <w:szCs w:val="24"/>
        </w:rPr>
        <w:t>hold reason codes</w:t>
      </w:r>
      <w:r w:rsidRPr="00800AC4">
        <w:rPr>
          <w:rFonts w:asciiTheme="minorHAnsi" w:hAnsiTheme="minorHAnsi" w:cstheme="minorHAnsi"/>
          <w:szCs w:val="24"/>
        </w:rPr>
        <w:t xml:space="preserve"> by the ‘Initiation Maker’ user</w:t>
      </w:r>
      <w:r w:rsidR="00A04346" w:rsidRPr="00800AC4">
        <w:rPr>
          <w:rFonts w:asciiTheme="minorHAnsi" w:hAnsiTheme="minorHAnsi" w:cstheme="minorHAnsi"/>
          <w:szCs w:val="24"/>
        </w:rPr>
        <w:t xml:space="preserve">. </w:t>
      </w:r>
    </w:p>
    <w:p w14:paraId="0FB0E902" w14:textId="67CB3080" w:rsidR="00ED50D2" w:rsidRPr="00800AC4" w:rsidRDefault="00ED50D2" w:rsidP="009608AC">
      <w:pPr>
        <w:pStyle w:val="ListParagraph"/>
        <w:numPr>
          <w:ilvl w:val="0"/>
          <w:numId w:val="42"/>
        </w:numPr>
        <w:spacing w:line="360" w:lineRule="auto"/>
        <w:rPr>
          <w:szCs w:val="24"/>
        </w:rPr>
      </w:pPr>
      <w:r w:rsidRPr="00800AC4">
        <w:rPr>
          <w:rFonts w:asciiTheme="minorHAnsi" w:hAnsiTheme="minorHAnsi" w:cstheme="minorHAnsi"/>
          <w:szCs w:val="24"/>
        </w:rPr>
        <w:t xml:space="preserve">Once done, the WI moves to </w:t>
      </w:r>
      <w:r w:rsidR="0047642A" w:rsidRPr="00800AC4">
        <w:rPr>
          <w:rFonts w:asciiTheme="minorHAnsi" w:hAnsiTheme="minorHAnsi" w:cstheme="minorHAnsi"/>
          <w:szCs w:val="24"/>
        </w:rPr>
        <w:t xml:space="preserve">‘Operations Maker’ queue for further review. </w:t>
      </w:r>
    </w:p>
    <w:p w14:paraId="37A376CB" w14:textId="5AA712F3"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The ‘Operations Maker’ user will perform the ‘Customer Exposure’ again</w:t>
      </w:r>
      <w:r w:rsidR="00F85372">
        <w:rPr>
          <w:rFonts w:asciiTheme="minorHAnsi" w:hAnsiTheme="minorHAnsi" w:cstheme="minorHAnsi"/>
          <w:szCs w:val="24"/>
        </w:rPr>
        <w:t>- products will be refreshed</w:t>
      </w:r>
      <w:r w:rsidRPr="00800AC4">
        <w:rPr>
          <w:rFonts w:asciiTheme="minorHAnsi" w:hAnsiTheme="minorHAnsi" w:cstheme="minorHAnsi"/>
          <w:szCs w:val="24"/>
        </w:rPr>
        <w:t>.</w:t>
      </w:r>
    </w:p>
    <w:p w14:paraId="15112191" w14:textId="77777777"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14:paraId="4D4166A8" w14:textId="22C9606C"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444E89">
        <w:rPr>
          <w:rFonts w:asciiTheme="minorHAnsi" w:hAnsiTheme="minorHAnsi" w:cstheme="minorHAnsi"/>
          <w:szCs w:val="24"/>
        </w:rPr>
        <w:t>email to Dubai Court</w:t>
      </w:r>
      <w:r w:rsidR="00444E89">
        <w:rPr>
          <w:rFonts w:asciiTheme="minorHAnsi" w:hAnsiTheme="minorHAnsi" w:cstheme="minorHAnsi"/>
          <w:szCs w:val="24"/>
        </w:rPr>
        <w:t xml:space="preserve"> along with Court Letter and Court Instructions</w:t>
      </w:r>
      <w:r w:rsidRPr="00444E89">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 </w:t>
      </w:r>
    </w:p>
    <w:p w14:paraId="0B8029C4" w14:textId="77777777" w:rsidR="0047642A" w:rsidRDefault="0047642A" w:rsidP="001869C3">
      <w:pPr>
        <w:spacing w:line="360" w:lineRule="auto"/>
        <w:ind w:left="360"/>
      </w:pPr>
    </w:p>
    <w:p w14:paraId="54F6233F" w14:textId="77777777" w:rsidR="001C4D15" w:rsidRDefault="001C4D15" w:rsidP="001869C3">
      <w:pPr>
        <w:spacing w:line="360" w:lineRule="auto"/>
        <w:ind w:left="360"/>
      </w:pPr>
    </w:p>
    <w:p w14:paraId="4D167A11" w14:textId="77777777" w:rsidR="001C4D15" w:rsidRDefault="001C4D15" w:rsidP="001869C3">
      <w:pPr>
        <w:spacing w:line="360" w:lineRule="auto"/>
        <w:ind w:left="360"/>
      </w:pPr>
    </w:p>
    <w:p w14:paraId="48C703A5" w14:textId="77777777" w:rsidR="001C4D15" w:rsidRDefault="001C4D15" w:rsidP="001869C3">
      <w:pPr>
        <w:spacing w:line="360" w:lineRule="auto"/>
        <w:ind w:left="360"/>
      </w:pPr>
    </w:p>
    <w:p w14:paraId="3083F92A" w14:textId="2F2FE21E" w:rsidR="001869C3" w:rsidRDefault="001869C3" w:rsidP="007C1709">
      <w:pPr>
        <w:pStyle w:val="Heading3"/>
      </w:pPr>
      <w:bookmarkStart w:id="227" w:name="_Toc163207927"/>
      <w:r>
        <w:lastRenderedPageBreak/>
        <w:t>Others</w:t>
      </w:r>
      <w:bookmarkEnd w:id="227"/>
      <w:r>
        <w:t xml:space="preserve"> </w:t>
      </w:r>
    </w:p>
    <w:p w14:paraId="2DD14EFF"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1C4D15">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1C4D15">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51D05BC3"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415D1A7C"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2BCDEE4D"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163BBEFD"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8C3F37">
        <w:rPr>
          <w:rFonts w:asciiTheme="minorHAnsi" w:hAnsiTheme="minorHAnsi" w:cstheme="minorHAnsi"/>
          <w:b/>
          <w:bCs/>
          <w:szCs w:val="24"/>
        </w:rPr>
        <w:t>RAK Bank’</w:t>
      </w:r>
      <w:r w:rsidRPr="00800AC4">
        <w:rPr>
          <w:rFonts w:asciiTheme="minorHAnsi" w:hAnsiTheme="minorHAnsi" w:cstheme="minorHAnsi"/>
          <w:szCs w:val="24"/>
        </w:rPr>
        <w:t xml:space="preserve"> or ‘</w:t>
      </w:r>
      <w:r w:rsidRPr="008C3F37">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0D1AC089"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CIFs. </w:t>
      </w:r>
    </w:p>
    <w:p w14:paraId="56590C54" w14:textId="5402FCE0"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w:t>
      </w:r>
      <w:r w:rsidR="00573126">
        <w:rPr>
          <w:rFonts w:asciiTheme="minorHAnsi" w:hAnsiTheme="minorHAnsi" w:cstheme="minorHAnsi"/>
          <w:szCs w:val="24"/>
        </w:rPr>
        <w:t xml:space="preserve">and </w:t>
      </w:r>
      <w:r w:rsidR="00573126" w:rsidRPr="00081791">
        <w:rPr>
          <w:rFonts w:asciiTheme="minorHAnsi" w:hAnsiTheme="minorHAnsi" w:cstheme="minorHAnsi"/>
          <w:szCs w:val="24"/>
        </w:rPr>
        <w:t>‘Account Summary Excel’</w:t>
      </w:r>
      <w:r w:rsidR="00573126">
        <w:rPr>
          <w:rFonts w:asciiTheme="minorHAnsi" w:hAnsiTheme="minorHAnsi" w:cstheme="minorHAnsi"/>
          <w:szCs w:val="24"/>
        </w:rPr>
        <w:t xml:space="preserve"> </w:t>
      </w:r>
      <w:r w:rsidRPr="00800AC4">
        <w:rPr>
          <w:rFonts w:asciiTheme="minorHAnsi" w:hAnsiTheme="minorHAnsi" w:cstheme="minorHAnsi"/>
          <w:szCs w:val="24"/>
        </w:rPr>
        <w:t xml:space="preserve">as per the defined templates. Refer Appendix D. </w:t>
      </w:r>
    </w:p>
    <w:p w14:paraId="313AD413"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08296C23" w14:textId="75AD1054" w:rsidR="001869C3" w:rsidRPr="00573126" w:rsidRDefault="001869C3" w:rsidP="00573126">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573126">
        <w:rPr>
          <w:rFonts w:asciiTheme="minorHAnsi" w:hAnsiTheme="minorHAnsi" w:cstheme="minorHAnsi"/>
          <w:szCs w:val="24"/>
        </w:rPr>
        <w:t xml:space="preserve"> and the WI moves to Archive. </w:t>
      </w:r>
      <w:r w:rsidRPr="00573126">
        <w:rPr>
          <w:rFonts w:asciiTheme="minorHAnsi" w:hAnsiTheme="minorHAnsi" w:cstheme="minorHAnsi"/>
          <w:sz w:val="22"/>
          <w:szCs w:val="22"/>
        </w:rPr>
        <w:t xml:space="preserve"> </w:t>
      </w:r>
    </w:p>
    <w:p w14:paraId="07F8394E" w14:textId="38DA1D9C" w:rsidR="00FC5875" w:rsidRPr="00FC5875" w:rsidRDefault="00FC5875" w:rsidP="00FC5875">
      <w:pPr>
        <w:rPr>
          <w:rFonts w:asciiTheme="minorHAnsi" w:hAnsiTheme="minorHAnsi" w:cstheme="minorHAnsi"/>
          <w:sz w:val="22"/>
          <w:szCs w:val="22"/>
        </w:rPr>
      </w:pPr>
    </w:p>
    <w:p w14:paraId="62218CEC" w14:textId="77777777" w:rsidR="00163F50" w:rsidRDefault="00163F50" w:rsidP="00163F50"/>
    <w:p w14:paraId="7D657C47" w14:textId="77777777" w:rsidR="008873F8" w:rsidRDefault="008873F8" w:rsidP="00163F50"/>
    <w:p w14:paraId="57AED88E" w14:textId="77777777" w:rsidR="008873F8" w:rsidRDefault="008873F8" w:rsidP="00163F50"/>
    <w:p w14:paraId="63450CB8" w14:textId="77777777" w:rsidR="008873F8" w:rsidRDefault="008873F8" w:rsidP="00163F50"/>
    <w:p w14:paraId="6FD0E143" w14:textId="77777777" w:rsidR="008873F8" w:rsidRDefault="008873F8" w:rsidP="00163F50"/>
    <w:p w14:paraId="3F0212AB" w14:textId="77777777" w:rsidR="008873F8" w:rsidRDefault="008873F8" w:rsidP="00163F50"/>
    <w:p w14:paraId="01EEECDF" w14:textId="77777777" w:rsidR="009D18F9" w:rsidRDefault="009D18F9" w:rsidP="00163F50"/>
    <w:p w14:paraId="50361E70" w14:textId="77777777" w:rsidR="009D18F9" w:rsidRDefault="009D18F9" w:rsidP="00163F50"/>
    <w:p w14:paraId="7CC1F581" w14:textId="77777777" w:rsidR="009D18F9" w:rsidRDefault="009D18F9" w:rsidP="00163F50"/>
    <w:p w14:paraId="2D22EAF5" w14:textId="77777777" w:rsidR="009D18F9" w:rsidRDefault="009D18F9" w:rsidP="00163F50"/>
    <w:p w14:paraId="379F0F95" w14:textId="77777777" w:rsidR="009D18F9" w:rsidRDefault="009D18F9" w:rsidP="00163F50"/>
    <w:p w14:paraId="3C680044" w14:textId="77777777" w:rsidR="009D18F9" w:rsidRDefault="009D18F9" w:rsidP="00163F50"/>
    <w:p w14:paraId="2CE410E9" w14:textId="77777777" w:rsidR="009D18F9" w:rsidRDefault="009D18F9" w:rsidP="00163F50"/>
    <w:p w14:paraId="643FAFA6" w14:textId="77777777" w:rsidR="009D18F9" w:rsidRDefault="009D18F9" w:rsidP="00163F50"/>
    <w:p w14:paraId="0DD2156C" w14:textId="77777777" w:rsidR="009D18F9" w:rsidRDefault="009D18F9" w:rsidP="00163F50"/>
    <w:p w14:paraId="69982065" w14:textId="77777777" w:rsidR="009D18F9" w:rsidRDefault="009D18F9" w:rsidP="00163F50"/>
    <w:p w14:paraId="00793D26" w14:textId="77777777" w:rsidR="009D18F9" w:rsidRDefault="009D18F9" w:rsidP="00163F50"/>
    <w:p w14:paraId="69DCB08E" w14:textId="070DD913" w:rsidR="00163F50" w:rsidRDefault="00163F50" w:rsidP="00163F50">
      <w:pPr>
        <w:pStyle w:val="Heading1"/>
      </w:pPr>
      <w:bookmarkStart w:id="228" w:name="_Toc163207928"/>
      <w:r>
        <w:lastRenderedPageBreak/>
        <w:t>Queue Description</w:t>
      </w:r>
      <w:r w:rsidR="00AD5E68">
        <w:t>s</w:t>
      </w:r>
      <w:r w:rsidR="00A773C9">
        <w:t xml:space="preserve"> – DC/CCMS</w:t>
      </w:r>
      <w:bookmarkEnd w:id="228"/>
    </w:p>
    <w:p w14:paraId="04865A77" w14:textId="77777777" w:rsidR="00B52768" w:rsidRDefault="00B52768" w:rsidP="00B52768"/>
    <w:p w14:paraId="5F69E56C" w14:textId="3E62AF6A" w:rsidR="00B52768" w:rsidRDefault="00B52768" w:rsidP="00B52768">
      <w:pPr>
        <w:spacing w:line="360" w:lineRule="auto"/>
        <w:rPr>
          <w:rFonts w:asciiTheme="minorHAnsi" w:hAnsiTheme="minorHAnsi" w:cstheme="minorHAnsi"/>
        </w:rPr>
      </w:pPr>
      <w:r>
        <w:rPr>
          <w:rFonts w:asciiTheme="minorHAnsi" w:hAnsiTheme="minorHAnsi" w:cstheme="minorHAnsi"/>
        </w:rPr>
        <w:t xml:space="preserve">Following queues will be available in the Dubai Court / CCMS Journey: </w:t>
      </w:r>
    </w:p>
    <w:p w14:paraId="209F5551" w14:textId="7BC37BE4"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w:t>
      </w:r>
      <w:r w:rsidR="005855C0" w:rsidRPr="00C736D1">
        <w:rPr>
          <w:rFonts w:asciiTheme="minorHAnsi" w:hAnsiTheme="minorHAnsi" w:cstheme="minorHAnsi"/>
          <w:b/>
          <w:bCs/>
        </w:rPr>
        <w:t>:</w:t>
      </w:r>
      <w:r w:rsidR="005855C0">
        <w:rPr>
          <w:rFonts w:asciiTheme="minorHAnsi" w:hAnsiTheme="minorHAnsi" w:cstheme="minorHAnsi"/>
        </w:rPr>
        <w:t xml:space="preserve"> User queue for manual creation of WI</w:t>
      </w:r>
      <w:r w:rsidR="0007168A">
        <w:rPr>
          <w:rFonts w:asciiTheme="minorHAnsi" w:hAnsiTheme="minorHAnsi" w:cstheme="minorHAnsi"/>
        </w:rPr>
        <w:t xml:space="preserve"> as well as form level integration.</w:t>
      </w:r>
    </w:p>
    <w:p w14:paraId="63BECFB3" w14:textId="30D1C4E3"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 Return</w:t>
      </w:r>
      <w:r w:rsidR="005855C0" w:rsidRPr="00C736D1">
        <w:rPr>
          <w:rFonts w:asciiTheme="minorHAnsi" w:hAnsiTheme="minorHAnsi" w:cstheme="minorHAnsi"/>
          <w:b/>
          <w:bCs/>
        </w:rPr>
        <w:t>:</w:t>
      </w:r>
      <w:r w:rsidR="005855C0">
        <w:rPr>
          <w:rFonts w:asciiTheme="minorHAnsi" w:hAnsiTheme="minorHAnsi" w:cstheme="minorHAnsi"/>
        </w:rPr>
        <w:t xml:space="preserve"> User queue for handling the return cases for Initiator. </w:t>
      </w:r>
    </w:p>
    <w:p w14:paraId="59E019FD" w14:textId="7A1DBEE2"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Checker</w:t>
      </w:r>
      <w:r w:rsidR="005855C0" w:rsidRPr="00C736D1">
        <w:rPr>
          <w:rFonts w:asciiTheme="minorHAnsi" w:hAnsiTheme="minorHAnsi" w:cstheme="minorHAnsi"/>
          <w:b/>
          <w:bCs/>
        </w:rPr>
        <w:t>:</w:t>
      </w:r>
      <w:r w:rsidR="005855C0">
        <w:rPr>
          <w:rFonts w:asciiTheme="minorHAnsi" w:hAnsiTheme="minorHAnsi" w:cstheme="minorHAnsi"/>
        </w:rPr>
        <w:t xml:space="preserve"> User queue for revi</w:t>
      </w:r>
      <w:r w:rsidR="0007168A">
        <w:rPr>
          <w:rFonts w:asciiTheme="minorHAnsi" w:hAnsiTheme="minorHAnsi" w:cstheme="minorHAnsi"/>
        </w:rPr>
        <w:t xml:space="preserve">ewing the submission from Initiation Maker. </w:t>
      </w:r>
    </w:p>
    <w:p w14:paraId="281658B1" w14:textId="79082BB8" w:rsidR="00B52768"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System Integration</w:t>
      </w:r>
      <w:r w:rsidR="0007168A" w:rsidRPr="00C736D1">
        <w:rPr>
          <w:rFonts w:asciiTheme="minorHAnsi" w:hAnsiTheme="minorHAnsi" w:cstheme="minorHAnsi"/>
          <w:b/>
          <w:bCs/>
        </w:rPr>
        <w:t>:</w:t>
      </w:r>
      <w:r w:rsidR="0007168A">
        <w:rPr>
          <w:rFonts w:asciiTheme="minorHAnsi" w:hAnsiTheme="minorHAnsi" w:cstheme="minorHAnsi"/>
        </w:rPr>
        <w:t xml:space="preserve"> System queue for </w:t>
      </w:r>
      <w:r w:rsidR="001D4D2A">
        <w:rPr>
          <w:rFonts w:asciiTheme="minorHAnsi" w:hAnsiTheme="minorHAnsi" w:cstheme="minorHAnsi"/>
        </w:rPr>
        <w:t xml:space="preserve">Internal/External Blacklist and Placing/Removing Hold. </w:t>
      </w:r>
    </w:p>
    <w:p w14:paraId="5BD2CC23" w14:textId="4F17640D" w:rsidR="007621BC" w:rsidRDefault="007621BC"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Hold:</w:t>
      </w:r>
      <w:r>
        <w:rPr>
          <w:rFonts w:asciiTheme="minorHAnsi" w:hAnsiTheme="minorHAnsi" w:cstheme="minorHAnsi"/>
        </w:rPr>
        <w:t xml:space="preserve"> System</w:t>
      </w:r>
      <w:r w:rsidR="00AD5E68">
        <w:rPr>
          <w:rFonts w:asciiTheme="minorHAnsi" w:hAnsiTheme="minorHAnsi" w:cstheme="minorHAnsi"/>
        </w:rPr>
        <w:t xml:space="preserve"> Hold</w:t>
      </w:r>
      <w:r>
        <w:rPr>
          <w:rFonts w:asciiTheme="minorHAnsi" w:hAnsiTheme="minorHAnsi" w:cstheme="minorHAnsi"/>
        </w:rPr>
        <w:t xml:space="preserve"> queue for collecting parent/child instances. </w:t>
      </w:r>
    </w:p>
    <w:p w14:paraId="08C31E3A" w14:textId="40B43236"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Maker</w:t>
      </w:r>
      <w:r w:rsidR="001D4D2A" w:rsidRPr="00C736D1">
        <w:rPr>
          <w:rFonts w:asciiTheme="minorHAnsi" w:hAnsiTheme="minorHAnsi" w:cstheme="minorHAnsi"/>
          <w:b/>
          <w:bCs/>
        </w:rPr>
        <w:t>:</w:t>
      </w:r>
      <w:r w:rsidR="001D4D2A">
        <w:rPr>
          <w:rFonts w:asciiTheme="minorHAnsi" w:hAnsiTheme="minorHAnsi" w:cstheme="minorHAnsi"/>
        </w:rPr>
        <w:t xml:space="preserve"> </w:t>
      </w:r>
      <w:r w:rsidR="008960CA">
        <w:rPr>
          <w:rFonts w:asciiTheme="minorHAnsi" w:hAnsiTheme="minorHAnsi" w:cstheme="minorHAnsi"/>
        </w:rPr>
        <w:t xml:space="preserve">User queue for Operations user and form level integrations. </w:t>
      </w:r>
    </w:p>
    <w:p w14:paraId="09D9CF14" w14:textId="5B46AFB5"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Checker</w:t>
      </w:r>
      <w:r w:rsidR="008960CA" w:rsidRPr="00C736D1">
        <w:rPr>
          <w:rFonts w:asciiTheme="minorHAnsi" w:hAnsiTheme="minorHAnsi" w:cstheme="minorHAnsi"/>
          <w:b/>
          <w:bCs/>
        </w:rPr>
        <w:t>:</w:t>
      </w:r>
      <w:r w:rsidR="008960CA">
        <w:rPr>
          <w:rFonts w:asciiTheme="minorHAnsi" w:hAnsiTheme="minorHAnsi" w:cstheme="minorHAnsi"/>
        </w:rPr>
        <w:t xml:space="preserve"> User queue for reviewing submission from Operations Maker. </w:t>
      </w:r>
    </w:p>
    <w:p w14:paraId="55853404" w14:textId="60E335D1"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 </w:t>
      </w:r>
    </w:p>
    <w:p w14:paraId="26472C9B" w14:textId="12BE0BD7"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Checker</w:t>
      </w:r>
      <w:r w:rsidR="008960CA" w:rsidRPr="00C736D1">
        <w:rPr>
          <w:rFonts w:asciiTheme="minorHAnsi" w:hAnsiTheme="minorHAnsi" w:cstheme="minorHAnsi"/>
          <w:b/>
          <w:bCs/>
        </w:rPr>
        <w:t>:</w:t>
      </w:r>
      <w:r w:rsidR="008960CA">
        <w:rPr>
          <w:rFonts w:asciiTheme="minorHAnsi" w:hAnsiTheme="minorHAnsi" w:cstheme="minorHAnsi"/>
        </w:rPr>
        <w:t xml:space="preserve"> </w:t>
      </w:r>
      <w:r w:rsidR="005C7437">
        <w:rPr>
          <w:rFonts w:asciiTheme="minorHAnsi" w:hAnsiTheme="minorHAnsi" w:cstheme="minorHAnsi"/>
        </w:rPr>
        <w:t>User queue for handling child WI.</w:t>
      </w:r>
    </w:p>
    <w:p w14:paraId="2F9AA498" w14:textId="5774DE87"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IOPS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22E92436" w14:textId="1C6A55B6"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IOPS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0A11F5D2" w14:textId="36BD127F"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6A586EA2" w14:textId="4770AB8E"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331E3268" w14:textId="52A87129"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40C0D8B1" w14:textId="5AD03792"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1578B54B" w14:textId="43CB9ECF" w:rsidR="004058EF" w:rsidRDefault="004058EF" w:rsidP="00B52768">
      <w:pPr>
        <w:pStyle w:val="ListParagraph"/>
        <w:numPr>
          <w:ilvl w:val="0"/>
          <w:numId w:val="42"/>
        </w:numPr>
        <w:spacing w:line="360" w:lineRule="auto"/>
        <w:rPr>
          <w:rFonts w:asciiTheme="minorHAnsi" w:hAnsiTheme="minorHAnsi" w:cstheme="minorHAnsi"/>
        </w:rPr>
      </w:pPr>
      <w:proofErr w:type="spellStart"/>
      <w:r w:rsidRPr="00C736D1">
        <w:rPr>
          <w:rFonts w:asciiTheme="minorHAnsi" w:hAnsiTheme="minorHAnsi" w:cstheme="minorHAnsi"/>
          <w:b/>
          <w:bCs/>
        </w:rPr>
        <w:t>Sys_Auto_Remittance</w:t>
      </w:r>
      <w:proofErr w:type="spellEnd"/>
      <w:r w:rsidR="005C7437" w:rsidRPr="00C736D1">
        <w:rPr>
          <w:rFonts w:asciiTheme="minorHAnsi" w:hAnsiTheme="minorHAnsi" w:cstheme="minorHAnsi"/>
          <w:b/>
          <w:bCs/>
        </w:rPr>
        <w:t>:</w:t>
      </w:r>
      <w:r w:rsidR="005C7437">
        <w:rPr>
          <w:rFonts w:asciiTheme="minorHAnsi" w:hAnsiTheme="minorHAnsi" w:cstheme="minorHAnsi"/>
        </w:rPr>
        <w:t xml:space="preserve"> System queue for IBAN </w:t>
      </w:r>
      <w:r w:rsidR="005411BA">
        <w:rPr>
          <w:rFonts w:asciiTheme="minorHAnsi" w:hAnsiTheme="minorHAnsi" w:cstheme="minorHAnsi"/>
        </w:rPr>
        <w:t xml:space="preserve">Auto </w:t>
      </w:r>
      <w:r w:rsidR="005C7437">
        <w:rPr>
          <w:rFonts w:asciiTheme="minorHAnsi" w:hAnsiTheme="minorHAnsi" w:cstheme="minorHAnsi"/>
        </w:rPr>
        <w:t xml:space="preserve">Remittance </w:t>
      </w:r>
      <w:r w:rsidR="005411BA">
        <w:rPr>
          <w:rFonts w:asciiTheme="minorHAnsi" w:hAnsiTheme="minorHAnsi" w:cstheme="minorHAnsi"/>
        </w:rPr>
        <w:t xml:space="preserve">(creating payment orders). </w:t>
      </w:r>
    </w:p>
    <w:p w14:paraId="67E6B580" w14:textId="163B246D" w:rsidR="009D18F9" w:rsidRDefault="009D18F9" w:rsidP="00B52768">
      <w:pPr>
        <w:pStyle w:val="ListParagraph"/>
        <w:numPr>
          <w:ilvl w:val="0"/>
          <w:numId w:val="42"/>
        </w:numPr>
        <w:spacing w:line="360" w:lineRule="auto"/>
        <w:rPr>
          <w:rFonts w:asciiTheme="minorHAnsi" w:hAnsiTheme="minorHAnsi" w:cstheme="minorHAnsi"/>
        </w:rPr>
      </w:pPr>
      <w:proofErr w:type="spellStart"/>
      <w:r>
        <w:rPr>
          <w:rFonts w:asciiTheme="minorHAnsi" w:hAnsiTheme="minorHAnsi" w:cstheme="minorHAnsi"/>
          <w:b/>
          <w:bCs/>
        </w:rPr>
        <w:t>Track_PO</w:t>
      </w:r>
      <w:proofErr w:type="spellEnd"/>
      <w:r>
        <w:rPr>
          <w:rFonts w:asciiTheme="minorHAnsi" w:hAnsiTheme="minorHAnsi" w:cstheme="minorHAnsi"/>
          <w:b/>
          <w:bCs/>
        </w:rPr>
        <w:t>:</w:t>
      </w:r>
      <w:r>
        <w:rPr>
          <w:rFonts w:asciiTheme="minorHAnsi" w:hAnsiTheme="minorHAnsi" w:cstheme="minorHAnsi"/>
        </w:rPr>
        <w:t xml:space="preserve"> System queue to track PO status and place hold</w:t>
      </w:r>
      <w:r w:rsidR="005411BA">
        <w:rPr>
          <w:rFonts w:asciiTheme="minorHAnsi" w:hAnsiTheme="minorHAnsi" w:cstheme="minorHAnsi"/>
        </w:rPr>
        <w:t xml:space="preserve"> request</w:t>
      </w:r>
      <w:r>
        <w:rPr>
          <w:rFonts w:asciiTheme="minorHAnsi" w:hAnsiTheme="minorHAnsi" w:cstheme="minorHAnsi"/>
        </w:rPr>
        <w:t xml:space="preserve"> for transfer. </w:t>
      </w:r>
    </w:p>
    <w:p w14:paraId="7F28F5EB" w14:textId="67E99EA4" w:rsidR="004058EF" w:rsidRDefault="005855C0"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Integration Error Handling</w:t>
      </w:r>
      <w:r w:rsidR="007E70FE" w:rsidRPr="00C736D1">
        <w:rPr>
          <w:rFonts w:asciiTheme="minorHAnsi" w:hAnsiTheme="minorHAnsi" w:cstheme="minorHAnsi"/>
          <w:b/>
          <w:bCs/>
        </w:rPr>
        <w:t>:</w:t>
      </w:r>
      <w:r w:rsidR="007E70FE">
        <w:rPr>
          <w:rFonts w:asciiTheme="minorHAnsi" w:hAnsiTheme="minorHAnsi" w:cstheme="minorHAnsi"/>
        </w:rPr>
        <w:t xml:space="preserve"> User queue for handling integration failures </w:t>
      </w:r>
    </w:p>
    <w:p w14:paraId="72BACFB7" w14:textId="798BC76F" w:rsidR="005855C0" w:rsidRDefault="005855C0"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Archival</w:t>
      </w:r>
      <w:r w:rsidR="007E70FE" w:rsidRPr="00C736D1">
        <w:rPr>
          <w:rFonts w:asciiTheme="minorHAnsi" w:hAnsiTheme="minorHAnsi" w:cstheme="minorHAnsi"/>
          <w:b/>
          <w:bCs/>
        </w:rPr>
        <w:t>:</w:t>
      </w:r>
      <w:r w:rsidR="007E70FE">
        <w:rPr>
          <w:rFonts w:asciiTheme="minorHAnsi" w:hAnsiTheme="minorHAnsi" w:cstheme="minorHAnsi"/>
        </w:rPr>
        <w:t xml:space="preserve"> System queue for archiving data and documents. </w:t>
      </w:r>
    </w:p>
    <w:p w14:paraId="76631ECC" w14:textId="77777777" w:rsidR="0074536B" w:rsidRDefault="0074536B" w:rsidP="00467291"/>
    <w:p w14:paraId="61620CEA" w14:textId="77777777" w:rsidR="00C736D1" w:rsidRDefault="00C736D1" w:rsidP="00467291"/>
    <w:p w14:paraId="65F4DB52" w14:textId="77777777" w:rsidR="00C736D1" w:rsidRDefault="00C736D1" w:rsidP="00467291"/>
    <w:p w14:paraId="687B643C" w14:textId="77777777" w:rsidR="00C736D1" w:rsidRDefault="00C736D1" w:rsidP="00467291"/>
    <w:p w14:paraId="6E605620" w14:textId="77777777" w:rsidR="00C736D1" w:rsidRDefault="00C736D1" w:rsidP="00467291"/>
    <w:p w14:paraId="05463A07" w14:textId="77777777" w:rsidR="00C736D1" w:rsidRDefault="00C736D1" w:rsidP="00467291"/>
    <w:p w14:paraId="3E4532AE" w14:textId="77777777" w:rsidR="00C736D1" w:rsidRDefault="00C736D1" w:rsidP="00467291"/>
    <w:p w14:paraId="09654AF7" w14:textId="77777777" w:rsidR="00C736D1" w:rsidRDefault="00C736D1" w:rsidP="00467291"/>
    <w:p w14:paraId="3CC76254" w14:textId="1136FD8F" w:rsidR="0074536B" w:rsidRDefault="0074536B" w:rsidP="0074536B">
      <w:pPr>
        <w:pStyle w:val="Heading2"/>
      </w:pPr>
      <w:r>
        <w:lastRenderedPageBreak/>
        <w:t xml:space="preserve"> </w:t>
      </w:r>
      <w:bookmarkStart w:id="229" w:name="_Toc163207929"/>
      <w:r>
        <w:t>Initiation Maker</w:t>
      </w:r>
      <w:bookmarkEnd w:id="229"/>
      <w:r>
        <w:t xml:space="preserve"> </w:t>
      </w:r>
    </w:p>
    <w:p w14:paraId="67B50563" w14:textId="2A531DD9" w:rsidR="0074536B" w:rsidRDefault="0074536B" w:rsidP="007C1709">
      <w:pPr>
        <w:pStyle w:val="Heading3"/>
      </w:pPr>
      <w:bookmarkStart w:id="230" w:name="_Toc163207930"/>
      <w:r>
        <w:t>Description</w:t>
      </w:r>
      <w:bookmarkEnd w:id="230"/>
      <w:r>
        <w:t xml:space="preserve"> </w:t>
      </w:r>
    </w:p>
    <w:p w14:paraId="2F9F978D" w14:textId="77777777" w:rsidR="005F0A51" w:rsidRPr="00800AC4" w:rsidRDefault="005F0A51"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14:paraId="42F1DE80" w14:textId="21E71F57" w:rsidR="008C4175" w:rsidRPr="00800AC4" w:rsidRDefault="008C4175"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user will receive the WI in this queue which </w:t>
      </w:r>
      <w:r w:rsidR="007F2789" w:rsidRPr="00800AC4">
        <w:rPr>
          <w:rFonts w:asciiTheme="minorHAnsi" w:hAnsiTheme="minorHAnsi" w:cstheme="minorHAnsi"/>
          <w:szCs w:val="24"/>
        </w:rPr>
        <w:t>was</w:t>
      </w:r>
      <w:r w:rsidRPr="00800AC4">
        <w:rPr>
          <w:rFonts w:asciiTheme="minorHAnsi" w:hAnsiTheme="minorHAnsi" w:cstheme="minorHAnsi"/>
          <w:szCs w:val="24"/>
        </w:rPr>
        <w:t xml:space="preserve"> created via Email for Dubai Court Cases. </w:t>
      </w:r>
    </w:p>
    <w:p w14:paraId="50790E44" w14:textId="4D8EA184" w:rsidR="008C4175" w:rsidRPr="00800AC4" w:rsidRDefault="008C4175"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For CCMS, </w:t>
      </w:r>
      <w:r w:rsidR="007F2789" w:rsidRPr="00800AC4">
        <w:rPr>
          <w:rFonts w:asciiTheme="minorHAnsi" w:hAnsiTheme="minorHAnsi" w:cstheme="minorHAnsi"/>
          <w:szCs w:val="24"/>
        </w:rPr>
        <w:t>the user</w:t>
      </w:r>
      <w:r w:rsidRPr="00800AC4">
        <w:rPr>
          <w:rFonts w:asciiTheme="minorHAnsi" w:hAnsiTheme="minorHAnsi" w:cstheme="minorHAnsi"/>
          <w:szCs w:val="24"/>
        </w:rPr>
        <w:t xml:space="preserve"> will manually create the WI </w:t>
      </w:r>
      <w:r w:rsidR="007F2789" w:rsidRPr="00800AC4">
        <w:rPr>
          <w:rFonts w:asciiTheme="minorHAnsi" w:hAnsiTheme="minorHAnsi" w:cstheme="minorHAnsi"/>
          <w:szCs w:val="24"/>
        </w:rPr>
        <w:t xml:space="preserve">based on the request received through CCMS portal. </w:t>
      </w:r>
    </w:p>
    <w:p w14:paraId="1885C821" w14:textId="2235E018" w:rsidR="005F0A51" w:rsidRPr="00800AC4" w:rsidRDefault="007F2789"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009B1D5E" w:rsidRPr="00800AC4">
        <w:rPr>
          <w:rFonts w:asciiTheme="minorHAnsi" w:hAnsiTheme="minorHAnsi" w:cstheme="minorHAnsi"/>
          <w:szCs w:val="24"/>
        </w:rPr>
        <w:t>‘</w:t>
      </w:r>
      <w:r w:rsidR="009B1D5E" w:rsidRPr="00F94432">
        <w:rPr>
          <w:rFonts w:asciiTheme="minorHAnsi" w:hAnsiTheme="minorHAnsi" w:cstheme="minorHAnsi"/>
          <w:b/>
          <w:bCs/>
          <w:szCs w:val="24"/>
        </w:rPr>
        <w:t>Requested Channel’</w:t>
      </w:r>
      <w:r w:rsidR="009B1D5E" w:rsidRPr="00800AC4">
        <w:rPr>
          <w:rFonts w:asciiTheme="minorHAnsi" w:hAnsiTheme="minorHAnsi" w:cstheme="minorHAnsi"/>
          <w:szCs w:val="24"/>
        </w:rPr>
        <w:t xml:space="preserve"> dropdown on the iBPS form </w:t>
      </w:r>
      <w:r w:rsidR="00522632" w:rsidRPr="00800AC4">
        <w:rPr>
          <w:rFonts w:asciiTheme="minorHAnsi" w:hAnsiTheme="minorHAnsi" w:cstheme="minorHAnsi"/>
          <w:szCs w:val="24"/>
        </w:rPr>
        <w:t xml:space="preserve">will be </w:t>
      </w:r>
      <w:r w:rsidR="00D16BF9" w:rsidRPr="00800AC4">
        <w:rPr>
          <w:rFonts w:asciiTheme="minorHAnsi" w:hAnsiTheme="minorHAnsi" w:cstheme="minorHAnsi"/>
          <w:szCs w:val="24"/>
        </w:rPr>
        <w:t>auto filled</w:t>
      </w:r>
      <w:r w:rsidR="00522632" w:rsidRPr="00800AC4">
        <w:rPr>
          <w:rFonts w:asciiTheme="minorHAnsi" w:hAnsiTheme="minorHAnsi" w:cstheme="minorHAnsi"/>
          <w:szCs w:val="24"/>
        </w:rPr>
        <w:t xml:space="preserve"> for ‘Dubai Court’ cases</w:t>
      </w:r>
      <w:r w:rsidR="00D77B0E">
        <w:rPr>
          <w:rFonts w:asciiTheme="minorHAnsi" w:hAnsiTheme="minorHAnsi" w:cstheme="minorHAnsi"/>
          <w:szCs w:val="24"/>
        </w:rPr>
        <w:t xml:space="preserve"> whenever a WI gets created </w:t>
      </w:r>
      <w:r w:rsidR="00F94432">
        <w:rPr>
          <w:rFonts w:asciiTheme="minorHAnsi" w:hAnsiTheme="minorHAnsi" w:cstheme="minorHAnsi"/>
          <w:szCs w:val="24"/>
        </w:rPr>
        <w:t xml:space="preserve">via email. </w:t>
      </w:r>
    </w:p>
    <w:p w14:paraId="61B2B925" w14:textId="62D282FD" w:rsidR="00797462" w:rsidRPr="00800AC4" w:rsidRDefault="00797462"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w:t>
      </w:r>
      <w:r w:rsidRPr="00F94432">
        <w:rPr>
          <w:rFonts w:asciiTheme="minorHAnsi" w:hAnsiTheme="minorHAnsi" w:cstheme="minorHAnsi"/>
          <w:b/>
          <w:bCs/>
          <w:szCs w:val="24"/>
        </w:rPr>
        <w:t>Subject’</w:t>
      </w:r>
      <w:r w:rsidRPr="00800AC4">
        <w:rPr>
          <w:rFonts w:asciiTheme="minorHAnsi" w:hAnsiTheme="minorHAnsi" w:cstheme="minorHAnsi"/>
          <w:szCs w:val="24"/>
        </w:rPr>
        <w:t xml:space="preserve"> field on the iBPS form will be auto filled with subject of email received for Dubai Court cases. </w:t>
      </w:r>
    </w:p>
    <w:p w14:paraId="5A07E145" w14:textId="163D422A" w:rsidR="00522632" w:rsidRPr="00800AC4" w:rsidRDefault="00522632"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manually creating WI for CCMS, </w:t>
      </w:r>
      <w:r w:rsidR="00D16BF9" w:rsidRPr="00800AC4">
        <w:rPr>
          <w:rFonts w:asciiTheme="minorHAnsi" w:hAnsiTheme="minorHAnsi" w:cstheme="minorHAnsi"/>
          <w:szCs w:val="24"/>
        </w:rPr>
        <w:t>they</w:t>
      </w:r>
      <w:r w:rsidRPr="00800AC4">
        <w:rPr>
          <w:rFonts w:asciiTheme="minorHAnsi" w:hAnsiTheme="minorHAnsi" w:cstheme="minorHAnsi"/>
          <w:szCs w:val="24"/>
        </w:rPr>
        <w:t xml:space="preserve"> will select the ‘Requested Channel’ dropdown as ‘</w:t>
      </w:r>
      <w:r w:rsidRPr="00F94432">
        <w:rPr>
          <w:rFonts w:asciiTheme="minorHAnsi" w:hAnsiTheme="minorHAnsi" w:cstheme="minorHAnsi"/>
          <w:b/>
          <w:bCs/>
          <w:szCs w:val="24"/>
        </w:rPr>
        <w:t>CCMS</w:t>
      </w:r>
      <w:r w:rsidRPr="00800AC4">
        <w:rPr>
          <w:rFonts w:asciiTheme="minorHAnsi" w:hAnsiTheme="minorHAnsi" w:cstheme="minorHAnsi"/>
          <w:szCs w:val="24"/>
        </w:rPr>
        <w:t xml:space="preserve">’. </w:t>
      </w:r>
    </w:p>
    <w:p w14:paraId="4CBA7FC6" w14:textId="78020EBC" w:rsidR="005F0A51" w:rsidRPr="00800AC4" w:rsidRDefault="005F0A51"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Based on the selection of requested channel, fields will appear on the iBPS system. </w:t>
      </w:r>
      <w:r w:rsidRPr="00F94432">
        <w:rPr>
          <w:rFonts w:asciiTheme="minorHAnsi" w:hAnsiTheme="minorHAnsi" w:cstheme="minorHAnsi"/>
          <w:i/>
          <w:iCs/>
          <w:szCs w:val="24"/>
        </w:rPr>
        <w:t xml:space="preserve">Refer to Appendix </w:t>
      </w:r>
      <w:r w:rsidR="00D16BF9" w:rsidRPr="00F94432">
        <w:rPr>
          <w:rFonts w:asciiTheme="minorHAnsi" w:hAnsiTheme="minorHAnsi" w:cstheme="minorHAnsi"/>
          <w:i/>
          <w:iCs/>
          <w:szCs w:val="24"/>
        </w:rPr>
        <w:t>B</w:t>
      </w:r>
      <w:r w:rsidRPr="00F94432">
        <w:rPr>
          <w:rFonts w:asciiTheme="minorHAnsi" w:hAnsiTheme="minorHAnsi" w:cstheme="minorHAnsi"/>
          <w:i/>
          <w:iCs/>
          <w:szCs w:val="24"/>
        </w:rPr>
        <w:t xml:space="preserve"> for fields list.</w:t>
      </w:r>
    </w:p>
    <w:p w14:paraId="73541B84" w14:textId="3CEC9319" w:rsidR="0038252D" w:rsidRPr="00800AC4" w:rsidRDefault="0038252D" w:rsidP="0038252D">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user will enter the reference no. and previous reference no. (if applicable). The user can click on ‘</w:t>
      </w:r>
      <w:r w:rsidRPr="00EA3545">
        <w:rPr>
          <w:rFonts w:asciiTheme="minorHAnsi" w:hAnsiTheme="minorHAnsi" w:cstheme="minorHAnsi"/>
          <w:b/>
          <w:bCs/>
          <w:szCs w:val="24"/>
        </w:rPr>
        <w:t>Generate PDF’</w:t>
      </w:r>
      <w:r w:rsidRPr="00800AC4">
        <w:rPr>
          <w:rFonts w:asciiTheme="minorHAnsi" w:hAnsiTheme="minorHAnsi" w:cstheme="minorHAnsi"/>
          <w:szCs w:val="24"/>
        </w:rPr>
        <w:t xml:space="preserve"> button to extract the details of </w:t>
      </w:r>
      <w:r w:rsidR="00CB666C">
        <w:rPr>
          <w:rFonts w:asciiTheme="minorHAnsi" w:hAnsiTheme="minorHAnsi" w:cstheme="minorHAnsi"/>
          <w:szCs w:val="24"/>
        </w:rPr>
        <w:t xml:space="preserve">all </w:t>
      </w:r>
      <w:r w:rsidRPr="00800AC4">
        <w:rPr>
          <w:rFonts w:asciiTheme="minorHAnsi" w:hAnsiTheme="minorHAnsi" w:cstheme="minorHAnsi"/>
          <w:szCs w:val="24"/>
        </w:rPr>
        <w:t xml:space="preserve">previous WI existing with the same ‘Reference No.’ entered in ‘Previous Reference No.’ field. </w:t>
      </w:r>
    </w:p>
    <w:p w14:paraId="7CB08219" w14:textId="77777777" w:rsidR="0038252D" w:rsidRPr="00800AC4" w:rsidRDefault="0038252D" w:rsidP="0038252D">
      <w:pPr>
        <w:pStyle w:val="ListParagraph"/>
        <w:numPr>
          <w:ilvl w:val="1"/>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Previous Reference No. = Reference No. (Of another existing WI). </w:t>
      </w:r>
    </w:p>
    <w:p w14:paraId="1A7BEFB2" w14:textId="707EBDE4" w:rsidR="0038252D" w:rsidRPr="00800AC4" w:rsidRDefault="0038252D" w:rsidP="0038252D">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will be generated based on previous reference number once the user clicks on a button “Generate PDF”, this document will contain all open/closed work-items’ details and get attached with the WI.</w:t>
      </w:r>
      <w:r w:rsidR="003368A1">
        <w:rPr>
          <w:rFonts w:asciiTheme="minorHAnsi" w:hAnsiTheme="minorHAnsi" w:cstheme="minorHAnsi"/>
          <w:szCs w:val="24"/>
        </w:rPr>
        <w:t xml:space="preserve"> </w:t>
      </w:r>
      <w:r w:rsidR="0006637E">
        <w:rPr>
          <w:rFonts w:asciiTheme="minorHAnsi" w:hAnsiTheme="minorHAnsi" w:cstheme="minorHAnsi"/>
          <w:szCs w:val="24"/>
        </w:rPr>
        <w:t>The details of p</w:t>
      </w:r>
      <w:r w:rsidR="00704073">
        <w:rPr>
          <w:rFonts w:asciiTheme="minorHAnsi" w:hAnsiTheme="minorHAnsi" w:cstheme="minorHAnsi"/>
          <w:szCs w:val="24"/>
        </w:rPr>
        <w:t xml:space="preserve">revious email </w:t>
      </w:r>
      <w:r w:rsidR="004F4E45">
        <w:rPr>
          <w:rFonts w:asciiTheme="minorHAnsi" w:hAnsiTheme="minorHAnsi" w:cstheme="minorHAnsi"/>
          <w:szCs w:val="24"/>
        </w:rPr>
        <w:t xml:space="preserve">sent to </w:t>
      </w:r>
      <w:r w:rsidR="0006637E">
        <w:rPr>
          <w:rFonts w:asciiTheme="minorHAnsi" w:hAnsiTheme="minorHAnsi" w:cstheme="minorHAnsi"/>
          <w:szCs w:val="24"/>
        </w:rPr>
        <w:t>Dubai</w:t>
      </w:r>
      <w:r w:rsidR="004F4E45">
        <w:rPr>
          <w:rFonts w:asciiTheme="minorHAnsi" w:hAnsiTheme="minorHAnsi" w:cstheme="minorHAnsi"/>
          <w:szCs w:val="24"/>
        </w:rPr>
        <w:t xml:space="preserve"> court along with </w:t>
      </w:r>
      <w:r w:rsidR="0006637E">
        <w:rPr>
          <w:rFonts w:asciiTheme="minorHAnsi" w:hAnsiTheme="minorHAnsi" w:cstheme="minorHAnsi"/>
          <w:szCs w:val="24"/>
        </w:rPr>
        <w:t xml:space="preserve">attachments </w:t>
      </w:r>
      <w:r w:rsidR="0006637E" w:rsidRPr="00FD1CF2">
        <w:rPr>
          <w:rFonts w:asciiTheme="minorHAnsi" w:hAnsiTheme="minorHAnsi" w:cstheme="minorHAnsi"/>
          <w:b/>
          <w:bCs/>
          <w:szCs w:val="24"/>
        </w:rPr>
        <w:t>(Court Instructions &amp; Court Letters)</w:t>
      </w:r>
      <w:r w:rsidR="0006637E">
        <w:rPr>
          <w:rFonts w:asciiTheme="minorHAnsi" w:hAnsiTheme="minorHAnsi" w:cstheme="minorHAnsi"/>
          <w:szCs w:val="24"/>
        </w:rPr>
        <w:t xml:space="preserve"> if they exist will also be retrieved and get attached with the WI. Please refer appendix D for PDF template. </w:t>
      </w:r>
    </w:p>
    <w:p w14:paraId="48DA8C30" w14:textId="5A1CAF49" w:rsidR="009E1C94" w:rsidRPr="00800AC4" w:rsidRDefault="00D16BF9" w:rsidP="00DB5671">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select the ‘Request Type’ </w:t>
      </w:r>
      <w:r w:rsidR="009E1C94" w:rsidRPr="00800AC4">
        <w:rPr>
          <w:rFonts w:asciiTheme="minorHAnsi" w:hAnsiTheme="minorHAnsi" w:cstheme="minorHAnsi"/>
          <w:szCs w:val="24"/>
        </w:rPr>
        <w:t xml:space="preserve">dropdown from the below values: </w:t>
      </w:r>
    </w:p>
    <w:p w14:paraId="5F8A94A7" w14:textId="7C77C196" w:rsidR="00221B87"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p w14:paraId="2DA67815" w14:textId="76FA8DE6"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p w14:paraId="1C7F8FD9" w14:textId="5E89A420"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 Inquiry </w:t>
      </w:r>
    </w:p>
    <w:p w14:paraId="47642B47" w14:textId="0A717AD5"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w:t>
      </w:r>
      <w:r w:rsidR="0012750E" w:rsidRPr="00800AC4">
        <w:rPr>
          <w:rFonts w:asciiTheme="minorHAnsi" w:hAnsiTheme="minorHAnsi" w:cstheme="minorHAnsi"/>
          <w:szCs w:val="24"/>
        </w:rPr>
        <w:t xml:space="preserve">– Transfer </w:t>
      </w:r>
    </w:p>
    <w:p w14:paraId="19D0F56E" w14:textId="738228F0"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Salary Transfer </w:t>
      </w:r>
    </w:p>
    <w:p w14:paraId="5DAE3AA9" w14:textId="1854BCDB"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p w14:paraId="4AE42358" w14:textId="0D77869F"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p w14:paraId="2C39ED35" w14:textId="2B21DC10"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Cancellation</w:t>
      </w:r>
    </w:p>
    <w:p w14:paraId="31CF7114" w14:textId="2C89CE5A"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p w14:paraId="24921C5C" w14:textId="21632A5D" w:rsidR="000D17DA" w:rsidRPr="00800AC4" w:rsidRDefault="000D17DA"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user will fill in the mandatory d</w:t>
      </w:r>
      <w:r w:rsidR="00414417" w:rsidRPr="00800AC4">
        <w:rPr>
          <w:rFonts w:asciiTheme="minorHAnsi" w:hAnsiTheme="minorHAnsi" w:cstheme="minorHAnsi"/>
          <w:szCs w:val="24"/>
        </w:rPr>
        <w:t xml:space="preserve">etails based on the request </w:t>
      </w:r>
      <w:r w:rsidR="006544FB" w:rsidRPr="00800AC4">
        <w:rPr>
          <w:rFonts w:asciiTheme="minorHAnsi" w:hAnsiTheme="minorHAnsi" w:cstheme="minorHAnsi"/>
          <w:szCs w:val="24"/>
        </w:rPr>
        <w:t xml:space="preserve">type. </w:t>
      </w:r>
    </w:p>
    <w:p w14:paraId="15830217" w14:textId="25620F0D" w:rsidR="00384A6A" w:rsidRDefault="00384A6A" w:rsidP="00384A6A">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adding multiple customer requests in one WI, it is mandatory that the requested channel and request type should remain same. For e.g., If the user is entering data for two customers in one WI under </w:t>
      </w:r>
      <w:r w:rsidR="00533659" w:rsidRPr="00800AC4">
        <w:rPr>
          <w:rFonts w:asciiTheme="minorHAnsi" w:hAnsiTheme="minorHAnsi" w:cstheme="minorHAnsi"/>
          <w:szCs w:val="24"/>
        </w:rPr>
        <w:t>Dubai Court</w:t>
      </w:r>
      <w:r w:rsidRPr="00800AC4">
        <w:rPr>
          <w:rFonts w:asciiTheme="minorHAnsi" w:hAnsiTheme="minorHAnsi" w:cstheme="minorHAnsi"/>
          <w:szCs w:val="24"/>
        </w:rPr>
        <w:t xml:space="preserve"> and the request type is </w:t>
      </w:r>
      <w:r w:rsidR="00533659" w:rsidRPr="00800AC4">
        <w:rPr>
          <w:rFonts w:asciiTheme="minorHAnsi" w:hAnsiTheme="minorHAnsi" w:cstheme="minorHAnsi"/>
          <w:szCs w:val="24"/>
        </w:rPr>
        <w:t>Inquiry</w:t>
      </w:r>
      <w:r w:rsidRPr="00800AC4">
        <w:rPr>
          <w:rFonts w:asciiTheme="minorHAnsi" w:hAnsiTheme="minorHAnsi" w:cstheme="minorHAnsi"/>
          <w:szCs w:val="24"/>
        </w:rPr>
        <w:t xml:space="preserve">. This means that both the customer requests are aligned with </w:t>
      </w:r>
      <w:r w:rsidR="00533659" w:rsidRPr="00800AC4">
        <w:rPr>
          <w:rFonts w:asciiTheme="minorHAnsi" w:hAnsiTheme="minorHAnsi" w:cstheme="minorHAnsi"/>
          <w:szCs w:val="24"/>
        </w:rPr>
        <w:t>Inquiry</w:t>
      </w:r>
      <w:r w:rsidRPr="00800AC4">
        <w:rPr>
          <w:rFonts w:asciiTheme="minorHAnsi" w:hAnsiTheme="minorHAnsi" w:cstheme="minorHAnsi"/>
          <w:szCs w:val="24"/>
        </w:rPr>
        <w:t xml:space="preserve"> only. The same will happen in the case of the other</w:t>
      </w:r>
      <w:r w:rsidR="00533659" w:rsidRPr="00800AC4">
        <w:rPr>
          <w:rFonts w:asciiTheme="minorHAnsi" w:hAnsiTheme="minorHAnsi" w:cstheme="minorHAnsi"/>
          <w:szCs w:val="24"/>
        </w:rPr>
        <w:t xml:space="preserve"> </w:t>
      </w:r>
      <w:r w:rsidRPr="00800AC4">
        <w:rPr>
          <w:rFonts w:asciiTheme="minorHAnsi" w:hAnsiTheme="minorHAnsi" w:cstheme="minorHAnsi"/>
          <w:szCs w:val="24"/>
        </w:rPr>
        <w:t>request types</w:t>
      </w:r>
      <w:r w:rsidR="00533659" w:rsidRPr="00800AC4">
        <w:rPr>
          <w:rFonts w:asciiTheme="minorHAnsi" w:hAnsiTheme="minorHAnsi" w:cstheme="minorHAnsi"/>
          <w:szCs w:val="24"/>
        </w:rPr>
        <w:t xml:space="preserve"> as well</w:t>
      </w:r>
      <w:r w:rsidRPr="00800AC4">
        <w:rPr>
          <w:rFonts w:asciiTheme="minorHAnsi" w:hAnsiTheme="minorHAnsi" w:cstheme="minorHAnsi"/>
          <w:szCs w:val="24"/>
        </w:rPr>
        <w:t xml:space="preserve">. </w:t>
      </w:r>
    </w:p>
    <w:p w14:paraId="3D3A132A" w14:textId="67F8AE33" w:rsidR="00AF563F" w:rsidRPr="00800AC4" w:rsidRDefault="00AF563F" w:rsidP="00384A6A">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Deceased – Inquiry &amp; Deceased – Transfer requests, the user will be limited to enter only one customer data in one WI. </w:t>
      </w:r>
      <w:r w:rsidR="006529B7">
        <w:rPr>
          <w:rFonts w:asciiTheme="minorHAnsi" w:hAnsiTheme="minorHAnsi" w:cstheme="minorHAnsi"/>
          <w:szCs w:val="24"/>
        </w:rPr>
        <w:t xml:space="preserve">Moreover, only one type of customer will be added. </w:t>
      </w:r>
    </w:p>
    <w:p w14:paraId="7357334E" w14:textId="09FFD6D7" w:rsidR="00BC1EBC" w:rsidRPr="00800AC4" w:rsidRDefault="00BC1EBC"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0038252D" w:rsidRPr="00800AC4">
        <w:rPr>
          <w:rFonts w:asciiTheme="minorHAnsi" w:hAnsiTheme="minorHAnsi" w:cstheme="minorHAnsi"/>
          <w:szCs w:val="24"/>
        </w:rPr>
        <w:t>the case</w:t>
      </w:r>
      <w:r w:rsidRPr="00800AC4">
        <w:rPr>
          <w:rFonts w:asciiTheme="minorHAnsi" w:hAnsiTheme="minorHAnsi" w:cstheme="minorHAnsi"/>
          <w:szCs w:val="24"/>
        </w:rPr>
        <w:t xml:space="preserve"> of Dubai Court cases, user will refer the attachments of email and docs </w:t>
      </w:r>
      <w:r w:rsidR="001A1F32">
        <w:rPr>
          <w:rFonts w:asciiTheme="minorHAnsi" w:hAnsiTheme="minorHAnsi" w:cstheme="minorHAnsi"/>
          <w:szCs w:val="24"/>
        </w:rPr>
        <w:t xml:space="preserve">(Court Instructions) </w:t>
      </w:r>
      <w:r w:rsidRPr="00800AC4">
        <w:rPr>
          <w:rFonts w:asciiTheme="minorHAnsi" w:hAnsiTheme="minorHAnsi" w:cstheme="minorHAnsi"/>
          <w:szCs w:val="24"/>
        </w:rPr>
        <w:t xml:space="preserve">received in the email for data entry. </w:t>
      </w:r>
    </w:p>
    <w:p w14:paraId="39E02B9C" w14:textId="7F2ADE09" w:rsidR="00BC1EBC" w:rsidRPr="00800AC4" w:rsidRDefault="00BC1EBC"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0038252D" w:rsidRPr="00800AC4">
        <w:rPr>
          <w:rFonts w:asciiTheme="minorHAnsi" w:hAnsiTheme="minorHAnsi" w:cstheme="minorHAnsi"/>
          <w:szCs w:val="24"/>
        </w:rPr>
        <w:t xml:space="preserve">the </w:t>
      </w:r>
      <w:r w:rsidRPr="00800AC4">
        <w:rPr>
          <w:rFonts w:asciiTheme="minorHAnsi" w:hAnsiTheme="minorHAnsi" w:cstheme="minorHAnsi"/>
          <w:szCs w:val="24"/>
        </w:rPr>
        <w:t xml:space="preserve">case of CCMS cases, </w:t>
      </w:r>
      <w:r w:rsidR="000E5F57" w:rsidRPr="00800AC4">
        <w:rPr>
          <w:rFonts w:asciiTheme="minorHAnsi" w:hAnsiTheme="minorHAnsi" w:cstheme="minorHAnsi"/>
          <w:szCs w:val="24"/>
        </w:rPr>
        <w:t>the user</w:t>
      </w:r>
      <w:r w:rsidRPr="00800AC4">
        <w:rPr>
          <w:rFonts w:asciiTheme="minorHAnsi" w:hAnsiTheme="minorHAnsi" w:cstheme="minorHAnsi"/>
          <w:szCs w:val="24"/>
        </w:rPr>
        <w:t xml:space="preserve"> will </w:t>
      </w:r>
      <w:r w:rsidR="00B702B6" w:rsidRPr="00800AC4">
        <w:rPr>
          <w:rFonts w:asciiTheme="minorHAnsi" w:hAnsiTheme="minorHAnsi" w:cstheme="minorHAnsi"/>
          <w:szCs w:val="24"/>
        </w:rPr>
        <w:t>refer to</w:t>
      </w:r>
      <w:r w:rsidRPr="00800AC4">
        <w:rPr>
          <w:rFonts w:asciiTheme="minorHAnsi" w:hAnsiTheme="minorHAnsi" w:cstheme="minorHAnsi"/>
          <w:szCs w:val="24"/>
        </w:rPr>
        <w:t xml:space="preserve"> the CCMS portal </w:t>
      </w:r>
      <w:r w:rsidR="00DE1C13" w:rsidRPr="00800AC4">
        <w:rPr>
          <w:rFonts w:asciiTheme="minorHAnsi" w:hAnsiTheme="minorHAnsi" w:cstheme="minorHAnsi"/>
          <w:szCs w:val="24"/>
        </w:rPr>
        <w:t xml:space="preserve">to perform the data entry. </w:t>
      </w:r>
    </w:p>
    <w:p w14:paraId="67F2EC6D" w14:textId="11EA8CEE" w:rsidR="00DE1C13" w:rsidRPr="00800AC4" w:rsidRDefault="00DE1C13"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both cases, </w:t>
      </w:r>
      <w:r w:rsidR="00B702B6" w:rsidRPr="00800AC4">
        <w:rPr>
          <w:rFonts w:asciiTheme="minorHAnsi" w:hAnsiTheme="minorHAnsi" w:cstheme="minorHAnsi"/>
          <w:szCs w:val="24"/>
        </w:rPr>
        <w:t>the user</w:t>
      </w:r>
      <w:r w:rsidRPr="00800AC4">
        <w:rPr>
          <w:rFonts w:asciiTheme="minorHAnsi" w:hAnsiTheme="minorHAnsi" w:cstheme="minorHAnsi"/>
          <w:szCs w:val="24"/>
        </w:rPr>
        <w:t xml:space="preserve"> can fill in multiple customer </w:t>
      </w:r>
      <w:r w:rsidR="001A41E1" w:rsidRPr="00800AC4">
        <w:rPr>
          <w:rFonts w:asciiTheme="minorHAnsi" w:hAnsiTheme="minorHAnsi" w:cstheme="minorHAnsi"/>
          <w:szCs w:val="24"/>
        </w:rPr>
        <w:t>requests</w:t>
      </w:r>
      <w:r w:rsidRPr="00800AC4">
        <w:rPr>
          <w:rFonts w:asciiTheme="minorHAnsi" w:hAnsiTheme="minorHAnsi" w:cstheme="minorHAnsi"/>
          <w:szCs w:val="24"/>
        </w:rPr>
        <w:t xml:space="preserve"> in one WI</w:t>
      </w:r>
      <w:r w:rsidR="001A1F32">
        <w:rPr>
          <w:rFonts w:asciiTheme="minorHAnsi" w:hAnsiTheme="minorHAnsi" w:cstheme="minorHAnsi"/>
          <w:szCs w:val="24"/>
        </w:rPr>
        <w:t xml:space="preserve">, up to 10 customers will be </w:t>
      </w:r>
      <w:r w:rsidR="00B10AC9">
        <w:rPr>
          <w:rFonts w:asciiTheme="minorHAnsi" w:hAnsiTheme="minorHAnsi" w:cstheme="minorHAnsi"/>
          <w:szCs w:val="24"/>
        </w:rPr>
        <w:t xml:space="preserve">allowed for the user to fill in one WI. </w:t>
      </w:r>
    </w:p>
    <w:p w14:paraId="39694249" w14:textId="2D684FA7" w:rsidR="00D902E9" w:rsidRPr="00800AC4" w:rsidRDefault="00D902E9"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be able to create cases for both Individual and Non-Individual Customers. </w:t>
      </w:r>
    </w:p>
    <w:p w14:paraId="547EEEDA" w14:textId="074F9D42" w:rsidR="00AD2A5D" w:rsidRPr="00800AC4"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On entering the customer data (Individual/ Non-Individual), user will perform a Dedupe check to identify whether the customer is RAK Bank Customer or Non - RAK Bank Customer. The details for CIF will be fetched in the same grid as Customer Details.</w:t>
      </w:r>
    </w:p>
    <w:p w14:paraId="249DF112" w14:textId="42B5698F" w:rsidR="00AD2A5D" w:rsidRPr="00800AC4"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document to be generated on CIF search</w:t>
      </w:r>
      <w:r w:rsidR="00B10AC9">
        <w:rPr>
          <w:rFonts w:asciiTheme="minorHAnsi" w:hAnsiTheme="minorHAnsi" w:cstheme="minorHAnsi"/>
          <w:szCs w:val="24"/>
        </w:rPr>
        <w:t xml:space="preserve"> on submission of the WI. </w:t>
      </w:r>
    </w:p>
    <w:p w14:paraId="4B7E8F5C" w14:textId="77777777" w:rsidR="0003642B" w:rsidRDefault="00AD2A5D" w:rsidP="0003642B">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details of RAK Bank Customer and Non-RAK Bank Customer will be present throughout the workflow for each work step.</w:t>
      </w:r>
    </w:p>
    <w:p w14:paraId="17277FD0" w14:textId="150937A0" w:rsidR="00AD2A5D" w:rsidRDefault="0003642B" w:rsidP="00B10AC9">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00AD2A5D" w:rsidRPr="00800AC4">
        <w:rPr>
          <w:rFonts w:asciiTheme="minorHAnsi" w:hAnsiTheme="minorHAnsi" w:cstheme="minorHAnsi"/>
          <w:szCs w:val="24"/>
        </w:rPr>
        <w:t xml:space="preserve">user will fetch the </w:t>
      </w:r>
      <w:r w:rsidRPr="00800AC4">
        <w:rPr>
          <w:rFonts w:asciiTheme="minorHAnsi" w:hAnsiTheme="minorHAnsi" w:cstheme="minorHAnsi"/>
          <w:szCs w:val="24"/>
        </w:rPr>
        <w:t>products f</w:t>
      </w:r>
      <w:r w:rsidR="00A17BB9">
        <w:rPr>
          <w:rFonts w:asciiTheme="minorHAnsi" w:hAnsiTheme="minorHAnsi" w:cstheme="minorHAnsi"/>
          <w:szCs w:val="24"/>
        </w:rPr>
        <w:t>or</w:t>
      </w:r>
      <w:r w:rsidR="00AD2A5D" w:rsidRPr="00800AC4">
        <w:rPr>
          <w:rFonts w:asciiTheme="minorHAnsi" w:hAnsiTheme="minorHAnsi" w:cstheme="minorHAnsi"/>
          <w:szCs w:val="24"/>
        </w:rPr>
        <w:t xml:space="preserve"> the selected main CIF</w:t>
      </w:r>
      <w:r w:rsidR="00A17BB9">
        <w:rPr>
          <w:rFonts w:asciiTheme="minorHAnsi" w:hAnsiTheme="minorHAnsi" w:cstheme="minorHAnsi"/>
          <w:szCs w:val="24"/>
        </w:rPr>
        <w:t>s</w:t>
      </w:r>
      <w:r w:rsidR="00EF07C7">
        <w:rPr>
          <w:rFonts w:asciiTheme="minorHAnsi" w:hAnsiTheme="minorHAnsi" w:cstheme="minorHAnsi"/>
          <w:szCs w:val="24"/>
        </w:rPr>
        <w:t xml:space="preserve"> of RAK Bank Customer. </w:t>
      </w:r>
      <w:r w:rsidR="00B10AC9">
        <w:rPr>
          <w:rFonts w:asciiTheme="minorHAnsi" w:hAnsiTheme="minorHAnsi" w:cstheme="minorHAnsi"/>
          <w:szCs w:val="24"/>
        </w:rPr>
        <w:t xml:space="preserve"> </w:t>
      </w:r>
    </w:p>
    <w:p w14:paraId="27CAC277" w14:textId="11DC6D49" w:rsidR="00EF07C7" w:rsidRPr="00800AC4" w:rsidRDefault="00EF07C7" w:rsidP="00B10AC9">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not be able to fetch products for Non</w:t>
      </w:r>
      <w:r w:rsidR="003B5982">
        <w:rPr>
          <w:rFonts w:asciiTheme="minorHAnsi" w:hAnsiTheme="minorHAnsi" w:cstheme="minorHAnsi"/>
          <w:szCs w:val="24"/>
        </w:rPr>
        <w:t>-</w:t>
      </w:r>
      <w:r>
        <w:rPr>
          <w:rFonts w:asciiTheme="minorHAnsi" w:hAnsiTheme="minorHAnsi" w:cstheme="minorHAnsi"/>
          <w:szCs w:val="24"/>
        </w:rPr>
        <w:t xml:space="preserve">RAK </w:t>
      </w:r>
      <w:r w:rsidR="00A17BB9">
        <w:rPr>
          <w:rFonts w:asciiTheme="minorHAnsi" w:hAnsiTheme="minorHAnsi" w:cstheme="minorHAnsi"/>
          <w:szCs w:val="24"/>
        </w:rPr>
        <w:t xml:space="preserve">Bank </w:t>
      </w:r>
      <w:r>
        <w:rPr>
          <w:rFonts w:asciiTheme="minorHAnsi" w:hAnsiTheme="minorHAnsi" w:cstheme="minorHAnsi"/>
          <w:szCs w:val="24"/>
        </w:rPr>
        <w:t xml:space="preserve">Customer. </w:t>
      </w:r>
    </w:p>
    <w:p w14:paraId="615EFBF8" w14:textId="32D67F3D" w:rsidR="00AD2A5D"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lastRenderedPageBreak/>
        <w:t xml:space="preserve">While fetching the products for main CIFs, there will be a system alert if in case any CIF is missed for fetching of products. It will be mandatory for the user to fetch products for all main CIFs identified during dedupe check. </w:t>
      </w:r>
    </w:p>
    <w:p w14:paraId="00E20163" w14:textId="2D94DB2B" w:rsidR="00592BAF" w:rsidRDefault="00592BAF"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w:t>
      </w:r>
      <w:r w:rsidR="00A17BB9">
        <w:rPr>
          <w:rFonts w:asciiTheme="minorHAnsi" w:hAnsiTheme="minorHAnsi" w:cstheme="minorHAnsi"/>
          <w:szCs w:val="24"/>
        </w:rPr>
        <w:t xml:space="preserve">the </w:t>
      </w:r>
      <w:r>
        <w:rPr>
          <w:rFonts w:asciiTheme="minorHAnsi" w:hAnsiTheme="minorHAnsi" w:cstheme="minorHAnsi"/>
          <w:szCs w:val="24"/>
        </w:rPr>
        <w:t>request ‘</w:t>
      </w:r>
      <w:r w:rsidRPr="00A17BB9">
        <w:rPr>
          <w:rFonts w:asciiTheme="minorHAnsi" w:hAnsiTheme="minorHAnsi" w:cstheme="minorHAnsi"/>
          <w:b/>
          <w:bCs/>
          <w:szCs w:val="24"/>
        </w:rPr>
        <w:t>Signatory Details’</w:t>
      </w:r>
      <w:r>
        <w:rPr>
          <w:rFonts w:asciiTheme="minorHAnsi" w:hAnsiTheme="minorHAnsi" w:cstheme="minorHAnsi"/>
          <w:szCs w:val="24"/>
        </w:rPr>
        <w:t xml:space="preserve">, user will be able to fetch the related parties </w:t>
      </w:r>
      <w:r w:rsidR="008C5D01">
        <w:rPr>
          <w:rFonts w:asciiTheme="minorHAnsi" w:hAnsiTheme="minorHAnsi" w:cstheme="minorHAnsi"/>
          <w:szCs w:val="24"/>
        </w:rPr>
        <w:t>on selected CIFs/</w:t>
      </w:r>
      <w:r w:rsidR="00A17BB9">
        <w:rPr>
          <w:rFonts w:asciiTheme="minorHAnsi" w:hAnsiTheme="minorHAnsi" w:cstheme="minorHAnsi"/>
          <w:szCs w:val="24"/>
        </w:rPr>
        <w:t>non-CIFs</w:t>
      </w:r>
      <w:r w:rsidR="008C5D01">
        <w:rPr>
          <w:rFonts w:asciiTheme="minorHAnsi" w:hAnsiTheme="minorHAnsi" w:cstheme="minorHAnsi"/>
          <w:szCs w:val="24"/>
        </w:rPr>
        <w:t xml:space="preserve"> in a similar way as in FIU/CIR requests. </w:t>
      </w:r>
    </w:p>
    <w:p w14:paraId="046BD69C" w14:textId="3A515AD4" w:rsidR="006565BD" w:rsidRDefault="006565B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account summary excel generat</w:t>
      </w:r>
      <w:r w:rsidR="00DB4A5F">
        <w:rPr>
          <w:rFonts w:asciiTheme="minorHAnsi" w:hAnsiTheme="minorHAnsi" w:cstheme="minorHAnsi"/>
          <w:szCs w:val="24"/>
        </w:rPr>
        <w:t>ion</w:t>
      </w:r>
      <w:r>
        <w:rPr>
          <w:rFonts w:asciiTheme="minorHAnsi" w:hAnsiTheme="minorHAnsi" w:cstheme="minorHAnsi"/>
          <w:szCs w:val="24"/>
        </w:rPr>
        <w:t xml:space="preserve"> </w:t>
      </w:r>
      <w:r w:rsidR="00CE702D">
        <w:rPr>
          <w:rFonts w:asciiTheme="minorHAnsi" w:hAnsiTheme="minorHAnsi" w:cstheme="minorHAnsi"/>
          <w:szCs w:val="24"/>
        </w:rPr>
        <w:t xml:space="preserve">from </w:t>
      </w:r>
      <w:r>
        <w:rPr>
          <w:rFonts w:asciiTheme="minorHAnsi" w:hAnsiTheme="minorHAnsi" w:cstheme="minorHAnsi"/>
          <w:szCs w:val="24"/>
        </w:rPr>
        <w:t>this queue</w:t>
      </w:r>
      <w:r w:rsidR="00DB4A5F">
        <w:rPr>
          <w:rFonts w:asciiTheme="minorHAnsi" w:hAnsiTheme="minorHAnsi" w:cstheme="minorHAnsi"/>
          <w:szCs w:val="24"/>
        </w:rPr>
        <w:t xml:space="preserve"> will be</w:t>
      </w:r>
      <w:r>
        <w:rPr>
          <w:rFonts w:asciiTheme="minorHAnsi" w:hAnsiTheme="minorHAnsi" w:cstheme="minorHAnsi"/>
          <w:szCs w:val="24"/>
        </w:rPr>
        <w:t xml:space="preserve"> for the below request types only:</w:t>
      </w:r>
    </w:p>
    <w:p w14:paraId="1C3226C5" w14:textId="6BB96A19" w:rsidR="006565BD"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Inquiry </w:t>
      </w:r>
    </w:p>
    <w:p w14:paraId="5BE0C9FF" w14:textId="15CE9482"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Signatory Details </w:t>
      </w:r>
    </w:p>
    <w:p w14:paraId="4D6A3ACF" w14:textId="2A73830C"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Deceased – Inquiry </w:t>
      </w:r>
    </w:p>
    <w:p w14:paraId="7476AA94" w14:textId="5CDD8E32"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Others </w:t>
      </w:r>
    </w:p>
    <w:p w14:paraId="2B03A9B6" w14:textId="77777777" w:rsidR="008073DD" w:rsidRPr="006565BD" w:rsidRDefault="008073DD" w:rsidP="008073DD">
      <w:pPr>
        <w:pStyle w:val="ListParagraph"/>
        <w:suppressAutoHyphens w:val="0"/>
        <w:spacing w:before="120" w:after="120" w:line="360" w:lineRule="auto"/>
        <w:jc w:val="both"/>
        <w:rPr>
          <w:rFonts w:asciiTheme="minorHAnsi" w:hAnsiTheme="minorHAnsi" w:cstheme="minorHAnsi"/>
          <w:szCs w:val="24"/>
        </w:rPr>
      </w:pPr>
    </w:p>
    <w:p w14:paraId="462905E4" w14:textId="6D9159E9" w:rsidR="008073DD" w:rsidRPr="00E2338F" w:rsidRDefault="005F3FE2" w:rsidP="00E2338F">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following</w:t>
      </w:r>
      <w:r w:rsidR="00711FAE" w:rsidRPr="00800AC4">
        <w:rPr>
          <w:rFonts w:asciiTheme="minorHAnsi" w:hAnsiTheme="minorHAnsi" w:cstheme="minorHAnsi"/>
          <w:szCs w:val="24"/>
        </w:rPr>
        <w:t xml:space="preserve"> additional actions will be performed based on the ‘</w:t>
      </w:r>
      <w:r w:rsidR="00711FAE" w:rsidRPr="00800AC4">
        <w:rPr>
          <w:rFonts w:asciiTheme="minorHAnsi" w:hAnsiTheme="minorHAnsi" w:cstheme="minorHAnsi"/>
          <w:b/>
          <w:bCs/>
          <w:szCs w:val="24"/>
        </w:rPr>
        <w:t>Request Type</w:t>
      </w:r>
      <w:r w:rsidRPr="00800AC4">
        <w:rPr>
          <w:rFonts w:asciiTheme="minorHAnsi" w:hAnsiTheme="minorHAnsi" w:cstheme="minorHAnsi"/>
          <w:b/>
          <w:bCs/>
          <w:szCs w:val="24"/>
        </w:rPr>
        <w:t>’</w:t>
      </w:r>
      <w:r w:rsidRPr="00800AC4">
        <w:rPr>
          <w:rFonts w:asciiTheme="minorHAnsi" w:hAnsiTheme="minorHAnsi" w:cstheme="minorHAnsi"/>
          <w:szCs w:val="24"/>
        </w:rPr>
        <w:t>.</w:t>
      </w:r>
    </w:p>
    <w:p w14:paraId="5D86DC0A" w14:textId="77777777" w:rsidR="00594465" w:rsidRPr="00594465" w:rsidRDefault="00594465" w:rsidP="00594465">
      <w:pPr>
        <w:spacing w:line="360" w:lineRule="auto"/>
        <w:rPr>
          <w:rFonts w:asciiTheme="minorHAnsi" w:hAnsiTheme="minorHAnsi" w:cstheme="minorHAnsi"/>
          <w:szCs w:val="24"/>
        </w:rPr>
      </w:pPr>
    </w:p>
    <w:p w14:paraId="2AD14E7B" w14:textId="34F95D8E" w:rsidR="0075118A" w:rsidRPr="00800AC4" w:rsidRDefault="00287EAE" w:rsidP="00B23FFC">
      <w:pPr>
        <w:pStyle w:val="ListParagraph"/>
        <w:numPr>
          <w:ilvl w:val="1"/>
          <w:numId w:val="51"/>
        </w:numPr>
        <w:spacing w:line="360" w:lineRule="auto"/>
        <w:rPr>
          <w:rFonts w:asciiTheme="minorHAnsi" w:hAnsiTheme="minorHAnsi" w:cstheme="minorHAnsi"/>
          <w:szCs w:val="24"/>
        </w:rPr>
      </w:pPr>
      <w:r w:rsidRPr="00800AC4">
        <w:rPr>
          <w:rFonts w:asciiTheme="minorHAnsi" w:hAnsiTheme="minorHAnsi" w:cstheme="minorHAnsi"/>
          <w:szCs w:val="24"/>
        </w:rPr>
        <w:t xml:space="preserve">If selected </w:t>
      </w:r>
      <w:r w:rsidRPr="00800AC4">
        <w:rPr>
          <w:rFonts w:asciiTheme="minorHAnsi" w:hAnsiTheme="minorHAnsi" w:cstheme="minorHAnsi"/>
          <w:b/>
          <w:bCs/>
          <w:szCs w:val="24"/>
        </w:rPr>
        <w:t>‘Request Type’</w:t>
      </w:r>
      <w:r w:rsidRPr="00800AC4">
        <w:rPr>
          <w:rFonts w:asciiTheme="minorHAnsi" w:hAnsiTheme="minorHAnsi" w:cstheme="minorHAnsi"/>
          <w:szCs w:val="24"/>
        </w:rPr>
        <w:t xml:space="preserve"> =</w:t>
      </w:r>
      <w:r w:rsidR="00B23FFC" w:rsidRPr="00800AC4">
        <w:rPr>
          <w:rFonts w:asciiTheme="minorHAnsi" w:hAnsiTheme="minorHAnsi" w:cstheme="minorHAnsi"/>
          <w:szCs w:val="24"/>
        </w:rPr>
        <w:t xml:space="preserve"> </w:t>
      </w:r>
      <w:r w:rsidR="00B23FFC" w:rsidRPr="00800AC4">
        <w:rPr>
          <w:rFonts w:asciiTheme="minorHAnsi" w:hAnsiTheme="minorHAnsi" w:cstheme="minorHAnsi"/>
          <w:b/>
          <w:bCs/>
          <w:szCs w:val="24"/>
        </w:rPr>
        <w:t>‘Signatory Details’</w:t>
      </w:r>
    </w:p>
    <w:p w14:paraId="0BE54689" w14:textId="77777777" w:rsidR="00C67FBF" w:rsidRPr="009F7C25" w:rsidRDefault="00C67FBF" w:rsidP="00C67FBF">
      <w:pPr>
        <w:pStyle w:val="ListParagraph"/>
        <w:numPr>
          <w:ilvl w:val="0"/>
          <w:numId w:val="51"/>
        </w:numPr>
        <w:spacing w:line="360" w:lineRule="auto"/>
        <w:rPr>
          <w:szCs w:val="24"/>
        </w:rPr>
      </w:pPr>
      <w:r>
        <w:rPr>
          <w:rFonts w:asciiTheme="minorHAnsi" w:hAnsiTheme="minorHAnsi" w:cstheme="minorHAnsi"/>
          <w:szCs w:val="24"/>
        </w:rPr>
        <w:t>The user will have to select a method among the following:</w:t>
      </w:r>
    </w:p>
    <w:p w14:paraId="75CF9CA8" w14:textId="77777777" w:rsidR="00C67FBF" w:rsidRPr="00F753F0" w:rsidRDefault="00C67FBF" w:rsidP="00561EAD">
      <w:pPr>
        <w:pStyle w:val="ListParagraph"/>
        <w:numPr>
          <w:ilvl w:val="3"/>
          <w:numId w:val="68"/>
        </w:numPr>
        <w:spacing w:line="360" w:lineRule="auto"/>
        <w:rPr>
          <w:szCs w:val="24"/>
        </w:rPr>
      </w:pPr>
      <w:r>
        <w:rPr>
          <w:rFonts w:asciiTheme="minorHAnsi" w:hAnsiTheme="minorHAnsi" w:cstheme="minorHAnsi"/>
          <w:szCs w:val="24"/>
        </w:rPr>
        <w:t xml:space="preserve">Signatories via Account </w:t>
      </w:r>
    </w:p>
    <w:p w14:paraId="38B9BD49" w14:textId="77777777" w:rsidR="00C67FBF" w:rsidRPr="00F40D90" w:rsidRDefault="00C67FBF" w:rsidP="00561EAD">
      <w:pPr>
        <w:pStyle w:val="ListParagraph"/>
        <w:numPr>
          <w:ilvl w:val="3"/>
          <w:numId w:val="68"/>
        </w:numPr>
        <w:spacing w:line="360" w:lineRule="auto"/>
        <w:rPr>
          <w:szCs w:val="24"/>
        </w:rPr>
      </w:pPr>
      <w:r>
        <w:rPr>
          <w:rFonts w:asciiTheme="minorHAnsi" w:hAnsiTheme="minorHAnsi" w:cstheme="minorHAnsi"/>
          <w:szCs w:val="24"/>
        </w:rPr>
        <w:t xml:space="preserve">Customer Identification </w:t>
      </w:r>
    </w:p>
    <w:p w14:paraId="489F74DB" w14:textId="77777777" w:rsidR="00C67FBF" w:rsidRDefault="00C67FBF" w:rsidP="00C67FBF">
      <w:pPr>
        <w:spacing w:line="360" w:lineRule="auto"/>
        <w:rPr>
          <w:szCs w:val="24"/>
        </w:rPr>
      </w:pPr>
    </w:p>
    <w:p w14:paraId="2852DF82" w14:textId="38C311EA" w:rsidR="00C67FBF" w:rsidRPr="00F753F0" w:rsidRDefault="00C67FBF" w:rsidP="00561EAD">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561EAD">
        <w:rPr>
          <w:rFonts w:asciiTheme="minorHAnsi" w:hAnsiTheme="minorHAnsi" w:cstheme="minorHAnsi"/>
          <w:b/>
          <w:bCs/>
          <w:szCs w:val="24"/>
        </w:rPr>
        <w:t xml:space="preserve"> 1</w:t>
      </w:r>
      <w:r w:rsidRPr="00F753F0">
        <w:rPr>
          <w:rFonts w:asciiTheme="minorHAnsi" w:hAnsiTheme="minorHAnsi" w:cstheme="minorHAnsi"/>
          <w:b/>
          <w:bCs/>
          <w:szCs w:val="24"/>
        </w:rPr>
        <w:t>: Via Account</w:t>
      </w:r>
    </w:p>
    <w:p w14:paraId="0E5551ED" w14:textId="57AE98AA" w:rsidR="00C67FBF" w:rsidRPr="00F753F0" w:rsidRDefault="00C67FBF" w:rsidP="00C67FBF">
      <w:pPr>
        <w:pStyle w:val="ListParagraph"/>
        <w:numPr>
          <w:ilvl w:val="0"/>
          <w:numId w:val="51"/>
        </w:numPr>
        <w:spacing w:line="360" w:lineRule="auto"/>
        <w:rPr>
          <w:szCs w:val="24"/>
        </w:rPr>
      </w:pPr>
      <w:r w:rsidRPr="00F753F0">
        <w:rPr>
          <w:rFonts w:asciiTheme="minorHAnsi" w:hAnsiTheme="minorHAnsi" w:cstheme="minorHAnsi"/>
          <w:szCs w:val="24"/>
        </w:rPr>
        <w:t xml:space="preserve">If </w:t>
      </w:r>
      <w:r w:rsidR="006C56F0" w:rsidRPr="00F753F0">
        <w:rPr>
          <w:rFonts w:asciiTheme="minorHAnsi" w:hAnsiTheme="minorHAnsi" w:cstheme="minorHAnsi"/>
          <w:szCs w:val="24"/>
        </w:rPr>
        <w:t>the user</w:t>
      </w:r>
      <w:r w:rsidRPr="00F753F0">
        <w:rPr>
          <w:rFonts w:asciiTheme="minorHAnsi" w:hAnsiTheme="minorHAnsi" w:cstheme="minorHAnsi"/>
          <w:szCs w:val="24"/>
        </w:rPr>
        <w:t xml:space="preserve"> selects ‘</w:t>
      </w:r>
      <w:r w:rsidR="00F71153" w:rsidRPr="00F71153">
        <w:rPr>
          <w:rFonts w:asciiTheme="minorHAnsi" w:hAnsiTheme="minorHAnsi" w:cstheme="minorHAnsi"/>
          <w:b/>
          <w:bCs/>
          <w:szCs w:val="24"/>
        </w:rPr>
        <w:t xml:space="preserve">Signatories </w:t>
      </w:r>
      <w:r w:rsidRPr="00F71153">
        <w:rPr>
          <w:rFonts w:asciiTheme="minorHAnsi" w:hAnsiTheme="minorHAnsi" w:cstheme="minorHAnsi"/>
          <w:b/>
          <w:bCs/>
          <w:szCs w:val="24"/>
        </w:rPr>
        <w:t>Via Account</w:t>
      </w:r>
      <w:r w:rsidRPr="00F753F0">
        <w:rPr>
          <w:rFonts w:asciiTheme="minorHAnsi" w:hAnsiTheme="minorHAnsi" w:cstheme="minorHAnsi"/>
          <w:szCs w:val="24"/>
        </w:rPr>
        <w:t xml:space="preserve">’, then ‘Account Details’ section will be </w:t>
      </w:r>
      <w:r w:rsidR="00F71153">
        <w:rPr>
          <w:rFonts w:asciiTheme="minorHAnsi" w:hAnsiTheme="minorHAnsi" w:cstheme="minorHAnsi"/>
          <w:szCs w:val="24"/>
        </w:rPr>
        <w:t>visible</w:t>
      </w:r>
      <w:r w:rsidRPr="00F753F0">
        <w:rPr>
          <w:rFonts w:asciiTheme="minorHAnsi" w:hAnsiTheme="minorHAnsi" w:cstheme="minorHAnsi"/>
          <w:szCs w:val="24"/>
        </w:rPr>
        <w:t xml:space="preserve"> for the user. The user will fill in multiple account numbers by clicking on ‘+’ in the same grid. </w:t>
      </w:r>
    </w:p>
    <w:p w14:paraId="7A34A073" w14:textId="77777777" w:rsidR="00C67FBF" w:rsidRPr="00614E59" w:rsidRDefault="00C67FBF" w:rsidP="00C67FBF">
      <w:pPr>
        <w:pStyle w:val="ListParagraph"/>
        <w:numPr>
          <w:ilvl w:val="0"/>
          <w:numId w:val="51"/>
        </w:numPr>
        <w:spacing w:line="360" w:lineRule="auto"/>
        <w:rPr>
          <w:szCs w:val="24"/>
        </w:rPr>
      </w:pPr>
      <w:r>
        <w:rPr>
          <w:rFonts w:asciiTheme="minorHAnsi" w:hAnsiTheme="minorHAnsi" w:cstheme="minorHAnsi"/>
          <w:szCs w:val="24"/>
        </w:rPr>
        <w:t>As soon as the user enters account number and click on ‘</w:t>
      </w:r>
      <w:r w:rsidRPr="00F71153">
        <w:rPr>
          <w:rFonts w:asciiTheme="minorHAnsi" w:hAnsiTheme="minorHAnsi" w:cstheme="minorHAnsi"/>
          <w:b/>
          <w:bCs/>
          <w:szCs w:val="24"/>
        </w:rPr>
        <w:t>Save &amp; Close’</w:t>
      </w:r>
      <w:r>
        <w:rPr>
          <w:rFonts w:asciiTheme="minorHAnsi" w:hAnsiTheme="minorHAnsi" w:cstheme="minorHAnsi"/>
          <w:szCs w:val="24"/>
        </w:rPr>
        <w:t xml:space="preserve"> or ‘</w:t>
      </w:r>
      <w:r w:rsidRPr="00F71153">
        <w:rPr>
          <w:rFonts w:asciiTheme="minorHAnsi" w:hAnsiTheme="minorHAnsi" w:cstheme="minorHAnsi"/>
          <w:b/>
          <w:bCs/>
          <w:szCs w:val="24"/>
        </w:rPr>
        <w:t>Save &amp; Next’</w:t>
      </w:r>
      <w:r>
        <w:rPr>
          <w:rFonts w:asciiTheme="minorHAnsi" w:hAnsiTheme="minorHAnsi" w:cstheme="minorHAnsi"/>
          <w:szCs w:val="24"/>
        </w:rPr>
        <w:t>, the Account Name will be fetched and displayed to the user in the same grid. Once all the account numbers are added, the user will click on ‘</w:t>
      </w:r>
      <w:r w:rsidRPr="006C56F0">
        <w:rPr>
          <w:rFonts w:asciiTheme="minorHAnsi" w:hAnsiTheme="minorHAnsi" w:cstheme="minorHAnsi"/>
          <w:b/>
          <w:bCs/>
          <w:szCs w:val="24"/>
        </w:rPr>
        <w:t>Get Signatories’</w:t>
      </w:r>
      <w:r>
        <w:rPr>
          <w:rFonts w:asciiTheme="minorHAnsi" w:hAnsiTheme="minorHAnsi" w:cstheme="minorHAnsi"/>
          <w:szCs w:val="24"/>
        </w:rPr>
        <w:t xml:space="preserve"> button below the ‘Account Details’ grid. </w:t>
      </w:r>
    </w:p>
    <w:p w14:paraId="4FFC5430" w14:textId="77777777" w:rsidR="00C67FBF" w:rsidRPr="00091A71" w:rsidRDefault="00C67FBF" w:rsidP="00C67FBF">
      <w:pPr>
        <w:pStyle w:val="ListParagraph"/>
        <w:numPr>
          <w:ilvl w:val="0"/>
          <w:numId w:val="51"/>
        </w:numPr>
        <w:spacing w:line="360" w:lineRule="auto"/>
        <w:rPr>
          <w:szCs w:val="24"/>
        </w:rPr>
      </w:pPr>
      <w:r>
        <w:rPr>
          <w:rFonts w:asciiTheme="minorHAnsi" w:hAnsiTheme="minorHAnsi" w:cstheme="minorHAnsi"/>
          <w:szCs w:val="24"/>
        </w:rPr>
        <w:t>The system will fetch the signatories for all the accounts from the ‘</w:t>
      </w:r>
      <w:r w:rsidRPr="006C56F0">
        <w:rPr>
          <w:rFonts w:asciiTheme="minorHAnsi" w:hAnsiTheme="minorHAnsi" w:cstheme="minorHAnsi"/>
          <w:b/>
          <w:bCs/>
          <w:szCs w:val="24"/>
        </w:rPr>
        <w:t>Account Details’</w:t>
      </w:r>
      <w:r>
        <w:rPr>
          <w:rFonts w:asciiTheme="minorHAnsi" w:hAnsiTheme="minorHAnsi" w:cstheme="minorHAnsi"/>
          <w:szCs w:val="24"/>
        </w:rPr>
        <w:t xml:space="preserve"> grid and display the details in the ‘</w:t>
      </w:r>
      <w:r w:rsidRPr="006C56F0">
        <w:rPr>
          <w:rFonts w:asciiTheme="minorHAnsi" w:hAnsiTheme="minorHAnsi" w:cstheme="minorHAnsi"/>
          <w:b/>
          <w:bCs/>
          <w:szCs w:val="24"/>
        </w:rPr>
        <w:t>Signatory Details’</w:t>
      </w:r>
      <w:r>
        <w:rPr>
          <w:rFonts w:asciiTheme="minorHAnsi" w:hAnsiTheme="minorHAnsi" w:cstheme="minorHAnsi"/>
          <w:szCs w:val="24"/>
        </w:rPr>
        <w:t xml:space="preserve"> grid. </w:t>
      </w:r>
    </w:p>
    <w:p w14:paraId="1E368B62" w14:textId="77777777" w:rsidR="00C67FBF" w:rsidRPr="00EA6A61" w:rsidRDefault="00C67FBF" w:rsidP="00C67FBF">
      <w:pPr>
        <w:pStyle w:val="ListParagraph"/>
        <w:numPr>
          <w:ilvl w:val="0"/>
          <w:numId w:val="51"/>
        </w:numPr>
        <w:spacing w:line="360" w:lineRule="auto"/>
        <w:rPr>
          <w:szCs w:val="24"/>
        </w:rPr>
      </w:pPr>
      <w:r>
        <w:rPr>
          <w:rFonts w:asciiTheme="minorHAnsi" w:hAnsiTheme="minorHAnsi" w:cstheme="minorHAnsi"/>
          <w:szCs w:val="24"/>
        </w:rPr>
        <w:lastRenderedPageBreak/>
        <w:t xml:space="preserve">The CIF ID retrieved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response will be used to fetch the Passport / Emirates ID linked to that CIF ID. </w:t>
      </w:r>
    </w:p>
    <w:p w14:paraId="2D8DEF31" w14:textId="77777777" w:rsidR="00C67FBF" w:rsidRPr="00A462D5" w:rsidRDefault="00C67FBF" w:rsidP="00C67FBF">
      <w:pPr>
        <w:pStyle w:val="ListParagraph"/>
        <w:numPr>
          <w:ilvl w:val="0"/>
          <w:numId w:val="51"/>
        </w:numPr>
        <w:spacing w:line="360" w:lineRule="auto"/>
        <w:rPr>
          <w:szCs w:val="24"/>
        </w:rPr>
      </w:pPr>
      <w:r>
        <w:rPr>
          <w:rFonts w:asciiTheme="minorHAnsi" w:hAnsiTheme="minorHAnsi" w:cstheme="minorHAnsi"/>
          <w:szCs w:val="24"/>
        </w:rPr>
        <w:t>There will be a button ‘</w:t>
      </w:r>
      <w:r w:rsidRPr="006C56F0">
        <w:rPr>
          <w:rFonts w:asciiTheme="minorHAnsi" w:hAnsiTheme="minorHAnsi" w:cstheme="minorHAnsi"/>
          <w:b/>
          <w:bCs/>
          <w:szCs w:val="24"/>
        </w:rPr>
        <w:t>View Signature’</w:t>
      </w:r>
      <w:r>
        <w:rPr>
          <w:rFonts w:asciiTheme="minorHAnsi" w:hAnsiTheme="minorHAnsi" w:cstheme="minorHAnsi"/>
          <w:szCs w:val="24"/>
        </w:rPr>
        <w:t xml:space="preserve">, user will be able to click on that button and see all the signature images received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API response in a pop-up window. </w:t>
      </w:r>
    </w:p>
    <w:p w14:paraId="391DF44E" w14:textId="77777777" w:rsidR="00C67FBF" w:rsidRDefault="00C67FBF" w:rsidP="00C67FBF">
      <w:pPr>
        <w:spacing w:line="360" w:lineRule="auto"/>
        <w:rPr>
          <w:szCs w:val="24"/>
        </w:rPr>
      </w:pPr>
    </w:p>
    <w:p w14:paraId="267972C8" w14:textId="22780FEE" w:rsidR="001D7001" w:rsidRPr="001D7001" w:rsidRDefault="001D7001" w:rsidP="00C67FBF">
      <w:pPr>
        <w:spacing w:line="360" w:lineRule="auto"/>
        <w:rPr>
          <w:rFonts w:asciiTheme="minorHAnsi" w:hAnsiTheme="minorHAnsi" w:cstheme="minorHAnsi"/>
          <w:b/>
          <w:bCs/>
          <w:szCs w:val="24"/>
        </w:rPr>
      </w:pPr>
      <w:r w:rsidRPr="001D7001">
        <w:rPr>
          <w:rFonts w:asciiTheme="minorHAnsi" w:hAnsiTheme="minorHAnsi" w:cstheme="minorHAnsi"/>
          <w:b/>
          <w:bCs/>
          <w:szCs w:val="24"/>
        </w:rPr>
        <w:t xml:space="preserve">Account Details </w:t>
      </w:r>
    </w:p>
    <w:tbl>
      <w:tblPr>
        <w:tblStyle w:val="TableGrid"/>
        <w:tblW w:w="0" w:type="auto"/>
        <w:tblLook w:val="04A0" w:firstRow="1" w:lastRow="0" w:firstColumn="1" w:lastColumn="0" w:noHBand="0" w:noVBand="1"/>
      </w:tblPr>
      <w:tblGrid>
        <w:gridCol w:w="4675"/>
        <w:gridCol w:w="4675"/>
      </w:tblGrid>
      <w:tr w:rsidR="001D7001" w:rsidRPr="001D7001" w14:paraId="3E40F582" w14:textId="77777777" w:rsidTr="001D7001">
        <w:tc>
          <w:tcPr>
            <w:tcW w:w="4675" w:type="dxa"/>
          </w:tcPr>
          <w:p w14:paraId="6817EBA3" w14:textId="42BB5F26" w:rsidR="001D7001" w:rsidRPr="001D7001" w:rsidRDefault="001D7001" w:rsidP="00C67FBF">
            <w:pPr>
              <w:spacing w:line="360" w:lineRule="auto"/>
              <w:rPr>
                <w:rFonts w:asciiTheme="minorHAnsi" w:hAnsiTheme="minorHAnsi" w:cstheme="minorHAnsi"/>
                <w:szCs w:val="24"/>
              </w:rPr>
            </w:pPr>
            <w:r w:rsidRPr="001D7001">
              <w:rPr>
                <w:rFonts w:asciiTheme="minorHAnsi" w:hAnsiTheme="minorHAnsi" w:cstheme="minorHAnsi"/>
                <w:szCs w:val="24"/>
              </w:rPr>
              <w:t>Account ID</w:t>
            </w:r>
          </w:p>
        </w:tc>
        <w:tc>
          <w:tcPr>
            <w:tcW w:w="4675" w:type="dxa"/>
          </w:tcPr>
          <w:p w14:paraId="78B7CD03" w14:textId="2882CC73" w:rsidR="001D7001" w:rsidRPr="001D7001" w:rsidRDefault="001D7001" w:rsidP="00C67FBF">
            <w:pPr>
              <w:spacing w:line="360" w:lineRule="auto"/>
              <w:rPr>
                <w:rFonts w:asciiTheme="minorHAnsi" w:hAnsiTheme="minorHAnsi" w:cstheme="minorHAnsi"/>
                <w:szCs w:val="24"/>
              </w:rPr>
            </w:pPr>
            <w:r w:rsidRPr="001D7001">
              <w:rPr>
                <w:rFonts w:asciiTheme="minorHAnsi" w:hAnsiTheme="minorHAnsi" w:cstheme="minorHAnsi"/>
                <w:szCs w:val="24"/>
              </w:rPr>
              <w:t xml:space="preserve">Account Name </w:t>
            </w:r>
          </w:p>
        </w:tc>
      </w:tr>
      <w:tr w:rsidR="001D7001" w:rsidRPr="001D7001" w14:paraId="7BB8F8F1" w14:textId="77777777" w:rsidTr="001D7001">
        <w:tc>
          <w:tcPr>
            <w:tcW w:w="4675" w:type="dxa"/>
          </w:tcPr>
          <w:p w14:paraId="1B402924" w14:textId="616AA995" w:rsidR="001D7001" w:rsidRPr="001D7001" w:rsidRDefault="001D7001" w:rsidP="00C67FBF">
            <w:pPr>
              <w:spacing w:line="360" w:lineRule="auto"/>
              <w:rPr>
                <w:rFonts w:asciiTheme="minorHAnsi" w:hAnsiTheme="minorHAnsi" w:cstheme="minorHAnsi"/>
                <w:szCs w:val="24"/>
              </w:rPr>
            </w:pPr>
            <w:r>
              <w:rPr>
                <w:rFonts w:asciiTheme="minorHAnsi" w:hAnsiTheme="minorHAnsi" w:cstheme="minorHAnsi"/>
                <w:szCs w:val="24"/>
              </w:rPr>
              <w:t>&lt;User will fill&gt;</w:t>
            </w:r>
          </w:p>
        </w:tc>
        <w:tc>
          <w:tcPr>
            <w:tcW w:w="4675" w:type="dxa"/>
          </w:tcPr>
          <w:p w14:paraId="077702F4" w14:textId="4699807E" w:rsidR="001D7001" w:rsidRPr="001D7001" w:rsidRDefault="001D7001" w:rsidP="00C67FBF">
            <w:pPr>
              <w:spacing w:line="360" w:lineRule="auto"/>
              <w:rPr>
                <w:rFonts w:asciiTheme="minorHAnsi" w:hAnsiTheme="minorHAnsi" w:cstheme="minorHAnsi"/>
                <w:szCs w:val="24"/>
              </w:rPr>
            </w:pPr>
            <w:r>
              <w:rPr>
                <w:rFonts w:asciiTheme="minorHAnsi" w:hAnsiTheme="minorHAnsi" w:cstheme="minorHAnsi"/>
                <w:szCs w:val="24"/>
              </w:rPr>
              <w:t>&lt;System will fetch&gt;</w:t>
            </w:r>
          </w:p>
        </w:tc>
      </w:tr>
    </w:tbl>
    <w:p w14:paraId="10FDD54C" w14:textId="77777777" w:rsidR="001D7001" w:rsidRDefault="001D7001" w:rsidP="00C67FBF">
      <w:pPr>
        <w:spacing w:line="360" w:lineRule="auto"/>
        <w:rPr>
          <w:szCs w:val="24"/>
        </w:rPr>
      </w:pPr>
    </w:p>
    <w:p w14:paraId="1D77E440" w14:textId="77777777" w:rsidR="001D7001" w:rsidRDefault="001D7001" w:rsidP="00C67FBF">
      <w:pPr>
        <w:spacing w:line="360" w:lineRule="auto"/>
        <w:rPr>
          <w:szCs w:val="24"/>
        </w:rPr>
      </w:pPr>
    </w:p>
    <w:p w14:paraId="2CC8A8BA" w14:textId="77777777" w:rsidR="001D7001" w:rsidRDefault="001D7001" w:rsidP="00C67FBF">
      <w:pPr>
        <w:spacing w:line="360" w:lineRule="auto"/>
        <w:rPr>
          <w:szCs w:val="24"/>
        </w:rPr>
      </w:pPr>
    </w:p>
    <w:p w14:paraId="4D323571" w14:textId="77777777" w:rsidR="00C67FBF" w:rsidRPr="00F753F0" w:rsidRDefault="00C67FBF" w:rsidP="00C67FBF">
      <w:pPr>
        <w:spacing w:line="360" w:lineRule="auto"/>
        <w:rPr>
          <w:rFonts w:asciiTheme="minorHAnsi" w:hAnsiTheme="minorHAnsi" w:cstheme="minorHAnsi"/>
          <w:b/>
          <w:bCs/>
          <w:szCs w:val="24"/>
        </w:rPr>
      </w:pPr>
      <w:r w:rsidRPr="00F753F0">
        <w:rPr>
          <w:rFonts w:asciiTheme="minorHAnsi" w:hAnsiTheme="minorHAnsi" w:cstheme="minorHAnsi"/>
          <w:b/>
          <w:bCs/>
          <w:szCs w:val="24"/>
        </w:rPr>
        <w:t>Signatory Details</w:t>
      </w:r>
    </w:p>
    <w:tbl>
      <w:tblPr>
        <w:tblW w:w="4244" w:type="pct"/>
        <w:tblLook w:val="04A0" w:firstRow="1" w:lastRow="0" w:firstColumn="1" w:lastColumn="0" w:noHBand="0" w:noVBand="1"/>
      </w:tblPr>
      <w:tblGrid>
        <w:gridCol w:w="1470"/>
        <w:gridCol w:w="1537"/>
        <w:gridCol w:w="1044"/>
        <w:gridCol w:w="1116"/>
        <w:gridCol w:w="1297"/>
        <w:gridCol w:w="1472"/>
      </w:tblGrid>
      <w:tr w:rsidR="001D7001" w:rsidRPr="00BE721C" w14:paraId="7BB122F3" w14:textId="77777777" w:rsidTr="001D7001">
        <w:trPr>
          <w:trHeight w:val="260"/>
        </w:trPr>
        <w:tc>
          <w:tcPr>
            <w:tcW w:w="9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9197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Account No. </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773CAE2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Customer Name </w:t>
            </w:r>
          </w:p>
        </w:tc>
        <w:tc>
          <w:tcPr>
            <w:tcW w:w="658" w:type="pct"/>
            <w:tcBorders>
              <w:top w:val="single" w:sz="4" w:space="0" w:color="auto"/>
              <w:left w:val="nil"/>
              <w:bottom w:val="single" w:sz="4" w:space="0" w:color="auto"/>
              <w:right w:val="single" w:sz="4" w:space="0" w:color="auto"/>
            </w:tcBorders>
            <w:shd w:val="clear" w:color="auto" w:fill="auto"/>
            <w:noWrap/>
            <w:vAlign w:val="bottom"/>
            <w:hideMark/>
          </w:tcPr>
          <w:p w14:paraId="6DF1B73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CIF ID</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14:paraId="6D0F1A96"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Passport </w:t>
            </w:r>
          </w:p>
        </w:tc>
        <w:tc>
          <w:tcPr>
            <w:tcW w:w="817" w:type="pct"/>
            <w:tcBorders>
              <w:top w:val="single" w:sz="4" w:space="0" w:color="auto"/>
              <w:left w:val="nil"/>
              <w:bottom w:val="single" w:sz="4" w:space="0" w:color="auto"/>
              <w:right w:val="single" w:sz="4" w:space="0" w:color="auto"/>
            </w:tcBorders>
            <w:shd w:val="clear" w:color="auto" w:fill="auto"/>
            <w:noWrap/>
            <w:vAlign w:val="bottom"/>
            <w:hideMark/>
          </w:tcPr>
          <w:p w14:paraId="777BE9B2"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Emira</w:t>
            </w:r>
            <w:r>
              <w:rPr>
                <w:rFonts w:ascii="Calibri" w:hAnsi="Calibri" w:cs="Calibri"/>
                <w:color w:val="000000"/>
                <w:sz w:val="20"/>
                <w:lang w:val="en-IN" w:eastAsia="en-IN"/>
              </w:rPr>
              <w:t>t</w:t>
            </w:r>
            <w:r w:rsidRPr="00BE721C">
              <w:rPr>
                <w:rFonts w:ascii="Calibri" w:hAnsi="Calibri" w:cs="Calibri"/>
                <w:color w:val="000000"/>
                <w:sz w:val="20"/>
                <w:lang w:val="en-IN" w:eastAsia="en-IN"/>
              </w:rPr>
              <w:t>es ID</w:t>
            </w:r>
          </w:p>
        </w:tc>
        <w:tc>
          <w:tcPr>
            <w:tcW w:w="927" w:type="pct"/>
            <w:tcBorders>
              <w:top w:val="single" w:sz="4" w:space="0" w:color="auto"/>
              <w:left w:val="nil"/>
              <w:bottom w:val="single" w:sz="4" w:space="0" w:color="auto"/>
              <w:right w:val="single" w:sz="4" w:space="0" w:color="auto"/>
            </w:tcBorders>
            <w:shd w:val="clear" w:color="auto" w:fill="auto"/>
            <w:noWrap/>
            <w:vAlign w:val="bottom"/>
            <w:hideMark/>
          </w:tcPr>
          <w:p w14:paraId="67C13F9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Signature </w:t>
            </w:r>
          </w:p>
        </w:tc>
      </w:tr>
      <w:tr w:rsidR="001D7001" w:rsidRPr="00BE721C" w14:paraId="5A30A054"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5596ACB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49DD40D9"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480DAD82"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4FC6248D"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7F75044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000000" w:fill="B4C6E7"/>
            <w:noWrap/>
            <w:vAlign w:val="bottom"/>
            <w:hideMark/>
          </w:tcPr>
          <w:p w14:paraId="4731BD1B" w14:textId="77777777" w:rsidR="001D7001" w:rsidRPr="00BE721C" w:rsidRDefault="001D7001" w:rsidP="00A36562">
            <w:pPr>
              <w:suppressAutoHyphens w:val="0"/>
              <w:spacing w:line="240" w:lineRule="auto"/>
              <w:rPr>
                <w:rFonts w:ascii="Calibri" w:hAnsi="Calibri" w:cs="Calibri"/>
                <w:b/>
                <w:bCs/>
                <w:color w:val="000000"/>
                <w:sz w:val="20"/>
                <w:lang w:val="en-IN" w:eastAsia="en-IN"/>
              </w:rPr>
            </w:pPr>
            <w:r w:rsidRPr="00BE721C">
              <w:rPr>
                <w:rFonts w:ascii="Calibri" w:hAnsi="Calibri" w:cs="Calibri"/>
                <w:b/>
                <w:bCs/>
                <w:color w:val="000000"/>
                <w:sz w:val="20"/>
                <w:lang w:val="en-IN" w:eastAsia="en-IN"/>
              </w:rPr>
              <w:t xml:space="preserve">View Signature </w:t>
            </w:r>
          </w:p>
        </w:tc>
      </w:tr>
      <w:tr w:rsidR="001D7001" w:rsidRPr="00BE721C" w14:paraId="4996B350"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1683A97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6DBDA4B1"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1F64194E"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5E2B9AAE"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49D9DAC7"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auto" w:fill="auto"/>
            <w:noWrap/>
            <w:vAlign w:val="bottom"/>
            <w:hideMark/>
          </w:tcPr>
          <w:p w14:paraId="45AAEEC4"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r>
      <w:tr w:rsidR="001D7001" w:rsidRPr="00BE721C" w14:paraId="76024CD1"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3569E34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04EE1A60"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3D7697B6"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09A6FBD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6618D91F"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auto" w:fill="auto"/>
            <w:noWrap/>
            <w:vAlign w:val="bottom"/>
            <w:hideMark/>
          </w:tcPr>
          <w:p w14:paraId="624E6EE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r>
      <w:tr w:rsidR="001D7001" w:rsidRPr="00BE721C" w14:paraId="4B626798" w14:textId="77777777" w:rsidTr="001D7001">
        <w:trPr>
          <w:trHeight w:val="260"/>
        </w:trPr>
        <w:tc>
          <w:tcPr>
            <w:tcW w:w="926" w:type="pct"/>
            <w:tcBorders>
              <w:top w:val="nil"/>
              <w:left w:val="nil"/>
              <w:bottom w:val="nil"/>
              <w:right w:val="nil"/>
            </w:tcBorders>
            <w:shd w:val="clear" w:color="auto" w:fill="auto"/>
            <w:noWrap/>
            <w:vAlign w:val="bottom"/>
            <w:hideMark/>
          </w:tcPr>
          <w:p w14:paraId="5149DC25" w14:textId="77777777" w:rsidR="001D7001" w:rsidRPr="00BE721C" w:rsidRDefault="001D7001" w:rsidP="00A36562">
            <w:pPr>
              <w:suppressAutoHyphens w:val="0"/>
              <w:spacing w:line="240" w:lineRule="auto"/>
              <w:rPr>
                <w:rFonts w:ascii="Calibri" w:hAnsi="Calibri" w:cs="Calibri"/>
                <w:color w:val="000000"/>
                <w:sz w:val="20"/>
                <w:lang w:val="en-IN" w:eastAsia="en-IN"/>
              </w:rPr>
            </w:pPr>
          </w:p>
        </w:tc>
        <w:tc>
          <w:tcPr>
            <w:tcW w:w="968" w:type="pct"/>
            <w:tcBorders>
              <w:top w:val="nil"/>
              <w:left w:val="nil"/>
              <w:bottom w:val="nil"/>
              <w:right w:val="nil"/>
            </w:tcBorders>
            <w:shd w:val="clear" w:color="auto" w:fill="auto"/>
            <w:noWrap/>
            <w:vAlign w:val="bottom"/>
            <w:hideMark/>
          </w:tcPr>
          <w:p w14:paraId="2B4D7BE6"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658" w:type="pct"/>
            <w:tcBorders>
              <w:top w:val="nil"/>
              <w:left w:val="nil"/>
              <w:bottom w:val="nil"/>
              <w:right w:val="nil"/>
            </w:tcBorders>
            <w:shd w:val="clear" w:color="auto" w:fill="auto"/>
            <w:noWrap/>
            <w:vAlign w:val="bottom"/>
            <w:hideMark/>
          </w:tcPr>
          <w:p w14:paraId="5696E378"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703" w:type="pct"/>
            <w:tcBorders>
              <w:top w:val="nil"/>
              <w:left w:val="nil"/>
              <w:bottom w:val="nil"/>
              <w:right w:val="nil"/>
            </w:tcBorders>
            <w:shd w:val="clear" w:color="auto" w:fill="auto"/>
            <w:noWrap/>
            <w:vAlign w:val="bottom"/>
            <w:hideMark/>
          </w:tcPr>
          <w:p w14:paraId="75A16648"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817" w:type="pct"/>
            <w:tcBorders>
              <w:top w:val="nil"/>
              <w:left w:val="nil"/>
              <w:bottom w:val="nil"/>
              <w:right w:val="nil"/>
            </w:tcBorders>
            <w:shd w:val="clear" w:color="auto" w:fill="auto"/>
            <w:noWrap/>
            <w:vAlign w:val="bottom"/>
            <w:hideMark/>
          </w:tcPr>
          <w:p w14:paraId="4BDDC361"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927" w:type="pct"/>
            <w:tcBorders>
              <w:top w:val="nil"/>
              <w:left w:val="nil"/>
              <w:bottom w:val="nil"/>
              <w:right w:val="nil"/>
            </w:tcBorders>
            <w:shd w:val="clear" w:color="auto" w:fill="auto"/>
            <w:noWrap/>
            <w:vAlign w:val="bottom"/>
            <w:hideMark/>
          </w:tcPr>
          <w:p w14:paraId="159D3762" w14:textId="77777777" w:rsidR="001D7001" w:rsidRPr="00BE721C" w:rsidRDefault="001D7001" w:rsidP="00A36562">
            <w:pPr>
              <w:suppressAutoHyphens w:val="0"/>
              <w:spacing w:line="240" w:lineRule="auto"/>
              <w:rPr>
                <w:rFonts w:ascii="Times New Roman" w:hAnsi="Times New Roman"/>
                <w:sz w:val="20"/>
                <w:lang w:val="en-IN" w:eastAsia="en-IN"/>
              </w:rPr>
            </w:pPr>
          </w:p>
        </w:tc>
      </w:tr>
    </w:tbl>
    <w:p w14:paraId="192D0684" w14:textId="77777777" w:rsidR="00C67FBF" w:rsidRDefault="00C67FBF" w:rsidP="00C67FBF">
      <w:pPr>
        <w:spacing w:line="360" w:lineRule="auto"/>
        <w:rPr>
          <w:szCs w:val="24"/>
        </w:rPr>
      </w:pPr>
    </w:p>
    <w:p w14:paraId="6F5FB6B0" w14:textId="0E5AC790" w:rsidR="00C67FBF" w:rsidRPr="00F753F0" w:rsidRDefault="00C67FBF" w:rsidP="00C67FBF">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9E30C0">
        <w:rPr>
          <w:rFonts w:asciiTheme="minorHAnsi" w:hAnsiTheme="minorHAnsi" w:cstheme="minorHAnsi"/>
          <w:b/>
          <w:bCs/>
          <w:szCs w:val="24"/>
        </w:rPr>
        <w:t xml:space="preserve"> 2</w:t>
      </w:r>
      <w:r w:rsidRPr="00F753F0">
        <w:rPr>
          <w:rFonts w:asciiTheme="minorHAnsi" w:hAnsiTheme="minorHAnsi" w:cstheme="minorHAnsi"/>
          <w:b/>
          <w:bCs/>
          <w:szCs w:val="24"/>
        </w:rPr>
        <w:t>: Customer Identification</w:t>
      </w:r>
    </w:p>
    <w:p w14:paraId="45F07BBE" w14:textId="3BED3FCF" w:rsidR="00C67FBF" w:rsidRPr="00FA18D8" w:rsidRDefault="00C67FBF" w:rsidP="00C67FBF">
      <w:pPr>
        <w:pStyle w:val="ListParagraph"/>
        <w:numPr>
          <w:ilvl w:val="0"/>
          <w:numId w:val="51"/>
        </w:numPr>
        <w:spacing w:line="360" w:lineRule="auto"/>
        <w:rPr>
          <w:szCs w:val="24"/>
        </w:rPr>
      </w:pPr>
      <w:r>
        <w:rPr>
          <w:rFonts w:asciiTheme="minorHAnsi" w:hAnsiTheme="minorHAnsi" w:cstheme="minorHAnsi"/>
          <w:szCs w:val="24"/>
        </w:rPr>
        <w:t xml:space="preserve">If the user selects </w:t>
      </w:r>
      <w:r w:rsidRPr="009E30C0">
        <w:rPr>
          <w:rFonts w:asciiTheme="minorHAnsi" w:hAnsiTheme="minorHAnsi" w:cstheme="minorHAnsi"/>
          <w:b/>
          <w:bCs/>
          <w:szCs w:val="24"/>
        </w:rPr>
        <w:t>‘Customer Identification’</w:t>
      </w:r>
      <w:r>
        <w:rPr>
          <w:rFonts w:asciiTheme="minorHAnsi" w:hAnsiTheme="minorHAnsi" w:cstheme="minorHAnsi"/>
          <w:szCs w:val="24"/>
        </w:rPr>
        <w:t>, then ‘</w:t>
      </w:r>
      <w:r w:rsidRPr="009E30C0">
        <w:rPr>
          <w:rFonts w:asciiTheme="minorHAnsi" w:hAnsiTheme="minorHAnsi" w:cstheme="minorHAnsi"/>
          <w:b/>
          <w:bCs/>
          <w:szCs w:val="24"/>
        </w:rPr>
        <w:t>Customer Details’</w:t>
      </w:r>
      <w:r>
        <w:rPr>
          <w:rFonts w:asciiTheme="minorHAnsi" w:hAnsiTheme="minorHAnsi" w:cstheme="minorHAnsi"/>
          <w:szCs w:val="24"/>
        </w:rPr>
        <w:t xml:space="preserve"> section will be </w:t>
      </w:r>
      <w:r w:rsidR="009E30C0">
        <w:rPr>
          <w:rFonts w:asciiTheme="minorHAnsi" w:hAnsiTheme="minorHAnsi" w:cstheme="minorHAnsi"/>
          <w:szCs w:val="24"/>
        </w:rPr>
        <w:t>visible</w:t>
      </w:r>
      <w:r>
        <w:rPr>
          <w:rFonts w:asciiTheme="minorHAnsi" w:hAnsiTheme="minorHAnsi" w:cstheme="minorHAnsi"/>
          <w:szCs w:val="24"/>
        </w:rPr>
        <w:t xml:space="preserve"> </w:t>
      </w:r>
      <w:r w:rsidR="009E30C0">
        <w:rPr>
          <w:rFonts w:asciiTheme="minorHAnsi" w:hAnsiTheme="minorHAnsi" w:cstheme="minorHAnsi"/>
          <w:szCs w:val="24"/>
        </w:rPr>
        <w:t>to</w:t>
      </w:r>
      <w:r>
        <w:rPr>
          <w:rFonts w:asciiTheme="minorHAnsi" w:hAnsiTheme="minorHAnsi" w:cstheme="minorHAnsi"/>
          <w:szCs w:val="24"/>
        </w:rPr>
        <w:t xml:space="preserve"> the user. </w:t>
      </w:r>
    </w:p>
    <w:p w14:paraId="35C800F7" w14:textId="77777777" w:rsidR="00C67FBF" w:rsidRPr="007C458C" w:rsidRDefault="00C67FBF" w:rsidP="001F57A5">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dedupe check to identify the customer as </w:t>
      </w:r>
      <w:r w:rsidRPr="009E30C0">
        <w:rPr>
          <w:rFonts w:asciiTheme="minorHAnsi" w:hAnsiTheme="minorHAnsi" w:cstheme="minorHAnsi"/>
          <w:b/>
          <w:bCs/>
          <w:szCs w:val="24"/>
        </w:rPr>
        <w:t>‘RAK Bank’</w:t>
      </w:r>
      <w:r w:rsidRPr="00800AC4">
        <w:rPr>
          <w:rFonts w:asciiTheme="minorHAnsi" w:hAnsiTheme="minorHAnsi" w:cstheme="minorHAnsi"/>
          <w:szCs w:val="24"/>
        </w:rPr>
        <w:t xml:space="preserve"> or ‘</w:t>
      </w:r>
      <w:r w:rsidRPr="009E30C0">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54D9CE82" w14:textId="76709EC6" w:rsidR="00C67FBF" w:rsidRPr="00800AC4" w:rsidRDefault="00C67FBF" w:rsidP="001F57A5">
      <w:pPr>
        <w:pStyle w:val="ListParagraph"/>
        <w:numPr>
          <w:ilvl w:val="3"/>
          <w:numId w:val="65"/>
        </w:numPr>
        <w:spacing w:line="360" w:lineRule="auto"/>
        <w:rPr>
          <w:szCs w:val="24"/>
        </w:rPr>
      </w:pPr>
      <w:r>
        <w:rPr>
          <w:rFonts w:asciiTheme="minorHAnsi" w:hAnsiTheme="minorHAnsi" w:cstheme="minorHAnsi"/>
          <w:szCs w:val="24"/>
        </w:rPr>
        <w:t xml:space="preserve">The user selects the ‘matched </w:t>
      </w:r>
      <w:r w:rsidR="009E30C0">
        <w:rPr>
          <w:rFonts w:asciiTheme="minorHAnsi" w:hAnsiTheme="minorHAnsi" w:cstheme="minorHAnsi"/>
          <w:szCs w:val="24"/>
        </w:rPr>
        <w:t>customers</w:t>
      </w:r>
      <w:r>
        <w:rPr>
          <w:rFonts w:asciiTheme="minorHAnsi" w:hAnsiTheme="minorHAnsi" w:cstheme="minorHAnsi"/>
          <w:szCs w:val="24"/>
        </w:rPr>
        <w:t>’ and retrieves related parties by clicking on ‘</w:t>
      </w:r>
      <w:r w:rsidRPr="009E30C0">
        <w:rPr>
          <w:rFonts w:asciiTheme="minorHAnsi" w:hAnsiTheme="minorHAnsi" w:cstheme="minorHAnsi"/>
          <w:b/>
          <w:bCs/>
          <w:szCs w:val="24"/>
        </w:rPr>
        <w:t>Fetch Related Party’</w:t>
      </w:r>
      <w:r>
        <w:rPr>
          <w:rFonts w:asciiTheme="minorHAnsi" w:hAnsiTheme="minorHAnsi" w:cstheme="minorHAnsi"/>
          <w:szCs w:val="24"/>
        </w:rPr>
        <w:t xml:space="preserve"> button which will fetch linked CIFs for all selected main CIFs</w:t>
      </w:r>
      <w:r w:rsidR="009E30C0">
        <w:rPr>
          <w:rFonts w:asciiTheme="minorHAnsi" w:hAnsiTheme="minorHAnsi" w:cstheme="minorHAnsi"/>
          <w:szCs w:val="24"/>
        </w:rPr>
        <w:t xml:space="preserve">/non-CIFs. </w:t>
      </w:r>
      <w:r>
        <w:rPr>
          <w:rFonts w:asciiTheme="minorHAnsi" w:hAnsiTheme="minorHAnsi" w:cstheme="minorHAnsi"/>
          <w:szCs w:val="24"/>
        </w:rPr>
        <w:t xml:space="preserve"> </w:t>
      </w:r>
    </w:p>
    <w:p w14:paraId="42D435B5" w14:textId="77777777" w:rsidR="00C67FBF" w:rsidRPr="00BA30A8" w:rsidRDefault="00C67FBF" w:rsidP="001F57A5">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w:t>
      </w:r>
      <w:r>
        <w:rPr>
          <w:rFonts w:asciiTheme="minorHAnsi" w:hAnsiTheme="minorHAnsi" w:cstheme="minorHAnsi"/>
          <w:szCs w:val="24"/>
        </w:rPr>
        <w:t xml:space="preserve">main/related party </w:t>
      </w:r>
      <w:r w:rsidRPr="00800AC4">
        <w:rPr>
          <w:rFonts w:asciiTheme="minorHAnsi" w:hAnsiTheme="minorHAnsi" w:cstheme="minorHAnsi"/>
          <w:szCs w:val="24"/>
        </w:rPr>
        <w:t>CIFs</w:t>
      </w:r>
      <w:r>
        <w:rPr>
          <w:rFonts w:asciiTheme="minorHAnsi" w:hAnsiTheme="minorHAnsi" w:cstheme="minorHAnsi"/>
          <w:szCs w:val="24"/>
        </w:rPr>
        <w:t xml:space="preserve">. </w:t>
      </w:r>
    </w:p>
    <w:p w14:paraId="621D2A7B" w14:textId="77777777" w:rsidR="00C67FBF" w:rsidRPr="00603820" w:rsidRDefault="00C67FBF" w:rsidP="001F57A5">
      <w:pPr>
        <w:pStyle w:val="ListParagraph"/>
        <w:numPr>
          <w:ilvl w:val="3"/>
          <w:numId w:val="65"/>
        </w:numPr>
        <w:spacing w:line="360" w:lineRule="auto"/>
        <w:rPr>
          <w:szCs w:val="24"/>
        </w:rPr>
      </w:pPr>
      <w:r>
        <w:rPr>
          <w:rFonts w:asciiTheme="minorHAnsi" w:hAnsiTheme="minorHAnsi" w:cstheme="minorHAnsi"/>
          <w:szCs w:val="24"/>
        </w:rPr>
        <w:lastRenderedPageBreak/>
        <w:t xml:space="preserve">Once all the products are fetched for selected CIFs, the user will click on ‘Get Signatories’ to retrieve the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of all the selected </w:t>
      </w:r>
      <w:proofErr w:type="spellStart"/>
      <w:r>
        <w:rPr>
          <w:rFonts w:asciiTheme="minorHAnsi" w:hAnsiTheme="minorHAnsi" w:cstheme="minorHAnsi"/>
          <w:szCs w:val="24"/>
        </w:rPr>
        <w:t>CIfs</w:t>
      </w:r>
      <w:proofErr w:type="spellEnd"/>
      <w:r>
        <w:rPr>
          <w:rFonts w:asciiTheme="minorHAnsi" w:hAnsiTheme="minorHAnsi" w:cstheme="minorHAnsi"/>
          <w:szCs w:val="24"/>
        </w:rPr>
        <w:t xml:space="preserve"> in the ‘Signatory Details’ grid. </w:t>
      </w:r>
    </w:p>
    <w:p w14:paraId="13F3A6B3" w14:textId="77777777" w:rsidR="00C67FBF" w:rsidRPr="00681AF6" w:rsidRDefault="00C67FBF" w:rsidP="001F57A5">
      <w:pPr>
        <w:pStyle w:val="ListParagraph"/>
        <w:numPr>
          <w:ilvl w:val="3"/>
          <w:numId w:val="65"/>
        </w:numPr>
        <w:spacing w:line="360" w:lineRule="auto"/>
        <w:rPr>
          <w:szCs w:val="24"/>
        </w:rPr>
      </w:pPr>
      <w:r>
        <w:rPr>
          <w:rFonts w:asciiTheme="minorHAnsi" w:hAnsiTheme="minorHAnsi" w:cstheme="minorHAnsi"/>
          <w:szCs w:val="24"/>
        </w:rPr>
        <w:t xml:space="preserve">For selected CIFs, </w:t>
      </w:r>
      <w:proofErr w:type="gramStart"/>
      <w:r>
        <w:rPr>
          <w:rFonts w:asciiTheme="minorHAnsi" w:hAnsiTheme="minorHAnsi" w:cstheme="minorHAnsi"/>
          <w:szCs w:val="24"/>
        </w:rPr>
        <w:t>system</w:t>
      </w:r>
      <w:proofErr w:type="gramEnd"/>
      <w:r>
        <w:rPr>
          <w:rFonts w:asciiTheme="minorHAnsi" w:hAnsiTheme="minorHAnsi" w:cstheme="minorHAnsi"/>
          <w:szCs w:val="24"/>
        </w:rPr>
        <w:t xml:space="preserve"> will fetch Passport/Emirates ID via </w:t>
      </w:r>
      <w:proofErr w:type="spellStart"/>
      <w:r>
        <w:rPr>
          <w:rFonts w:asciiTheme="minorHAnsi" w:hAnsiTheme="minorHAnsi" w:cstheme="minorHAnsi"/>
          <w:szCs w:val="24"/>
        </w:rPr>
        <w:t>Customer_Details</w:t>
      </w:r>
      <w:proofErr w:type="spellEnd"/>
      <w:r>
        <w:rPr>
          <w:rFonts w:asciiTheme="minorHAnsi" w:hAnsiTheme="minorHAnsi" w:cstheme="minorHAnsi"/>
          <w:szCs w:val="24"/>
        </w:rPr>
        <w:t xml:space="preserve"> API. </w:t>
      </w:r>
    </w:p>
    <w:p w14:paraId="054ED7BB" w14:textId="77777777" w:rsidR="00C67FBF" w:rsidRPr="00681AF6" w:rsidRDefault="00C67FBF" w:rsidP="001F57A5">
      <w:pPr>
        <w:pStyle w:val="ListParagraph"/>
        <w:numPr>
          <w:ilvl w:val="3"/>
          <w:numId w:val="65"/>
        </w:numPr>
        <w:spacing w:line="360" w:lineRule="auto"/>
        <w:rPr>
          <w:szCs w:val="24"/>
        </w:rPr>
      </w:pPr>
      <w:r>
        <w:rPr>
          <w:rFonts w:asciiTheme="minorHAnsi" w:hAnsiTheme="minorHAnsi" w:cstheme="minorHAnsi"/>
          <w:szCs w:val="24"/>
        </w:rPr>
        <w:t>There will be a button ‘</w:t>
      </w:r>
      <w:r w:rsidRPr="009E30C0">
        <w:rPr>
          <w:rFonts w:asciiTheme="minorHAnsi" w:hAnsiTheme="minorHAnsi" w:cstheme="minorHAnsi"/>
          <w:b/>
          <w:bCs/>
          <w:szCs w:val="24"/>
        </w:rPr>
        <w:t>View Signature’</w:t>
      </w:r>
      <w:r>
        <w:rPr>
          <w:rFonts w:asciiTheme="minorHAnsi" w:hAnsiTheme="minorHAnsi" w:cstheme="minorHAnsi"/>
          <w:szCs w:val="24"/>
        </w:rPr>
        <w:t xml:space="preserve">, user will be able to click on it and see the linked signature images received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API response in a pop-up window. </w:t>
      </w:r>
    </w:p>
    <w:p w14:paraId="3CB6C4FA" w14:textId="77777777" w:rsidR="00C67FBF" w:rsidRDefault="00C67FBF" w:rsidP="00C67FBF">
      <w:pPr>
        <w:spacing w:line="360" w:lineRule="auto"/>
        <w:rPr>
          <w:szCs w:val="24"/>
        </w:rPr>
      </w:pPr>
    </w:p>
    <w:p w14:paraId="54CD6CDB" w14:textId="77777777" w:rsidR="009E30C0" w:rsidRPr="00603820" w:rsidRDefault="009E30C0" w:rsidP="00C67FBF">
      <w:pPr>
        <w:spacing w:line="360" w:lineRule="auto"/>
        <w:rPr>
          <w:szCs w:val="24"/>
        </w:rPr>
      </w:pPr>
    </w:p>
    <w:p w14:paraId="4AAF6C75" w14:textId="77777777" w:rsidR="00C67FBF" w:rsidRPr="00063EAC" w:rsidRDefault="00C67FBF" w:rsidP="00C67FBF">
      <w:pPr>
        <w:spacing w:line="360" w:lineRule="auto"/>
        <w:rPr>
          <w:rFonts w:asciiTheme="minorHAnsi" w:hAnsiTheme="minorHAnsi" w:cstheme="minorHAnsi"/>
          <w:b/>
          <w:bCs/>
          <w:szCs w:val="24"/>
        </w:rPr>
      </w:pPr>
      <w:r w:rsidRPr="00063EAC">
        <w:rPr>
          <w:rFonts w:asciiTheme="minorHAnsi" w:hAnsiTheme="minorHAnsi" w:cstheme="minorHAnsi"/>
          <w:b/>
          <w:bCs/>
          <w:szCs w:val="24"/>
        </w:rPr>
        <w:t xml:space="preserve">Signatory Details </w:t>
      </w:r>
    </w:p>
    <w:tbl>
      <w:tblPr>
        <w:tblW w:w="7580" w:type="dxa"/>
        <w:tblLook w:val="04A0" w:firstRow="1" w:lastRow="0" w:firstColumn="1" w:lastColumn="0" w:noHBand="0" w:noVBand="1"/>
      </w:tblPr>
      <w:tblGrid>
        <w:gridCol w:w="1880"/>
        <w:gridCol w:w="1400"/>
        <w:gridCol w:w="1420"/>
        <w:gridCol w:w="1400"/>
        <w:gridCol w:w="1480"/>
      </w:tblGrid>
      <w:tr w:rsidR="009F0166" w:rsidRPr="00603820" w14:paraId="54FF081B" w14:textId="77777777" w:rsidTr="009F0166">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A2D7"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Main CIF /Related Party CIF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2D3DFE2"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Passport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540A969"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Emirates ID</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CAFDF7D"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Customer Name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21D76AF"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Signature </w:t>
            </w:r>
          </w:p>
        </w:tc>
      </w:tr>
      <w:tr w:rsidR="009F0166" w:rsidRPr="00603820" w14:paraId="29AA7759"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E6DA02" w14:textId="77777777" w:rsidR="009F0166" w:rsidRPr="00603820" w:rsidRDefault="009F0166" w:rsidP="00A36562">
            <w:pPr>
              <w:suppressAutoHyphens w:val="0"/>
              <w:spacing w:line="240" w:lineRule="auto"/>
              <w:jc w:val="right"/>
              <w:rPr>
                <w:rFonts w:ascii="Calibri" w:hAnsi="Calibri" w:cs="Calibri"/>
                <w:color w:val="000000"/>
                <w:sz w:val="20"/>
                <w:lang w:val="en-IN" w:eastAsia="en-IN"/>
              </w:rPr>
            </w:pPr>
            <w:r w:rsidRPr="00603820">
              <w:rPr>
                <w:rFonts w:ascii="Calibri" w:hAnsi="Calibri" w:cs="Calibri"/>
                <w:color w:val="000000"/>
                <w:sz w:val="20"/>
                <w:lang w:val="en-IN" w:eastAsia="en-IN"/>
              </w:rPr>
              <w:t>1234</w:t>
            </w:r>
          </w:p>
        </w:tc>
        <w:tc>
          <w:tcPr>
            <w:tcW w:w="1400" w:type="dxa"/>
            <w:tcBorders>
              <w:top w:val="nil"/>
              <w:left w:val="nil"/>
              <w:bottom w:val="single" w:sz="4" w:space="0" w:color="auto"/>
              <w:right w:val="single" w:sz="4" w:space="0" w:color="auto"/>
            </w:tcBorders>
            <w:shd w:val="clear" w:color="auto" w:fill="auto"/>
            <w:noWrap/>
            <w:vAlign w:val="bottom"/>
            <w:hideMark/>
          </w:tcPr>
          <w:p w14:paraId="714675A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w:t>
            </w:r>
          </w:p>
        </w:tc>
        <w:tc>
          <w:tcPr>
            <w:tcW w:w="1420" w:type="dxa"/>
            <w:tcBorders>
              <w:top w:val="nil"/>
              <w:left w:val="nil"/>
              <w:bottom w:val="single" w:sz="4" w:space="0" w:color="auto"/>
              <w:right w:val="single" w:sz="4" w:space="0" w:color="auto"/>
            </w:tcBorders>
            <w:shd w:val="clear" w:color="auto" w:fill="auto"/>
            <w:noWrap/>
            <w:vAlign w:val="bottom"/>
            <w:hideMark/>
          </w:tcPr>
          <w:p w14:paraId="371BD22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00" w:type="dxa"/>
            <w:tcBorders>
              <w:top w:val="nil"/>
              <w:left w:val="nil"/>
              <w:bottom w:val="single" w:sz="4" w:space="0" w:color="auto"/>
              <w:right w:val="single" w:sz="4" w:space="0" w:color="auto"/>
            </w:tcBorders>
            <w:shd w:val="clear" w:color="auto" w:fill="auto"/>
            <w:noWrap/>
            <w:vAlign w:val="bottom"/>
            <w:hideMark/>
          </w:tcPr>
          <w:p w14:paraId="415AA17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80" w:type="dxa"/>
            <w:tcBorders>
              <w:top w:val="nil"/>
              <w:left w:val="nil"/>
              <w:bottom w:val="single" w:sz="4" w:space="0" w:color="auto"/>
              <w:right w:val="single" w:sz="4" w:space="0" w:color="auto"/>
            </w:tcBorders>
            <w:shd w:val="clear" w:color="000000" w:fill="B4C6E7"/>
            <w:noWrap/>
            <w:vAlign w:val="bottom"/>
            <w:hideMark/>
          </w:tcPr>
          <w:p w14:paraId="4CF08CD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xml:space="preserve">View Signature </w:t>
            </w:r>
          </w:p>
        </w:tc>
      </w:tr>
      <w:tr w:rsidR="009F0166" w:rsidRPr="00603820" w14:paraId="3ED13B5E"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B16914"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018CC47"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4261997B"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549EDC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7033F34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7E0EDC36"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BDF61E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43BBFC8A"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DD40C55"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6AE9D651"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27CFDF8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3B2463FE"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B23101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2B2DCBD4"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6F14CB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421829D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340A33DD"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1689F75A"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E1CD32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2DE3F4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32DC5F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5E11037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4DBE47BD"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bl>
    <w:p w14:paraId="76ACC9F6" w14:textId="5AA6A6D2" w:rsidR="000A024F" w:rsidRDefault="00C67FBF" w:rsidP="009F0166">
      <w:pPr>
        <w:spacing w:line="360" w:lineRule="auto"/>
        <w:rPr>
          <w:rFonts w:asciiTheme="minorHAnsi" w:hAnsiTheme="minorHAnsi" w:cstheme="minorHAnsi"/>
          <w:szCs w:val="24"/>
        </w:rPr>
      </w:pPr>
      <w:r w:rsidRPr="0023621F">
        <w:rPr>
          <w:rFonts w:asciiTheme="minorHAnsi" w:hAnsiTheme="minorHAnsi" w:cstheme="minorHAnsi"/>
          <w:szCs w:val="24"/>
        </w:rPr>
        <w:t xml:space="preserve"> </w:t>
      </w:r>
    </w:p>
    <w:p w14:paraId="3B19FFBD" w14:textId="2D63F1C7" w:rsidR="00594465" w:rsidRPr="00594465" w:rsidRDefault="00594465" w:rsidP="0082146D">
      <w:pPr>
        <w:spacing w:line="360" w:lineRule="auto"/>
        <w:rPr>
          <w:rFonts w:asciiTheme="minorHAnsi" w:hAnsiTheme="minorHAnsi" w:cstheme="minorHAnsi"/>
          <w:b/>
          <w:bCs/>
          <w:szCs w:val="24"/>
        </w:rPr>
      </w:pPr>
    </w:p>
    <w:p w14:paraId="66E71DFD" w14:textId="77777777" w:rsidR="00594465" w:rsidRDefault="00594465" w:rsidP="00594465">
      <w:pPr>
        <w:spacing w:line="360" w:lineRule="auto"/>
        <w:rPr>
          <w:rFonts w:asciiTheme="minorHAnsi" w:hAnsiTheme="minorHAnsi" w:cstheme="minorHAnsi"/>
          <w:szCs w:val="24"/>
        </w:rPr>
      </w:pPr>
    </w:p>
    <w:p w14:paraId="54D2BAF1" w14:textId="77777777" w:rsidR="0082146D" w:rsidRDefault="0082146D" w:rsidP="00594465">
      <w:pPr>
        <w:spacing w:line="360" w:lineRule="auto"/>
        <w:rPr>
          <w:rFonts w:asciiTheme="minorHAnsi" w:hAnsiTheme="minorHAnsi" w:cstheme="minorHAnsi"/>
          <w:szCs w:val="24"/>
        </w:rPr>
      </w:pPr>
    </w:p>
    <w:p w14:paraId="0A9B3D37" w14:textId="056022AA" w:rsidR="00BB5496" w:rsidRPr="00594465" w:rsidRDefault="0082146D" w:rsidP="00594465">
      <w:pPr>
        <w:spacing w:line="360" w:lineRule="auto"/>
        <w:rPr>
          <w:rFonts w:asciiTheme="minorHAnsi" w:hAnsiTheme="minorHAnsi" w:cstheme="minorHAnsi"/>
          <w:szCs w:val="24"/>
        </w:rPr>
      </w:pPr>
      <w:r>
        <w:rPr>
          <w:rFonts w:asciiTheme="minorHAnsi" w:hAnsiTheme="minorHAnsi" w:cstheme="minorHAnsi"/>
          <w:szCs w:val="24"/>
        </w:rPr>
        <w:t>2</w:t>
      </w:r>
      <w:r w:rsidR="00594465">
        <w:rPr>
          <w:rFonts w:asciiTheme="minorHAnsi" w:hAnsiTheme="minorHAnsi" w:cstheme="minorHAnsi"/>
          <w:szCs w:val="24"/>
        </w:rPr>
        <w:t xml:space="preserve">. </w:t>
      </w:r>
      <w:r w:rsidR="00BB5496" w:rsidRPr="00594465">
        <w:rPr>
          <w:rFonts w:asciiTheme="minorHAnsi" w:hAnsiTheme="minorHAnsi" w:cstheme="minorHAnsi"/>
          <w:szCs w:val="24"/>
        </w:rPr>
        <w:t xml:space="preserve">If selected </w:t>
      </w:r>
      <w:r w:rsidR="00BB5496" w:rsidRPr="00594465">
        <w:rPr>
          <w:rFonts w:asciiTheme="minorHAnsi" w:hAnsiTheme="minorHAnsi" w:cstheme="minorHAnsi"/>
          <w:b/>
          <w:bCs/>
          <w:szCs w:val="24"/>
        </w:rPr>
        <w:t>‘Request Type</w:t>
      </w:r>
      <w:r w:rsidR="00BB5496" w:rsidRPr="00594465">
        <w:rPr>
          <w:rFonts w:asciiTheme="minorHAnsi" w:hAnsiTheme="minorHAnsi" w:cstheme="minorHAnsi"/>
          <w:szCs w:val="24"/>
        </w:rPr>
        <w:t xml:space="preserve">’ = </w:t>
      </w:r>
      <w:r w:rsidR="00BB5496" w:rsidRPr="00594465">
        <w:rPr>
          <w:rFonts w:asciiTheme="minorHAnsi" w:hAnsiTheme="minorHAnsi" w:cstheme="minorHAnsi"/>
          <w:b/>
          <w:bCs/>
          <w:szCs w:val="24"/>
        </w:rPr>
        <w:t>‘Hold’</w:t>
      </w:r>
      <w:r w:rsidR="00BB5496" w:rsidRPr="00594465">
        <w:rPr>
          <w:rFonts w:asciiTheme="minorHAnsi" w:hAnsiTheme="minorHAnsi" w:cstheme="minorHAnsi"/>
          <w:szCs w:val="24"/>
        </w:rPr>
        <w:t xml:space="preserve"> </w:t>
      </w:r>
    </w:p>
    <w:p w14:paraId="4910F906" w14:textId="7BB7E5AA" w:rsidR="008B4DB5" w:rsidRDefault="008B4DB5"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system will display the ‘Card Outstanding Balance’ for each Credit Card if it is available in the products fetched for the CIF for the user to accordingly </w:t>
      </w:r>
      <w:r w:rsidR="00020FC9">
        <w:rPr>
          <w:rFonts w:asciiTheme="minorHAnsi" w:hAnsiTheme="minorHAnsi" w:cstheme="minorHAnsi"/>
          <w:szCs w:val="24"/>
        </w:rPr>
        <w:t>make the selection for placing/updating</w:t>
      </w:r>
      <w:r>
        <w:rPr>
          <w:rFonts w:asciiTheme="minorHAnsi" w:hAnsiTheme="minorHAnsi" w:cstheme="minorHAnsi"/>
          <w:szCs w:val="24"/>
        </w:rPr>
        <w:t xml:space="preserve"> the hold on an account in case of liabilities. </w:t>
      </w:r>
    </w:p>
    <w:p w14:paraId="186E03D7" w14:textId="4DD9112A" w:rsidR="00AB6574" w:rsidRDefault="00AB6574"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user will be able to retrieve existing blacklist details by clicking </w:t>
      </w:r>
      <w:r w:rsidRPr="00073E0B">
        <w:rPr>
          <w:rFonts w:asciiTheme="minorHAnsi" w:hAnsiTheme="minorHAnsi" w:cstheme="minorHAnsi"/>
          <w:b/>
          <w:bCs/>
          <w:szCs w:val="24"/>
        </w:rPr>
        <w:t>‘Inquire on Blacklist</w:t>
      </w:r>
      <w:r>
        <w:rPr>
          <w:rFonts w:asciiTheme="minorHAnsi" w:hAnsiTheme="minorHAnsi" w:cstheme="minorHAnsi"/>
          <w:szCs w:val="24"/>
        </w:rPr>
        <w:t xml:space="preserve">’ </w:t>
      </w:r>
      <w:r w:rsidR="00073E0B">
        <w:rPr>
          <w:rFonts w:asciiTheme="minorHAnsi" w:hAnsiTheme="minorHAnsi" w:cstheme="minorHAnsi"/>
          <w:szCs w:val="24"/>
        </w:rPr>
        <w:t xml:space="preserve">for matched CIFs. </w:t>
      </w:r>
    </w:p>
    <w:p w14:paraId="3A21204C" w14:textId="6F6B72D7" w:rsidR="00961266" w:rsidRPr="00A444E5" w:rsidRDefault="00961266"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user will select the CASA accounts (SBA/ODA) </w:t>
      </w:r>
      <w:r w:rsidR="00A444E5">
        <w:rPr>
          <w:rFonts w:asciiTheme="minorHAnsi" w:hAnsiTheme="minorHAnsi" w:cstheme="minorHAnsi"/>
          <w:szCs w:val="24"/>
        </w:rPr>
        <w:t xml:space="preserve">and click on </w:t>
      </w:r>
      <w:r w:rsidR="00A444E5" w:rsidRPr="00A444E5">
        <w:rPr>
          <w:rFonts w:asciiTheme="minorHAnsi" w:hAnsiTheme="minorHAnsi" w:cstheme="minorHAnsi"/>
          <w:b/>
          <w:bCs/>
          <w:szCs w:val="24"/>
        </w:rPr>
        <w:t>‘Inquire on Holds’</w:t>
      </w:r>
      <w:r w:rsidR="00A444E5">
        <w:rPr>
          <w:rFonts w:asciiTheme="minorHAnsi" w:hAnsiTheme="minorHAnsi" w:cstheme="minorHAnsi"/>
          <w:b/>
          <w:bCs/>
          <w:szCs w:val="24"/>
        </w:rPr>
        <w:t xml:space="preserve">. </w:t>
      </w:r>
    </w:p>
    <w:p w14:paraId="6A2D7674" w14:textId="77777777" w:rsidR="009F13B0" w:rsidRDefault="00724BEE"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The system</w:t>
      </w:r>
      <w:r w:rsidR="00A444E5">
        <w:rPr>
          <w:rFonts w:asciiTheme="minorHAnsi" w:hAnsiTheme="minorHAnsi" w:cstheme="minorHAnsi"/>
          <w:szCs w:val="24"/>
        </w:rPr>
        <w:t xml:space="preserve"> will retrieve the existing hold details </w:t>
      </w:r>
      <w:r>
        <w:rPr>
          <w:rFonts w:asciiTheme="minorHAnsi" w:hAnsiTheme="minorHAnsi" w:cstheme="minorHAnsi"/>
          <w:szCs w:val="24"/>
        </w:rPr>
        <w:t>of those selected accounts and the details will be displayed in ‘</w:t>
      </w:r>
      <w:r w:rsidRPr="009F13B0">
        <w:rPr>
          <w:rFonts w:asciiTheme="minorHAnsi" w:hAnsiTheme="minorHAnsi" w:cstheme="minorHAnsi"/>
          <w:b/>
          <w:bCs/>
          <w:szCs w:val="24"/>
        </w:rPr>
        <w:t>Hold Details’</w:t>
      </w:r>
      <w:r>
        <w:rPr>
          <w:rFonts w:asciiTheme="minorHAnsi" w:hAnsiTheme="minorHAnsi" w:cstheme="minorHAnsi"/>
          <w:szCs w:val="24"/>
        </w:rPr>
        <w:t xml:space="preserve"> section</w:t>
      </w:r>
      <w:r w:rsidR="009F13B0">
        <w:rPr>
          <w:rFonts w:asciiTheme="minorHAnsi" w:hAnsiTheme="minorHAnsi" w:cstheme="minorHAnsi"/>
          <w:szCs w:val="24"/>
        </w:rPr>
        <w:t>.</w:t>
      </w:r>
    </w:p>
    <w:p w14:paraId="0B9EF66C" w14:textId="1831A4EF" w:rsidR="00A444E5" w:rsidRDefault="009F13B0"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System will convert the account balance in AED </w:t>
      </w:r>
      <w:r w:rsidR="00672CE9">
        <w:rPr>
          <w:rFonts w:asciiTheme="minorHAnsi" w:hAnsiTheme="minorHAnsi" w:cstheme="minorHAnsi"/>
          <w:szCs w:val="24"/>
        </w:rPr>
        <w:t xml:space="preserve">via Exchange Rate Details API and the balance will be displayed in the Hold Details Grid. </w:t>
      </w:r>
      <w:r w:rsidR="00724BEE" w:rsidRPr="009F13B0">
        <w:rPr>
          <w:rFonts w:asciiTheme="minorHAnsi" w:hAnsiTheme="minorHAnsi" w:cstheme="minorHAnsi"/>
          <w:szCs w:val="24"/>
        </w:rPr>
        <w:t xml:space="preserve"> </w:t>
      </w:r>
    </w:p>
    <w:p w14:paraId="0A6F386A" w14:textId="443E4C48" w:rsidR="004E0E85" w:rsidRPr="009F13B0" w:rsidRDefault="004E0E85"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lastRenderedPageBreak/>
        <w:t>There can be multiple holds for a single account</w:t>
      </w:r>
      <w:r w:rsidR="00A215BC">
        <w:rPr>
          <w:rFonts w:asciiTheme="minorHAnsi" w:hAnsiTheme="minorHAnsi" w:cstheme="minorHAnsi"/>
          <w:szCs w:val="24"/>
        </w:rPr>
        <w:t xml:space="preserve">. All the holds will be in a </w:t>
      </w:r>
      <w:r w:rsidR="00A7242E">
        <w:rPr>
          <w:rFonts w:asciiTheme="minorHAnsi" w:hAnsiTheme="minorHAnsi" w:cstheme="minorHAnsi"/>
          <w:szCs w:val="24"/>
        </w:rPr>
        <w:t>repetitive grid/row</w:t>
      </w:r>
      <w:r w:rsidR="00A215BC">
        <w:rPr>
          <w:rFonts w:asciiTheme="minorHAnsi" w:hAnsiTheme="minorHAnsi" w:cstheme="minorHAnsi"/>
          <w:szCs w:val="24"/>
        </w:rPr>
        <w:t xml:space="preserve"> as per the data retrieved from Finacle. </w:t>
      </w:r>
    </w:p>
    <w:p w14:paraId="77EA406C" w14:textId="77777777" w:rsidR="00724BEE" w:rsidRDefault="00724BEE" w:rsidP="00724BEE">
      <w:pPr>
        <w:spacing w:line="360" w:lineRule="auto"/>
        <w:rPr>
          <w:rFonts w:asciiTheme="minorHAnsi" w:hAnsiTheme="minorHAnsi" w:cstheme="minorHAnsi"/>
          <w:szCs w:val="24"/>
        </w:rPr>
      </w:pPr>
    </w:p>
    <w:p w14:paraId="4F04BB1D" w14:textId="6739E4FE" w:rsidR="00724BEE" w:rsidRPr="009F13B0" w:rsidRDefault="00724BEE" w:rsidP="00724BEE">
      <w:pPr>
        <w:spacing w:line="360" w:lineRule="auto"/>
        <w:rPr>
          <w:rFonts w:asciiTheme="minorHAnsi" w:hAnsiTheme="minorHAnsi" w:cstheme="minorHAnsi"/>
          <w:b/>
          <w:bCs/>
          <w:szCs w:val="24"/>
        </w:rPr>
      </w:pPr>
      <w:r w:rsidRPr="009F13B0">
        <w:rPr>
          <w:rFonts w:asciiTheme="minorHAnsi" w:hAnsiTheme="minorHAnsi" w:cstheme="minorHAnsi"/>
          <w:b/>
          <w:bCs/>
          <w:szCs w:val="24"/>
        </w:rPr>
        <w:t xml:space="preserve">Hold Details </w:t>
      </w:r>
    </w:p>
    <w:tbl>
      <w:tblPr>
        <w:tblStyle w:val="TableGrid"/>
        <w:tblW w:w="0" w:type="auto"/>
        <w:tblLook w:val="04A0" w:firstRow="1" w:lastRow="0" w:firstColumn="1" w:lastColumn="0" w:noHBand="0" w:noVBand="1"/>
      </w:tblPr>
      <w:tblGrid>
        <w:gridCol w:w="918"/>
        <w:gridCol w:w="1172"/>
        <w:gridCol w:w="915"/>
        <w:gridCol w:w="969"/>
        <w:gridCol w:w="1166"/>
        <w:gridCol w:w="1001"/>
        <w:gridCol w:w="1020"/>
        <w:gridCol w:w="1194"/>
        <w:gridCol w:w="995"/>
      </w:tblGrid>
      <w:tr w:rsidR="006E1C68" w:rsidRPr="009F13B0" w14:paraId="3B2C3E25" w14:textId="2C5FB26A" w:rsidTr="006E1C68">
        <w:tc>
          <w:tcPr>
            <w:tcW w:w="928" w:type="dxa"/>
          </w:tcPr>
          <w:p w14:paraId="37958150" w14:textId="584E8533"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CIF ID  </w:t>
            </w:r>
          </w:p>
        </w:tc>
        <w:tc>
          <w:tcPr>
            <w:tcW w:w="1177" w:type="dxa"/>
          </w:tcPr>
          <w:p w14:paraId="7D8E9D58" w14:textId="1F8EB749"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Account ID </w:t>
            </w:r>
          </w:p>
        </w:tc>
        <w:tc>
          <w:tcPr>
            <w:tcW w:w="858" w:type="dxa"/>
          </w:tcPr>
          <w:p w14:paraId="6C82CF34" w14:textId="3120ACEC"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Balance (AED)</w:t>
            </w:r>
          </w:p>
        </w:tc>
        <w:tc>
          <w:tcPr>
            <w:tcW w:w="979" w:type="dxa"/>
          </w:tcPr>
          <w:p w14:paraId="63373D84" w14:textId="4912ACFA"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Lien ID </w:t>
            </w:r>
          </w:p>
        </w:tc>
        <w:tc>
          <w:tcPr>
            <w:tcW w:w="1172" w:type="dxa"/>
          </w:tcPr>
          <w:p w14:paraId="593FD73B" w14:textId="1C49D924"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Amount </w:t>
            </w:r>
          </w:p>
        </w:tc>
        <w:tc>
          <w:tcPr>
            <w:tcW w:w="1010" w:type="dxa"/>
          </w:tcPr>
          <w:p w14:paraId="0130C9F4" w14:textId="6436E953"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Date </w:t>
            </w:r>
          </w:p>
        </w:tc>
        <w:tc>
          <w:tcPr>
            <w:tcW w:w="1029" w:type="dxa"/>
          </w:tcPr>
          <w:p w14:paraId="47C04F1C" w14:textId="329BAA71"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Code </w:t>
            </w:r>
          </w:p>
        </w:tc>
        <w:tc>
          <w:tcPr>
            <w:tcW w:w="1199" w:type="dxa"/>
          </w:tcPr>
          <w:p w14:paraId="37A7CB3A" w14:textId="70C9A64D"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Remarks </w:t>
            </w:r>
          </w:p>
        </w:tc>
        <w:tc>
          <w:tcPr>
            <w:tcW w:w="998" w:type="dxa"/>
          </w:tcPr>
          <w:p w14:paraId="6E4C5AE1" w14:textId="1BC2D959"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Reason Code </w:t>
            </w:r>
          </w:p>
        </w:tc>
      </w:tr>
      <w:tr w:rsidR="009F13B0" w:rsidRPr="009F13B0" w14:paraId="623ECC44" w14:textId="77777777" w:rsidTr="006E1C68">
        <w:tc>
          <w:tcPr>
            <w:tcW w:w="928" w:type="dxa"/>
          </w:tcPr>
          <w:p w14:paraId="3F6B7E92" w14:textId="77777777" w:rsidR="009F13B0" w:rsidRPr="009F13B0" w:rsidRDefault="009F13B0" w:rsidP="00724BEE">
            <w:pPr>
              <w:spacing w:line="360" w:lineRule="auto"/>
              <w:rPr>
                <w:rFonts w:asciiTheme="minorHAnsi" w:hAnsiTheme="minorHAnsi" w:cstheme="minorHAnsi"/>
                <w:sz w:val="22"/>
                <w:szCs w:val="22"/>
              </w:rPr>
            </w:pPr>
          </w:p>
        </w:tc>
        <w:tc>
          <w:tcPr>
            <w:tcW w:w="1177" w:type="dxa"/>
          </w:tcPr>
          <w:p w14:paraId="19E382FB" w14:textId="77777777" w:rsidR="009F13B0" w:rsidRPr="009F13B0" w:rsidRDefault="009F13B0" w:rsidP="00724BEE">
            <w:pPr>
              <w:spacing w:line="360" w:lineRule="auto"/>
              <w:rPr>
                <w:rFonts w:asciiTheme="minorHAnsi" w:hAnsiTheme="minorHAnsi" w:cstheme="minorHAnsi"/>
                <w:sz w:val="22"/>
                <w:szCs w:val="22"/>
              </w:rPr>
            </w:pPr>
          </w:p>
        </w:tc>
        <w:tc>
          <w:tcPr>
            <w:tcW w:w="858" w:type="dxa"/>
          </w:tcPr>
          <w:p w14:paraId="482485CA" w14:textId="77777777" w:rsidR="009F13B0" w:rsidRPr="009F13B0" w:rsidRDefault="009F13B0" w:rsidP="00724BEE">
            <w:pPr>
              <w:spacing w:line="360" w:lineRule="auto"/>
              <w:rPr>
                <w:rFonts w:asciiTheme="minorHAnsi" w:hAnsiTheme="minorHAnsi" w:cstheme="minorHAnsi"/>
                <w:sz w:val="22"/>
                <w:szCs w:val="22"/>
              </w:rPr>
            </w:pPr>
          </w:p>
        </w:tc>
        <w:tc>
          <w:tcPr>
            <w:tcW w:w="979" w:type="dxa"/>
          </w:tcPr>
          <w:p w14:paraId="3C2D6F79" w14:textId="77777777" w:rsidR="009F13B0" w:rsidRPr="009F13B0" w:rsidRDefault="009F13B0" w:rsidP="00724BEE">
            <w:pPr>
              <w:spacing w:line="360" w:lineRule="auto"/>
              <w:rPr>
                <w:rFonts w:asciiTheme="minorHAnsi" w:hAnsiTheme="minorHAnsi" w:cstheme="minorHAnsi"/>
                <w:sz w:val="22"/>
                <w:szCs w:val="22"/>
              </w:rPr>
            </w:pPr>
          </w:p>
        </w:tc>
        <w:tc>
          <w:tcPr>
            <w:tcW w:w="1172" w:type="dxa"/>
          </w:tcPr>
          <w:p w14:paraId="361A4DAC" w14:textId="77777777" w:rsidR="009F13B0" w:rsidRPr="009F13B0" w:rsidRDefault="009F13B0" w:rsidP="00724BEE">
            <w:pPr>
              <w:spacing w:line="360" w:lineRule="auto"/>
              <w:rPr>
                <w:rFonts w:asciiTheme="minorHAnsi" w:hAnsiTheme="minorHAnsi" w:cstheme="minorHAnsi"/>
                <w:sz w:val="22"/>
                <w:szCs w:val="22"/>
              </w:rPr>
            </w:pPr>
          </w:p>
        </w:tc>
        <w:tc>
          <w:tcPr>
            <w:tcW w:w="1010" w:type="dxa"/>
          </w:tcPr>
          <w:p w14:paraId="2A229BB9" w14:textId="77777777" w:rsidR="009F13B0" w:rsidRPr="009F13B0" w:rsidRDefault="009F13B0" w:rsidP="00724BEE">
            <w:pPr>
              <w:spacing w:line="360" w:lineRule="auto"/>
              <w:rPr>
                <w:rFonts w:asciiTheme="minorHAnsi" w:hAnsiTheme="minorHAnsi" w:cstheme="minorHAnsi"/>
                <w:sz w:val="22"/>
                <w:szCs w:val="22"/>
              </w:rPr>
            </w:pPr>
          </w:p>
        </w:tc>
        <w:tc>
          <w:tcPr>
            <w:tcW w:w="1029" w:type="dxa"/>
          </w:tcPr>
          <w:p w14:paraId="0CBCD2B0" w14:textId="77777777" w:rsidR="009F13B0" w:rsidRPr="009F13B0" w:rsidRDefault="009F13B0" w:rsidP="00724BEE">
            <w:pPr>
              <w:spacing w:line="360" w:lineRule="auto"/>
              <w:rPr>
                <w:rFonts w:asciiTheme="minorHAnsi" w:hAnsiTheme="minorHAnsi" w:cstheme="minorHAnsi"/>
                <w:sz w:val="22"/>
                <w:szCs w:val="22"/>
              </w:rPr>
            </w:pPr>
          </w:p>
        </w:tc>
        <w:tc>
          <w:tcPr>
            <w:tcW w:w="1199" w:type="dxa"/>
          </w:tcPr>
          <w:p w14:paraId="42EB728B" w14:textId="77777777" w:rsidR="009F13B0" w:rsidRPr="009F13B0" w:rsidRDefault="009F13B0" w:rsidP="00724BEE">
            <w:pPr>
              <w:spacing w:line="360" w:lineRule="auto"/>
              <w:rPr>
                <w:rFonts w:asciiTheme="minorHAnsi" w:hAnsiTheme="minorHAnsi" w:cstheme="minorHAnsi"/>
                <w:sz w:val="22"/>
                <w:szCs w:val="22"/>
              </w:rPr>
            </w:pPr>
          </w:p>
        </w:tc>
        <w:tc>
          <w:tcPr>
            <w:tcW w:w="998" w:type="dxa"/>
          </w:tcPr>
          <w:p w14:paraId="5D9618B5" w14:textId="77777777" w:rsidR="009F13B0" w:rsidRPr="009F13B0" w:rsidRDefault="009F13B0" w:rsidP="00724BEE">
            <w:pPr>
              <w:spacing w:line="360" w:lineRule="auto"/>
              <w:rPr>
                <w:rFonts w:asciiTheme="minorHAnsi" w:hAnsiTheme="minorHAnsi" w:cstheme="minorHAnsi"/>
                <w:sz w:val="22"/>
                <w:szCs w:val="22"/>
              </w:rPr>
            </w:pPr>
          </w:p>
        </w:tc>
      </w:tr>
    </w:tbl>
    <w:p w14:paraId="73DD1022" w14:textId="77777777" w:rsidR="00724BEE" w:rsidRDefault="00724BEE" w:rsidP="00724BEE">
      <w:pPr>
        <w:spacing w:line="360" w:lineRule="auto"/>
        <w:rPr>
          <w:rFonts w:asciiTheme="minorHAnsi" w:hAnsiTheme="minorHAnsi" w:cstheme="minorHAnsi"/>
          <w:szCs w:val="24"/>
        </w:rPr>
      </w:pPr>
    </w:p>
    <w:p w14:paraId="3278F0DC" w14:textId="0F659DE5" w:rsidR="00BB5496" w:rsidRDefault="00437316" w:rsidP="00437316">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The user will select </w:t>
      </w:r>
      <w:r w:rsidR="00F21BBB">
        <w:rPr>
          <w:rFonts w:asciiTheme="minorHAnsi" w:hAnsiTheme="minorHAnsi" w:cstheme="minorHAnsi"/>
          <w:szCs w:val="24"/>
        </w:rPr>
        <w:t>the rows/holds from the ‘Hold Details’ grid which are applicable for a particular request type</w:t>
      </w:r>
      <w:r w:rsidR="00194EBD">
        <w:rPr>
          <w:rFonts w:asciiTheme="minorHAnsi" w:hAnsiTheme="minorHAnsi" w:cstheme="minorHAnsi"/>
          <w:szCs w:val="24"/>
        </w:rPr>
        <w:t xml:space="preserve"> and click on </w:t>
      </w:r>
      <w:r w:rsidR="00194EBD" w:rsidRPr="00194EBD">
        <w:rPr>
          <w:rFonts w:asciiTheme="minorHAnsi" w:hAnsiTheme="minorHAnsi" w:cstheme="minorHAnsi"/>
          <w:b/>
          <w:bCs/>
          <w:szCs w:val="24"/>
        </w:rPr>
        <w:t>‘Consider for Hold Update’.</w:t>
      </w:r>
      <w:r w:rsidR="00194EBD">
        <w:rPr>
          <w:rFonts w:asciiTheme="minorHAnsi" w:hAnsiTheme="minorHAnsi" w:cstheme="minorHAnsi"/>
          <w:szCs w:val="24"/>
        </w:rPr>
        <w:t xml:space="preserve"> </w:t>
      </w:r>
    </w:p>
    <w:p w14:paraId="661D5693" w14:textId="63A83D07" w:rsidR="00355DB8" w:rsidRDefault="00F21BBB" w:rsidP="00194EBD">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Based on the user selection, there can be </w:t>
      </w:r>
      <w:r w:rsidR="00965060">
        <w:rPr>
          <w:rFonts w:asciiTheme="minorHAnsi" w:hAnsiTheme="minorHAnsi" w:cstheme="minorHAnsi"/>
          <w:szCs w:val="24"/>
        </w:rPr>
        <w:t>following scenarios</w:t>
      </w:r>
      <w:r w:rsidR="00F21179">
        <w:rPr>
          <w:rFonts w:asciiTheme="minorHAnsi" w:hAnsiTheme="minorHAnsi" w:cstheme="minorHAnsi"/>
          <w:szCs w:val="24"/>
        </w:rPr>
        <w:t xml:space="preserve"> which will be handled at ‘</w:t>
      </w:r>
      <w:r w:rsidR="00F21179" w:rsidRPr="00D8741C">
        <w:rPr>
          <w:rFonts w:asciiTheme="minorHAnsi" w:hAnsiTheme="minorHAnsi" w:cstheme="minorHAnsi"/>
          <w:b/>
          <w:bCs/>
          <w:szCs w:val="24"/>
        </w:rPr>
        <w:t>System Integration’</w:t>
      </w:r>
      <w:r w:rsidR="00F21179">
        <w:rPr>
          <w:rFonts w:asciiTheme="minorHAnsi" w:hAnsiTheme="minorHAnsi" w:cstheme="minorHAnsi"/>
          <w:szCs w:val="24"/>
        </w:rPr>
        <w:t xml:space="preserve"> while </w:t>
      </w:r>
      <w:r w:rsidR="00D8741C">
        <w:rPr>
          <w:rFonts w:asciiTheme="minorHAnsi" w:hAnsiTheme="minorHAnsi" w:cstheme="minorHAnsi"/>
          <w:szCs w:val="24"/>
        </w:rPr>
        <w:t>placing the hold request only once ‘Initiation Checker’ approves the WI</w:t>
      </w:r>
      <w:r w:rsidR="00965060">
        <w:rPr>
          <w:rFonts w:asciiTheme="minorHAnsi" w:hAnsiTheme="minorHAnsi" w:cstheme="minorHAnsi"/>
          <w:szCs w:val="24"/>
        </w:rPr>
        <w:t>:</w:t>
      </w:r>
    </w:p>
    <w:p w14:paraId="30614D06" w14:textId="77777777" w:rsidR="0082146D" w:rsidRPr="00194EBD" w:rsidRDefault="0082146D" w:rsidP="0082146D">
      <w:pPr>
        <w:pStyle w:val="ListParagraph"/>
        <w:spacing w:line="360" w:lineRule="auto"/>
        <w:rPr>
          <w:rFonts w:asciiTheme="minorHAnsi" w:hAnsiTheme="minorHAnsi" w:cstheme="minorHAnsi"/>
          <w:szCs w:val="24"/>
        </w:rPr>
      </w:pPr>
    </w:p>
    <w:p w14:paraId="310DEF6A" w14:textId="07BDB99D" w:rsidR="00965060" w:rsidRDefault="00965060" w:rsidP="00965060">
      <w:pPr>
        <w:spacing w:line="360" w:lineRule="auto"/>
        <w:rPr>
          <w:rFonts w:asciiTheme="minorHAnsi" w:hAnsiTheme="minorHAnsi" w:cstheme="minorHAnsi"/>
          <w:szCs w:val="24"/>
        </w:rPr>
      </w:pPr>
      <w:r w:rsidRPr="00355DB8">
        <w:rPr>
          <w:rFonts w:asciiTheme="minorHAnsi" w:hAnsiTheme="minorHAnsi" w:cstheme="minorHAnsi"/>
          <w:b/>
          <w:bCs/>
          <w:szCs w:val="24"/>
        </w:rPr>
        <w:t>Scenario 1:</w:t>
      </w:r>
      <w:r>
        <w:rPr>
          <w:rFonts w:asciiTheme="minorHAnsi" w:hAnsiTheme="minorHAnsi" w:cstheme="minorHAnsi"/>
          <w:szCs w:val="24"/>
        </w:rPr>
        <w:t xml:space="preserve"> </w:t>
      </w:r>
      <w:r w:rsidR="00355DB8">
        <w:rPr>
          <w:rFonts w:asciiTheme="minorHAnsi" w:hAnsiTheme="minorHAnsi" w:cstheme="minorHAnsi"/>
          <w:szCs w:val="24"/>
        </w:rPr>
        <w:t xml:space="preserve">Placing a new Lien. </w:t>
      </w:r>
    </w:p>
    <w:p w14:paraId="02199F25" w14:textId="201D8FAC" w:rsidR="00355DB8" w:rsidRDefault="00355DB8" w:rsidP="00355DB8">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There is a </w:t>
      </w:r>
      <w:r w:rsidR="007467C6">
        <w:rPr>
          <w:rFonts w:asciiTheme="minorHAnsi" w:hAnsiTheme="minorHAnsi" w:cstheme="minorHAnsi"/>
          <w:szCs w:val="24"/>
        </w:rPr>
        <w:t>possibility</w:t>
      </w:r>
      <w:r>
        <w:rPr>
          <w:rFonts w:asciiTheme="minorHAnsi" w:hAnsiTheme="minorHAnsi" w:cstheme="minorHAnsi"/>
          <w:szCs w:val="24"/>
        </w:rPr>
        <w:t xml:space="preserve"> that </w:t>
      </w:r>
      <w:r w:rsidR="007467C6">
        <w:rPr>
          <w:rFonts w:asciiTheme="minorHAnsi" w:hAnsiTheme="minorHAnsi" w:cstheme="minorHAnsi"/>
          <w:szCs w:val="24"/>
        </w:rPr>
        <w:t xml:space="preserve">on the user selected account no existing hold is present/retrieved from Finacle and still the account has been selected by the user. </w:t>
      </w:r>
    </w:p>
    <w:p w14:paraId="460C4450" w14:textId="4AB7BAD7" w:rsidR="007467C6" w:rsidRDefault="007467C6" w:rsidP="00355DB8">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In this case, </w:t>
      </w:r>
      <w:r w:rsidR="004C6BCE">
        <w:rPr>
          <w:rFonts w:asciiTheme="minorHAnsi" w:hAnsiTheme="minorHAnsi" w:cstheme="minorHAnsi"/>
          <w:szCs w:val="24"/>
        </w:rPr>
        <w:t>the system</w:t>
      </w:r>
      <w:r>
        <w:rPr>
          <w:rFonts w:asciiTheme="minorHAnsi" w:hAnsiTheme="minorHAnsi" w:cstheme="minorHAnsi"/>
          <w:szCs w:val="24"/>
        </w:rPr>
        <w:t xml:space="preserve"> will compare the ‘</w:t>
      </w:r>
      <w:r w:rsidRPr="00944276">
        <w:rPr>
          <w:rFonts w:asciiTheme="minorHAnsi" w:hAnsiTheme="minorHAnsi" w:cstheme="minorHAnsi"/>
          <w:b/>
          <w:bCs/>
          <w:szCs w:val="24"/>
        </w:rPr>
        <w:t>Hold Amount’</w:t>
      </w:r>
      <w:r>
        <w:rPr>
          <w:rFonts w:asciiTheme="minorHAnsi" w:hAnsiTheme="minorHAnsi" w:cstheme="minorHAnsi"/>
          <w:szCs w:val="24"/>
        </w:rPr>
        <w:t xml:space="preserve"> </w:t>
      </w:r>
      <w:r w:rsidR="004C6BCE">
        <w:rPr>
          <w:rFonts w:asciiTheme="minorHAnsi" w:hAnsiTheme="minorHAnsi" w:cstheme="minorHAnsi"/>
          <w:szCs w:val="24"/>
        </w:rPr>
        <w:t>and the balance</w:t>
      </w:r>
      <w:r w:rsidR="00770B41">
        <w:rPr>
          <w:rFonts w:asciiTheme="minorHAnsi" w:hAnsiTheme="minorHAnsi" w:cstheme="minorHAnsi"/>
          <w:szCs w:val="24"/>
        </w:rPr>
        <w:t xml:space="preserve"> </w:t>
      </w:r>
      <w:r w:rsidR="00770B41" w:rsidRPr="00944276">
        <w:rPr>
          <w:rFonts w:asciiTheme="minorHAnsi" w:hAnsiTheme="minorHAnsi" w:cstheme="minorHAnsi"/>
          <w:b/>
          <w:bCs/>
          <w:szCs w:val="24"/>
        </w:rPr>
        <w:t>(in AED</w:t>
      </w:r>
      <w:r w:rsidR="00770B41">
        <w:rPr>
          <w:rFonts w:asciiTheme="minorHAnsi" w:hAnsiTheme="minorHAnsi" w:cstheme="minorHAnsi"/>
          <w:szCs w:val="24"/>
        </w:rPr>
        <w:t>)</w:t>
      </w:r>
      <w:r w:rsidR="004C6BCE">
        <w:rPr>
          <w:rFonts w:asciiTheme="minorHAnsi" w:hAnsiTheme="minorHAnsi" w:cstheme="minorHAnsi"/>
          <w:szCs w:val="24"/>
        </w:rPr>
        <w:t xml:space="preserve"> of that account. </w:t>
      </w:r>
    </w:p>
    <w:p w14:paraId="55207FAD" w14:textId="3E044351" w:rsidR="00CA2431" w:rsidRDefault="00803EC5" w:rsidP="00CA2431">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I</w:t>
      </w:r>
      <w:r w:rsidR="004C6BCE" w:rsidRPr="00CA2431">
        <w:rPr>
          <w:rFonts w:asciiTheme="minorHAnsi" w:hAnsiTheme="minorHAnsi" w:cstheme="minorHAnsi"/>
          <w:szCs w:val="24"/>
        </w:rPr>
        <w:t xml:space="preserve">f the balance is </w:t>
      </w:r>
      <w:r w:rsidR="00BA27E3" w:rsidRPr="00CA2431">
        <w:rPr>
          <w:rFonts w:asciiTheme="minorHAnsi" w:hAnsiTheme="minorHAnsi" w:cstheme="minorHAnsi"/>
          <w:szCs w:val="24"/>
        </w:rPr>
        <w:t xml:space="preserve">equal to or more than the Hold amount, then the same account will be considered for placing a new </w:t>
      </w:r>
      <w:r w:rsidR="003B1686">
        <w:rPr>
          <w:rFonts w:asciiTheme="minorHAnsi" w:hAnsiTheme="minorHAnsi" w:cstheme="minorHAnsi"/>
          <w:szCs w:val="24"/>
        </w:rPr>
        <w:t xml:space="preserve">permanent </w:t>
      </w:r>
      <w:r w:rsidR="00BA27E3" w:rsidRPr="00CA2431">
        <w:rPr>
          <w:rFonts w:asciiTheme="minorHAnsi" w:hAnsiTheme="minorHAnsi" w:cstheme="minorHAnsi"/>
          <w:szCs w:val="24"/>
        </w:rPr>
        <w:t xml:space="preserve">hold with </w:t>
      </w:r>
      <w:r w:rsidR="00770B41" w:rsidRPr="00CA2431">
        <w:rPr>
          <w:rFonts w:asciiTheme="minorHAnsi" w:hAnsiTheme="minorHAnsi" w:cstheme="minorHAnsi"/>
          <w:szCs w:val="24"/>
        </w:rPr>
        <w:t>case</w:t>
      </w:r>
      <w:r w:rsidR="00BA27E3" w:rsidRPr="00CA2431">
        <w:rPr>
          <w:rFonts w:asciiTheme="minorHAnsi" w:hAnsiTheme="minorHAnsi" w:cstheme="minorHAnsi"/>
          <w:szCs w:val="24"/>
        </w:rPr>
        <w:t xml:space="preserve"> no. </w:t>
      </w:r>
      <w:r w:rsidR="00770B41" w:rsidRPr="00CA2431">
        <w:rPr>
          <w:rFonts w:asciiTheme="minorHAnsi" w:hAnsiTheme="minorHAnsi" w:cstheme="minorHAnsi"/>
          <w:szCs w:val="24"/>
        </w:rPr>
        <w:t xml:space="preserve">of that WI. </w:t>
      </w:r>
    </w:p>
    <w:p w14:paraId="5CD03DC2" w14:textId="62675B9C" w:rsidR="00770B41" w:rsidRDefault="00770B41" w:rsidP="00CA2431">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 xml:space="preserve">If the balance is less than </w:t>
      </w:r>
      <w:r w:rsidR="00574917" w:rsidRPr="00CA2431">
        <w:rPr>
          <w:rFonts w:asciiTheme="minorHAnsi" w:hAnsiTheme="minorHAnsi" w:cstheme="minorHAnsi"/>
          <w:szCs w:val="24"/>
        </w:rPr>
        <w:t xml:space="preserve">the hold amount, system will check </w:t>
      </w:r>
      <w:r w:rsidR="00594BBF" w:rsidRPr="00CA2431">
        <w:rPr>
          <w:rFonts w:asciiTheme="minorHAnsi" w:hAnsiTheme="minorHAnsi" w:cstheme="minorHAnsi"/>
          <w:szCs w:val="24"/>
        </w:rPr>
        <w:t xml:space="preserve">the CIF ID associated with that account and if any other CASA account is linked to that CIF ID. </w:t>
      </w:r>
      <w:r w:rsidR="00803EC5" w:rsidRPr="00CA2431">
        <w:rPr>
          <w:rFonts w:asciiTheme="minorHAnsi" w:hAnsiTheme="minorHAnsi" w:cstheme="minorHAnsi"/>
          <w:szCs w:val="24"/>
        </w:rPr>
        <w:t xml:space="preserve">System will iterate on each account under that CIF ID to check if any account is having that balance. If any account has the balance, </w:t>
      </w:r>
      <w:r w:rsidR="00944276" w:rsidRPr="00CA2431">
        <w:rPr>
          <w:rFonts w:asciiTheme="minorHAnsi" w:hAnsiTheme="minorHAnsi" w:cstheme="minorHAnsi"/>
          <w:szCs w:val="24"/>
        </w:rPr>
        <w:t>the system</w:t>
      </w:r>
      <w:r w:rsidR="00803EC5" w:rsidRPr="00CA2431">
        <w:rPr>
          <w:rFonts w:asciiTheme="minorHAnsi" w:hAnsiTheme="minorHAnsi" w:cstheme="minorHAnsi"/>
          <w:szCs w:val="24"/>
        </w:rPr>
        <w:t xml:space="preserve"> will consider that account for placing </w:t>
      </w:r>
      <w:r w:rsidR="003B1686">
        <w:rPr>
          <w:rFonts w:asciiTheme="minorHAnsi" w:hAnsiTheme="minorHAnsi" w:cstheme="minorHAnsi"/>
          <w:szCs w:val="24"/>
        </w:rPr>
        <w:t xml:space="preserve">permanent </w:t>
      </w:r>
      <w:r w:rsidR="00803EC5" w:rsidRPr="00CA2431">
        <w:rPr>
          <w:rFonts w:asciiTheme="minorHAnsi" w:hAnsiTheme="minorHAnsi" w:cstheme="minorHAnsi"/>
          <w:szCs w:val="24"/>
        </w:rPr>
        <w:t xml:space="preserve">hold request. </w:t>
      </w:r>
    </w:p>
    <w:p w14:paraId="6C9E132F" w14:textId="292EB4A6" w:rsidR="003B1686" w:rsidRDefault="003B1686" w:rsidP="00CA2431">
      <w:pPr>
        <w:pStyle w:val="ListParagraph"/>
        <w:numPr>
          <w:ilvl w:val="0"/>
          <w:numId w:val="71"/>
        </w:numPr>
        <w:spacing w:line="360" w:lineRule="auto"/>
        <w:rPr>
          <w:rFonts w:asciiTheme="minorHAnsi" w:hAnsiTheme="minorHAnsi" w:cstheme="minorHAnsi"/>
          <w:szCs w:val="24"/>
        </w:rPr>
      </w:pPr>
      <w:r>
        <w:rPr>
          <w:rFonts w:asciiTheme="minorHAnsi" w:hAnsiTheme="minorHAnsi" w:cstheme="minorHAnsi"/>
          <w:szCs w:val="24"/>
        </w:rPr>
        <w:lastRenderedPageBreak/>
        <w:t xml:space="preserve">If </w:t>
      </w:r>
      <w:r w:rsidR="00944276">
        <w:rPr>
          <w:rFonts w:asciiTheme="minorHAnsi" w:hAnsiTheme="minorHAnsi" w:cstheme="minorHAnsi"/>
          <w:szCs w:val="24"/>
        </w:rPr>
        <w:t>the balance is still</w:t>
      </w:r>
      <w:r>
        <w:rPr>
          <w:rFonts w:asciiTheme="minorHAnsi" w:hAnsiTheme="minorHAnsi" w:cstheme="minorHAnsi"/>
          <w:szCs w:val="24"/>
        </w:rPr>
        <w:t xml:space="preserve"> not available in any account </w:t>
      </w:r>
      <w:r w:rsidR="00944276">
        <w:rPr>
          <w:rFonts w:asciiTheme="minorHAnsi" w:hAnsiTheme="minorHAnsi" w:cstheme="minorHAnsi"/>
          <w:szCs w:val="24"/>
        </w:rPr>
        <w:t xml:space="preserve">under that CIF, a temporary hold request will be placed to Finacle with the hold amount for all the CASA accounts linked to that CIF. </w:t>
      </w:r>
    </w:p>
    <w:p w14:paraId="29211A99" w14:textId="77777777" w:rsidR="00944276" w:rsidRDefault="00944276" w:rsidP="00944276">
      <w:pPr>
        <w:spacing w:line="360" w:lineRule="auto"/>
        <w:rPr>
          <w:rFonts w:asciiTheme="minorHAnsi" w:hAnsiTheme="minorHAnsi" w:cstheme="minorHAnsi"/>
          <w:szCs w:val="24"/>
        </w:rPr>
      </w:pPr>
    </w:p>
    <w:p w14:paraId="3EF304AE" w14:textId="77777777" w:rsidR="0082146D" w:rsidRDefault="0082146D" w:rsidP="00944276">
      <w:pPr>
        <w:spacing w:line="360" w:lineRule="auto"/>
        <w:rPr>
          <w:rFonts w:asciiTheme="minorHAnsi" w:hAnsiTheme="minorHAnsi" w:cstheme="minorHAnsi"/>
          <w:szCs w:val="24"/>
        </w:rPr>
      </w:pPr>
    </w:p>
    <w:p w14:paraId="24A0956B" w14:textId="5A0CEFDE" w:rsidR="00AF2351" w:rsidRDefault="00AF2351" w:rsidP="00944276">
      <w:pPr>
        <w:spacing w:line="360" w:lineRule="auto"/>
        <w:rPr>
          <w:rFonts w:asciiTheme="minorHAnsi" w:hAnsiTheme="minorHAnsi" w:cstheme="minorHAnsi"/>
          <w:szCs w:val="24"/>
        </w:rPr>
      </w:pPr>
      <w:r w:rsidRPr="00AF2351">
        <w:rPr>
          <w:rFonts w:asciiTheme="minorHAnsi" w:hAnsiTheme="minorHAnsi" w:cstheme="minorHAnsi"/>
          <w:b/>
          <w:bCs/>
          <w:szCs w:val="24"/>
        </w:rPr>
        <w:t>Scenario 2:</w:t>
      </w:r>
      <w:r>
        <w:rPr>
          <w:rFonts w:asciiTheme="minorHAnsi" w:hAnsiTheme="minorHAnsi" w:cstheme="minorHAnsi"/>
          <w:szCs w:val="24"/>
        </w:rPr>
        <w:t xml:space="preserve"> Modify existing Lien. </w:t>
      </w:r>
    </w:p>
    <w:p w14:paraId="68EB8C2B" w14:textId="0C09B946" w:rsidR="00AF2351" w:rsidRDefault="00120B71"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If the user has selected a certain Hold</w:t>
      </w:r>
      <w:r w:rsidR="003C4AFC">
        <w:rPr>
          <w:rFonts w:asciiTheme="minorHAnsi" w:hAnsiTheme="minorHAnsi" w:cstheme="minorHAnsi"/>
          <w:szCs w:val="24"/>
        </w:rPr>
        <w:t>/row with existing Hold amoun</w:t>
      </w:r>
      <w:r w:rsidR="004E0E85">
        <w:rPr>
          <w:rFonts w:asciiTheme="minorHAnsi" w:hAnsiTheme="minorHAnsi" w:cstheme="minorHAnsi"/>
          <w:szCs w:val="24"/>
        </w:rPr>
        <w:t xml:space="preserve">t. </w:t>
      </w:r>
    </w:p>
    <w:p w14:paraId="00768303" w14:textId="3E517913" w:rsidR="007A06E8" w:rsidRDefault="005A3145"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The system</w:t>
      </w:r>
      <w:r w:rsidR="007A06E8">
        <w:rPr>
          <w:rFonts w:asciiTheme="minorHAnsi" w:hAnsiTheme="minorHAnsi" w:cstheme="minorHAnsi"/>
          <w:szCs w:val="24"/>
        </w:rPr>
        <w:t xml:space="preserve"> will check the </w:t>
      </w:r>
      <w:commentRangeStart w:id="231"/>
      <w:r w:rsidR="007A06E8">
        <w:rPr>
          <w:rFonts w:asciiTheme="minorHAnsi" w:hAnsiTheme="minorHAnsi" w:cstheme="minorHAnsi"/>
          <w:szCs w:val="24"/>
        </w:rPr>
        <w:t xml:space="preserve">hold reason code </w:t>
      </w:r>
      <w:commentRangeEnd w:id="231"/>
      <w:r w:rsidR="00EA284F">
        <w:rPr>
          <w:rStyle w:val="CommentReference"/>
        </w:rPr>
        <w:commentReference w:id="231"/>
      </w:r>
      <w:r>
        <w:rPr>
          <w:rFonts w:asciiTheme="minorHAnsi" w:hAnsiTheme="minorHAnsi" w:cstheme="minorHAnsi"/>
          <w:szCs w:val="24"/>
        </w:rPr>
        <w:t xml:space="preserve">whether the existing hold is Permanent Hold or Temporary Hold. </w:t>
      </w:r>
    </w:p>
    <w:p w14:paraId="1422F71D" w14:textId="07E7CB34" w:rsidR="005A3145" w:rsidRDefault="00F4533D"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System will compare the ‘</w:t>
      </w:r>
      <w:r w:rsidRPr="00F4533D">
        <w:rPr>
          <w:rFonts w:asciiTheme="minorHAnsi" w:hAnsiTheme="minorHAnsi" w:cstheme="minorHAnsi"/>
          <w:b/>
          <w:bCs/>
          <w:szCs w:val="24"/>
        </w:rPr>
        <w:t>Hold Amount’</w:t>
      </w:r>
      <w:r>
        <w:rPr>
          <w:rFonts w:asciiTheme="minorHAnsi" w:hAnsiTheme="minorHAnsi" w:cstheme="minorHAnsi"/>
          <w:szCs w:val="24"/>
        </w:rPr>
        <w:t xml:space="preserve"> and the available balance (in AED)</w:t>
      </w:r>
      <w:r w:rsidR="00DF10B3">
        <w:rPr>
          <w:rFonts w:asciiTheme="minorHAnsi" w:hAnsiTheme="minorHAnsi" w:cstheme="minorHAnsi"/>
          <w:szCs w:val="24"/>
        </w:rPr>
        <w:t xml:space="preserve"> in that account:</w:t>
      </w:r>
    </w:p>
    <w:p w14:paraId="477CEC8D" w14:textId="14460D34" w:rsidR="00DF10B3" w:rsidRPr="00DF10B3" w:rsidRDefault="00DF10B3" w:rsidP="00DF10B3">
      <w:pPr>
        <w:pStyle w:val="ListParagraph"/>
        <w:numPr>
          <w:ilvl w:val="0"/>
          <w:numId w:val="72"/>
        </w:numPr>
        <w:spacing w:line="360" w:lineRule="auto"/>
        <w:rPr>
          <w:rFonts w:asciiTheme="minorHAnsi" w:hAnsiTheme="minorHAnsi" w:cstheme="minorHAnsi"/>
          <w:b/>
          <w:bCs/>
          <w:szCs w:val="24"/>
        </w:rPr>
      </w:pPr>
      <w:r w:rsidRPr="00DF10B3">
        <w:rPr>
          <w:rFonts w:asciiTheme="minorHAnsi" w:hAnsiTheme="minorHAnsi" w:cstheme="minorHAnsi"/>
          <w:b/>
          <w:bCs/>
          <w:szCs w:val="24"/>
        </w:rPr>
        <w:t>If the existing hold is a permanent hold:</w:t>
      </w:r>
    </w:p>
    <w:p w14:paraId="53B70D5A" w14:textId="1237EAE6" w:rsidR="00DF10B3" w:rsidRDefault="00481F5E" w:rsidP="00DF10B3">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greater than the Hold Amount</w:t>
      </w:r>
      <w:r w:rsidR="00E05448">
        <w:rPr>
          <w:rFonts w:asciiTheme="minorHAnsi" w:hAnsiTheme="minorHAnsi" w:cstheme="minorHAnsi"/>
          <w:szCs w:val="24"/>
        </w:rPr>
        <w:t xml:space="preserve">, </w:t>
      </w:r>
      <w:r w:rsidR="00A7242E">
        <w:rPr>
          <w:rFonts w:asciiTheme="minorHAnsi" w:hAnsiTheme="minorHAnsi" w:cstheme="minorHAnsi"/>
          <w:szCs w:val="24"/>
        </w:rPr>
        <w:t>the system</w:t>
      </w:r>
      <w:r w:rsidR="00E05448">
        <w:rPr>
          <w:rFonts w:asciiTheme="minorHAnsi" w:hAnsiTheme="minorHAnsi" w:cstheme="minorHAnsi"/>
          <w:szCs w:val="24"/>
        </w:rPr>
        <w:t xml:space="preserve"> will place a permanent hold request with the hold amount and existing </w:t>
      </w:r>
      <w:proofErr w:type="gramStart"/>
      <w:r w:rsidR="00E05448">
        <w:rPr>
          <w:rFonts w:asciiTheme="minorHAnsi" w:hAnsiTheme="minorHAnsi" w:cstheme="minorHAnsi"/>
          <w:szCs w:val="24"/>
        </w:rPr>
        <w:t>lien</w:t>
      </w:r>
      <w:proofErr w:type="gramEnd"/>
      <w:r w:rsidR="00E05448">
        <w:rPr>
          <w:rFonts w:asciiTheme="minorHAnsi" w:hAnsiTheme="minorHAnsi" w:cstheme="minorHAnsi"/>
          <w:szCs w:val="24"/>
        </w:rPr>
        <w:t xml:space="preserve"> ID. </w:t>
      </w:r>
    </w:p>
    <w:p w14:paraId="26EAE133" w14:textId="02D39BF2" w:rsidR="00A7242E" w:rsidRDefault="00A7242E" w:rsidP="00DF10B3">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the Hold Amount, the system will iterate on all accounts linked to that CIF and check for the balance. If any other account has the required balance, that account will be considered. If still, the balance is not available in any account, a temporary hold request will be placed on all accounts under that CIF with the Hold Amount entered by the user. </w:t>
      </w:r>
    </w:p>
    <w:p w14:paraId="4C6D3D72" w14:textId="3D13ACC2" w:rsidR="00A7242E" w:rsidRPr="00A7242E" w:rsidRDefault="00A7242E" w:rsidP="00A7242E">
      <w:pPr>
        <w:pStyle w:val="ListParagraph"/>
        <w:numPr>
          <w:ilvl w:val="0"/>
          <w:numId w:val="72"/>
        </w:numPr>
        <w:spacing w:line="360" w:lineRule="auto"/>
        <w:rPr>
          <w:rFonts w:asciiTheme="minorHAnsi" w:hAnsiTheme="minorHAnsi" w:cstheme="minorHAnsi"/>
          <w:b/>
          <w:bCs/>
          <w:szCs w:val="24"/>
        </w:rPr>
      </w:pPr>
      <w:r w:rsidRPr="00A7242E">
        <w:rPr>
          <w:rFonts w:asciiTheme="minorHAnsi" w:hAnsiTheme="minorHAnsi" w:cstheme="minorHAnsi"/>
          <w:b/>
          <w:bCs/>
          <w:szCs w:val="24"/>
        </w:rPr>
        <w:t>If the existing hold is a temporary hold</w:t>
      </w:r>
    </w:p>
    <w:p w14:paraId="0287490E" w14:textId="3A5BF37E" w:rsidR="00A7242E" w:rsidRDefault="00812AA7" w:rsidP="00A7242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w:t>
      </w:r>
      <w:r w:rsidR="00B35487">
        <w:rPr>
          <w:rFonts w:asciiTheme="minorHAnsi" w:hAnsiTheme="minorHAnsi" w:cstheme="minorHAnsi"/>
          <w:szCs w:val="24"/>
        </w:rPr>
        <w:t xml:space="preserve">reater than the Hold Amount, </w:t>
      </w:r>
      <w:r w:rsidR="00683F51">
        <w:rPr>
          <w:rFonts w:asciiTheme="minorHAnsi" w:hAnsiTheme="minorHAnsi" w:cstheme="minorHAnsi"/>
          <w:szCs w:val="24"/>
        </w:rPr>
        <w:t xml:space="preserve">then first that temporary hold will </w:t>
      </w:r>
      <w:r w:rsidR="003834F1">
        <w:rPr>
          <w:rFonts w:asciiTheme="minorHAnsi" w:hAnsiTheme="minorHAnsi" w:cstheme="minorHAnsi"/>
          <w:szCs w:val="24"/>
        </w:rPr>
        <w:t xml:space="preserve">be removed </w:t>
      </w:r>
      <w:r w:rsidR="00683F51">
        <w:rPr>
          <w:rFonts w:asciiTheme="minorHAnsi" w:hAnsiTheme="minorHAnsi" w:cstheme="minorHAnsi"/>
          <w:szCs w:val="24"/>
        </w:rPr>
        <w:t xml:space="preserve">by making a request to </w:t>
      </w:r>
      <w:r w:rsidR="003834F1">
        <w:rPr>
          <w:rFonts w:asciiTheme="minorHAnsi" w:hAnsiTheme="minorHAnsi" w:cstheme="minorHAnsi"/>
          <w:szCs w:val="24"/>
        </w:rPr>
        <w:t>F</w:t>
      </w:r>
      <w:r w:rsidR="00683F51">
        <w:rPr>
          <w:rFonts w:asciiTheme="minorHAnsi" w:hAnsiTheme="minorHAnsi" w:cstheme="minorHAnsi"/>
          <w:szCs w:val="24"/>
        </w:rPr>
        <w:t xml:space="preserve">inacle </w:t>
      </w:r>
      <w:r w:rsidR="003834F1">
        <w:rPr>
          <w:rFonts w:asciiTheme="minorHAnsi" w:hAnsiTheme="minorHAnsi" w:cstheme="minorHAnsi"/>
          <w:szCs w:val="24"/>
        </w:rPr>
        <w:t xml:space="preserve">and then placing a permanent hold request for the Hold Amount on that account. </w:t>
      </w:r>
    </w:p>
    <w:p w14:paraId="11290C12" w14:textId="13A44A3E" w:rsidR="003834F1" w:rsidRDefault="003834F1" w:rsidP="00A7242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w:t>
      </w:r>
      <w:r w:rsidR="00C901AB">
        <w:rPr>
          <w:rFonts w:asciiTheme="minorHAnsi" w:hAnsiTheme="minorHAnsi" w:cstheme="minorHAnsi"/>
          <w:szCs w:val="24"/>
        </w:rPr>
        <w:t xml:space="preserve">the Hold Amount, </w:t>
      </w:r>
      <w:r w:rsidR="00BA6721">
        <w:rPr>
          <w:rFonts w:asciiTheme="minorHAnsi" w:hAnsiTheme="minorHAnsi" w:cstheme="minorHAnsi"/>
          <w:szCs w:val="24"/>
        </w:rPr>
        <w:t>the system</w:t>
      </w:r>
      <w:r w:rsidR="007B56D3">
        <w:rPr>
          <w:rFonts w:asciiTheme="minorHAnsi" w:hAnsiTheme="minorHAnsi" w:cstheme="minorHAnsi"/>
          <w:szCs w:val="24"/>
        </w:rPr>
        <w:t xml:space="preserve"> will iterate on all accounts linked to that CIF. If any other account </w:t>
      </w:r>
      <w:r w:rsidR="007B56D3">
        <w:rPr>
          <w:rFonts w:asciiTheme="minorHAnsi" w:hAnsiTheme="minorHAnsi" w:cstheme="minorHAnsi"/>
          <w:szCs w:val="24"/>
        </w:rPr>
        <w:lastRenderedPageBreak/>
        <w:t xml:space="preserve">has the balance </w:t>
      </w:r>
      <w:r w:rsidR="004E6324">
        <w:rPr>
          <w:rFonts w:asciiTheme="minorHAnsi" w:hAnsiTheme="minorHAnsi" w:cstheme="minorHAnsi"/>
          <w:szCs w:val="24"/>
        </w:rPr>
        <w:t xml:space="preserve">– pointer 1 to be checked again </w:t>
      </w:r>
      <w:r w:rsidR="00BA6721">
        <w:rPr>
          <w:rFonts w:asciiTheme="minorHAnsi" w:hAnsiTheme="minorHAnsi" w:cstheme="minorHAnsi"/>
          <w:szCs w:val="24"/>
        </w:rPr>
        <w:t xml:space="preserve">and repeated. If still no account has the balance, then </w:t>
      </w:r>
      <w:r w:rsidR="00CE5FEF">
        <w:rPr>
          <w:rFonts w:asciiTheme="minorHAnsi" w:hAnsiTheme="minorHAnsi" w:cstheme="minorHAnsi"/>
          <w:szCs w:val="24"/>
        </w:rPr>
        <w:t>a temporary</w:t>
      </w:r>
      <w:r w:rsidR="00BA6721">
        <w:rPr>
          <w:rFonts w:asciiTheme="minorHAnsi" w:hAnsiTheme="minorHAnsi" w:cstheme="minorHAnsi"/>
          <w:szCs w:val="24"/>
        </w:rPr>
        <w:t xml:space="preserve"> hold request will be placed to Finacle for all the accounts of that CIF with the Hold Amount. </w:t>
      </w:r>
    </w:p>
    <w:p w14:paraId="1096512A" w14:textId="77777777" w:rsidR="00CE5FEF" w:rsidRDefault="00CE5FEF" w:rsidP="00CE5FEF">
      <w:pPr>
        <w:pStyle w:val="ListParagraph"/>
        <w:spacing w:line="360" w:lineRule="auto"/>
        <w:ind w:left="2880"/>
        <w:rPr>
          <w:rFonts w:asciiTheme="minorHAnsi" w:hAnsiTheme="minorHAnsi" w:cstheme="minorHAnsi"/>
          <w:szCs w:val="24"/>
        </w:rPr>
      </w:pPr>
    </w:p>
    <w:p w14:paraId="20E8827D" w14:textId="6C30B80D" w:rsidR="00CE5FEF" w:rsidRDefault="00CE5FEF" w:rsidP="00CE5FEF">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Whenever </w:t>
      </w:r>
      <w:r w:rsidR="00DA30A4">
        <w:rPr>
          <w:rFonts w:asciiTheme="minorHAnsi" w:hAnsiTheme="minorHAnsi" w:cstheme="minorHAnsi"/>
          <w:szCs w:val="24"/>
        </w:rPr>
        <w:t xml:space="preserve">a request is being placed </w:t>
      </w:r>
      <w:r w:rsidR="000D1F87">
        <w:rPr>
          <w:rFonts w:asciiTheme="minorHAnsi" w:hAnsiTheme="minorHAnsi" w:cstheme="minorHAnsi"/>
          <w:szCs w:val="24"/>
        </w:rPr>
        <w:t>to Finacle, the case no. entered by the user will be sent along with Hold Amount.</w:t>
      </w:r>
    </w:p>
    <w:p w14:paraId="7E2DD3F0" w14:textId="54093E14" w:rsidR="00CE5FEF" w:rsidRDefault="000D1F87" w:rsidP="00A70C97">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In case of modifications, existing Lien ID will also be sent. </w:t>
      </w:r>
    </w:p>
    <w:p w14:paraId="5AD3D7AF" w14:textId="77777777" w:rsidR="00A70C97" w:rsidRPr="00A70C97" w:rsidRDefault="00A70C97" w:rsidP="00A70C97">
      <w:pPr>
        <w:pStyle w:val="ListParagraph"/>
        <w:spacing w:line="360" w:lineRule="auto"/>
        <w:rPr>
          <w:rFonts w:asciiTheme="minorHAnsi" w:hAnsiTheme="minorHAnsi" w:cstheme="minorHAnsi"/>
          <w:szCs w:val="24"/>
        </w:rPr>
      </w:pPr>
    </w:p>
    <w:p w14:paraId="465E03F7" w14:textId="77777777" w:rsidR="00F30FAC" w:rsidRDefault="00F30FAC" w:rsidP="00F30FAC">
      <w:pPr>
        <w:pStyle w:val="ListParagraph"/>
        <w:spacing w:line="360" w:lineRule="auto"/>
        <w:ind w:left="1080"/>
        <w:rPr>
          <w:rFonts w:asciiTheme="minorHAnsi" w:hAnsiTheme="minorHAnsi" w:cstheme="minorHAnsi"/>
          <w:szCs w:val="24"/>
        </w:rPr>
      </w:pPr>
    </w:p>
    <w:p w14:paraId="2D211DE7" w14:textId="77777777" w:rsidR="00886A8A" w:rsidRDefault="00886A8A" w:rsidP="00F30FAC">
      <w:pPr>
        <w:pStyle w:val="ListParagraph"/>
        <w:spacing w:line="360" w:lineRule="auto"/>
        <w:ind w:left="1080"/>
        <w:rPr>
          <w:rFonts w:asciiTheme="minorHAnsi" w:hAnsiTheme="minorHAnsi" w:cstheme="minorHAnsi"/>
          <w:szCs w:val="24"/>
        </w:rPr>
      </w:pPr>
    </w:p>
    <w:p w14:paraId="075EDEFD" w14:textId="77777777" w:rsidR="00886A8A" w:rsidRPr="00BB5496" w:rsidRDefault="00886A8A" w:rsidP="00F30FAC">
      <w:pPr>
        <w:pStyle w:val="ListParagraph"/>
        <w:spacing w:line="360" w:lineRule="auto"/>
        <w:ind w:left="1080"/>
        <w:rPr>
          <w:rFonts w:asciiTheme="minorHAnsi" w:hAnsiTheme="minorHAnsi" w:cstheme="minorHAnsi"/>
          <w:szCs w:val="24"/>
        </w:rPr>
      </w:pPr>
    </w:p>
    <w:p w14:paraId="4685BB70" w14:textId="1074FCF5" w:rsidR="0092275F" w:rsidRPr="00800AC4" w:rsidRDefault="000A024F" w:rsidP="0092275F">
      <w:pPr>
        <w:spacing w:line="360" w:lineRule="auto"/>
        <w:ind w:left="360"/>
        <w:rPr>
          <w:rFonts w:asciiTheme="minorHAnsi" w:hAnsiTheme="minorHAnsi" w:cstheme="minorHAnsi"/>
          <w:szCs w:val="24"/>
        </w:rPr>
      </w:pPr>
      <w:r w:rsidRPr="00800AC4">
        <w:rPr>
          <w:rFonts w:asciiTheme="minorHAnsi" w:hAnsiTheme="minorHAnsi" w:cstheme="minorHAnsi"/>
          <w:szCs w:val="24"/>
        </w:rPr>
        <w:t xml:space="preserve">3. </w:t>
      </w:r>
      <w:r w:rsidR="0092275F" w:rsidRPr="00800AC4">
        <w:rPr>
          <w:rFonts w:asciiTheme="minorHAnsi" w:hAnsiTheme="minorHAnsi" w:cstheme="minorHAnsi"/>
          <w:szCs w:val="24"/>
        </w:rPr>
        <w:t xml:space="preserve">If selected </w:t>
      </w:r>
      <w:r w:rsidR="00AD6B26" w:rsidRPr="00800AC4">
        <w:rPr>
          <w:rFonts w:asciiTheme="minorHAnsi" w:hAnsiTheme="minorHAnsi" w:cstheme="minorHAnsi"/>
          <w:b/>
          <w:bCs/>
          <w:szCs w:val="24"/>
        </w:rPr>
        <w:t>‘Requ</w:t>
      </w:r>
      <w:r w:rsidR="002E5C71" w:rsidRPr="00800AC4">
        <w:rPr>
          <w:rFonts w:asciiTheme="minorHAnsi" w:hAnsiTheme="minorHAnsi" w:cstheme="minorHAnsi"/>
          <w:b/>
          <w:bCs/>
          <w:szCs w:val="24"/>
        </w:rPr>
        <w:t>est Type’</w:t>
      </w:r>
      <w:r w:rsidR="002E5C71" w:rsidRPr="00800AC4">
        <w:rPr>
          <w:rFonts w:asciiTheme="minorHAnsi" w:hAnsiTheme="minorHAnsi" w:cstheme="minorHAnsi"/>
          <w:szCs w:val="24"/>
        </w:rPr>
        <w:t xml:space="preserve"> = ‘</w:t>
      </w:r>
      <w:r w:rsidR="002E5C71" w:rsidRPr="00800AC4">
        <w:rPr>
          <w:rFonts w:asciiTheme="minorHAnsi" w:hAnsiTheme="minorHAnsi" w:cstheme="minorHAnsi"/>
          <w:b/>
          <w:bCs/>
          <w:szCs w:val="24"/>
        </w:rPr>
        <w:t>Salary Transfer’</w:t>
      </w:r>
      <w:r w:rsidR="00263D7A" w:rsidRPr="00800AC4">
        <w:rPr>
          <w:rFonts w:asciiTheme="minorHAnsi" w:hAnsiTheme="minorHAnsi" w:cstheme="minorHAnsi"/>
          <w:b/>
          <w:bCs/>
          <w:szCs w:val="24"/>
        </w:rPr>
        <w:t>.</w:t>
      </w:r>
    </w:p>
    <w:p w14:paraId="27EAA62D" w14:textId="35128048" w:rsidR="00F459F6" w:rsidRDefault="00F459F6" w:rsidP="00263D7A">
      <w:pPr>
        <w:pStyle w:val="ListParagraph"/>
        <w:numPr>
          <w:ilvl w:val="0"/>
          <w:numId w:val="55"/>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w:t>
      </w:r>
      <w:r w:rsidR="00357E60">
        <w:rPr>
          <w:rFonts w:asciiTheme="minorHAnsi" w:hAnsiTheme="minorHAnsi" w:cstheme="minorHAnsi"/>
          <w:szCs w:val="24"/>
        </w:rPr>
        <w:t>perform additional data entry to fill ‘</w:t>
      </w:r>
      <w:r w:rsidR="00357E60" w:rsidRPr="00A70C97">
        <w:rPr>
          <w:rFonts w:asciiTheme="minorHAnsi" w:hAnsiTheme="minorHAnsi" w:cstheme="minorHAnsi"/>
          <w:b/>
          <w:bCs/>
          <w:szCs w:val="24"/>
        </w:rPr>
        <w:t>Transaction Details’</w:t>
      </w:r>
      <w:r w:rsidR="00357E60">
        <w:rPr>
          <w:rFonts w:asciiTheme="minorHAnsi" w:hAnsiTheme="minorHAnsi" w:cstheme="minorHAnsi"/>
          <w:szCs w:val="24"/>
        </w:rPr>
        <w:t xml:space="preserve"> section. </w:t>
      </w:r>
    </w:p>
    <w:p w14:paraId="69055251" w14:textId="589ACBD8" w:rsidR="002A07AC" w:rsidRDefault="00357E60" w:rsidP="00B11C99">
      <w:pPr>
        <w:pStyle w:val="ListParagraph"/>
        <w:numPr>
          <w:ilvl w:val="0"/>
          <w:numId w:val="55"/>
        </w:numPr>
        <w:spacing w:line="360" w:lineRule="auto"/>
        <w:rPr>
          <w:rFonts w:asciiTheme="minorHAnsi" w:hAnsiTheme="minorHAnsi" w:cstheme="minorHAnsi"/>
          <w:szCs w:val="24"/>
        </w:rPr>
      </w:pPr>
      <w:r w:rsidRPr="00A70C97">
        <w:rPr>
          <w:rFonts w:asciiTheme="minorHAnsi" w:hAnsiTheme="minorHAnsi" w:cstheme="minorHAnsi"/>
          <w:szCs w:val="24"/>
        </w:rPr>
        <w:t>The user will select whether ‘</w:t>
      </w:r>
      <w:r w:rsidRPr="00A70C97">
        <w:rPr>
          <w:rFonts w:asciiTheme="minorHAnsi" w:hAnsiTheme="minorHAnsi" w:cstheme="minorHAnsi"/>
          <w:b/>
          <w:bCs/>
          <w:szCs w:val="24"/>
        </w:rPr>
        <w:t>Salary Credited’</w:t>
      </w:r>
      <w:r w:rsidRPr="00A70C97">
        <w:rPr>
          <w:rFonts w:asciiTheme="minorHAnsi" w:hAnsiTheme="minorHAnsi" w:cstheme="minorHAnsi"/>
          <w:szCs w:val="24"/>
        </w:rPr>
        <w:t xml:space="preserve"> is ‘Yes’ or ‘No’</w:t>
      </w:r>
      <w:r w:rsidR="002A07AC" w:rsidRPr="00A70C97">
        <w:rPr>
          <w:rFonts w:asciiTheme="minorHAnsi" w:hAnsiTheme="minorHAnsi" w:cstheme="minorHAnsi"/>
          <w:szCs w:val="24"/>
        </w:rPr>
        <w:t xml:space="preserve">. </w:t>
      </w:r>
    </w:p>
    <w:p w14:paraId="5E021071" w14:textId="06CDBD98" w:rsidR="00A70C97" w:rsidRDefault="00A70C97" w:rsidP="00B11C99">
      <w:pPr>
        <w:pStyle w:val="ListParagraph"/>
        <w:numPr>
          <w:ilvl w:val="0"/>
          <w:numId w:val="55"/>
        </w:numPr>
        <w:spacing w:line="360" w:lineRule="auto"/>
        <w:rPr>
          <w:rFonts w:asciiTheme="minorHAnsi" w:hAnsiTheme="minorHAnsi" w:cstheme="minorHAnsi"/>
          <w:szCs w:val="24"/>
        </w:rPr>
      </w:pPr>
      <w:r>
        <w:rPr>
          <w:rFonts w:asciiTheme="minorHAnsi" w:hAnsiTheme="minorHAnsi" w:cstheme="minorHAnsi"/>
          <w:szCs w:val="24"/>
        </w:rPr>
        <w:t>In Transaction Details section, user will fill in Court Order Amount in AED and select the Action as:</w:t>
      </w:r>
    </w:p>
    <w:p w14:paraId="7805CEAE" w14:textId="59A6EEA9"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MCQ</w:t>
      </w:r>
    </w:p>
    <w:p w14:paraId="577A1A2F" w14:textId="6B167D7D"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Hold</w:t>
      </w:r>
    </w:p>
    <w:p w14:paraId="1C0E1BFE" w14:textId="36F68F96"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 xml:space="preserve">Internal Transfer </w:t>
      </w:r>
    </w:p>
    <w:p w14:paraId="15EC60E1" w14:textId="27655D9A"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Remittance</w:t>
      </w:r>
    </w:p>
    <w:p w14:paraId="3F4A10A8" w14:textId="77777777" w:rsidR="00594465" w:rsidRPr="00A70C97" w:rsidRDefault="00594465" w:rsidP="00A70C97">
      <w:pPr>
        <w:pStyle w:val="ListParagraph"/>
        <w:spacing w:line="360" w:lineRule="auto"/>
        <w:ind w:left="1080"/>
        <w:rPr>
          <w:rFonts w:asciiTheme="minorHAnsi" w:hAnsiTheme="minorHAnsi" w:cstheme="minorHAnsi"/>
          <w:szCs w:val="24"/>
        </w:rPr>
      </w:pPr>
    </w:p>
    <w:p w14:paraId="74DFC2CD" w14:textId="282E3A08" w:rsidR="002A07AC" w:rsidRDefault="002A07AC" w:rsidP="002A07AC">
      <w:pPr>
        <w:spacing w:line="360" w:lineRule="auto"/>
        <w:ind w:left="360"/>
        <w:rPr>
          <w:rFonts w:asciiTheme="minorHAnsi" w:hAnsiTheme="minorHAnsi" w:cstheme="minorHAnsi"/>
          <w:szCs w:val="24"/>
        </w:rPr>
      </w:pPr>
      <w:r>
        <w:rPr>
          <w:rFonts w:asciiTheme="minorHAnsi" w:hAnsiTheme="minorHAnsi" w:cstheme="minorHAnsi"/>
          <w:szCs w:val="24"/>
        </w:rPr>
        <w:t xml:space="preserve">4. If selected </w:t>
      </w:r>
      <w:r w:rsidRPr="006565BD">
        <w:rPr>
          <w:rFonts w:asciiTheme="minorHAnsi" w:hAnsiTheme="minorHAnsi" w:cstheme="minorHAnsi"/>
          <w:b/>
          <w:bCs/>
          <w:szCs w:val="24"/>
        </w:rPr>
        <w:t>‘Request Type’</w:t>
      </w:r>
      <w:r>
        <w:rPr>
          <w:rFonts w:asciiTheme="minorHAnsi" w:hAnsiTheme="minorHAnsi" w:cstheme="minorHAnsi"/>
          <w:szCs w:val="24"/>
        </w:rPr>
        <w:t xml:space="preserve"> = </w:t>
      </w:r>
      <w:r w:rsidRPr="006565BD">
        <w:rPr>
          <w:rFonts w:asciiTheme="minorHAnsi" w:hAnsiTheme="minorHAnsi" w:cstheme="minorHAnsi"/>
          <w:b/>
          <w:bCs/>
          <w:szCs w:val="24"/>
        </w:rPr>
        <w:t>‘Cancellation’</w:t>
      </w:r>
      <w:r>
        <w:rPr>
          <w:rFonts w:asciiTheme="minorHAnsi" w:hAnsiTheme="minorHAnsi" w:cstheme="minorHAnsi"/>
          <w:szCs w:val="24"/>
        </w:rPr>
        <w:t>:</w:t>
      </w:r>
    </w:p>
    <w:p w14:paraId="1F2CAE7F" w14:textId="3B315FE9" w:rsidR="005B5194" w:rsidRDefault="005B5194"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w:t>
      </w:r>
      <w:r w:rsidR="00886A8A">
        <w:rPr>
          <w:rFonts w:asciiTheme="minorHAnsi" w:hAnsiTheme="minorHAnsi" w:cstheme="minorHAnsi"/>
          <w:szCs w:val="24"/>
        </w:rPr>
        <w:t xml:space="preserve"> click on ‘</w:t>
      </w:r>
      <w:r w:rsidR="00886A8A" w:rsidRPr="001B5886">
        <w:rPr>
          <w:rFonts w:asciiTheme="minorHAnsi" w:hAnsiTheme="minorHAnsi" w:cstheme="minorHAnsi"/>
          <w:b/>
          <w:bCs/>
          <w:szCs w:val="24"/>
        </w:rPr>
        <w:t>Inquire Blacklist</w:t>
      </w:r>
      <w:r w:rsidR="00886A8A">
        <w:rPr>
          <w:rFonts w:asciiTheme="minorHAnsi" w:hAnsiTheme="minorHAnsi" w:cstheme="minorHAnsi"/>
          <w:szCs w:val="24"/>
        </w:rPr>
        <w:t xml:space="preserve">’ </w:t>
      </w:r>
      <w:r w:rsidR="00417DA7">
        <w:rPr>
          <w:rFonts w:asciiTheme="minorHAnsi" w:hAnsiTheme="minorHAnsi" w:cstheme="minorHAnsi"/>
          <w:szCs w:val="24"/>
        </w:rPr>
        <w:t>button to retrieve the blacklist details on matched Customers (Internal and External)</w:t>
      </w:r>
      <w:r w:rsidR="00D64ADC">
        <w:rPr>
          <w:rFonts w:asciiTheme="minorHAnsi" w:hAnsiTheme="minorHAnsi" w:cstheme="minorHAnsi"/>
          <w:szCs w:val="24"/>
        </w:rPr>
        <w:t>.</w:t>
      </w:r>
      <w:r w:rsidR="00417DA7">
        <w:rPr>
          <w:rFonts w:asciiTheme="minorHAnsi" w:hAnsiTheme="minorHAnsi" w:cstheme="minorHAnsi"/>
          <w:szCs w:val="24"/>
        </w:rPr>
        <w:t xml:space="preserve"> The details will be displayed in the ‘Blacklist Details’ grid. </w:t>
      </w:r>
    </w:p>
    <w:p w14:paraId="5EE5C3D3" w14:textId="77777777" w:rsidR="00417DA7" w:rsidRDefault="00417DA7" w:rsidP="00417DA7">
      <w:pPr>
        <w:spacing w:line="360" w:lineRule="auto"/>
        <w:rPr>
          <w:rFonts w:asciiTheme="minorHAnsi" w:hAnsiTheme="minorHAnsi" w:cstheme="minorHAnsi"/>
          <w:szCs w:val="24"/>
        </w:rPr>
      </w:pPr>
    </w:p>
    <w:p w14:paraId="585AB6C9" w14:textId="77777777" w:rsidR="00D47FC4" w:rsidRDefault="00D47FC4" w:rsidP="00417DA7">
      <w:pPr>
        <w:spacing w:line="360" w:lineRule="auto"/>
        <w:rPr>
          <w:rFonts w:asciiTheme="minorHAnsi" w:hAnsiTheme="minorHAnsi" w:cstheme="minorHAnsi"/>
          <w:szCs w:val="24"/>
        </w:rPr>
      </w:pPr>
    </w:p>
    <w:p w14:paraId="7B703041" w14:textId="77777777" w:rsidR="00D47FC4" w:rsidRDefault="00D47FC4" w:rsidP="00417DA7">
      <w:pPr>
        <w:spacing w:line="360" w:lineRule="auto"/>
        <w:rPr>
          <w:rFonts w:asciiTheme="minorHAnsi" w:hAnsiTheme="minorHAnsi" w:cstheme="minorHAnsi"/>
          <w:szCs w:val="24"/>
        </w:rPr>
      </w:pPr>
    </w:p>
    <w:p w14:paraId="0AB85958" w14:textId="12A74161" w:rsidR="00417DA7" w:rsidRPr="00417DA7" w:rsidRDefault="00417DA7" w:rsidP="00417DA7">
      <w:pPr>
        <w:spacing w:line="360" w:lineRule="auto"/>
        <w:rPr>
          <w:rFonts w:asciiTheme="minorHAnsi" w:hAnsiTheme="minorHAnsi" w:cstheme="minorHAnsi"/>
          <w:b/>
          <w:bCs/>
          <w:szCs w:val="24"/>
        </w:rPr>
      </w:pPr>
      <w:r w:rsidRPr="00417DA7">
        <w:rPr>
          <w:rFonts w:asciiTheme="minorHAnsi" w:hAnsiTheme="minorHAnsi" w:cstheme="minorHAnsi"/>
          <w:b/>
          <w:bCs/>
          <w:szCs w:val="24"/>
        </w:rPr>
        <w:lastRenderedPageBreak/>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00417DA7" w:rsidRPr="00735095" w14:paraId="1E6BD017" w14:textId="77777777" w:rsidTr="00A36562">
        <w:tc>
          <w:tcPr>
            <w:tcW w:w="780" w:type="dxa"/>
          </w:tcPr>
          <w:p w14:paraId="3FEF6B4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14:paraId="5EF32F2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14:paraId="3264B30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14:paraId="5C34CE6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of Incorporation </w:t>
            </w:r>
          </w:p>
        </w:tc>
        <w:tc>
          <w:tcPr>
            <w:tcW w:w="779" w:type="dxa"/>
          </w:tcPr>
          <w:p w14:paraId="70E06FA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14:paraId="6D2973F9"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14:paraId="6A530AC5"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14:paraId="0ED11664"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14:paraId="0654A03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14:paraId="779440EA"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14:paraId="0D8B3B69"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14:paraId="3172DBED"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00417DA7" w:rsidRPr="00735095" w14:paraId="604C90E4" w14:textId="77777777" w:rsidTr="00A36562">
        <w:tc>
          <w:tcPr>
            <w:tcW w:w="780" w:type="dxa"/>
          </w:tcPr>
          <w:p w14:paraId="291AD6A7"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80" w:type="dxa"/>
          </w:tcPr>
          <w:p w14:paraId="05A9856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536FBE3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00E16993"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29BF03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135B303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2C55A92A"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D477B6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A564C1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0BB25D1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54A9CE1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11540B92"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r>
    </w:tbl>
    <w:p w14:paraId="203C2F4D" w14:textId="77777777" w:rsidR="00417DA7" w:rsidRPr="00417DA7" w:rsidRDefault="00417DA7" w:rsidP="00417DA7">
      <w:pPr>
        <w:spacing w:line="360" w:lineRule="auto"/>
        <w:rPr>
          <w:rFonts w:asciiTheme="minorHAnsi" w:hAnsiTheme="minorHAnsi" w:cstheme="minorHAnsi"/>
          <w:szCs w:val="24"/>
        </w:rPr>
      </w:pPr>
    </w:p>
    <w:p w14:paraId="480940F3" w14:textId="31931CF5" w:rsidR="00432790" w:rsidRDefault="00432790"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 blacklists from the Blacklist Details grid and click on ‘</w:t>
      </w:r>
      <w:r w:rsidRPr="007D12E9">
        <w:rPr>
          <w:rFonts w:asciiTheme="minorHAnsi" w:hAnsiTheme="minorHAnsi" w:cstheme="minorHAnsi"/>
          <w:b/>
          <w:bCs/>
          <w:szCs w:val="24"/>
        </w:rPr>
        <w:t>Consider for Blacklist Update’</w:t>
      </w:r>
      <w:r w:rsidR="007D12E9">
        <w:rPr>
          <w:rFonts w:asciiTheme="minorHAnsi" w:hAnsiTheme="minorHAnsi" w:cstheme="minorHAnsi"/>
          <w:b/>
          <w:bCs/>
          <w:szCs w:val="24"/>
        </w:rPr>
        <w:t xml:space="preserve"> </w:t>
      </w:r>
      <w:r w:rsidR="007D12E9">
        <w:rPr>
          <w:rFonts w:asciiTheme="minorHAnsi" w:hAnsiTheme="minorHAnsi" w:cstheme="minorHAnsi"/>
          <w:szCs w:val="24"/>
        </w:rPr>
        <w:t>and the selected blacklist</w:t>
      </w:r>
      <w:r w:rsidR="002345AF">
        <w:rPr>
          <w:rFonts w:asciiTheme="minorHAnsi" w:hAnsiTheme="minorHAnsi" w:cstheme="minorHAnsi"/>
          <w:szCs w:val="24"/>
        </w:rPr>
        <w:t xml:space="preserve">s will be considered for removing Internal/External Blacklists. </w:t>
      </w:r>
    </w:p>
    <w:p w14:paraId="4185359E" w14:textId="1A7D9F1C" w:rsidR="002345AF" w:rsidRPr="001B5886" w:rsidRDefault="002345AF"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w:t>
      </w:r>
      <w:r w:rsidR="001B5886">
        <w:rPr>
          <w:rFonts w:asciiTheme="minorHAnsi" w:hAnsiTheme="minorHAnsi" w:cstheme="minorHAnsi"/>
          <w:szCs w:val="24"/>
        </w:rPr>
        <w:t xml:space="preserve"> CASA</w:t>
      </w:r>
      <w:r>
        <w:rPr>
          <w:rFonts w:asciiTheme="minorHAnsi" w:hAnsiTheme="minorHAnsi" w:cstheme="minorHAnsi"/>
          <w:szCs w:val="24"/>
        </w:rPr>
        <w:t xml:space="preserve"> </w:t>
      </w:r>
      <w:r w:rsidR="002E421E">
        <w:rPr>
          <w:rFonts w:asciiTheme="minorHAnsi" w:hAnsiTheme="minorHAnsi" w:cstheme="minorHAnsi"/>
          <w:szCs w:val="24"/>
        </w:rPr>
        <w:t xml:space="preserve">accounts from </w:t>
      </w:r>
      <w:r w:rsidR="002E421E" w:rsidRPr="002E421E">
        <w:rPr>
          <w:rFonts w:asciiTheme="minorHAnsi" w:hAnsiTheme="minorHAnsi" w:cstheme="minorHAnsi"/>
          <w:b/>
          <w:bCs/>
          <w:szCs w:val="24"/>
        </w:rPr>
        <w:t>‘Product Details’</w:t>
      </w:r>
      <w:r w:rsidR="002E421E">
        <w:rPr>
          <w:rFonts w:asciiTheme="minorHAnsi" w:hAnsiTheme="minorHAnsi" w:cstheme="minorHAnsi"/>
          <w:szCs w:val="24"/>
        </w:rPr>
        <w:t xml:space="preserve"> grid and click on </w:t>
      </w:r>
      <w:r w:rsidR="002E421E" w:rsidRPr="002E421E">
        <w:rPr>
          <w:rFonts w:asciiTheme="minorHAnsi" w:hAnsiTheme="minorHAnsi" w:cstheme="minorHAnsi"/>
          <w:b/>
          <w:bCs/>
          <w:szCs w:val="24"/>
        </w:rPr>
        <w:t>‘</w:t>
      </w:r>
      <w:r w:rsidR="001B5886">
        <w:rPr>
          <w:rFonts w:asciiTheme="minorHAnsi" w:hAnsiTheme="minorHAnsi" w:cstheme="minorHAnsi"/>
          <w:b/>
          <w:bCs/>
          <w:szCs w:val="24"/>
        </w:rPr>
        <w:t xml:space="preserve">Inquire on Hold’. </w:t>
      </w:r>
    </w:p>
    <w:p w14:paraId="74126889" w14:textId="0780ABD2" w:rsidR="00D64ADC" w:rsidRPr="00907322" w:rsidRDefault="001B5886" w:rsidP="009C61EF">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 xml:space="preserve">The existing Hold details will appear in the grid ‘Hold Details’ </w:t>
      </w:r>
      <w:r w:rsidR="00B672EB">
        <w:rPr>
          <w:rFonts w:asciiTheme="minorHAnsi" w:hAnsiTheme="minorHAnsi" w:cstheme="minorHAnsi"/>
          <w:szCs w:val="24"/>
        </w:rPr>
        <w:t>from where the user will select holds to be removed and click on ‘</w:t>
      </w:r>
      <w:r w:rsidR="00B672EB" w:rsidRPr="009C61EF">
        <w:rPr>
          <w:rFonts w:asciiTheme="minorHAnsi" w:hAnsiTheme="minorHAnsi" w:cstheme="minorHAnsi"/>
          <w:b/>
          <w:bCs/>
          <w:szCs w:val="24"/>
        </w:rPr>
        <w:t xml:space="preserve">Consider for </w:t>
      </w:r>
      <w:r w:rsidR="009C61EF" w:rsidRPr="009C61EF">
        <w:rPr>
          <w:rFonts w:asciiTheme="minorHAnsi" w:hAnsiTheme="minorHAnsi" w:cstheme="minorHAnsi"/>
          <w:b/>
          <w:bCs/>
          <w:szCs w:val="24"/>
        </w:rPr>
        <w:t>Hold Update’</w:t>
      </w:r>
      <w:r w:rsidR="009C61EF">
        <w:rPr>
          <w:rFonts w:asciiTheme="minorHAnsi" w:hAnsiTheme="minorHAnsi" w:cstheme="minorHAnsi"/>
          <w:b/>
          <w:bCs/>
          <w:szCs w:val="24"/>
        </w:rPr>
        <w:t xml:space="preserve">. </w:t>
      </w:r>
    </w:p>
    <w:p w14:paraId="29757755" w14:textId="77777777" w:rsidR="00907322" w:rsidRDefault="00907322" w:rsidP="00907322">
      <w:pPr>
        <w:spacing w:line="360" w:lineRule="auto"/>
        <w:rPr>
          <w:rFonts w:asciiTheme="minorHAnsi" w:hAnsiTheme="minorHAnsi" w:cstheme="minorHAnsi"/>
          <w:szCs w:val="24"/>
        </w:rPr>
      </w:pPr>
    </w:p>
    <w:p w14:paraId="2785966C" w14:textId="77777777" w:rsidR="00907322" w:rsidRDefault="00907322" w:rsidP="00907322">
      <w:pPr>
        <w:spacing w:line="360" w:lineRule="auto"/>
        <w:rPr>
          <w:rFonts w:asciiTheme="minorHAnsi" w:hAnsiTheme="minorHAnsi" w:cstheme="minorHAnsi"/>
          <w:szCs w:val="24"/>
        </w:rPr>
      </w:pPr>
    </w:p>
    <w:p w14:paraId="52B5B68D" w14:textId="4A904939" w:rsidR="00907322" w:rsidRDefault="00907322" w:rsidP="00907322">
      <w:pPr>
        <w:spacing w:line="360" w:lineRule="auto"/>
        <w:rPr>
          <w:rFonts w:asciiTheme="minorHAnsi" w:hAnsiTheme="minorHAnsi" w:cstheme="minorHAnsi"/>
          <w:b/>
          <w:bCs/>
          <w:szCs w:val="24"/>
        </w:rPr>
      </w:pPr>
      <w:r>
        <w:rPr>
          <w:rFonts w:asciiTheme="minorHAnsi" w:hAnsiTheme="minorHAnsi" w:cstheme="minorHAnsi"/>
          <w:szCs w:val="24"/>
        </w:rPr>
        <w:t xml:space="preserve">5. If selected </w:t>
      </w:r>
      <w:r>
        <w:rPr>
          <w:rFonts w:asciiTheme="minorHAnsi" w:hAnsiTheme="minorHAnsi" w:cstheme="minorHAnsi"/>
          <w:b/>
          <w:bCs/>
          <w:szCs w:val="24"/>
        </w:rPr>
        <w:t>‘Request Type’ = ‘Deceased – Transfer’ &amp; ‘Transfer’</w:t>
      </w:r>
    </w:p>
    <w:p w14:paraId="7A685CE8" w14:textId="77777777" w:rsidR="005336DC" w:rsidRPr="00F61356" w:rsidRDefault="00907322" w:rsidP="005336DC">
      <w:pPr>
        <w:pStyle w:val="ListParagraph"/>
        <w:numPr>
          <w:ilvl w:val="0"/>
          <w:numId w:val="76"/>
        </w:numPr>
        <w:spacing w:line="360" w:lineRule="auto"/>
        <w:rPr>
          <w:rFonts w:asciiTheme="minorHAnsi" w:hAnsiTheme="minorHAnsi" w:cstheme="minorHAnsi"/>
          <w:b/>
          <w:bCs/>
          <w:szCs w:val="24"/>
        </w:rPr>
      </w:pPr>
      <w:r>
        <w:rPr>
          <w:rFonts w:asciiTheme="minorHAnsi" w:hAnsiTheme="minorHAnsi" w:cstheme="minorHAnsi"/>
          <w:szCs w:val="24"/>
        </w:rPr>
        <w:t>The user will select the products from ‘Product Details’ grid and click on ‘</w:t>
      </w:r>
      <w:r w:rsidRPr="00907322">
        <w:rPr>
          <w:rFonts w:asciiTheme="minorHAnsi" w:hAnsiTheme="minorHAnsi" w:cstheme="minorHAnsi"/>
          <w:b/>
          <w:bCs/>
          <w:szCs w:val="24"/>
        </w:rPr>
        <w:t>Consider for Obligations’</w:t>
      </w:r>
      <w:r w:rsidRPr="005336DC">
        <w:rPr>
          <w:rFonts w:asciiTheme="minorHAnsi" w:hAnsiTheme="minorHAnsi" w:cstheme="minorHAnsi"/>
          <w:szCs w:val="24"/>
        </w:rPr>
        <w:t>.</w:t>
      </w:r>
    </w:p>
    <w:p w14:paraId="3C17ABFE" w14:textId="77777777" w:rsidR="00F61356" w:rsidRDefault="00F61356" w:rsidP="00F61356">
      <w:pPr>
        <w:pStyle w:val="ListParagraph"/>
        <w:numPr>
          <w:ilvl w:val="0"/>
          <w:numId w:val="76"/>
        </w:numPr>
        <w:spacing w:line="360" w:lineRule="auto"/>
        <w:rPr>
          <w:rFonts w:asciiTheme="minorHAnsi" w:hAnsiTheme="minorHAnsi" w:cstheme="minorHAnsi"/>
          <w:szCs w:val="24"/>
        </w:rPr>
      </w:pPr>
      <w:r>
        <w:rPr>
          <w:rFonts w:asciiTheme="minorHAnsi" w:hAnsiTheme="minorHAnsi" w:cstheme="minorHAnsi"/>
          <w:szCs w:val="24"/>
        </w:rPr>
        <w:t>In case of Deceased – Transfer, if in ‘Product Details’ grid, there are only CASA accounts and any of them has a Joint Account, then a ‘</w:t>
      </w:r>
      <w:r w:rsidRPr="00F61356">
        <w:rPr>
          <w:rFonts w:asciiTheme="minorHAnsi" w:hAnsiTheme="minorHAnsi" w:cstheme="minorHAnsi"/>
          <w:b/>
          <w:bCs/>
          <w:szCs w:val="24"/>
        </w:rPr>
        <w:t>Joint Account Details’</w:t>
      </w:r>
      <w:r>
        <w:rPr>
          <w:rFonts w:asciiTheme="minorHAnsi" w:hAnsiTheme="minorHAnsi" w:cstheme="minorHAnsi"/>
          <w:szCs w:val="24"/>
        </w:rPr>
        <w:t xml:space="preserve"> section will be visible to the user with the following fields: </w:t>
      </w:r>
    </w:p>
    <w:p w14:paraId="6236F828" w14:textId="047B44CC" w:rsidR="00F61356" w:rsidRPr="00F61356" w:rsidRDefault="00F61356"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Account ID </w:t>
      </w:r>
    </w:p>
    <w:p w14:paraId="255580DA" w14:textId="1830E6AB" w:rsidR="00F61356"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Name </w:t>
      </w:r>
    </w:p>
    <w:p w14:paraId="5B7D51C7" w14:textId="6DF5C18C"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Number </w:t>
      </w:r>
    </w:p>
    <w:p w14:paraId="42101E1E" w14:textId="48F722DE"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Amount in AED</w:t>
      </w:r>
    </w:p>
    <w:p w14:paraId="6D531DC8" w14:textId="30EB9F5C"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Date </w:t>
      </w:r>
    </w:p>
    <w:p w14:paraId="62931577" w14:textId="4C6F0478" w:rsidR="00FC53C9" w:rsidRPr="005336DC"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MCQ </w:t>
      </w:r>
    </w:p>
    <w:p w14:paraId="263B398D" w14:textId="40BD5DD0" w:rsidR="00907322" w:rsidRPr="005336DC" w:rsidRDefault="00907322" w:rsidP="005336DC">
      <w:pPr>
        <w:spacing w:line="360" w:lineRule="auto"/>
        <w:rPr>
          <w:rFonts w:asciiTheme="minorHAnsi" w:hAnsiTheme="minorHAnsi" w:cstheme="minorHAnsi"/>
          <w:b/>
          <w:bCs/>
          <w:szCs w:val="24"/>
        </w:rPr>
      </w:pPr>
      <w:r w:rsidRPr="005336DC">
        <w:rPr>
          <w:rFonts w:asciiTheme="minorHAnsi" w:hAnsiTheme="minorHAnsi" w:cstheme="minorHAnsi"/>
          <w:szCs w:val="24"/>
        </w:rPr>
        <w:t xml:space="preserve"> </w:t>
      </w:r>
    </w:p>
    <w:p w14:paraId="0F73CDAA" w14:textId="77777777" w:rsidR="000E1E7C" w:rsidRPr="00800AC4" w:rsidRDefault="00263D7A" w:rsidP="00263D7A">
      <w:pPr>
        <w:pStyle w:val="ListParagraph"/>
        <w:numPr>
          <w:ilvl w:val="0"/>
          <w:numId w:val="51"/>
        </w:numPr>
        <w:spacing w:line="360" w:lineRule="auto"/>
        <w:rPr>
          <w:rFonts w:asciiTheme="minorHAnsi" w:hAnsiTheme="minorHAnsi" w:cstheme="minorHAnsi"/>
          <w:szCs w:val="24"/>
        </w:rPr>
      </w:pPr>
      <w:r w:rsidRPr="00800AC4">
        <w:rPr>
          <w:rFonts w:asciiTheme="minorHAnsi" w:hAnsiTheme="minorHAnsi" w:cstheme="minorHAnsi"/>
          <w:szCs w:val="24"/>
        </w:rPr>
        <w:t>Once the user</w:t>
      </w:r>
      <w:r w:rsidR="00FE1BC8" w:rsidRPr="00800AC4">
        <w:rPr>
          <w:rFonts w:asciiTheme="minorHAnsi" w:hAnsiTheme="minorHAnsi" w:cstheme="minorHAnsi"/>
          <w:szCs w:val="24"/>
        </w:rPr>
        <w:t xml:space="preserve"> performs the above tasks </w:t>
      </w:r>
      <w:r w:rsidR="00E37A2D" w:rsidRPr="00800AC4">
        <w:rPr>
          <w:rFonts w:asciiTheme="minorHAnsi" w:hAnsiTheme="minorHAnsi" w:cstheme="minorHAnsi"/>
          <w:szCs w:val="24"/>
        </w:rPr>
        <w:t xml:space="preserve">as per the request type, the user will take decision as </w:t>
      </w:r>
      <w:r w:rsidR="00E37A2D" w:rsidRPr="00800AC4">
        <w:rPr>
          <w:rFonts w:asciiTheme="minorHAnsi" w:hAnsiTheme="minorHAnsi" w:cstheme="minorHAnsi"/>
          <w:b/>
          <w:bCs/>
          <w:szCs w:val="24"/>
        </w:rPr>
        <w:t>‘Submit’</w:t>
      </w:r>
      <w:r w:rsidR="00E37A2D" w:rsidRPr="00800AC4">
        <w:rPr>
          <w:rFonts w:asciiTheme="minorHAnsi" w:hAnsiTheme="minorHAnsi" w:cstheme="minorHAnsi"/>
          <w:szCs w:val="24"/>
        </w:rPr>
        <w:t xml:space="preserve"> and the WI will move to </w:t>
      </w:r>
      <w:r w:rsidR="00E37A2D" w:rsidRPr="00800AC4">
        <w:rPr>
          <w:rFonts w:asciiTheme="minorHAnsi" w:hAnsiTheme="minorHAnsi" w:cstheme="minorHAnsi"/>
          <w:b/>
          <w:bCs/>
          <w:szCs w:val="24"/>
        </w:rPr>
        <w:t>‘Initiation Checker’</w:t>
      </w:r>
      <w:r w:rsidR="00E37A2D" w:rsidRPr="00800AC4">
        <w:rPr>
          <w:rFonts w:asciiTheme="minorHAnsi" w:hAnsiTheme="minorHAnsi" w:cstheme="minorHAnsi"/>
          <w:szCs w:val="24"/>
        </w:rPr>
        <w:t xml:space="preserve"> queue.</w:t>
      </w:r>
    </w:p>
    <w:p w14:paraId="02DF89D8" w14:textId="77777777" w:rsidR="000E1E7C" w:rsidRPr="00800AC4" w:rsidRDefault="000E1E7C" w:rsidP="000E1E7C">
      <w:pPr>
        <w:spacing w:line="360" w:lineRule="auto"/>
        <w:rPr>
          <w:rFonts w:asciiTheme="minorHAnsi" w:hAnsiTheme="minorHAnsi" w:cstheme="minorHAnsi"/>
          <w:szCs w:val="24"/>
        </w:rPr>
      </w:pPr>
    </w:p>
    <w:p w14:paraId="229D0C97" w14:textId="77777777" w:rsidR="000E1E7C" w:rsidRPr="00800AC4" w:rsidRDefault="00E37A2D" w:rsidP="000E1E7C">
      <w:pPr>
        <w:spacing w:line="360" w:lineRule="auto"/>
        <w:rPr>
          <w:rFonts w:asciiTheme="minorHAnsi" w:hAnsiTheme="minorHAnsi" w:cstheme="minorHAnsi"/>
          <w:szCs w:val="24"/>
        </w:rPr>
      </w:pPr>
      <w:r w:rsidRPr="00800AC4">
        <w:rPr>
          <w:rFonts w:asciiTheme="minorHAnsi" w:hAnsiTheme="minorHAnsi" w:cstheme="minorHAnsi"/>
          <w:szCs w:val="24"/>
        </w:rPr>
        <w:t xml:space="preserve"> </w:t>
      </w:r>
      <w:r w:rsidR="00263D7A" w:rsidRPr="00800AC4">
        <w:rPr>
          <w:rFonts w:asciiTheme="minorHAnsi" w:hAnsiTheme="minorHAnsi" w:cstheme="minorHAnsi"/>
          <w:szCs w:val="24"/>
        </w:rPr>
        <w:t xml:space="preserve"> </w:t>
      </w:r>
    </w:p>
    <w:tbl>
      <w:tblPr>
        <w:tblStyle w:val="TableGrid"/>
        <w:tblW w:w="0" w:type="auto"/>
        <w:tblInd w:w="1075" w:type="dxa"/>
        <w:tblLook w:val="04A0" w:firstRow="1" w:lastRow="0" w:firstColumn="1" w:lastColumn="0" w:noHBand="0" w:noVBand="1"/>
      </w:tblPr>
      <w:tblGrid>
        <w:gridCol w:w="1923"/>
        <w:gridCol w:w="1984"/>
        <w:gridCol w:w="1954"/>
      </w:tblGrid>
      <w:tr w:rsidR="004610AF" w:rsidRPr="00800AC4" w14:paraId="5F138C45" w14:textId="77777777" w:rsidTr="009725A5">
        <w:tc>
          <w:tcPr>
            <w:tcW w:w="1923" w:type="dxa"/>
          </w:tcPr>
          <w:p w14:paraId="7DF8BFB0" w14:textId="5F84E747"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1984" w:type="dxa"/>
          </w:tcPr>
          <w:p w14:paraId="03BA20EB" w14:textId="02399824"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1954" w:type="dxa"/>
          </w:tcPr>
          <w:p w14:paraId="4ADEC40A" w14:textId="5B0902B8"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004610AF" w:rsidRPr="00800AC4" w14:paraId="0A0B83B9" w14:textId="77777777" w:rsidTr="009725A5">
        <w:tc>
          <w:tcPr>
            <w:tcW w:w="1923" w:type="dxa"/>
          </w:tcPr>
          <w:p w14:paraId="0BF92EB4" w14:textId="22EF5E0C"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1984" w:type="dxa"/>
          </w:tcPr>
          <w:p w14:paraId="27DD8528" w14:textId="4C0094EB"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1954" w:type="dxa"/>
          </w:tcPr>
          <w:p w14:paraId="718157A0" w14:textId="6F519567"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Checker   </w:t>
            </w:r>
          </w:p>
        </w:tc>
      </w:tr>
    </w:tbl>
    <w:p w14:paraId="2BC33035" w14:textId="611FF8EA" w:rsidR="00263D7A" w:rsidRPr="000E1E7C" w:rsidRDefault="00263D7A" w:rsidP="000E1E7C">
      <w:pPr>
        <w:spacing w:line="360" w:lineRule="auto"/>
        <w:rPr>
          <w:rFonts w:asciiTheme="minorHAnsi" w:hAnsiTheme="minorHAnsi" w:cstheme="minorHAnsi"/>
          <w:sz w:val="22"/>
          <w:szCs w:val="22"/>
        </w:rPr>
      </w:pPr>
    </w:p>
    <w:p w14:paraId="05E2FC8B" w14:textId="0C00F079" w:rsidR="00F459F6" w:rsidRDefault="000E1E7C" w:rsidP="007C1709">
      <w:pPr>
        <w:pStyle w:val="Heading3"/>
      </w:pPr>
      <w:bookmarkStart w:id="232" w:name="_Toc163207931"/>
      <w:r>
        <w:t>Access Details</w:t>
      </w:r>
      <w:bookmarkEnd w:id="232"/>
      <w:r>
        <w:t xml:space="preserve"> </w:t>
      </w:r>
    </w:p>
    <w:p w14:paraId="38B2AFCA" w14:textId="77777777" w:rsidR="000E1E7C" w:rsidRPr="000E1E7C" w:rsidRDefault="000E1E7C" w:rsidP="000E1E7C"/>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0E1E7C" w:rsidRPr="00800AC4" w14:paraId="5E170518" w14:textId="77777777" w:rsidTr="00ED78C1">
        <w:tc>
          <w:tcPr>
            <w:tcW w:w="3539" w:type="dxa"/>
          </w:tcPr>
          <w:p w14:paraId="5CC29CFA"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310D1623" w14:textId="189C381B" w:rsidR="000E1E7C" w:rsidRPr="00800AC4" w:rsidRDefault="000E1E7C"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 xml:space="preserve">The queue will be accessed by </w:t>
            </w:r>
            <w:r w:rsidR="00675646">
              <w:rPr>
                <w:rFonts w:ascii="Calibri" w:eastAsia="Calibri" w:hAnsi="Calibri" w:cs="Arial"/>
                <w:szCs w:val="24"/>
              </w:rPr>
              <w:t xml:space="preserve">Operations Initiation </w:t>
            </w:r>
            <w:r w:rsidRPr="00800AC4">
              <w:rPr>
                <w:rFonts w:ascii="Calibri" w:eastAsia="Calibri" w:hAnsi="Calibri" w:cs="Arial"/>
                <w:szCs w:val="24"/>
              </w:rPr>
              <w:t>user.</w:t>
            </w:r>
          </w:p>
        </w:tc>
      </w:tr>
      <w:tr w:rsidR="000E1E7C" w:rsidRPr="00800AC4" w14:paraId="74D49D20" w14:textId="77777777" w:rsidTr="00ED78C1">
        <w:tc>
          <w:tcPr>
            <w:tcW w:w="3539" w:type="dxa"/>
          </w:tcPr>
          <w:p w14:paraId="342B5564"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7D77B7D7"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0E1E7C" w:rsidRPr="00800AC4" w14:paraId="669401E2" w14:textId="77777777" w:rsidTr="00ED78C1">
        <w:tc>
          <w:tcPr>
            <w:tcW w:w="3539" w:type="dxa"/>
          </w:tcPr>
          <w:p w14:paraId="1B9CD5BB"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6AC01935"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0E1E7C" w:rsidRPr="00800AC4" w14:paraId="015CA785" w14:textId="77777777" w:rsidTr="00ED78C1">
        <w:tc>
          <w:tcPr>
            <w:tcW w:w="3539" w:type="dxa"/>
          </w:tcPr>
          <w:p w14:paraId="57193010"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7C55C467"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0E1E7C" w:rsidRPr="00800AC4" w14:paraId="26A4659B" w14:textId="77777777" w:rsidTr="00ED78C1">
        <w:tc>
          <w:tcPr>
            <w:tcW w:w="3539" w:type="dxa"/>
          </w:tcPr>
          <w:p w14:paraId="5A9355C8"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614EC9E6"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0E1E7C" w:rsidRPr="00800AC4" w14:paraId="09A46CBD" w14:textId="77777777" w:rsidTr="00ED78C1">
        <w:tc>
          <w:tcPr>
            <w:tcW w:w="3539" w:type="dxa"/>
            <w:tcBorders>
              <w:top w:val="single" w:sz="4" w:space="0" w:color="auto"/>
              <w:left w:val="single" w:sz="4" w:space="0" w:color="auto"/>
              <w:bottom w:val="single" w:sz="4" w:space="0" w:color="auto"/>
              <w:right w:val="single" w:sz="4" w:space="0" w:color="auto"/>
            </w:tcBorders>
          </w:tcPr>
          <w:p w14:paraId="0BDAB81D"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0D5EAFA"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26E1F250" w14:textId="77777777" w:rsidR="00F459F6" w:rsidRDefault="00F459F6" w:rsidP="0092275F">
      <w:pPr>
        <w:spacing w:line="360" w:lineRule="auto"/>
        <w:ind w:left="360"/>
        <w:rPr>
          <w:rFonts w:asciiTheme="minorHAnsi" w:hAnsiTheme="minorHAnsi" w:cstheme="minorHAnsi"/>
          <w:sz w:val="22"/>
          <w:szCs w:val="22"/>
        </w:rPr>
      </w:pPr>
    </w:p>
    <w:p w14:paraId="441666D1" w14:textId="77777777" w:rsidR="009A3D5C" w:rsidRDefault="009A3D5C" w:rsidP="004610AF">
      <w:pPr>
        <w:spacing w:line="360" w:lineRule="auto"/>
        <w:rPr>
          <w:rFonts w:asciiTheme="minorHAnsi" w:hAnsiTheme="minorHAnsi" w:cstheme="minorHAnsi"/>
          <w:sz w:val="22"/>
          <w:szCs w:val="22"/>
        </w:rPr>
      </w:pPr>
    </w:p>
    <w:p w14:paraId="204573D8" w14:textId="77777777" w:rsidR="009A3D5C" w:rsidRDefault="009A3D5C" w:rsidP="004610AF">
      <w:pPr>
        <w:spacing w:line="360" w:lineRule="auto"/>
        <w:rPr>
          <w:rFonts w:asciiTheme="minorHAnsi" w:hAnsiTheme="minorHAnsi" w:cstheme="minorHAnsi"/>
          <w:sz w:val="22"/>
          <w:szCs w:val="22"/>
        </w:rPr>
      </w:pPr>
    </w:p>
    <w:p w14:paraId="5E16AB37" w14:textId="77777777" w:rsidR="00675646" w:rsidRDefault="00675646" w:rsidP="004610AF">
      <w:pPr>
        <w:spacing w:line="360" w:lineRule="auto"/>
        <w:rPr>
          <w:rFonts w:asciiTheme="minorHAnsi" w:hAnsiTheme="minorHAnsi" w:cstheme="minorHAnsi"/>
          <w:sz w:val="22"/>
          <w:szCs w:val="22"/>
        </w:rPr>
      </w:pPr>
    </w:p>
    <w:p w14:paraId="449E4436" w14:textId="77777777" w:rsidR="00675646" w:rsidRDefault="00675646" w:rsidP="004610AF">
      <w:pPr>
        <w:spacing w:line="360" w:lineRule="auto"/>
        <w:rPr>
          <w:rFonts w:asciiTheme="minorHAnsi" w:hAnsiTheme="minorHAnsi" w:cstheme="minorHAnsi"/>
          <w:sz w:val="22"/>
          <w:szCs w:val="22"/>
        </w:rPr>
      </w:pPr>
    </w:p>
    <w:p w14:paraId="013C7396" w14:textId="77777777" w:rsidR="00675646" w:rsidRDefault="00675646" w:rsidP="004610AF">
      <w:pPr>
        <w:spacing w:line="360" w:lineRule="auto"/>
        <w:rPr>
          <w:rFonts w:asciiTheme="minorHAnsi" w:hAnsiTheme="minorHAnsi" w:cstheme="minorHAnsi"/>
          <w:sz w:val="22"/>
          <w:szCs w:val="22"/>
        </w:rPr>
      </w:pPr>
    </w:p>
    <w:p w14:paraId="62139076" w14:textId="77777777" w:rsidR="00D47FC4" w:rsidRDefault="00D47FC4" w:rsidP="004610AF">
      <w:pPr>
        <w:spacing w:line="360" w:lineRule="auto"/>
        <w:rPr>
          <w:rFonts w:asciiTheme="minorHAnsi" w:hAnsiTheme="minorHAnsi" w:cstheme="minorHAnsi"/>
          <w:sz w:val="22"/>
          <w:szCs w:val="22"/>
        </w:rPr>
      </w:pPr>
    </w:p>
    <w:p w14:paraId="60F2FFBA" w14:textId="77777777" w:rsidR="00D47FC4" w:rsidRDefault="00D47FC4" w:rsidP="004610AF">
      <w:pPr>
        <w:spacing w:line="360" w:lineRule="auto"/>
        <w:rPr>
          <w:rFonts w:asciiTheme="minorHAnsi" w:hAnsiTheme="minorHAnsi" w:cstheme="minorHAnsi"/>
          <w:sz w:val="22"/>
          <w:szCs w:val="22"/>
        </w:rPr>
      </w:pPr>
    </w:p>
    <w:p w14:paraId="4A065E58" w14:textId="77777777" w:rsidR="00D47FC4" w:rsidRDefault="00D47FC4" w:rsidP="004610AF">
      <w:pPr>
        <w:spacing w:line="360" w:lineRule="auto"/>
        <w:rPr>
          <w:rFonts w:asciiTheme="minorHAnsi" w:hAnsiTheme="minorHAnsi" w:cstheme="minorHAnsi"/>
          <w:sz w:val="22"/>
          <w:szCs w:val="22"/>
        </w:rPr>
      </w:pPr>
    </w:p>
    <w:p w14:paraId="43EA1A8E" w14:textId="77777777" w:rsidR="00D47FC4" w:rsidRDefault="00D47FC4" w:rsidP="004610AF">
      <w:pPr>
        <w:spacing w:line="360" w:lineRule="auto"/>
        <w:rPr>
          <w:rFonts w:asciiTheme="minorHAnsi" w:hAnsiTheme="minorHAnsi" w:cstheme="minorHAnsi"/>
          <w:sz w:val="22"/>
          <w:szCs w:val="22"/>
        </w:rPr>
      </w:pPr>
    </w:p>
    <w:p w14:paraId="1489585C" w14:textId="77777777" w:rsidR="00D47FC4" w:rsidRDefault="00D47FC4" w:rsidP="004610AF">
      <w:pPr>
        <w:spacing w:line="360" w:lineRule="auto"/>
        <w:rPr>
          <w:rFonts w:asciiTheme="minorHAnsi" w:hAnsiTheme="minorHAnsi" w:cstheme="minorHAnsi"/>
          <w:sz w:val="22"/>
          <w:szCs w:val="22"/>
        </w:rPr>
      </w:pPr>
    </w:p>
    <w:p w14:paraId="1220D4EB" w14:textId="77777777" w:rsidR="00D47FC4" w:rsidRDefault="00D47FC4" w:rsidP="004610AF">
      <w:pPr>
        <w:spacing w:line="360" w:lineRule="auto"/>
        <w:rPr>
          <w:rFonts w:asciiTheme="minorHAnsi" w:hAnsiTheme="minorHAnsi" w:cstheme="minorHAnsi"/>
          <w:sz w:val="22"/>
          <w:szCs w:val="22"/>
        </w:rPr>
      </w:pPr>
    </w:p>
    <w:p w14:paraId="15D981B6" w14:textId="77777777" w:rsidR="00675646" w:rsidRDefault="00675646" w:rsidP="004610AF">
      <w:pPr>
        <w:spacing w:line="360" w:lineRule="auto"/>
        <w:rPr>
          <w:rFonts w:asciiTheme="minorHAnsi" w:hAnsiTheme="minorHAnsi" w:cstheme="minorHAnsi"/>
          <w:sz w:val="22"/>
          <w:szCs w:val="22"/>
        </w:rPr>
      </w:pPr>
    </w:p>
    <w:p w14:paraId="620E4D8D" w14:textId="77777777" w:rsidR="00675646" w:rsidRDefault="00675646" w:rsidP="004610AF">
      <w:pPr>
        <w:spacing w:line="360" w:lineRule="auto"/>
        <w:rPr>
          <w:rFonts w:asciiTheme="minorHAnsi" w:hAnsiTheme="minorHAnsi" w:cstheme="minorHAnsi"/>
          <w:sz w:val="22"/>
          <w:szCs w:val="22"/>
        </w:rPr>
      </w:pPr>
    </w:p>
    <w:p w14:paraId="4767973C" w14:textId="7F91D398" w:rsidR="000E1E7C" w:rsidRDefault="000E1E7C" w:rsidP="000E1E7C">
      <w:pPr>
        <w:pStyle w:val="Heading2"/>
      </w:pPr>
      <w:r>
        <w:lastRenderedPageBreak/>
        <w:t xml:space="preserve"> </w:t>
      </w:r>
      <w:bookmarkStart w:id="233" w:name="_Toc163207932"/>
      <w:r>
        <w:t>Initiation Checker</w:t>
      </w:r>
      <w:bookmarkEnd w:id="233"/>
      <w:r>
        <w:t xml:space="preserve"> </w:t>
      </w:r>
    </w:p>
    <w:p w14:paraId="6FBEDF39" w14:textId="55D2B743" w:rsidR="0075118A" w:rsidRPr="0055333D" w:rsidRDefault="0055333D" w:rsidP="007C1709">
      <w:pPr>
        <w:pStyle w:val="Heading3"/>
      </w:pPr>
      <w:r w:rsidRPr="0055333D">
        <w:t xml:space="preserve"> </w:t>
      </w:r>
      <w:bookmarkStart w:id="234" w:name="_Toc163207933"/>
      <w:r w:rsidRPr="0055333D">
        <w:t>Description</w:t>
      </w:r>
      <w:bookmarkEnd w:id="234"/>
    </w:p>
    <w:p w14:paraId="03C9851F"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14:paraId="6504A70A"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User will review the WI submitted by Initiation Maker. </w:t>
      </w:r>
    </w:p>
    <w:p w14:paraId="7E890DFC"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All the fields and attachments will be visible to the user in the non-editable mode.</w:t>
      </w:r>
    </w:p>
    <w:p w14:paraId="6AEA7734"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Users will enter the comments in the remarks section of decision.</w:t>
      </w:r>
    </w:p>
    <w:p w14:paraId="53C68505" w14:textId="74F649C4" w:rsidR="0055333D"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 will select the decision and WI will move to the next work step as below:</w:t>
      </w:r>
    </w:p>
    <w:p w14:paraId="3F5F68D7" w14:textId="77777777" w:rsidR="007F64BD" w:rsidRDefault="007F64BD" w:rsidP="007F64BD">
      <w:pPr>
        <w:spacing w:line="360" w:lineRule="auto"/>
        <w:rPr>
          <w:rFonts w:asciiTheme="minorHAnsi" w:hAnsiTheme="minorHAnsi" w:cstheme="minorHAnsi"/>
          <w:szCs w:val="24"/>
        </w:rPr>
      </w:pPr>
    </w:p>
    <w:p w14:paraId="1BABC290" w14:textId="0B16D46B" w:rsidR="007B3D41" w:rsidRPr="007B3D41" w:rsidRDefault="007B3D41" w:rsidP="007F64BD">
      <w:pPr>
        <w:spacing w:line="360" w:lineRule="auto"/>
        <w:rPr>
          <w:rFonts w:asciiTheme="minorHAnsi" w:hAnsiTheme="minorHAnsi" w:cstheme="minorHAnsi"/>
          <w:b/>
          <w:bCs/>
          <w:szCs w:val="24"/>
        </w:rPr>
      </w:pPr>
      <w:r w:rsidRPr="007B3D41">
        <w:rPr>
          <w:rFonts w:asciiTheme="minorHAnsi" w:hAnsiTheme="minorHAnsi" w:cstheme="minorHAnsi"/>
          <w:b/>
          <w:bCs/>
          <w:szCs w:val="24"/>
        </w:rPr>
        <w:t xml:space="preserve">Decision and routing table: </w:t>
      </w:r>
    </w:p>
    <w:tbl>
      <w:tblPr>
        <w:tblStyle w:val="TableGrid"/>
        <w:tblW w:w="0" w:type="auto"/>
        <w:tblLook w:val="04A0" w:firstRow="1" w:lastRow="0" w:firstColumn="1" w:lastColumn="0" w:noHBand="0" w:noVBand="1"/>
      </w:tblPr>
      <w:tblGrid>
        <w:gridCol w:w="1413"/>
        <w:gridCol w:w="1559"/>
        <w:gridCol w:w="4394"/>
        <w:gridCol w:w="1984"/>
      </w:tblGrid>
      <w:tr w:rsidR="00CF2590" w:rsidRPr="00800AC4" w14:paraId="4A573BF3" w14:textId="77777777" w:rsidTr="0001094A">
        <w:tc>
          <w:tcPr>
            <w:tcW w:w="1413" w:type="dxa"/>
          </w:tcPr>
          <w:p w14:paraId="5711EDC0" w14:textId="319C2F09"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Decision </w:t>
            </w:r>
          </w:p>
        </w:tc>
        <w:tc>
          <w:tcPr>
            <w:tcW w:w="1559" w:type="dxa"/>
          </w:tcPr>
          <w:p w14:paraId="65DAC374" w14:textId="2A218B38"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4394" w:type="dxa"/>
          </w:tcPr>
          <w:p w14:paraId="148917C7" w14:textId="0ABA4417"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Condition </w:t>
            </w:r>
            <w:r w:rsidR="007E70FE">
              <w:rPr>
                <w:rFonts w:asciiTheme="minorHAnsi" w:hAnsiTheme="minorHAnsi" w:cstheme="minorHAnsi"/>
                <w:b/>
                <w:bCs/>
                <w:szCs w:val="24"/>
              </w:rPr>
              <w:t xml:space="preserve">/ Action </w:t>
            </w:r>
          </w:p>
        </w:tc>
        <w:tc>
          <w:tcPr>
            <w:tcW w:w="1984" w:type="dxa"/>
          </w:tcPr>
          <w:p w14:paraId="6A61F094" w14:textId="4E81879B"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CF2590" w:rsidRPr="00800AC4" w14:paraId="1BE7A581" w14:textId="77777777" w:rsidTr="0001094A">
        <w:tc>
          <w:tcPr>
            <w:tcW w:w="1413" w:type="dxa"/>
          </w:tcPr>
          <w:p w14:paraId="6A5D166E" w14:textId="2F2A8CF8" w:rsidR="00CF2590" w:rsidRPr="00800AC4" w:rsidRDefault="006E494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10325F31" w14:textId="3D0EB61D" w:rsidR="00CF2590" w:rsidRPr="00800AC4" w:rsidRDefault="006E494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tc>
        <w:tc>
          <w:tcPr>
            <w:tcW w:w="4394" w:type="dxa"/>
          </w:tcPr>
          <w:p w14:paraId="777A9D7C" w14:textId="34AE81AF" w:rsidR="00CF2590" w:rsidRPr="00800AC4" w:rsidRDefault="0001094A" w:rsidP="007F64BD">
            <w:pPr>
              <w:spacing w:line="360" w:lineRule="auto"/>
              <w:rPr>
                <w:rFonts w:asciiTheme="minorHAnsi" w:hAnsiTheme="minorHAnsi" w:cstheme="minorHAnsi"/>
                <w:szCs w:val="24"/>
              </w:rPr>
            </w:pPr>
            <w:r w:rsidRPr="00800AC4">
              <w:rPr>
                <w:rFonts w:asciiTheme="minorHAnsi" w:hAnsiTheme="minorHAnsi" w:cstheme="minorHAnsi"/>
                <w:szCs w:val="24"/>
              </w:rPr>
              <w:t>Email Response to Dubai Court will be triggered</w:t>
            </w:r>
            <w:r w:rsidR="00B745F5">
              <w:rPr>
                <w:rFonts w:asciiTheme="minorHAnsi" w:hAnsiTheme="minorHAnsi" w:cstheme="minorHAnsi"/>
                <w:szCs w:val="24"/>
              </w:rPr>
              <w:t xml:space="preserve"> along with Court Instruction</w:t>
            </w:r>
            <w:r w:rsidR="009029B3">
              <w:rPr>
                <w:rFonts w:asciiTheme="minorHAnsi" w:hAnsiTheme="minorHAnsi" w:cstheme="minorHAnsi"/>
                <w:szCs w:val="24"/>
              </w:rPr>
              <w:t xml:space="preserve">s/Court Letter. </w:t>
            </w:r>
          </w:p>
        </w:tc>
        <w:tc>
          <w:tcPr>
            <w:tcW w:w="1984" w:type="dxa"/>
          </w:tcPr>
          <w:p w14:paraId="35F89136" w14:textId="5A3C2E5F" w:rsidR="00CF2590" w:rsidRPr="00800AC4" w:rsidRDefault="0001094A"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D57FDF" w:rsidRPr="00800AC4" w14:paraId="4515FD16" w14:textId="77777777" w:rsidTr="0001094A">
        <w:tc>
          <w:tcPr>
            <w:tcW w:w="1413" w:type="dxa"/>
          </w:tcPr>
          <w:p w14:paraId="6BA718AE" w14:textId="02043294" w:rsidR="00D57FDF" w:rsidRPr="00800AC4" w:rsidRDefault="00D57FD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46AB922" w14:textId="21E23F67"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tc>
        <w:tc>
          <w:tcPr>
            <w:tcW w:w="4394" w:type="dxa"/>
          </w:tcPr>
          <w:p w14:paraId="0D4D12D0" w14:textId="690951B6"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Email Response to Dubai Court will be triggered</w:t>
            </w:r>
            <w:r w:rsidR="009029B3">
              <w:rPr>
                <w:rFonts w:asciiTheme="minorHAnsi" w:hAnsiTheme="minorHAnsi" w:cstheme="minorHAnsi"/>
                <w:szCs w:val="24"/>
              </w:rPr>
              <w:t xml:space="preserve"> along with Court Instructions/</w:t>
            </w:r>
            <w:r w:rsidR="00834D1F">
              <w:rPr>
                <w:rFonts w:asciiTheme="minorHAnsi" w:hAnsiTheme="minorHAnsi" w:cstheme="minorHAnsi"/>
                <w:szCs w:val="24"/>
              </w:rPr>
              <w:t xml:space="preserve">Court Letter. </w:t>
            </w:r>
          </w:p>
        </w:tc>
        <w:tc>
          <w:tcPr>
            <w:tcW w:w="1984" w:type="dxa"/>
          </w:tcPr>
          <w:p w14:paraId="60D777A6" w14:textId="78667B59"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F933B1" w:rsidRPr="00800AC4" w14:paraId="0B6513E4" w14:textId="77777777" w:rsidTr="0001094A">
        <w:tc>
          <w:tcPr>
            <w:tcW w:w="1413" w:type="dxa"/>
          </w:tcPr>
          <w:p w14:paraId="41DC1263" w14:textId="057234C0"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2BA30AA" w14:textId="3B55040E"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Deceased - Inquiry</w:t>
            </w:r>
          </w:p>
        </w:tc>
        <w:tc>
          <w:tcPr>
            <w:tcW w:w="4394" w:type="dxa"/>
          </w:tcPr>
          <w:p w14:paraId="2BE9B549" w14:textId="768B2E8D"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Email Response to Dubai Court will be triggered </w:t>
            </w:r>
            <w:r w:rsidR="00834D1F">
              <w:rPr>
                <w:rFonts w:asciiTheme="minorHAnsi" w:hAnsiTheme="minorHAnsi" w:cstheme="minorHAnsi"/>
                <w:szCs w:val="24"/>
              </w:rPr>
              <w:t xml:space="preserve">along with Court Instructions/Court Letter </w:t>
            </w:r>
            <w:r w:rsidRPr="00800AC4">
              <w:rPr>
                <w:rFonts w:asciiTheme="minorHAnsi" w:hAnsiTheme="minorHAnsi" w:cstheme="minorHAnsi"/>
                <w:szCs w:val="24"/>
              </w:rPr>
              <w:t xml:space="preserve">and </w:t>
            </w:r>
            <w:r w:rsidR="005F1955" w:rsidRPr="00800AC4">
              <w:rPr>
                <w:rFonts w:asciiTheme="minorHAnsi" w:hAnsiTheme="minorHAnsi" w:cstheme="minorHAnsi"/>
                <w:szCs w:val="24"/>
              </w:rPr>
              <w:t xml:space="preserve">a WI will get created in ‘Profile Change’ Process. </w:t>
            </w:r>
          </w:p>
        </w:tc>
        <w:tc>
          <w:tcPr>
            <w:tcW w:w="1984" w:type="dxa"/>
          </w:tcPr>
          <w:p w14:paraId="3FDC8EF5" w14:textId="337919D6" w:rsidR="00F933B1"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5F1955" w:rsidRPr="00800AC4" w14:paraId="4C484415" w14:textId="77777777" w:rsidTr="0001094A">
        <w:tc>
          <w:tcPr>
            <w:tcW w:w="1413" w:type="dxa"/>
          </w:tcPr>
          <w:p w14:paraId="35FEA5AC" w14:textId="7114344D"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5267D52" w14:textId="6AE97CC3"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14:paraId="30A2715B" w14:textId="5B7EDE88"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WI will get created in ‘Profile Change’ Process.</w:t>
            </w:r>
          </w:p>
        </w:tc>
        <w:tc>
          <w:tcPr>
            <w:tcW w:w="1984" w:type="dxa"/>
          </w:tcPr>
          <w:p w14:paraId="62E37D3C" w14:textId="2050D7A9" w:rsidR="002F19CB" w:rsidRPr="00800AC4" w:rsidRDefault="009A5D89"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w:t>
            </w:r>
            <w:r w:rsidR="00834D1F">
              <w:rPr>
                <w:rFonts w:asciiTheme="minorHAnsi" w:hAnsiTheme="minorHAnsi" w:cstheme="minorHAnsi"/>
                <w:szCs w:val="24"/>
              </w:rPr>
              <w:t xml:space="preserve">moves to Hold queue if child needs to be created. </w:t>
            </w:r>
            <w:r w:rsidR="002F19CB" w:rsidRPr="00800AC4">
              <w:rPr>
                <w:rFonts w:asciiTheme="minorHAnsi" w:hAnsiTheme="minorHAnsi" w:cstheme="minorHAnsi"/>
                <w:szCs w:val="24"/>
              </w:rPr>
              <w:t xml:space="preserve"> </w:t>
            </w:r>
          </w:p>
        </w:tc>
      </w:tr>
      <w:tr w:rsidR="005F1955" w:rsidRPr="00800AC4" w14:paraId="58935761" w14:textId="77777777" w:rsidTr="0001094A">
        <w:tc>
          <w:tcPr>
            <w:tcW w:w="1413" w:type="dxa"/>
          </w:tcPr>
          <w:p w14:paraId="75F48922" w14:textId="40CC9DA2" w:rsidR="005F1955" w:rsidRPr="00800AC4" w:rsidRDefault="00AE6277" w:rsidP="007F64BD">
            <w:p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Approve </w:t>
            </w:r>
          </w:p>
        </w:tc>
        <w:tc>
          <w:tcPr>
            <w:tcW w:w="1559" w:type="dxa"/>
          </w:tcPr>
          <w:p w14:paraId="413DE4F9" w14:textId="324726C3" w:rsidR="005F1955" w:rsidRPr="00800AC4" w:rsidRDefault="00AE6277"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14:paraId="7E85F59A" w14:textId="6265BB07" w:rsidR="005F1955" w:rsidRPr="00800AC4" w:rsidRDefault="009A5D89"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WI will get created in ‘Profile Change’ Process. If Child </w:t>
            </w:r>
            <w:r w:rsidR="0071613B" w:rsidRPr="00800AC4">
              <w:rPr>
                <w:rFonts w:asciiTheme="minorHAnsi" w:hAnsiTheme="minorHAnsi" w:cstheme="minorHAnsi"/>
                <w:szCs w:val="24"/>
              </w:rPr>
              <w:t>WI required based on product selection</w:t>
            </w:r>
          </w:p>
        </w:tc>
        <w:tc>
          <w:tcPr>
            <w:tcW w:w="1984" w:type="dxa"/>
          </w:tcPr>
          <w:p w14:paraId="742C0A48" w14:textId="3646138D" w:rsidR="005F1955"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Child WI – IOPS Maker, </w:t>
            </w:r>
            <w:proofErr w:type="spellStart"/>
            <w:r w:rsidRPr="00800AC4">
              <w:rPr>
                <w:rFonts w:asciiTheme="minorHAnsi" w:hAnsiTheme="minorHAnsi" w:cstheme="minorHAnsi"/>
                <w:szCs w:val="24"/>
              </w:rPr>
              <w:t>Inv</w:t>
            </w:r>
            <w:proofErr w:type="spellEnd"/>
            <w:r w:rsidRPr="00800AC4">
              <w:rPr>
                <w:rFonts w:asciiTheme="minorHAnsi" w:hAnsiTheme="minorHAnsi" w:cstheme="minorHAnsi"/>
                <w:szCs w:val="24"/>
              </w:rPr>
              <w:t xml:space="preserve"> OPS Maker, Cards Maker. </w:t>
            </w:r>
          </w:p>
        </w:tc>
      </w:tr>
      <w:tr w:rsidR="00834D1F" w:rsidRPr="00800AC4" w14:paraId="5DC441BF" w14:textId="77777777" w:rsidTr="0001094A">
        <w:tc>
          <w:tcPr>
            <w:tcW w:w="1413" w:type="dxa"/>
          </w:tcPr>
          <w:p w14:paraId="6ADA2A21" w14:textId="1E975E2B"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1559" w:type="dxa"/>
          </w:tcPr>
          <w:p w14:paraId="4E8F165E" w14:textId="6609ECB6"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Deceased – Transfer </w:t>
            </w:r>
          </w:p>
        </w:tc>
        <w:tc>
          <w:tcPr>
            <w:tcW w:w="4394" w:type="dxa"/>
          </w:tcPr>
          <w:p w14:paraId="625A0104" w14:textId="056E1423"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WI will get created in ‘Profile Change’ process. </w:t>
            </w:r>
          </w:p>
        </w:tc>
        <w:tc>
          <w:tcPr>
            <w:tcW w:w="1984" w:type="dxa"/>
          </w:tcPr>
          <w:p w14:paraId="31E5F3BC" w14:textId="0B945E85"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Operations Maker if no child WI scenario. </w:t>
            </w:r>
          </w:p>
        </w:tc>
      </w:tr>
      <w:tr w:rsidR="0071613B" w:rsidRPr="00800AC4" w14:paraId="31C376E9" w14:textId="77777777" w:rsidTr="0001094A">
        <w:tc>
          <w:tcPr>
            <w:tcW w:w="1413" w:type="dxa"/>
          </w:tcPr>
          <w:p w14:paraId="036BBBF0" w14:textId="56369276"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571591DF" w14:textId="691B6E44"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14:paraId="7189EDE0" w14:textId="73C4F5E6" w:rsidR="0071613B" w:rsidRPr="00800AC4" w:rsidRDefault="0071613B" w:rsidP="007F64BD">
            <w:pPr>
              <w:spacing w:line="360" w:lineRule="auto"/>
              <w:rPr>
                <w:rFonts w:asciiTheme="minorHAnsi" w:hAnsiTheme="minorHAnsi" w:cstheme="minorHAnsi"/>
                <w:szCs w:val="24"/>
              </w:rPr>
            </w:pPr>
          </w:p>
        </w:tc>
        <w:tc>
          <w:tcPr>
            <w:tcW w:w="1984" w:type="dxa"/>
          </w:tcPr>
          <w:p w14:paraId="5377B0B8" w14:textId="103763B5"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 System Integration </w:t>
            </w:r>
          </w:p>
        </w:tc>
      </w:tr>
      <w:tr w:rsidR="00333248" w:rsidRPr="00800AC4" w14:paraId="73F81D85" w14:textId="77777777" w:rsidTr="0001094A">
        <w:tc>
          <w:tcPr>
            <w:tcW w:w="1413" w:type="dxa"/>
          </w:tcPr>
          <w:p w14:paraId="33521BD4" w14:textId="11582A5E"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7002520E" w14:textId="3FC1ADC3"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14:paraId="2412CC36" w14:textId="661A6A25"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If Child WI required based on product selection</w:t>
            </w:r>
          </w:p>
        </w:tc>
        <w:tc>
          <w:tcPr>
            <w:tcW w:w="1984" w:type="dxa"/>
          </w:tcPr>
          <w:p w14:paraId="00310777" w14:textId="487D5A8F"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Child WI – IOPS Maker, I</w:t>
            </w:r>
            <w:r w:rsidR="00834D1F">
              <w:rPr>
                <w:rFonts w:asciiTheme="minorHAnsi" w:hAnsiTheme="minorHAnsi" w:cstheme="minorHAnsi"/>
                <w:szCs w:val="24"/>
              </w:rPr>
              <w:t>NV</w:t>
            </w:r>
            <w:r w:rsidRPr="00800AC4">
              <w:rPr>
                <w:rFonts w:asciiTheme="minorHAnsi" w:hAnsiTheme="minorHAnsi" w:cstheme="minorHAnsi"/>
                <w:szCs w:val="24"/>
              </w:rPr>
              <w:t xml:space="preserve"> OPS Maker, Cards Maker.</w:t>
            </w:r>
          </w:p>
        </w:tc>
      </w:tr>
      <w:tr w:rsidR="00333248" w:rsidRPr="00800AC4" w14:paraId="0C921F49" w14:textId="77777777" w:rsidTr="0001094A">
        <w:tc>
          <w:tcPr>
            <w:tcW w:w="1413" w:type="dxa"/>
          </w:tcPr>
          <w:p w14:paraId="464D73E0" w14:textId="3B067C1F"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24633271" w14:textId="553DB360"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Salary Transfer </w:t>
            </w:r>
          </w:p>
        </w:tc>
        <w:tc>
          <w:tcPr>
            <w:tcW w:w="4394" w:type="dxa"/>
          </w:tcPr>
          <w:p w14:paraId="0C92D945" w14:textId="1E66F55F" w:rsidR="00333248" w:rsidRPr="00800AC4" w:rsidRDefault="00333248" w:rsidP="007F64BD">
            <w:pPr>
              <w:spacing w:line="360" w:lineRule="auto"/>
              <w:rPr>
                <w:rFonts w:asciiTheme="minorHAnsi" w:hAnsiTheme="minorHAnsi" w:cstheme="minorHAnsi"/>
                <w:szCs w:val="24"/>
              </w:rPr>
            </w:pPr>
          </w:p>
        </w:tc>
        <w:tc>
          <w:tcPr>
            <w:tcW w:w="1984" w:type="dxa"/>
          </w:tcPr>
          <w:p w14:paraId="78A5D2BA" w14:textId="6EDFEE83"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00732DB1" w:rsidRPr="00800AC4" w14:paraId="3DEC88D2" w14:textId="77777777" w:rsidTr="0001094A">
        <w:tc>
          <w:tcPr>
            <w:tcW w:w="1413" w:type="dxa"/>
          </w:tcPr>
          <w:p w14:paraId="33C58B6B" w14:textId="5CFBCFE0" w:rsidR="00732DB1"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C82636F" w14:textId="08A64599" w:rsidR="00732DB1"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tc>
        <w:tc>
          <w:tcPr>
            <w:tcW w:w="4394" w:type="dxa"/>
          </w:tcPr>
          <w:p w14:paraId="712D71D0" w14:textId="77777777" w:rsidR="00732DB1" w:rsidRPr="00800AC4" w:rsidRDefault="00732DB1" w:rsidP="007F64BD">
            <w:pPr>
              <w:spacing w:line="360" w:lineRule="auto"/>
              <w:rPr>
                <w:rFonts w:asciiTheme="minorHAnsi" w:hAnsiTheme="minorHAnsi" w:cstheme="minorHAnsi"/>
                <w:szCs w:val="24"/>
              </w:rPr>
            </w:pPr>
          </w:p>
        </w:tc>
        <w:tc>
          <w:tcPr>
            <w:tcW w:w="1984" w:type="dxa"/>
          </w:tcPr>
          <w:p w14:paraId="77742641" w14:textId="49881EAA" w:rsidR="00732DB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System Integration </w:t>
            </w:r>
          </w:p>
        </w:tc>
      </w:tr>
      <w:tr w:rsidR="00C97071" w:rsidRPr="00800AC4" w14:paraId="4A60F7F0" w14:textId="77777777" w:rsidTr="0001094A">
        <w:tc>
          <w:tcPr>
            <w:tcW w:w="1413" w:type="dxa"/>
          </w:tcPr>
          <w:p w14:paraId="5021CBEB" w14:textId="2EE05A87"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B98E617" w14:textId="5655990D"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Cancellation </w:t>
            </w:r>
          </w:p>
        </w:tc>
        <w:tc>
          <w:tcPr>
            <w:tcW w:w="4394" w:type="dxa"/>
          </w:tcPr>
          <w:p w14:paraId="73BFD386" w14:textId="77777777" w:rsidR="00C97071" w:rsidRPr="00800AC4" w:rsidRDefault="00C97071" w:rsidP="007F64BD">
            <w:pPr>
              <w:spacing w:line="360" w:lineRule="auto"/>
              <w:rPr>
                <w:rFonts w:asciiTheme="minorHAnsi" w:hAnsiTheme="minorHAnsi" w:cstheme="minorHAnsi"/>
                <w:szCs w:val="24"/>
              </w:rPr>
            </w:pPr>
          </w:p>
        </w:tc>
        <w:tc>
          <w:tcPr>
            <w:tcW w:w="1984" w:type="dxa"/>
          </w:tcPr>
          <w:p w14:paraId="2122AD59" w14:textId="7BD7B2B1"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00C97071" w:rsidRPr="00800AC4" w14:paraId="224B1D75" w14:textId="77777777" w:rsidTr="0001094A">
        <w:tc>
          <w:tcPr>
            <w:tcW w:w="1413" w:type="dxa"/>
          </w:tcPr>
          <w:p w14:paraId="45A26732" w14:textId="1A1957F4"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25DBE83" w14:textId="21A3141A"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tc>
        <w:tc>
          <w:tcPr>
            <w:tcW w:w="4394" w:type="dxa"/>
          </w:tcPr>
          <w:p w14:paraId="616256CB" w14:textId="0C080BB3" w:rsidR="00C97071" w:rsidRPr="00800AC4" w:rsidRDefault="00C97071" w:rsidP="007F64BD">
            <w:pPr>
              <w:spacing w:line="360" w:lineRule="auto"/>
              <w:rPr>
                <w:rFonts w:asciiTheme="minorHAnsi" w:hAnsiTheme="minorHAnsi" w:cstheme="minorHAnsi"/>
                <w:szCs w:val="24"/>
              </w:rPr>
            </w:pPr>
          </w:p>
        </w:tc>
        <w:tc>
          <w:tcPr>
            <w:tcW w:w="1984" w:type="dxa"/>
          </w:tcPr>
          <w:p w14:paraId="14A89439" w14:textId="59B8460E"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C97071" w:rsidRPr="00800AC4" w14:paraId="1D498B09" w14:textId="77777777" w:rsidTr="0001094A">
        <w:tc>
          <w:tcPr>
            <w:tcW w:w="1413" w:type="dxa"/>
          </w:tcPr>
          <w:p w14:paraId="24C50484" w14:textId="69529C04"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Discard </w:t>
            </w:r>
          </w:p>
        </w:tc>
        <w:tc>
          <w:tcPr>
            <w:tcW w:w="1559" w:type="dxa"/>
          </w:tcPr>
          <w:p w14:paraId="354B0203" w14:textId="1F1B3DF7"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4394" w:type="dxa"/>
          </w:tcPr>
          <w:p w14:paraId="19990090" w14:textId="0E4BFAA7" w:rsidR="00C97071" w:rsidRPr="00800AC4" w:rsidRDefault="008E042E" w:rsidP="007F64BD">
            <w:pPr>
              <w:spacing w:line="360" w:lineRule="auto"/>
              <w:rPr>
                <w:rFonts w:asciiTheme="minorHAnsi" w:hAnsiTheme="minorHAnsi" w:cstheme="minorHAnsi"/>
                <w:szCs w:val="24"/>
              </w:rPr>
            </w:pPr>
            <w:r>
              <w:rPr>
                <w:rFonts w:asciiTheme="minorHAnsi" w:hAnsiTheme="minorHAnsi" w:cstheme="minorHAnsi"/>
                <w:szCs w:val="24"/>
              </w:rPr>
              <w:t xml:space="preserve">There will be an alert “Are you sure you want to discard the request”? </w:t>
            </w:r>
          </w:p>
        </w:tc>
        <w:tc>
          <w:tcPr>
            <w:tcW w:w="1984" w:type="dxa"/>
          </w:tcPr>
          <w:p w14:paraId="1DB75521" w14:textId="3A7D72FE" w:rsidR="00C97071" w:rsidRPr="00800AC4" w:rsidRDefault="009D6A28" w:rsidP="007F64BD">
            <w:pPr>
              <w:spacing w:line="360" w:lineRule="auto"/>
              <w:rPr>
                <w:rFonts w:asciiTheme="minorHAnsi" w:hAnsiTheme="minorHAnsi" w:cstheme="minorHAnsi"/>
                <w:szCs w:val="24"/>
              </w:rPr>
            </w:pPr>
            <w:r>
              <w:rPr>
                <w:rFonts w:asciiTheme="minorHAnsi" w:hAnsiTheme="minorHAnsi" w:cstheme="minorHAnsi"/>
                <w:szCs w:val="24"/>
              </w:rPr>
              <w:t xml:space="preserve">Archive - </w:t>
            </w:r>
            <w:r w:rsidR="003D32D7" w:rsidRPr="00800AC4">
              <w:rPr>
                <w:rFonts w:asciiTheme="minorHAnsi" w:hAnsiTheme="minorHAnsi" w:cstheme="minorHAnsi"/>
                <w:szCs w:val="24"/>
              </w:rPr>
              <w:t xml:space="preserve">Exit </w:t>
            </w:r>
          </w:p>
        </w:tc>
      </w:tr>
      <w:tr w:rsidR="009015A2" w:rsidRPr="00800AC4" w14:paraId="5F69DBCC" w14:textId="77777777" w:rsidTr="0001094A">
        <w:tc>
          <w:tcPr>
            <w:tcW w:w="1413" w:type="dxa"/>
          </w:tcPr>
          <w:p w14:paraId="18FD99BA" w14:textId="39FCD858"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1559" w:type="dxa"/>
          </w:tcPr>
          <w:p w14:paraId="53FF250C" w14:textId="78F3DB68"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All </w:t>
            </w:r>
          </w:p>
        </w:tc>
        <w:tc>
          <w:tcPr>
            <w:tcW w:w="4394" w:type="dxa"/>
          </w:tcPr>
          <w:p w14:paraId="7E3D2B33" w14:textId="230E405B" w:rsidR="009015A2" w:rsidRPr="00800AC4" w:rsidRDefault="009015A2" w:rsidP="007F64BD">
            <w:pPr>
              <w:spacing w:line="360" w:lineRule="auto"/>
              <w:rPr>
                <w:rFonts w:asciiTheme="minorHAnsi" w:hAnsiTheme="minorHAnsi" w:cstheme="minorHAnsi"/>
                <w:szCs w:val="24"/>
                <w:highlight w:val="yellow"/>
              </w:rPr>
            </w:pPr>
          </w:p>
        </w:tc>
        <w:tc>
          <w:tcPr>
            <w:tcW w:w="1984" w:type="dxa"/>
          </w:tcPr>
          <w:p w14:paraId="0BAF4EAC" w14:textId="317785C9"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Initiator Maker Return queue </w:t>
            </w:r>
          </w:p>
        </w:tc>
      </w:tr>
    </w:tbl>
    <w:p w14:paraId="549F5138" w14:textId="77777777" w:rsidR="007F64BD" w:rsidRDefault="007F64BD" w:rsidP="007F64BD">
      <w:pPr>
        <w:spacing w:line="360" w:lineRule="auto"/>
        <w:rPr>
          <w:rFonts w:asciiTheme="minorHAnsi" w:hAnsiTheme="minorHAnsi" w:cstheme="minorHAnsi"/>
          <w:szCs w:val="24"/>
        </w:rPr>
      </w:pPr>
    </w:p>
    <w:p w14:paraId="3B70D9F4" w14:textId="77777777" w:rsidR="00D47FC4" w:rsidRDefault="00D47FC4" w:rsidP="007F64BD">
      <w:pPr>
        <w:spacing w:line="360" w:lineRule="auto"/>
        <w:rPr>
          <w:rFonts w:asciiTheme="minorHAnsi" w:hAnsiTheme="minorHAnsi" w:cstheme="minorHAnsi"/>
          <w:szCs w:val="24"/>
        </w:rPr>
      </w:pPr>
    </w:p>
    <w:p w14:paraId="3589D8C0" w14:textId="77777777" w:rsidR="00D47FC4" w:rsidRPr="00800AC4" w:rsidRDefault="00D47FC4" w:rsidP="007F64BD">
      <w:pPr>
        <w:spacing w:line="360" w:lineRule="auto"/>
        <w:rPr>
          <w:rFonts w:asciiTheme="minorHAnsi" w:hAnsiTheme="minorHAnsi" w:cstheme="minorHAnsi"/>
          <w:szCs w:val="24"/>
        </w:rPr>
      </w:pPr>
    </w:p>
    <w:p w14:paraId="4952A692" w14:textId="1600CDB0" w:rsidR="000F1F17" w:rsidRPr="00800AC4" w:rsidRDefault="000F1F17" w:rsidP="007F64BD">
      <w:pPr>
        <w:spacing w:line="360" w:lineRule="auto"/>
        <w:rPr>
          <w:rFonts w:asciiTheme="minorHAnsi" w:hAnsiTheme="minorHAnsi" w:cstheme="minorHAnsi"/>
          <w:szCs w:val="24"/>
        </w:rPr>
      </w:pPr>
      <w:r w:rsidRPr="00800AC4">
        <w:rPr>
          <w:rFonts w:asciiTheme="minorHAnsi" w:hAnsiTheme="minorHAnsi" w:cstheme="minorHAnsi"/>
          <w:szCs w:val="24"/>
        </w:rPr>
        <w:lastRenderedPageBreak/>
        <w:t>Following details will be sent while creating the WI in ‘Profile Change’ process for ‘Deceased – Inquiry’ and ‘Deceased – Transfer’</w:t>
      </w:r>
      <w:r w:rsidR="001F3B0A" w:rsidRPr="00800AC4">
        <w:rPr>
          <w:rFonts w:asciiTheme="minorHAnsi" w:hAnsiTheme="minorHAnsi" w:cstheme="minorHAnsi"/>
          <w:szCs w:val="24"/>
        </w:rPr>
        <w:t xml:space="preserve">: </w:t>
      </w:r>
    </w:p>
    <w:p w14:paraId="198D087B" w14:textId="418480B6" w:rsidR="001F3B0A" w:rsidRPr="00800AC4" w:rsidRDefault="001F3B0A" w:rsidP="00E4678F">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CIF ID </w:t>
      </w:r>
      <w:r w:rsidR="009D6A28">
        <w:rPr>
          <w:rFonts w:asciiTheme="minorHAnsi" w:hAnsiTheme="minorHAnsi" w:cstheme="minorHAnsi"/>
          <w:szCs w:val="24"/>
        </w:rPr>
        <w:t xml:space="preserve">of the customer. </w:t>
      </w:r>
    </w:p>
    <w:p w14:paraId="4EA90E1A" w14:textId="7B65D487" w:rsidR="009D6A28" w:rsidRDefault="00D0611A" w:rsidP="00E4678F">
      <w:pPr>
        <w:pStyle w:val="ListParagraph"/>
        <w:numPr>
          <w:ilvl w:val="0"/>
          <w:numId w:val="77"/>
        </w:numPr>
        <w:spacing w:line="360" w:lineRule="auto"/>
        <w:rPr>
          <w:rFonts w:asciiTheme="minorHAnsi" w:hAnsiTheme="minorHAnsi" w:cstheme="minorHAnsi"/>
          <w:szCs w:val="24"/>
        </w:rPr>
      </w:pPr>
      <w:r>
        <w:rPr>
          <w:rFonts w:asciiTheme="minorHAnsi" w:hAnsiTheme="minorHAnsi" w:cstheme="minorHAnsi"/>
          <w:szCs w:val="24"/>
        </w:rPr>
        <w:t>Court Instructions</w:t>
      </w:r>
    </w:p>
    <w:p w14:paraId="585B1699" w14:textId="020BED61" w:rsidR="00E4678F" w:rsidRDefault="001F3B0A" w:rsidP="00E4678F">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Email Attachment (In case of Dubai Court). </w:t>
      </w:r>
    </w:p>
    <w:p w14:paraId="21AFF718" w14:textId="575996C0" w:rsidR="00E4678F" w:rsidRDefault="0021631D" w:rsidP="00E4678F">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For the request types</w:t>
      </w:r>
      <w:r w:rsidR="00E4678F">
        <w:rPr>
          <w:rFonts w:asciiTheme="minorHAnsi" w:hAnsiTheme="minorHAnsi" w:cstheme="minorHAnsi"/>
          <w:szCs w:val="24"/>
        </w:rPr>
        <w:t xml:space="preserve"> getting archived from this queue, </w:t>
      </w:r>
      <w:r>
        <w:rPr>
          <w:rFonts w:asciiTheme="minorHAnsi" w:hAnsiTheme="minorHAnsi" w:cstheme="minorHAnsi"/>
          <w:szCs w:val="24"/>
        </w:rPr>
        <w:t>the user will have option to genera</w:t>
      </w:r>
      <w:r w:rsidR="00744C18">
        <w:rPr>
          <w:rFonts w:asciiTheme="minorHAnsi" w:hAnsiTheme="minorHAnsi" w:cstheme="minorHAnsi"/>
          <w:szCs w:val="24"/>
        </w:rPr>
        <w:t xml:space="preserve">te Court Letter (If applicable) and Generate the Email Response for preview. Both these will be done on a button click. </w:t>
      </w:r>
      <w:r w:rsidR="000E5E21">
        <w:rPr>
          <w:rFonts w:asciiTheme="minorHAnsi" w:hAnsiTheme="minorHAnsi" w:cstheme="minorHAnsi"/>
          <w:szCs w:val="24"/>
        </w:rPr>
        <w:t>The buttons will be ‘</w:t>
      </w:r>
      <w:r w:rsidR="000E5E21" w:rsidRPr="000E5E21">
        <w:rPr>
          <w:rFonts w:asciiTheme="minorHAnsi" w:hAnsiTheme="minorHAnsi" w:cstheme="minorHAnsi"/>
          <w:b/>
          <w:bCs/>
          <w:szCs w:val="24"/>
        </w:rPr>
        <w:t>Preview Email’</w:t>
      </w:r>
      <w:r w:rsidR="000E5E21">
        <w:rPr>
          <w:rFonts w:asciiTheme="minorHAnsi" w:hAnsiTheme="minorHAnsi" w:cstheme="minorHAnsi"/>
          <w:szCs w:val="24"/>
        </w:rPr>
        <w:t xml:space="preserve"> &amp; ‘</w:t>
      </w:r>
      <w:r w:rsidR="000E5E21" w:rsidRPr="000E5E21">
        <w:rPr>
          <w:rFonts w:asciiTheme="minorHAnsi" w:hAnsiTheme="minorHAnsi" w:cstheme="minorHAnsi"/>
          <w:b/>
          <w:bCs/>
          <w:szCs w:val="24"/>
        </w:rPr>
        <w:t>Preview Letter’</w:t>
      </w:r>
      <w:r w:rsidR="000E5E21">
        <w:rPr>
          <w:rFonts w:asciiTheme="minorHAnsi" w:hAnsiTheme="minorHAnsi" w:cstheme="minorHAnsi"/>
          <w:szCs w:val="24"/>
        </w:rPr>
        <w:t xml:space="preserve">. </w:t>
      </w:r>
    </w:p>
    <w:p w14:paraId="4B63CAD8" w14:textId="7DCDE2C9" w:rsidR="000E5E21" w:rsidRDefault="000E5E21" w:rsidP="00E4678F">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The user will </w:t>
      </w:r>
      <w:r w:rsidR="00965FC8">
        <w:rPr>
          <w:rFonts w:asciiTheme="minorHAnsi" w:hAnsiTheme="minorHAnsi" w:cstheme="minorHAnsi"/>
          <w:szCs w:val="24"/>
        </w:rPr>
        <w:t xml:space="preserve">preview the templates generated and confirm it. Post confirmation of court letter, the same will get generated and get attached with the WI. </w:t>
      </w:r>
    </w:p>
    <w:p w14:paraId="7D99C3F6" w14:textId="5D9D696C" w:rsidR="00B20333" w:rsidRDefault="00965FC8"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If the user </w:t>
      </w:r>
      <w:r w:rsidR="0093484D">
        <w:rPr>
          <w:rFonts w:asciiTheme="minorHAnsi" w:hAnsiTheme="minorHAnsi" w:cstheme="minorHAnsi"/>
          <w:szCs w:val="24"/>
        </w:rPr>
        <w:t>wants to amend some dynamic data in the court letter, he will be able to make the changes in the iBPS form and again click ‘</w:t>
      </w:r>
      <w:r w:rsidR="0093484D" w:rsidRPr="0093484D">
        <w:rPr>
          <w:rFonts w:asciiTheme="minorHAnsi" w:hAnsiTheme="minorHAnsi" w:cstheme="minorHAnsi"/>
          <w:b/>
          <w:bCs/>
          <w:szCs w:val="24"/>
        </w:rPr>
        <w:t>Preview Court Letter’</w:t>
      </w:r>
      <w:r w:rsidR="0093484D">
        <w:rPr>
          <w:rFonts w:asciiTheme="minorHAnsi" w:hAnsiTheme="minorHAnsi" w:cstheme="minorHAnsi"/>
          <w:b/>
          <w:bCs/>
          <w:szCs w:val="24"/>
        </w:rPr>
        <w:t xml:space="preserve">. </w:t>
      </w:r>
      <w:r w:rsidR="0093484D">
        <w:rPr>
          <w:rFonts w:asciiTheme="minorHAnsi" w:hAnsiTheme="minorHAnsi" w:cstheme="minorHAnsi"/>
          <w:szCs w:val="24"/>
        </w:rPr>
        <w:t xml:space="preserve">The letter will be updated </w:t>
      </w:r>
      <w:r w:rsidR="00B20333">
        <w:rPr>
          <w:rFonts w:asciiTheme="minorHAnsi" w:hAnsiTheme="minorHAnsi" w:cstheme="minorHAnsi"/>
          <w:szCs w:val="24"/>
        </w:rPr>
        <w:t xml:space="preserve">with the new data. </w:t>
      </w:r>
    </w:p>
    <w:p w14:paraId="567AED9E" w14:textId="4D18D27E" w:rsidR="008B0272" w:rsidRDefault="008B0272"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The requests for which the preview functionality will be available on this queue </w:t>
      </w:r>
      <w:r w:rsidR="002763E5">
        <w:rPr>
          <w:rFonts w:asciiTheme="minorHAnsi" w:hAnsiTheme="minorHAnsi" w:cstheme="minorHAnsi"/>
          <w:szCs w:val="24"/>
        </w:rPr>
        <w:t xml:space="preserve">for Dubai Court cases </w:t>
      </w:r>
      <w:r>
        <w:rPr>
          <w:rFonts w:asciiTheme="minorHAnsi" w:hAnsiTheme="minorHAnsi" w:cstheme="minorHAnsi"/>
          <w:szCs w:val="24"/>
        </w:rPr>
        <w:t>are:</w:t>
      </w:r>
    </w:p>
    <w:p w14:paraId="58CB2CC1" w14:textId="051BFA6E" w:rsidR="008B0272" w:rsidRDefault="008B0272" w:rsidP="008B0272">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Inquiry </w:t>
      </w:r>
    </w:p>
    <w:p w14:paraId="796920CC" w14:textId="3B121EBE" w:rsidR="008B0272" w:rsidRDefault="008B0272" w:rsidP="008B0272">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Signatory Details </w:t>
      </w:r>
    </w:p>
    <w:p w14:paraId="22138BE9" w14:textId="748A6229" w:rsidR="008B0272" w:rsidRPr="00D47FC4" w:rsidRDefault="008B0272" w:rsidP="00D47FC4">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Inquiry </w:t>
      </w:r>
      <w:r w:rsidRPr="00D47FC4">
        <w:rPr>
          <w:rFonts w:asciiTheme="minorHAnsi" w:hAnsiTheme="minorHAnsi" w:cstheme="minorHAnsi"/>
          <w:szCs w:val="24"/>
        </w:rPr>
        <w:t xml:space="preserve"> </w:t>
      </w:r>
    </w:p>
    <w:p w14:paraId="2F988035" w14:textId="3020565B" w:rsidR="008B0272" w:rsidRDefault="008B0272"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these </w:t>
      </w:r>
      <w:r w:rsidR="00D47FC4">
        <w:rPr>
          <w:rFonts w:asciiTheme="minorHAnsi" w:hAnsiTheme="minorHAnsi" w:cstheme="minorHAnsi"/>
          <w:szCs w:val="24"/>
        </w:rPr>
        <w:t>three</w:t>
      </w:r>
      <w:r>
        <w:rPr>
          <w:rFonts w:asciiTheme="minorHAnsi" w:hAnsiTheme="minorHAnsi" w:cstheme="minorHAnsi"/>
          <w:szCs w:val="24"/>
        </w:rPr>
        <w:t xml:space="preserve"> request types, once the </w:t>
      </w:r>
      <w:r w:rsidR="00234946">
        <w:rPr>
          <w:rFonts w:asciiTheme="minorHAnsi" w:hAnsiTheme="minorHAnsi" w:cstheme="minorHAnsi"/>
          <w:szCs w:val="24"/>
        </w:rPr>
        <w:t>user takes decision as ‘</w:t>
      </w:r>
      <w:r w:rsidR="00234946" w:rsidRPr="00234946">
        <w:rPr>
          <w:rFonts w:asciiTheme="minorHAnsi" w:hAnsiTheme="minorHAnsi" w:cstheme="minorHAnsi"/>
          <w:b/>
          <w:bCs/>
          <w:szCs w:val="24"/>
        </w:rPr>
        <w:t>Approve</w:t>
      </w:r>
      <w:r w:rsidR="00234946">
        <w:rPr>
          <w:rFonts w:asciiTheme="minorHAnsi" w:hAnsiTheme="minorHAnsi" w:cstheme="minorHAnsi"/>
          <w:szCs w:val="24"/>
        </w:rPr>
        <w:t xml:space="preserve">’, in </w:t>
      </w:r>
      <w:r w:rsidR="002763E5">
        <w:rPr>
          <w:rFonts w:asciiTheme="minorHAnsi" w:hAnsiTheme="minorHAnsi" w:cstheme="minorHAnsi"/>
          <w:szCs w:val="24"/>
        </w:rPr>
        <w:t>the case</w:t>
      </w:r>
      <w:r w:rsidR="00234946">
        <w:rPr>
          <w:rFonts w:asciiTheme="minorHAnsi" w:hAnsiTheme="minorHAnsi" w:cstheme="minorHAnsi"/>
          <w:szCs w:val="24"/>
        </w:rPr>
        <w:t xml:space="preserve"> of Dubai Court, the email will be trigg</w:t>
      </w:r>
      <w:r w:rsidR="0020289E">
        <w:rPr>
          <w:rFonts w:asciiTheme="minorHAnsi" w:hAnsiTheme="minorHAnsi" w:cstheme="minorHAnsi"/>
          <w:szCs w:val="24"/>
        </w:rPr>
        <w:t>e</w:t>
      </w:r>
      <w:r w:rsidR="00234946">
        <w:rPr>
          <w:rFonts w:asciiTheme="minorHAnsi" w:hAnsiTheme="minorHAnsi" w:cstheme="minorHAnsi"/>
          <w:szCs w:val="24"/>
        </w:rPr>
        <w:t>red to Dubai Court Email ID along with the generated Court Letter</w:t>
      </w:r>
      <w:r w:rsidR="0020289E">
        <w:rPr>
          <w:rFonts w:asciiTheme="minorHAnsi" w:hAnsiTheme="minorHAnsi" w:cstheme="minorHAnsi"/>
          <w:szCs w:val="24"/>
        </w:rPr>
        <w:t xml:space="preserve"> and the WI will move to Archival. </w:t>
      </w:r>
    </w:p>
    <w:p w14:paraId="71A98ABD" w14:textId="23B9FD87" w:rsidR="002763E5" w:rsidRDefault="0020289E" w:rsidP="002763E5">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In case of CCMS</w:t>
      </w:r>
      <w:r w:rsidR="002763E5">
        <w:rPr>
          <w:rFonts w:asciiTheme="minorHAnsi" w:hAnsiTheme="minorHAnsi" w:cstheme="minorHAnsi"/>
          <w:szCs w:val="24"/>
        </w:rPr>
        <w:t xml:space="preserve">, the WI will move to archival on ‘Approve’, no email/court letter to be generated. </w:t>
      </w:r>
    </w:p>
    <w:p w14:paraId="7427E4E6" w14:textId="5EEECE61" w:rsidR="007B3D41" w:rsidRDefault="007B3D41" w:rsidP="002763E5">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w:t>
      </w:r>
      <w:r w:rsidR="005D6985">
        <w:rPr>
          <w:rFonts w:asciiTheme="minorHAnsi" w:hAnsiTheme="minorHAnsi" w:cstheme="minorHAnsi"/>
          <w:szCs w:val="24"/>
        </w:rPr>
        <w:t xml:space="preserve">the below request types, the decision and routing will be as per the decision and routing will be as per the above table: </w:t>
      </w:r>
    </w:p>
    <w:p w14:paraId="0EE5BEF5" w14:textId="69740BE9" w:rsidR="005D6985"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Transfer </w:t>
      </w:r>
    </w:p>
    <w:p w14:paraId="421D6314" w14:textId="162377F9"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Transfer</w:t>
      </w:r>
    </w:p>
    <w:p w14:paraId="44869138" w14:textId="04A5EFE6"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Salary Transfer</w:t>
      </w:r>
    </w:p>
    <w:p w14:paraId="766D9222" w14:textId="602F1B88"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lastRenderedPageBreak/>
        <w:t xml:space="preserve">Hold </w:t>
      </w:r>
    </w:p>
    <w:p w14:paraId="2592EF88" w14:textId="25F35322" w:rsidR="00CA381B" w:rsidRDefault="004B5D0F" w:rsidP="004B5D0F">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Cancellation </w:t>
      </w:r>
    </w:p>
    <w:p w14:paraId="3334F0F4" w14:textId="77777777" w:rsidR="00D47FC4" w:rsidRPr="00D47FC4" w:rsidRDefault="00D47FC4" w:rsidP="00D47FC4">
      <w:pPr>
        <w:spacing w:line="360" w:lineRule="auto"/>
        <w:rPr>
          <w:rFonts w:asciiTheme="minorHAnsi" w:hAnsiTheme="minorHAnsi" w:cstheme="minorHAnsi"/>
          <w:szCs w:val="24"/>
        </w:rPr>
      </w:pPr>
    </w:p>
    <w:p w14:paraId="0719DB91" w14:textId="5FE0D88D" w:rsidR="00CA381B" w:rsidRDefault="00CA381B" w:rsidP="007C1709">
      <w:pPr>
        <w:pStyle w:val="Heading3"/>
      </w:pPr>
      <w:bookmarkStart w:id="235" w:name="_Toc163207934"/>
      <w:r>
        <w:t>Access Details</w:t>
      </w:r>
      <w:bookmarkEnd w:id="235"/>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CA381B" w:rsidRPr="00800AC4" w14:paraId="0E2F7CA2" w14:textId="77777777" w:rsidTr="00ED78C1">
        <w:tc>
          <w:tcPr>
            <w:tcW w:w="3539" w:type="dxa"/>
          </w:tcPr>
          <w:p w14:paraId="75A8F792"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6E2EA2FC" w14:textId="5C58EE50" w:rsidR="00CA381B" w:rsidRPr="00800AC4" w:rsidRDefault="00CA381B"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 xml:space="preserve">The queue will be accessed by </w:t>
            </w:r>
            <w:r w:rsidR="00AE1150">
              <w:rPr>
                <w:rFonts w:ascii="Calibri" w:eastAsia="Calibri" w:hAnsi="Calibri" w:cs="Arial"/>
                <w:szCs w:val="24"/>
              </w:rPr>
              <w:t>Operations Initiation user</w:t>
            </w:r>
            <w:r w:rsidRPr="00800AC4">
              <w:rPr>
                <w:rFonts w:ascii="Calibri" w:eastAsia="Calibri" w:hAnsi="Calibri" w:cs="Arial"/>
                <w:szCs w:val="24"/>
              </w:rPr>
              <w:t>.</w:t>
            </w:r>
          </w:p>
        </w:tc>
      </w:tr>
      <w:tr w:rsidR="00CA381B" w:rsidRPr="00800AC4" w14:paraId="121D409F" w14:textId="77777777" w:rsidTr="00ED78C1">
        <w:tc>
          <w:tcPr>
            <w:tcW w:w="3539" w:type="dxa"/>
          </w:tcPr>
          <w:p w14:paraId="4ECD19A9"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2D5E34D3"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CA381B" w:rsidRPr="00800AC4" w14:paraId="79F7EEA1" w14:textId="77777777" w:rsidTr="00ED78C1">
        <w:tc>
          <w:tcPr>
            <w:tcW w:w="3539" w:type="dxa"/>
          </w:tcPr>
          <w:p w14:paraId="0744CF8F"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75DB5279"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CA381B" w:rsidRPr="00800AC4" w14:paraId="672916F6" w14:textId="77777777" w:rsidTr="00ED78C1">
        <w:tc>
          <w:tcPr>
            <w:tcW w:w="3539" w:type="dxa"/>
          </w:tcPr>
          <w:p w14:paraId="378A8E4D"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5981E488"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CA381B" w:rsidRPr="00800AC4" w14:paraId="468504B7" w14:textId="77777777" w:rsidTr="00ED78C1">
        <w:tc>
          <w:tcPr>
            <w:tcW w:w="3539" w:type="dxa"/>
          </w:tcPr>
          <w:p w14:paraId="2E62C83D"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1EA8A314"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CA381B" w:rsidRPr="00800AC4" w14:paraId="404D0562" w14:textId="77777777" w:rsidTr="00ED78C1">
        <w:tc>
          <w:tcPr>
            <w:tcW w:w="3539" w:type="dxa"/>
            <w:tcBorders>
              <w:top w:val="single" w:sz="4" w:space="0" w:color="auto"/>
              <w:left w:val="single" w:sz="4" w:space="0" w:color="auto"/>
              <w:bottom w:val="single" w:sz="4" w:space="0" w:color="auto"/>
              <w:right w:val="single" w:sz="4" w:space="0" w:color="auto"/>
            </w:tcBorders>
          </w:tcPr>
          <w:p w14:paraId="7812C123"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28841B2"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2A50D511" w14:textId="77777777" w:rsidR="00CA381B" w:rsidRDefault="00CA381B" w:rsidP="00CA381B"/>
    <w:p w14:paraId="20B975A0" w14:textId="77777777" w:rsidR="002D16C3" w:rsidRDefault="002D16C3" w:rsidP="00CA381B"/>
    <w:p w14:paraId="01AC45F6" w14:textId="77777777" w:rsidR="000A490C" w:rsidRDefault="000A490C" w:rsidP="00CA381B"/>
    <w:p w14:paraId="61D79784" w14:textId="77777777" w:rsidR="00D47FC4" w:rsidRDefault="00D47FC4" w:rsidP="00CA381B"/>
    <w:p w14:paraId="758CE6AB" w14:textId="77777777" w:rsidR="00D47FC4" w:rsidRDefault="00D47FC4" w:rsidP="00CA381B"/>
    <w:p w14:paraId="1CC09563" w14:textId="77777777" w:rsidR="00D47FC4" w:rsidRDefault="00D47FC4" w:rsidP="00CA381B"/>
    <w:p w14:paraId="7A78F6E1" w14:textId="77777777" w:rsidR="00D47FC4" w:rsidRDefault="00D47FC4" w:rsidP="00CA381B"/>
    <w:p w14:paraId="68750C8B" w14:textId="77777777" w:rsidR="00D47FC4" w:rsidRDefault="00D47FC4" w:rsidP="00CA381B"/>
    <w:p w14:paraId="5AE054E6" w14:textId="77777777" w:rsidR="00D47FC4" w:rsidRDefault="00D47FC4" w:rsidP="00CA381B"/>
    <w:p w14:paraId="29B6E47B" w14:textId="77777777" w:rsidR="00D47FC4" w:rsidRDefault="00D47FC4" w:rsidP="00CA381B"/>
    <w:p w14:paraId="798EBB37" w14:textId="77777777" w:rsidR="00D47FC4" w:rsidRDefault="00D47FC4" w:rsidP="00CA381B"/>
    <w:p w14:paraId="6EBD7A37" w14:textId="77777777" w:rsidR="00D47FC4" w:rsidRDefault="00D47FC4" w:rsidP="00CA381B"/>
    <w:p w14:paraId="73D37875" w14:textId="77777777" w:rsidR="00D47FC4" w:rsidRDefault="00D47FC4" w:rsidP="00CA381B"/>
    <w:p w14:paraId="1524DC1C" w14:textId="77777777" w:rsidR="00D47FC4" w:rsidRDefault="00D47FC4" w:rsidP="00CA381B"/>
    <w:p w14:paraId="66840066" w14:textId="77777777" w:rsidR="00D47FC4" w:rsidRDefault="00D47FC4" w:rsidP="00CA381B"/>
    <w:p w14:paraId="1411919D" w14:textId="77777777" w:rsidR="00D47FC4" w:rsidRDefault="00D47FC4" w:rsidP="00CA381B"/>
    <w:p w14:paraId="4471F396" w14:textId="77777777" w:rsidR="00D47FC4" w:rsidRDefault="00D47FC4" w:rsidP="00CA381B"/>
    <w:p w14:paraId="5D9F8789" w14:textId="77777777" w:rsidR="00D47FC4" w:rsidRDefault="00D47FC4" w:rsidP="00CA381B"/>
    <w:p w14:paraId="6D5705AD" w14:textId="77777777" w:rsidR="00D47FC4" w:rsidRDefault="00D47FC4" w:rsidP="00CA381B"/>
    <w:p w14:paraId="1131383C" w14:textId="77777777" w:rsidR="00D47FC4" w:rsidRDefault="00D47FC4" w:rsidP="00CA381B"/>
    <w:p w14:paraId="4B019428" w14:textId="77777777" w:rsidR="00D47FC4" w:rsidRDefault="00D47FC4" w:rsidP="00CA381B"/>
    <w:p w14:paraId="3A227C0D" w14:textId="77777777" w:rsidR="00D47FC4" w:rsidRDefault="00D47FC4" w:rsidP="00CA381B"/>
    <w:p w14:paraId="402D80B3" w14:textId="77777777" w:rsidR="00D47FC4" w:rsidRDefault="00D47FC4" w:rsidP="00CA381B"/>
    <w:p w14:paraId="58C06227" w14:textId="77777777" w:rsidR="00D47FC4" w:rsidRDefault="00D47FC4" w:rsidP="00CA381B"/>
    <w:p w14:paraId="0FE3B549" w14:textId="77777777" w:rsidR="00D47FC4" w:rsidRDefault="00D47FC4" w:rsidP="00CA381B"/>
    <w:p w14:paraId="174E31D6" w14:textId="77777777" w:rsidR="00D47FC4" w:rsidRDefault="00D47FC4" w:rsidP="00CA381B"/>
    <w:p w14:paraId="36CECD01" w14:textId="77777777" w:rsidR="00D47FC4" w:rsidRDefault="00D47FC4" w:rsidP="00CA381B"/>
    <w:p w14:paraId="50156069" w14:textId="77777777" w:rsidR="000A490C" w:rsidRDefault="000A490C" w:rsidP="00CA381B"/>
    <w:p w14:paraId="51679883" w14:textId="77777777" w:rsidR="002D16C3" w:rsidRDefault="002D16C3" w:rsidP="00CA381B"/>
    <w:p w14:paraId="1815F97A" w14:textId="2AEE84D2" w:rsidR="002D16C3" w:rsidRDefault="002D16C3" w:rsidP="002D16C3">
      <w:pPr>
        <w:pStyle w:val="Heading2"/>
      </w:pPr>
      <w:r>
        <w:lastRenderedPageBreak/>
        <w:t xml:space="preserve"> </w:t>
      </w:r>
      <w:bookmarkStart w:id="236" w:name="_Toc163207935"/>
      <w:r>
        <w:t>Initiator Maker Return</w:t>
      </w:r>
      <w:bookmarkEnd w:id="236"/>
      <w:r>
        <w:t xml:space="preserve"> </w:t>
      </w:r>
    </w:p>
    <w:p w14:paraId="1915484B" w14:textId="1CE0E96A" w:rsidR="002D16C3" w:rsidRDefault="002D16C3" w:rsidP="007C1709">
      <w:pPr>
        <w:pStyle w:val="Heading3"/>
      </w:pPr>
      <w:bookmarkStart w:id="237" w:name="_Toc163207936"/>
      <w:r>
        <w:t>Description</w:t>
      </w:r>
      <w:bookmarkEnd w:id="237"/>
      <w:r>
        <w:t xml:space="preserve">  </w:t>
      </w:r>
    </w:p>
    <w:p w14:paraId="3AE240B4"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14:paraId="14D90CF0"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This queue is for modification, used by initiation maker.</w:t>
      </w:r>
    </w:p>
    <w:p w14:paraId="65D21AF8"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 submits or rejects back the WI to initiation maker, it will move to Initiation Maker Return queue.</w:t>
      </w:r>
    </w:p>
    <w:p w14:paraId="48617662"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rights and access will be the same as Initiation Maker. </w:t>
      </w:r>
    </w:p>
    <w:p w14:paraId="5E0762B8" w14:textId="6F2DC3AB"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To modify the customer details user must delete the row to clear all the CIF</w:t>
      </w:r>
      <w:r w:rsidR="00C81571">
        <w:rPr>
          <w:rFonts w:asciiTheme="minorHAnsi" w:hAnsiTheme="minorHAnsi" w:cstheme="minorHAnsi"/>
          <w:szCs w:val="24"/>
        </w:rPr>
        <w:t xml:space="preserve"> details </w:t>
      </w:r>
      <w:r w:rsidRPr="0014486C">
        <w:rPr>
          <w:rFonts w:asciiTheme="minorHAnsi" w:hAnsiTheme="minorHAnsi" w:cstheme="minorHAnsi"/>
          <w:szCs w:val="24"/>
        </w:rPr>
        <w:t>and products</w:t>
      </w:r>
      <w:r w:rsidR="00C81571">
        <w:rPr>
          <w:rFonts w:asciiTheme="minorHAnsi" w:hAnsiTheme="minorHAnsi" w:cstheme="minorHAnsi"/>
          <w:szCs w:val="24"/>
        </w:rPr>
        <w:t xml:space="preserve"> one by one if required</w:t>
      </w:r>
      <w:r w:rsidRPr="0014486C">
        <w:rPr>
          <w:rFonts w:asciiTheme="minorHAnsi" w:hAnsiTheme="minorHAnsi" w:cstheme="minorHAnsi"/>
          <w:szCs w:val="24"/>
        </w:rPr>
        <w:t>. Post that user will add the customer details</w:t>
      </w:r>
      <w:r w:rsidR="00E74D88">
        <w:rPr>
          <w:rFonts w:asciiTheme="minorHAnsi" w:hAnsiTheme="minorHAnsi" w:cstheme="minorHAnsi"/>
          <w:szCs w:val="24"/>
        </w:rPr>
        <w:t xml:space="preserve">, </w:t>
      </w:r>
      <w:r w:rsidRPr="0014486C">
        <w:rPr>
          <w:rFonts w:asciiTheme="minorHAnsi" w:hAnsiTheme="minorHAnsi" w:cstheme="minorHAnsi"/>
          <w:szCs w:val="24"/>
        </w:rPr>
        <w:t>will perform the dedupe check</w:t>
      </w:r>
      <w:r w:rsidR="00E74D88">
        <w:rPr>
          <w:rFonts w:asciiTheme="minorHAnsi" w:hAnsiTheme="minorHAnsi" w:cstheme="minorHAnsi"/>
          <w:szCs w:val="24"/>
        </w:rPr>
        <w:t xml:space="preserve"> and fetch products if necessary. </w:t>
      </w:r>
    </w:p>
    <w:p w14:paraId="5C6313DE"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0A490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Previous Work-step.</w:t>
      </w:r>
    </w:p>
    <w:p w14:paraId="5FFE227C" w14:textId="77777777" w:rsidR="002D16C3" w:rsidRPr="0014486C" w:rsidRDefault="002D16C3" w:rsidP="002D16C3">
      <w:pPr>
        <w:spacing w:line="360" w:lineRule="auto"/>
        <w:rPr>
          <w:rFonts w:asciiTheme="minorHAnsi" w:hAnsiTheme="minorHAnsi" w:cstheme="minorHAnsi"/>
          <w:szCs w:val="24"/>
        </w:rPr>
      </w:pPr>
    </w:p>
    <w:tbl>
      <w:tblPr>
        <w:tblStyle w:val="TableGrid"/>
        <w:tblW w:w="0" w:type="auto"/>
        <w:tblInd w:w="2735" w:type="dxa"/>
        <w:tblLook w:val="04A0" w:firstRow="1" w:lastRow="0" w:firstColumn="1" w:lastColumn="0" w:noHBand="0" w:noVBand="1"/>
      </w:tblPr>
      <w:tblGrid>
        <w:gridCol w:w="2329"/>
        <w:gridCol w:w="2358"/>
      </w:tblGrid>
      <w:tr w:rsidR="00E74D88" w:rsidRPr="0014486C" w14:paraId="5E31A8A0" w14:textId="77777777" w:rsidTr="00E74D88">
        <w:tc>
          <w:tcPr>
            <w:tcW w:w="2329" w:type="dxa"/>
          </w:tcPr>
          <w:p w14:paraId="337DCC09" w14:textId="77777777" w:rsidR="00E74D88" w:rsidRPr="0014486C" w:rsidRDefault="00E74D88" w:rsidP="00ED78C1">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2358" w:type="dxa"/>
          </w:tcPr>
          <w:p w14:paraId="08D13D84" w14:textId="77777777" w:rsidR="00E74D88" w:rsidRPr="0014486C" w:rsidRDefault="00E74D88" w:rsidP="00ED78C1">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E74D88" w:rsidRPr="0014486C" w14:paraId="07F2EB2C" w14:textId="77777777" w:rsidTr="00E74D88">
        <w:tc>
          <w:tcPr>
            <w:tcW w:w="2329" w:type="dxa"/>
          </w:tcPr>
          <w:p w14:paraId="321EDA64" w14:textId="77777777" w:rsidR="00E74D88" w:rsidRPr="0014486C" w:rsidRDefault="00E74D88" w:rsidP="00ED78C1">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2358" w:type="dxa"/>
          </w:tcPr>
          <w:p w14:paraId="5CF6ED1A" w14:textId="77777777" w:rsidR="00E74D88" w:rsidRPr="0014486C" w:rsidRDefault="00E74D88" w:rsidP="00ED78C1">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14:paraId="58159763" w14:textId="77777777" w:rsidR="002D16C3" w:rsidRDefault="002D16C3" w:rsidP="002D16C3">
      <w:pPr>
        <w:spacing w:line="360" w:lineRule="auto"/>
        <w:rPr>
          <w:rFonts w:asciiTheme="minorHAnsi" w:hAnsiTheme="minorHAnsi" w:cstheme="minorHAnsi"/>
          <w:sz w:val="22"/>
          <w:szCs w:val="22"/>
        </w:rPr>
      </w:pPr>
    </w:p>
    <w:p w14:paraId="7EC4EEE6" w14:textId="77777777" w:rsidR="000A490C" w:rsidRPr="00D677CC" w:rsidRDefault="000A490C" w:rsidP="002D16C3">
      <w:pPr>
        <w:spacing w:line="360" w:lineRule="auto"/>
        <w:rPr>
          <w:rFonts w:asciiTheme="minorHAnsi" w:hAnsiTheme="minorHAnsi" w:cstheme="minorHAnsi"/>
          <w:sz w:val="22"/>
          <w:szCs w:val="22"/>
        </w:rPr>
      </w:pPr>
    </w:p>
    <w:p w14:paraId="4F5D9020" w14:textId="77777777" w:rsidR="002D16C3" w:rsidRPr="00956FD8" w:rsidRDefault="002D16C3" w:rsidP="007C1709">
      <w:pPr>
        <w:pStyle w:val="Heading3"/>
        <w:rPr>
          <w:i/>
        </w:rPr>
      </w:pPr>
      <w:bookmarkStart w:id="238" w:name="_Toc163207937"/>
      <w:r w:rsidRPr="00956FD8">
        <w:t>Access Details:</w:t>
      </w:r>
      <w:bookmarkEnd w:id="238"/>
      <w:r w:rsidRPr="00956FD8">
        <w:t xml:space="preserve"> </w:t>
      </w:r>
    </w:p>
    <w:p w14:paraId="536EE953" w14:textId="77777777" w:rsidR="002D16C3" w:rsidRDefault="002D16C3" w:rsidP="002D16C3">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D16C3" w:rsidRPr="0014486C" w14:paraId="75E73E13" w14:textId="77777777" w:rsidTr="00ED78C1">
        <w:tc>
          <w:tcPr>
            <w:tcW w:w="4321" w:type="dxa"/>
          </w:tcPr>
          <w:p w14:paraId="60F9FCDA"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71662004" w14:textId="77777777" w:rsidR="002D16C3" w:rsidRPr="0014486C" w:rsidRDefault="002D16C3" w:rsidP="00ED78C1">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2D16C3" w:rsidRPr="0014486C" w14:paraId="4D5ACB7F" w14:textId="77777777" w:rsidTr="00ED78C1">
        <w:tc>
          <w:tcPr>
            <w:tcW w:w="4321" w:type="dxa"/>
          </w:tcPr>
          <w:p w14:paraId="43454C39"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548A0125"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D16C3" w:rsidRPr="0014486C" w14:paraId="57BDCFF2" w14:textId="77777777" w:rsidTr="00ED78C1">
        <w:tc>
          <w:tcPr>
            <w:tcW w:w="4321" w:type="dxa"/>
          </w:tcPr>
          <w:p w14:paraId="2F3DA5EC"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6B131FF4"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D16C3" w:rsidRPr="0014486C" w14:paraId="58313E2A" w14:textId="77777777" w:rsidTr="00ED78C1">
        <w:tc>
          <w:tcPr>
            <w:tcW w:w="4321" w:type="dxa"/>
          </w:tcPr>
          <w:p w14:paraId="27DF5DF1"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3F23B706"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D16C3" w:rsidRPr="0014486C" w14:paraId="70E37349" w14:textId="77777777" w:rsidTr="00ED78C1">
        <w:tc>
          <w:tcPr>
            <w:tcW w:w="4321" w:type="dxa"/>
          </w:tcPr>
          <w:p w14:paraId="742ABB0E"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2656F436"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0CAB626" w14:textId="77777777" w:rsidR="002D16C3" w:rsidRDefault="002D16C3" w:rsidP="002D16C3">
      <w:pPr>
        <w:spacing w:line="360" w:lineRule="auto"/>
        <w:jc w:val="both"/>
        <w:rPr>
          <w:rFonts w:asciiTheme="minorHAnsi" w:hAnsiTheme="minorHAnsi" w:cstheme="minorHAnsi"/>
          <w:sz w:val="20"/>
        </w:rPr>
      </w:pPr>
    </w:p>
    <w:p w14:paraId="4262C650" w14:textId="028327E9" w:rsidR="002D16C3" w:rsidRDefault="002D16C3" w:rsidP="00193C4C">
      <w:pPr>
        <w:pStyle w:val="ListParagraph"/>
      </w:pPr>
    </w:p>
    <w:p w14:paraId="424CA974" w14:textId="77777777" w:rsidR="00C81571" w:rsidRPr="002D16C3" w:rsidRDefault="00C81571" w:rsidP="00193C4C">
      <w:pPr>
        <w:pStyle w:val="ListParagraph"/>
      </w:pPr>
    </w:p>
    <w:p w14:paraId="1D48791E" w14:textId="60EFF98E" w:rsidR="00CA381B" w:rsidRDefault="00CA381B" w:rsidP="00CA381B">
      <w:pPr>
        <w:pStyle w:val="Heading2"/>
      </w:pPr>
      <w:r>
        <w:lastRenderedPageBreak/>
        <w:t xml:space="preserve"> </w:t>
      </w:r>
      <w:bookmarkStart w:id="239" w:name="_Toc163207938"/>
      <w:r>
        <w:t>System Integration</w:t>
      </w:r>
      <w:bookmarkEnd w:id="239"/>
      <w:r>
        <w:t xml:space="preserve"> </w:t>
      </w:r>
    </w:p>
    <w:p w14:paraId="17B6AD9B" w14:textId="703178F4" w:rsidR="00CA381B" w:rsidRDefault="00CA381B" w:rsidP="007C1709">
      <w:pPr>
        <w:pStyle w:val="Heading3"/>
      </w:pPr>
      <w:bookmarkStart w:id="240" w:name="_Toc163207939"/>
      <w:r>
        <w:t>Description</w:t>
      </w:r>
      <w:bookmarkEnd w:id="240"/>
    </w:p>
    <w:p w14:paraId="501E77EA" w14:textId="77777777" w:rsidR="00CA381B" w:rsidRPr="00800AC4" w:rsidRDefault="00CA381B" w:rsidP="00CA381B">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This will be a system queue (i.e., users will not have excess to this queue).</w:t>
      </w:r>
    </w:p>
    <w:p w14:paraId="7BF238BB" w14:textId="01AE4AEA" w:rsidR="00CA381B" w:rsidRPr="00800AC4" w:rsidRDefault="00CA381B" w:rsidP="00CA381B">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Initiation Checker selects the decision as </w:t>
      </w:r>
      <w:r w:rsidRPr="00800AC4">
        <w:rPr>
          <w:rFonts w:asciiTheme="minorHAnsi" w:hAnsiTheme="minorHAnsi" w:cstheme="minorHAnsi"/>
          <w:b/>
          <w:bCs/>
          <w:szCs w:val="24"/>
        </w:rPr>
        <w:t>‘Approve’</w:t>
      </w:r>
      <w:r w:rsidRPr="00800AC4">
        <w:rPr>
          <w:rFonts w:asciiTheme="minorHAnsi" w:hAnsiTheme="minorHAnsi" w:cstheme="minorHAnsi"/>
          <w:szCs w:val="24"/>
        </w:rPr>
        <w:t xml:space="preserve"> the WI will move to this queue for the following request types: </w:t>
      </w:r>
    </w:p>
    <w:p w14:paraId="48FA1E7A" w14:textId="7BEFACF3" w:rsidR="00CA381B" w:rsidRPr="00800AC4" w:rsidRDefault="00CA381B"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Transfer </w:t>
      </w:r>
    </w:p>
    <w:p w14:paraId="6344391B" w14:textId="0A2F40F0" w:rsidR="00CA381B"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Salary Transfer </w:t>
      </w:r>
    </w:p>
    <w:p w14:paraId="584677F6" w14:textId="5A99982C" w:rsidR="00051CBE"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Hold </w:t>
      </w:r>
    </w:p>
    <w:p w14:paraId="4639F9A6" w14:textId="71930D64" w:rsidR="00051CBE"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Cancellation </w:t>
      </w:r>
    </w:p>
    <w:p w14:paraId="084F7BC9" w14:textId="098001BF" w:rsidR="00051CBE" w:rsidRPr="00800AC4" w:rsidRDefault="00051CBE" w:rsidP="00051CBE">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F</w:t>
      </w:r>
      <w:r w:rsidR="003510C1" w:rsidRPr="00800AC4">
        <w:rPr>
          <w:rFonts w:asciiTheme="minorHAnsi" w:hAnsiTheme="minorHAnsi" w:cstheme="minorHAnsi"/>
          <w:szCs w:val="24"/>
        </w:rPr>
        <w:t xml:space="preserve">ollowing system actions to be performed based on the request types: </w:t>
      </w:r>
    </w:p>
    <w:p w14:paraId="233B3A31" w14:textId="6033FEC5" w:rsidR="003510C1" w:rsidRPr="00800AC4" w:rsidRDefault="003510C1" w:rsidP="003510C1">
      <w:pPr>
        <w:pStyle w:val="ListParagraph"/>
        <w:numPr>
          <w:ilvl w:val="1"/>
          <w:numId w:val="58"/>
        </w:numPr>
        <w:suppressAutoHyphens w:val="0"/>
        <w:spacing w:before="120" w:after="120" w:line="360" w:lineRule="auto"/>
        <w:jc w:val="both"/>
        <w:rPr>
          <w:rFonts w:asciiTheme="minorHAnsi" w:hAnsiTheme="minorHAnsi" w:cstheme="minorHAnsi"/>
          <w:szCs w:val="24"/>
        </w:rPr>
      </w:pPr>
      <w:r w:rsidRPr="004215D4">
        <w:rPr>
          <w:rFonts w:asciiTheme="minorHAnsi" w:hAnsiTheme="minorHAnsi" w:cstheme="minorHAnsi"/>
          <w:b/>
          <w:bCs/>
          <w:szCs w:val="24"/>
        </w:rPr>
        <w:t>Transfer:</w:t>
      </w:r>
      <w:r w:rsidRPr="00800AC4">
        <w:rPr>
          <w:rFonts w:asciiTheme="minorHAnsi" w:hAnsiTheme="minorHAnsi" w:cstheme="minorHAnsi"/>
          <w:szCs w:val="24"/>
        </w:rPr>
        <w:t xml:space="preserve"> </w:t>
      </w:r>
      <w:r w:rsidR="003B19D7" w:rsidRPr="00800AC4">
        <w:rPr>
          <w:rFonts w:asciiTheme="minorHAnsi" w:hAnsiTheme="minorHAnsi" w:cstheme="minorHAnsi"/>
          <w:szCs w:val="24"/>
        </w:rPr>
        <w:t xml:space="preserve">System will mark all the </w:t>
      </w:r>
      <w:r w:rsidR="004215D4">
        <w:rPr>
          <w:rFonts w:asciiTheme="minorHAnsi" w:hAnsiTheme="minorHAnsi" w:cstheme="minorHAnsi"/>
          <w:szCs w:val="24"/>
        </w:rPr>
        <w:t xml:space="preserve">matched </w:t>
      </w:r>
      <w:r w:rsidR="003B19D7" w:rsidRPr="00800AC4">
        <w:rPr>
          <w:rFonts w:asciiTheme="minorHAnsi" w:hAnsiTheme="minorHAnsi" w:cstheme="minorHAnsi"/>
          <w:szCs w:val="24"/>
        </w:rPr>
        <w:t>RAK Bank Customers as ‘Internal Blacklist’ and all the</w:t>
      </w:r>
      <w:r w:rsidR="004215D4">
        <w:rPr>
          <w:rFonts w:asciiTheme="minorHAnsi" w:hAnsiTheme="minorHAnsi" w:cstheme="minorHAnsi"/>
          <w:szCs w:val="24"/>
        </w:rPr>
        <w:t xml:space="preserve"> matched</w:t>
      </w:r>
      <w:r w:rsidR="003B19D7" w:rsidRPr="00800AC4">
        <w:rPr>
          <w:rFonts w:asciiTheme="minorHAnsi" w:hAnsiTheme="minorHAnsi" w:cstheme="minorHAnsi"/>
          <w:szCs w:val="24"/>
        </w:rPr>
        <w:t xml:space="preserve"> Non-RAK Bank Customers as ‘External Blacklist’. </w:t>
      </w:r>
    </w:p>
    <w:p w14:paraId="719B7A3E" w14:textId="48F70329" w:rsidR="00BE7916" w:rsidRPr="00800AC4" w:rsidRDefault="00BE7916" w:rsidP="00BE7916">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Salary Transfer:</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p>
    <w:p w14:paraId="27E6C63E" w14:textId="51D18FB0" w:rsidR="00BE7916" w:rsidRPr="00800AC4" w:rsidRDefault="00BE7916" w:rsidP="00BE7916">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Hold</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r w:rsidR="00C45091" w:rsidRPr="00800AC4">
        <w:rPr>
          <w:rFonts w:asciiTheme="minorHAnsi" w:hAnsiTheme="minorHAnsi" w:cstheme="minorHAnsi"/>
          <w:szCs w:val="24"/>
        </w:rPr>
        <w:t>The system</w:t>
      </w:r>
      <w:r w:rsidRPr="00800AC4">
        <w:rPr>
          <w:rFonts w:asciiTheme="minorHAnsi" w:hAnsiTheme="minorHAnsi" w:cstheme="minorHAnsi"/>
          <w:szCs w:val="24"/>
        </w:rPr>
        <w:t xml:space="preserve"> will also place</w:t>
      </w:r>
      <w:r w:rsidR="004E7938">
        <w:rPr>
          <w:rFonts w:asciiTheme="minorHAnsi" w:hAnsiTheme="minorHAnsi" w:cstheme="minorHAnsi"/>
          <w:szCs w:val="24"/>
        </w:rPr>
        <w:t>/update</w:t>
      </w:r>
      <w:r w:rsidRPr="00800AC4">
        <w:rPr>
          <w:rFonts w:asciiTheme="minorHAnsi" w:hAnsiTheme="minorHAnsi" w:cstheme="minorHAnsi"/>
          <w:szCs w:val="24"/>
        </w:rPr>
        <w:t xml:space="preserve"> </w:t>
      </w:r>
      <w:r w:rsidR="009825A6" w:rsidRPr="00800AC4">
        <w:rPr>
          <w:rFonts w:asciiTheme="minorHAnsi" w:hAnsiTheme="minorHAnsi" w:cstheme="minorHAnsi"/>
          <w:szCs w:val="24"/>
        </w:rPr>
        <w:t>hold on the a</w:t>
      </w:r>
      <w:r w:rsidR="0089656F">
        <w:rPr>
          <w:rFonts w:asciiTheme="minorHAnsi" w:hAnsiTheme="minorHAnsi" w:cstheme="minorHAnsi"/>
          <w:szCs w:val="24"/>
        </w:rPr>
        <w:t>ccounts selected</w:t>
      </w:r>
      <w:r w:rsidR="009825A6" w:rsidRPr="00800AC4">
        <w:rPr>
          <w:rFonts w:asciiTheme="minorHAnsi" w:hAnsiTheme="minorHAnsi" w:cstheme="minorHAnsi"/>
          <w:szCs w:val="24"/>
        </w:rPr>
        <w:t xml:space="preserve"> </w:t>
      </w:r>
      <w:r w:rsidR="008C7680">
        <w:rPr>
          <w:rFonts w:asciiTheme="minorHAnsi" w:hAnsiTheme="minorHAnsi" w:cstheme="minorHAnsi"/>
          <w:szCs w:val="24"/>
        </w:rPr>
        <w:t xml:space="preserve">in ‘Hold Details Grid’ </w:t>
      </w:r>
      <w:r w:rsidR="009825A6" w:rsidRPr="00800AC4">
        <w:rPr>
          <w:rFonts w:asciiTheme="minorHAnsi" w:hAnsiTheme="minorHAnsi" w:cstheme="minorHAnsi"/>
          <w:szCs w:val="24"/>
        </w:rPr>
        <w:t>by ‘Initiation Maker’</w:t>
      </w:r>
      <w:r w:rsidR="002D4F6A">
        <w:rPr>
          <w:rFonts w:asciiTheme="minorHAnsi" w:hAnsiTheme="minorHAnsi" w:cstheme="minorHAnsi"/>
          <w:szCs w:val="24"/>
        </w:rPr>
        <w:t xml:space="preserve"> as per the hold scenarios stated in section 5. 1 for hold </w:t>
      </w:r>
      <w:r w:rsidR="00C45091">
        <w:rPr>
          <w:rFonts w:asciiTheme="minorHAnsi" w:hAnsiTheme="minorHAnsi" w:cstheme="minorHAnsi"/>
          <w:szCs w:val="24"/>
        </w:rPr>
        <w:t>requests</w:t>
      </w:r>
      <w:r w:rsidR="009825A6" w:rsidRPr="00800AC4">
        <w:rPr>
          <w:rFonts w:asciiTheme="minorHAnsi" w:hAnsiTheme="minorHAnsi" w:cstheme="minorHAnsi"/>
          <w:szCs w:val="24"/>
        </w:rPr>
        <w:t xml:space="preserve">. </w:t>
      </w:r>
    </w:p>
    <w:p w14:paraId="1CC03961" w14:textId="2F217F94" w:rsidR="00D47FC4" w:rsidRDefault="009825A6" w:rsidP="00D47FC4">
      <w:pPr>
        <w:pStyle w:val="ListParagraph"/>
        <w:numPr>
          <w:ilvl w:val="1"/>
          <w:numId w:val="58"/>
        </w:numPr>
        <w:suppressAutoHyphens w:val="0"/>
        <w:spacing w:before="120" w:after="120" w:line="360" w:lineRule="auto"/>
        <w:jc w:val="both"/>
        <w:rPr>
          <w:rFonts w:asciiTheme="minorHAnsi" w:hAnsiTheme="minorHAnsi" w:cstheme="minorHAnsi"/>
          <w:szCs w:val="24"/>
        </w:rPr>
      </w:pPr>
      <w:r w:rsidRPr="00C45091">
        <w:rPr>
          <w:rFonts w:asciiTheme="minorHAnsi" w:hAnsiTheme="minorHAnsi" w:cstheme="minorHAnsi"/>
          <w:b/>
          <w:bCs/>
          <w:szCs w:val="24"/>
        </w:rPr>
        <w:t>Cancellation:</w:t>
      </w:r>
      <w:r w:rsidRPr="00800AC4">
        <w:rPr>
          <w:rFonts w:asciiTheme="minorHAnsi" w:hAnsiTheme="minorHAnsi" w:cstheme="minorHAnsi"/>
          <w:szCs w:val="24"/>
        </w:rPr>
        <w:t xml:space="preserve"> System will remove the ‘Internal Blacklist’ for all the </w:t>
      </w:r>
      <w:r w:rsidR="008C7680">
        <w:rPr>
          <w:rFonts w:asciiTheme="minorHAnsi" w:hAnsiTheme="minorHAnsi" w:cstheme="minorHAnsi"/>
          <w:szCs w:val="24"/>
        </w:rPr>
        <w:t>selected</w:t>
      </w:r>
      <w:r w:rsidRPr="00800AC4">
        <w:rPr>
          <w:rFonts w:asciiTheme="minorHAnsi" w:hAnsiTheme="minorHAnsi" w:cstheme="minorHAnsi"/>
          <w:szCs w:val="24"/>
        </w:rPr>
        <w:t xml:space="preserve"> ‘RAK Bank Customers’ and </w:t>
      </w:r>
      <w:r w:rsidR="0076248B" w:rsidRPr="00800AC4">
        <w:rPr>
          <w:rFonts w:asciiTheme="minorHAnsi" w:hAnsiTheme="minorHAnsi" w:cstheme="minorHAnsi"/>
          <w:szCs w:val="24"/>
        </w:rPr>
        <w:t xml:space="preserve">will remove </w:t>
      </w:r>
      <w:r w:rsidRPr="00800AC4">
        <w:rPr>
          <w:rFonts w:asciiTheme="minorHAnsi" w:hAnsiTheme="minorHAnsi" w:cstheme="minorHAnsi"/>
          <w:szCs w:val="24"/>
        </w:rPr>
        <w:t>‘External Blacklist’</w:t>
      </w:r>
      <w:r w:rsidR="0076248B" w:rsidRPr="00800AC4">
        <w:rPr>
          <w:rFonts w:asciiTheme="minorHAnsi" w:hAnsiTheme="minorHAnsi" w:cstheme="minorHAnsi"/>
          <w:szCs w:val="24"/>
        </w:rPr>
        <w:t xml:space="preserve"> for all the </w:t>
      </w:r>
      <w:r w:rsidR="008C7680">
        <w:rPr>
          <w:rFonts w:asciiTheme="minorHAnsi" w:hAnsiTheme="minorHAnsi" w:cstheme="minorHAnsi"/>
          <w:szCs w:val="24"/>
        </w:rPr>
        <w:t xml:space="preserve">selected </w:t>
      </w:r>
      <w:r w:rsidR="0076248B" w:rsidRPr="00800AC4">
        <w:rPr>
          <w:rFonts w:asciiTheme="minorHAnsi" w:hAnsiTheme="minorHAnsi" w:cstheme="minorHAnsi"/>
          <w:szCs w:val="24"/>
        </w:rPr>
        <w:t>‘Non-RAK Bank Customers’</w:t>
      </w:r>
      <w:r w:rsidR="004E7938">
        <w:rPr>
          <w:rFonts w:asciiTheme="minorHAnsi" w:hAnsiTheme="minorHAnsi" w:cstheme="minorHAnsi"/>
          <w:szCs w:val="24"/>
        </w:rPr>
        <w:t xml:space="preserve"> based on the user selection</w:t>
      </w:r>
      <w:r w:rsidR="008C7680">
        <w:rPr>
          <w:rFonts w:asciiTheme="minorHAnsi" w:hAnsiTheme="minorHAnsi" w:cstheme="minorHAnsi"/>
          <w:szCs w:val="24"/>
        </w:rPr>
        <w:t xml:space="preserve"> from Blacklist Details grid</w:t>
      </w:r>
      <w:r w:rsidR="004E7938">
        <w:rPr>
          <w:rFonts w:asciiTheme="minorHAnsi" w:hAnsiTheme="minorHAnsi" w:cstheme="minorHAnsi"/>
          <w:szCs w:val="24"/>
        </w:rPr>
        <w:t>.</w:t>
      </w:r>
      <w:r w:rsidRPr="00800AC4">
        <w:rPr>
          <w:rFonts w:asciiTheme="minorHAnsi" w:hAnsiTheme="minorHAnsi" w:cstheme="minorHAnsi"/>
          <w:szCs w:val="24"/>
        </w:rPr>
        <w:t xml:space="preserve"> </w:t>
      </w:r>
      <w:r w:rsidR="00193C4C" w:rsidRPr="00800AC4">
        <w:rPr>
          <w:rFonts w:asciiTheme="minorHAnsi" w:hAnsiTheme="minorHAnsi" w:cstheme="minorHAnsi"/>
          <w:szCs w:val="24"/>
        </w:rPr>
        <w:t>The system</w:t>
      </w:r>
      <w:r w:rsidRPr="00800AC4">
        <w:rPr>
          <w:rFonts w:asciiTheme="minorHAnsi" w:hAnsiTheme="minorHAnsi" w:cstheme="minorHAnsi"/>
          <w:szCs w:val="24"/>
        </w:rPr>
        <w:t xml:space="preserve"> will also </w:t>
      </w:r>
      <w:r w:rsidR="00B727E2" w:rsidRPr="00800AC4">
        <w:rPr>
          <w:rFonts w:asciiTheme="minorHAnsi" w:hAnsiTheme="minorHAnsi" w:cstheme="minorHAnsi"/>
          <w:szCs w:val="24"/>
        </w:rPr>
        <w:t xml:space="preserve">remove </w:t>
      </w:r>
      <w:r w:rsidRPr="00800AC4">
        <w:rPr>
          <w:rFonts w:asciiTheme="minorHAnsi" w:hAnsiTheme="minorHAnsi" w:cstheme="minorHAnsi"/>
          <w:szCs w:val="24"/>
        </w:rPr>
        <w:t xml:space="preserve">hold </w:t>
      </w:r>
      <w:r w:rsidR="004E7938">
        <w:rPr>
          <w:rFonts w:asciiTheme="minorHAnsi" w:hAnsiTheme="minorHAnsi" w:cstheme="minorHAnsi"/>
          <w:szCs w:val="24"/>
        </w:rPr>
        <w:t xml:space="preserve">from the </w:t>
      </w:r>
      <w:r w:rsidR="00242D50">
        <w:rPr>
          <w:rFonts w:asciiTheme="minorHAnsi" w:hAnsiTheme="minorHAnsi" w:cstheme="minorHAnsi"/>
          <w:szCs w:val="24"/>
        </w:rPr>
        <w:t xml:space="preserve">user </w:t>
      </w:r>
      <w:r w:rsidR="004E7938">
        <w:rPr>
          <w:rFonts w:asciiTheme="minorHAnsi" w:hAnsiTheme="minorHAnsi" w:cstheme="minorHAnsi"/>
          <w:szCs w:val="24"/>
        </w:rPr>
        <w:t>selected account</w:t>
      </w:r>
      <w:r w:rsidR="008C7680">
        <w:rPr>
          <w:rFonts w:asciiTheme="minorHAnsi" w:hAnsiTheme="minorHAnsi" w:cstheme="minorHAnsi"/>
          <w:szCs w:val="24"/>
        </w:rPr>
        <w:t>s</w:t>
      </w:r>
      <w:r w:rsidR="004E7938">
        <w:rPr>
          <w:rFonts w:asciiTheme="minorHAnsi" w:hAnsiTheme="minorHAnsi" w:cstheme="minorHAnsi"/>
          <w:szCs w:val="24"/>
        </w:rPr>
        <w:t xml:space="preserve"> </w:t>
      </w:r>
      <w:r w:rsidR="008C7680">
        <w:rPr>
          <w:rFonts w:asciiTheme="minorHAnsi" w:hAnsiTheme="minorHAnsi" w:cstheme="minorHAnsi"/>
          <w:szCs w:val="24"/>
        </w:rPr>
        <w:t>from Hold Details Grid</w:t>
      </w:r>
      <w:r w:rsidR="00600D0D" w:rsidRPr="00800AC4">
        <w:rPr>
          <w:rFonts w:asciiTheme="minorHAnsi" w:hAnsiTheme="minorHAnsi" w:cstheme="minorHAnsi"/>
          <w:szCs w:val="24"/>
        </w:rPr>
        <w:t>.</w:t>
      </w:r>
    </w:p>
    <w:p w14:paraId="27A0E65A" w14:textId="77777777" w:rsidR="00D47FC4" w:rsidRPr="00D47FC4" w:rsidRDefault="00D47FC4" w:rsidP="00D47FC4">
      <w:pPr>
        <w:pStyle w:val="ListParagraph"/>
        <w:suppressAutoHyphens w:val="0"/>
        <w:spacing w:before="120" w:after="120" w:line="360" w:lineRule="auto"/>
        <w:ind w:left="1440"/>
        <w:jc w:val="both"/>
        <w:rPr>
          <w:rFonts w:asciiTheme="minorHAnsi" w:hAnsiTheme="minorHAnsi" w:cstheme="minorHAnsi"/>
          <w:szCs w:val="24"/>
        </w:rPr>
      </w:pPr>
    </w:p>
    <w:p w14:paraId="180D3CCC" w14:textId="578E7888" w:rsidR="003477A7" w:rsidRPr="00800AC4" w:rsidRDefault="003477A7" w:rsidP="003477A7">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done, the WI will route as follows: </w:t>
      </w:r>
    </w:p>
    <w:tbl>
      <w:tblPr>
        <w:tblStyle w:val="TableGrid"/>
        <w:tblW w:w="0" w:type="auto"/>
        <w:tblLook w:val="04A0" w:firstRow="1" w:lastRow="0" w:firstColumn="1" w:lastColumn="0" w:noHBand="0" w:noVBand="1"/>
      </w:tblPr>
      <w:tblGrid>
        <w:gridCol w:w="1129"/>
        <w:gridCol w:w="2977"/>
        <w:gridCol w:w="2906"/>
        <w:gridCol w:w="2338"/>
      </w:tblGrid>
      <w:tr w:rsidR="003477A7" w:rsidRPr="00800AC4" w14:paraId="2508A739" w14:textId="77777777" w:rsidTr="00F554F5">
        <w:tc>
          <w:tcPr>
            <w:tcW w:w="1129" w:type="dxa"/>
          </w:tcPr>
          <w:p w14:paraId="2D4BD9E3" w14:textId="6A5F57E1"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Decision</w:t>
            </w:r>
          </w:p>
        </w:tc>
        <w:tc>
          <w:tcPr>
            <w:tcW w:w="2977" w:type="dxa"/>
          </w:tcPr>
          <w:p w14:paraId="51F2A5AB" w14:textId="1E0B5962"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2906" w:type="dxa"/>
          </w:tcPr>
          <w:p w14:paraId="64CA608B" w14:textId="31BF4858"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Condition </w:t>
            </w:r>
          </w:p>
        </w:tc>
        <w:tc>
          <w:tcPr>
            <w:tcW w:w="2338" w:type="dxa"/>
          </w:tcPr>
          <w:p w14:paraId="42E6A304" w14:textId="5DA9C69B"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6C0CD7" w:rsidRPr="00800AC4" w14:paraId="07D4F3C5" w14:textId="77777777" w:rsidTr="00F554F5">
        <w:tc>
          <w:tcPr>
            <w:tcW w:w="1129" w:type="dxa"/>
          </w:tcPr>
          <w:p w14:paraId="09CF5288" w14:textId="63876F36"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719DD823" w14:textId="111FD543"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14:paraId="4F79A16A" w14:textId="5C6DF3E8"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no Child WI exists</w:t>
            </w:r>
          </w:p>
        </w:tc>
        <w:tc>
          <w:tcPr>
            <w:tcW w:w="2338" w:type="dxa"/>
          </w:tcPr>
          <w:p w14:paraId="08322C2A" w14:textId="4EF44629" w:rsidR="006C0CD7" w:rsidRPr="006C0CD7" w:rsidRDefault="006C0CD7" w:rsidP="003477A7">
            <w:pPr>
              <w:suppressAutoHyphens w:val="0"/>
              <w:spacing w:before="120" w:after="120" w:line="360" w:lineRule="auto"/>
              <w:jc w:val="both"/>
              <w:rPr>
                <w:rFonts w:asciiTheme="minorHAnsi" w:hAnsiTheme="minorHAnsi" w:cstheme="minorHAnsi"/>
                <w:szCs w:val="24"/>
              </w:rPr>
            </w:pPr>
            <w:r w:rsidRPr="006C0CD7">
              <w:rPr>
                <w:rFonts w:asciiTheme="minorHAnsi" w:hAnsiTheme="minorHAnsi" w:cstheme="minorHAnsi"/>
                <w:szCs w:val="24"/>
              </w:rPr>
              <w:t xml:space="preserve">Operations Maker </w:t>
            </w:r>
          </w:p>
        </w:tc>
      </w:tr>
      <w:tr w:rsidR="006C0CD7" w:rsidRPr="00800AC4" w14:paraId="0303FDE1" w14:textId="77777777" w:rsidTr="00F554F5">
        <w:tc>
          <w:tcPr>
            <w:tcW w:w="1129" w:type="dxa"/>
          </w:tcPr>
          <w:p w14:paraId="7FBB741E" w14:textId="1A0FA355"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 xml:space="preserve">Success </w:t>
            </w:r>
          </w:p>
        </w:tc>
        <w:tc>
          <w:tcPr>
            <w:tcW w:w="2977" w:type="dxa"/>
          </w:tcPr>
          <w:p w14:paraId="5562A2BA" w14:textId="0742A487"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14:paraId="44098EEA" w14:textId="373F685B"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exists </w:t>
            </w:r>
          </w:p>
        </w:tc>
        <w:tc>
          <w:tcPr>
            <w:tcW w:w="2338" w:type="dxa"/>
          </w:tcPr>
          <w:p w14:paraId="3DBC7C94" w14:textId="73289D10"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queue </w:t>
            </w:r>
          </w:p>
        </w:tc>
      </w:tr>
      <w:tr w:rsidR="006C0CD7" w:rsidRPr="00800AC4" w14:paraId="6E72B3BD" w14:textId="77777777" w:rsidTr="00F554F5">
        <w:tc>
          <w:tcPr>
            <w:tcW w:w="1129" w:type="dxa"/>
          </w:tcPr>
          <w:p w14:paraId="12889058" w14:textId="005BBDAF"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1C163BEA" w14:textId="723C781C"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14:paraId="1C053F79" w14:textId="10BA9A57"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E91F24">
              <w:rPr>
                <w:rFonts w:asciiTheme="minorHAnsi" w:hAnsiTheme="minorHAnsi" w:cstheme="minorHAnsi"/>
                <w:szCs w:val="24"/>
              </w:rPr>
              <w:t xml:space="preserve">no Child WI required </w:t>
            </w:r>
          </w:p>
        </w:tc>
        <w:tc>
          <w:tcPr>
            <w:tcW w:w="2338" w:type="dxa"/>
          </w:tcPr>
          <w:p w14:paraId="1060D908" w14:textId="456DFBC0" w:rsidR="006C0CD7"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E91F24" w:rsidRPr="00800AC4" w14:paraId="573E3D32" w14:textId="77777777" w:rsidTr="00F554F5">
        <w:tc>
          <w:tcPr>
            <w:tcW w:w="1129" w:type="dxa"/>
          </w:tcPr>
          <w:p w14:paraId="408D66F9" w14:textId="434A4657"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0BB43B4C" w14:textId="2225BB3B"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14:paraId="1C53881C" w14:textId="6689C0BE"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required </w:t>
            </w:r>
            <w:r w:rsidR="00080651">
              <w:rPr>
                <w:rFonts w:asciiTheme="minorHAnsi" w:hAnsiTheme="minorHAnsi" w:cstheme="minorHAnsi"/>
                <w:szCs w:val="24"/>
              </w:rPr>
              <w:t xml:space="preserve">basis if ‘Salary Credited’ = ‘Y’ </w:t>
            </w:r>
          </w:p>
        </w:tc>
        <w:tc>
          <w:tcPr>
            <w:tcW w:w="2338" w:type="dxa"/>
          </w:tcPr>
          <w:p w14:paraId="5F35C1B8" w14:textId="77777777"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Primary WI – Hold Queue</w:t>
            </w:r>
          </w:p>
          <w:p w14:paraId="4B99682C" w14:textId="637653C6"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Child WI – Financial Maker queue </w:t>
            </w:r>
          </w:p>
        </w:tc>
      </w:tr>
      <w:tr w:rsidR="00E91F24" w:rsidRPr="00800AC4" w14:paraId="2AA149FF" w14:textId="77777777" w:rsidTr="00F554F5">
        <w:tc>
          <w:tcPr>
            <w:tcW w:w="1129" w:type="dxa"/>
          </w:tcPr>
          <w:p w14:paraId="42BACFE1" w14:textId="3F4BF97B"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13C5C75A" w14:textId="1383DEBC"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w:t>
            </w:r>
          </w:p>
        </w:tc>
        <w:tc>
          <w:tcPr>
            <w:tcW w:w="2906" w:type="dxa"/>
          </w:tcPr>
          <w:p w14:paraId="257D8EA8" w14:textId="77777777" w:rsidR="00E91F24" w:rsidRDefault="00E91F24" w:rsidP="003477A7">
            <w:pPr>
              <w:suppressAutoHyphens w:val="0"/>
              <w:spacing w:before="120" w:after="120" w:line="360" w:lineRule="auto"/>
              <w:jc w:val="both"/>
              <w:rPr>
                <w:rFonts w:asciiTheme="minorHAnsi" w:hAnsiTheme="minorHAnsi" w:cstheme="minorHAnsi"/>
                <w:szCs w:val="24"/>
              </w:rPr>
            </w:pPr>
          </w:p>
        </w:tc>
        <w:tc>
          <w:tcPr>
            <w:tcW w:w="2338" w:type="dxa"/>
          </w:tcPr>
          <w:p w14:paraId="5CD67708" w14:textId="49C2313E" w:rsidR="00E91F24"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9F3863" w:rsidRPr="00800AC4" w14:paraId="6D6A51F6" w14:textId="77777777" w:rsidTr="00F554F5">
        <w:tc>
          <w:tcPr>
            <w:tcW w:w="1129" w:type="dxa"/>
          </w:tcPr>
          <w:p w14:paraId="683DC9DF" w14:textId="19026BBD"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25765791" w14:textId="0CB3F550"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Cancellation </w:t>
            </w:r>
          </w:p>
        </w:tc>
        <w:tc>
          <w:tcPr>
            <w:tcW w:w="2906" w:type="dxa"/>
          </w:tcPr>
          <w:p w14:paraId="480A0A33" w14:textId="77777777" w:rsidR="009F3863" w:rsidRDefault="009F3863" w:rsidP="003477A7">
            <w:pPr>
              <w:suppressAutoHyphens w:val="0"/>
              <w:spacing w:before="120" w:after="120" w:line="360" w:lineRule="auto"/>
              <w:jc w:val="both"/>
              <w:rPr>
                <w:rFonts w:asciiTheme="minorHAnsi" w:hAnsiTheme="minorHAnsi" w:cstheme="minorHAnsi"/>
                <w:szCs w:val="24"/>
              </w:rPr>
            </w:pPr>
          </w:p>
        </w:tc>
        <w:tc>
          <w:tcPr>
            <w:tcW w:w="2338" w:type="dxa"/>
          </w:tcPr>
          <w:p w14:paraId="44362D08" w14:textId="2AEB92F9"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62590C" w:rsidRPr="00800AC4" w14:paraId="0A16C6B8" w14:textId="77777777" w:rsidTr="00F554F5">
        <w:tc>
          <w:tcPr>
            <w:tcW w:w="1129" w:type="dxa"/>
          </w:tcPr>
          <w:p w14:paraId="6E8CD692" w14:textId="2E254D27"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Success </w:t>
            </w:r>
          </w:p>
        </w:tc>
        <w:tc>
          <w:tcPr>
            <w:tcW w:w="2977" w:type="dxa"/>
          </w:tcPr>
          <w:p w14:paraId="2C108F5C" w14:textId="558D52A2"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14:paraId="12587AB1" w14:textId="1352EF52"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all CIFs were ‘Non-RAK Customer’. </w:t>
            </w:r>
          </w:p>
        </w:tc>
        <w:tc>
          <w:tcPr>
            <w:tcW w:w="2338" w:type="dxa"/>
          </w:tcPr>
          <w:p w14:paraId="6767899A" w14:textId="3E823305"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Archival </w:t>
            </w:r>
          </w:p>
        </w:tc>
      </w:tr>
      <w:tr w:rsidR="0062590C" w:rsidRPr="00800AC4" w14:paraId="66F9C766" w14:textId="77777777" w:rsidTr="00F554F5">
        <w:tc>
          <w:tcPr>
            <w:tcW w:w="1129" w:type="dxa"/>
          </w:tcPr>
          <w:p w14:paraId="38C25B54" w14:textId="49EACA5A"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Failure </w:t>
            </w:r>
          </w:p>
        </w:tc>
        <w:tc>
          <w:tcPr>
            <w:tcW w:w="2977" w:type="dxa"/>
          </w:tcPr>
          <w:p w14:paraId="13366A4E" w14:textId="29A7E23A"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14:paraId="2998DC13" w14:textId="5BB8FE4F" w:rsidR="0062590C" w:rsidRPr="00800AC4" w:rsidRDefault="00080651"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any API failure received while integration. </w:t>
            </w:r>
          </w:p>
        </w:tc>
        <w:tc>
          <w:tcPr>
            <w:tcW w:w="2338" w:type="dxa"/>
          </w:tcPr>
          <w:p w14:paraId="683F7F0B" w14:textId="48D7CB8A"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Integration Error Handling </w:t>
            </w:r>
          </w:p>
        </w:tc>
      </w:tr>
    </w:tbl>
    <w:p w14:paraId="7BE3C516" w14:textId="77777777" w:rsidR="00242D50" w:rsidRDefault="00242D50" w:rsidP="003477A7">
      <w:pPr>
        <w:suppressAutoHyphens w:val="0"/>
        <w:spacing w:before="120" w:after="120" w:line="360" w:lineRule="auto"/>
        <w:jc w:val="both"/>
        <w:rPr>
          <w:rFonts w:asciiTheme="minorHAnsi" w:hAnsiTheme="minorHAnsi" w:cstheme="minorHAnsi"/>
          <w:sz w:val="22"/>
          <w:szCs w:val="22"/>
        </w:rPr>
      </w:pPr>
    </w:p>
    <w:p w14:paraId="43806511" w14:textId="77777777" w:rsidR="00242D50" w:rsidRDefault="00242D50" w:rsidP="003477A7">
      <w:pPr>
        <w:suppressAutoHyphens w:val="0"/>
        <w:spacing w:before="120" w:after="120" w:line="360" w:lineRule="auto"/>
        <w:jc w:val="both"/>
        <w:rPr>
          <w:rFonts w:asciiTheme="minorHAnsi" w:hAnsiTheme="minorHAnsi" w:cstheme="minorHAnsi"/>
          <w:sz w:val="22"/>
          <w:szCs w:val="22"/>
        </w:rPr>
      </w:pPr>
    </w:p>
    <w:p w14:paraId="553CB647" w14:textId="75EB1F48" w:rsidR="00F916A6" w:rsidRDefault="00F916A6" w:rsidP="007C1709">
      <w:pPr>
        <w:pStyle w:val="Heading3"/>
      </w:pPr>
      <w:bookmarkStart w:id="241" w:name="_Toc163207940"/>
      <w:r>
        <w:t>Access Details</w:t>
      </w:r>
      <w:bookmarkEnd w:id="24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916A6" w:rsidRPr="00800AC4" w14:paraId="2A1F0F6B" w14:textId="77777777" w:rsidTr="00ED78C1">
        <w:tc>
          <w:tcPr>
            <w:tcW w:w="3539" w:type="dxa"/>
          </w:tcPr>
          <w:p w14:paraId="4EB7B50F"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78A9EE12" w14:textId="77777777" w:rsidR="00F916A6" w:rsidRPr="00800AC4" w:rsidRDefault="00F916A6"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The queue will be accessed by System user.</w:t>
            </w:r>
          </w:p>
        </w:tc>
      </w:tr>
      <w:tr w:rsidR="00F916A6" w:rsidRPr="00800AC4" w14:paraId="10BBFCAB" w14:textId="77777777" w:rsidTr="00ED78C1">
        <w:tc>
          <w:tcPr>
            <w:tcW w:w="3539" w:type="dxa"/>
          </w:tcPr>
          <w:p w14:paraId="049F3E7C"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6C2CE0E1"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F916A6" w:rsidRPr="00800AC4" w14:paraId="61F55B64" w14:textId="77777777" w:rsidTr="00ED78C1">
        <w:tc>
          <w:tcPr>
            <w:tcW w:w="3539" w:type="dxa"/>
          </w:tcPr>
          <w:p w14:paraId="16D8F960"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1CE395C5"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F916A6" w:rsidRPr="00800AC4" w14:paraId="64BF3976" w14:textId="77777777" w:rsidTr="00ED78C1">
        <w:tc>
          <w:tcPr>
            <w:tcW w:w="3539" w:type="dxa"/>
          </w:tcPr>
          <w:p w14:paraId="1CBFE758"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091AD08C"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F916A6" w:rsidRPr="00800AC4" w14:paraId="491E461A" w14:textId="77777777" w:rsidTr="00ED78C1">
        <w:tc>
          <w:tcPr>
            <w:tcW w:w="3539" w:type="dxa"/>
          </w:tcPr>
          <w:p w14:paraId="170C6353"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514B1981"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F916A6" w:rsidRPr="00800AC4" w14:paraId="0F8F349C" w14:textId="77777777" w:rsidTr="00ED78C1">
        <w:tc>
          <w:tcPr>
            <w:tcW w:w="3539" w:type="dxa"/>
            <w:tcBorders>
              <w:top w:val="single" w:sz="4" w:space="0" w:color="auto"/>
              <w:left w:val="single" w:sz="4" w:space="0" w:color="auto"/>
              <w:bottom w:val="single" w:sz="4" w:space="0" w:color="auto"/>
              <w:right w:val="single" w:sz="4" w:space="0" w:color="auto"/>
            </w:tcBorders>
          </w:tcPr>
          <w:p w14:paraId="29741DED"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6ACD5B3"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47982FD3" w14:textId="77777777" w:rsidR="00F916A6" w:rsidRDefault="00F916A6" w:rsidP="00F916A6"/>
    <w:p w14:paraId="0D392FA8" w14:textId="77777777" w:rsidR="00F916A6" w:rsidRDefault="00F916A6" w:rsidP="00F916A6"/>
    <w:p w14:paraId="527FE285" w14:textId="77777777" w:rsidR="00F916A6" w:rsidRDefault="00F916A6" w:rsidP="00F916A6"/>
    <w:p w14:paraId="17E8A688" w14:textId="371A725C" w:rsidR="009A3D5C" w:rsidRDefault="00FC4009" w:rsidP="00FC4009">
      <w:pPr>
        <w:pStyle w:val="Heading2"/>
      </w:pPr>
      <w:r>
        <w:lastRenderedPageBreak/>
        <w:t xml:space="preserve"> </w:t>
      </w:r>
      <w:bookmarkStart w:id="242" w:name="_Toc163207941"/>
      <w:r>
        <w:t xml:space="preserve">Hold </w:t>
      </w:r>
      <w:r w:rsidR="00EB7A45">
        <w:t>Queue</w:t>
      </w:r>
      <w:bookmarkEnd w:id="242"/>
      <w:r w:rsidR="00EB7A45">
        <w:t xml:space="preserve"> </w:t>
      </w:r>
    </w:p>
    <w:p w14:paraId="40DDA9C3" w14:textId="655587FC" w:rsidR="00EB7A45" w:rsidRDefault="00EB7A45" w:rsidP="007C1709">
      <w:pPr>
        <w:pStyle w:val="Heading3"/>
      </w:pPr>
      <w:r>
        <w:t xml:space="preserve"> </w:t>
      </w:r>
      <w:bookmarkStart w:id="243" w:name="_Toc163207942"/>
      <w:r>
        <w:t>Description</w:t>
      </w:r>
      <w:bookmarkEnd w:id="243"/>
      <w:r>
        <w:t xml:space="preserve"> </w:t>
      </w:r>
    </w:p>
    <w:p w14:paraId="473D99E9" w14:textId="46CDA4A0" w:rsidR="00C97E14" w:rsidRPr="00C97E14" w:rsidRDefault="00EB7A45" w:rsidP="00C97E14">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33182FCB" w14:textId="0D8DAB3B" w:rsidR="00C97E14" w:rsidRPr="001A5573" w:rsidRDefault="00C97E14" w:rsidP="00C97E14">
      <w:pPr>
        <w:pStyle w:val="ListParagraph"/>
        <w:numPr>
          <w:ilvl w:val="0"/>
          <w:numId w:val="58"/>
        </w:numPr>
        <w:spacing w:line="360" w:lineRule="auto"/>
      </w:pPr>
      <w:r>
        <w:rPr>
          <w:rFonts w:asciiTheme="minorHAnsi" w:hAnsiTheme="minorHAnsi" w:cstheme="minorHAnsi"/>
        </w:rPr>
        <w:t>Th</w:t>
      </w:r>
      <w:r w:rsidR="002F2FDD">
        <w:rPr>
          <w:rFonts w:asciiTheme="minorHAnsi" w:hAnsiTheme="minorHAnsi" w:cstheme="minorHAnsi"/>
        </w:rPr>
        <w:t xml:space="preserve">is queue will be responsible </w:t>
      </w:r>
      <w:r w:rsidR="001A5573">
        <w:rPr>
          <w:rFonts w:asciiTheme="minorHAnsi" w:hAnsiTheme="minorHAnsi" w:cstheme="minorHAnsi"/>
        </w:rPr>
        <w:t>for collecting</w:t>
      </w:r>
      <w:r w:rsidR="002F2FDD">
        <w:rPr>
          <w:rFonts w:asciiTheme="minorHAnsi" w:hAnsiTheme="minorHAnsi" w:cstheme="minorHAnsi"/>
        </w:rPr>
        <w:t xml:space="preserve"> the parent and child instances of a WI if in case any child WI was created</w:t>
      </w:r>
      <w:r w:rsidR="001A5573">
        <w:rPr>
          <w:rFonts w:asciiTheme="minorHAnsi" w:hAnsiTheme="minorHAnsi" w:cstheme="minorHAnsi"/>
        </w:rPr>
        <w:t xml:space="preserve"> for any of the WI. </w:t>
      </w:r>
    </w:p>
    <w:p w14:paraId="2ADF8B21" w14:textId="445DFA83" w:rsidR="001A5573" w:rsidRPr="001A5573" w:rsidRDefault="001A5573" w:rsidP="001A5573">
      <w:pPr>
        <w:pStyle w:val="ListParagraph"/>
        <w:numPr>
          <w:ilvl w:val="0"/>
          <w:numId w:val="58"/>
        </w:numPr>
        <w:spacing w:line="360" w:lineRule="auto"/>
      </w:pPr>
      <w:r>
        <w:rPr>
          <w:rFonts w:asciiTheme="minorHAnsi" w:hAnsiTheme="minorHAnsi" w:cstheme="minorHAnsi"/>
        </w:rPr>
        <w:t>The possible request types of WI to move in this queue will be:</w:t>
      </w:r>
    </w:p>
    <w:p w14:paraId="5CBE0FAF" w14:textId="1EE5883B" w:rsidR="001A5573" w:rsidRPr="008C0543" w:rsidRDefault="001A5573" w:rsidP="001A5573">
      <w:pPr>
        <w:pStyle w:val="ListParagraph"/>
        <w:numPr>
          <w:ilvl w:val="1"/>
          <w:numId w:val="58"/>
        </w:numPr>
        <w:spacing w:line="360" w:lineRule="auto"/>
      </w:pPr>
      <w:r w:rsidRPr="00FD3F16">
        <w:rPr>
          <w:rFonts w:asciiTheme="minorHAnsi" w:hAnsiTheme="minorHAnsi" w:cstheme="minorHAnsi"/>
          <w:b/>
          <w:bCs/>
        </w:rPr>
        <w:t>Deceased – Transfer:</w:t>
      </w:r>
      <w:r>
        <w:rPr>
          <w:rFonts w:asciiTheme="minorHAnsi" w:hAnsiTheme="minorHAnsi" w:cstheme="minorHAnsi"/>
        </w:rPr>
        <w:t xml:space="preserve"> On ‘Initiation Checkers’ approval, if </w:t>
      </w:r>
      <w:r w:rsidR="008C0543">
        <w:rPr>
          <w:rFonts w:asciiTheme="minorHAnsi" w:hAnsiTheme="minorHAnsi" w:cstheme="minorHAnsi"/>
        </w:rPr>
        <w:t xml:space="preserve">Child WIs were created for this request type, the primary WI will directly move in this queue and wait for the child instances to end. </w:t>
      </w:r>
    </w:p>
    <w:p w14:paraId="376A77B9" w14:textId="52E46BD8" w:rsidR="004C5840" w:rsidRPr="008C5558" w:rsidRDefault="008C0543" w:rsidP="004C5840">
      <w:pPr>
        <w:pStyle w:val="ListParagraph"/>
        <w:numPr>
          <w:ilvl w:val="1"/>
          <w:numId w:val="58"/>
        </w:numPr>
        <w:spacing w:line="360" w:lineRule="auto"/>
      </w:pPr>
      <w:r w:rsidRPr="00FD3F16">
        <w:rPr>
          <w:rFonts w:asciiTheme="minorHAnsi" w:hAnsiTheme="minorHAnsi" w:cstheme="minorHAnsi"/>
          <w:b/>
          <w:bCs/>
        </w:rPr>
        <w:t>Transfer</w:t>
      </w:r>
      <w:r w:rsidR="004C5840" w:rsidRPr="00FD3F16">
        <w:rPr>
          <w:rFonts w:asciiTheme="minorHAnsi" w:hAnsiTheme="minorHAnsi" w:cstheme="minorHAnsi"/>
          <w:b/>
          <w:bCs/>
        </w:rPr>
        <w:t xml:space="preserve"> </w:t>
      </w:r>
      <w:r w:rsidR="004C5840">
        <w:rPr>
          <w:rFonts w:asciiTheme="minorHAnsi" w:hAnsiTheme="minorHAnsi" w:cstheme="minorHAnsi"/>
        </w:rPr>
        <w:t>– On ‘Initiation Checkers’ approval, if Child WIs were created for this request type, the primary WI will move to this queue from ‘System Integration’</w:t>
      </w:r>
      <w:r w:rsidR="008C5558">
        <w:rPr>
          <w:rFonts w:asciiTheme="minorHAnsi" w:hAnsiTheme="minorHAnsi" w:cstheme="minorHAnsi"/>
        </w:rPr>
        <w:t xml:space="preserve"> and wait for the child instances to end. </w:t>
      </w:r>
    </w:p>
    <w:p w14:paraId="550CC520" w14:textId="120F8492" w:rsidR="001A5573" w:rsidRPr="008D665A" w:rsidRDefault="004F0A7D" w:rsidP="008D665A">
      <w:pPr>
        <w:pStyle w:val="ListParagraph"/>
        <w:numPr>
          <w:ilvl w:val="1"/>
          <w:numId w:val="58"/>
        </w:numPr>
        <w:spacing w:line="360" w:lineRule="auto"/>
      </w:pPr>
      <w:r w:rsidRPr="00FD3F16">
        <w:rPr>
          <w:rFonts w:asciiTheme="minorHAnsi" w:hAnsiTheme="minorHAnsi" w:cstheme="minorHAnsi"/>
          <w:b/>
          <w:bCs/>
        </w:rPr>
        <w:t>Salary Transfer</w:t>
      </w:r>
      <w:r>
        <w:rPr>
          <w:rFonts w:asciiTheme="minorHAnsi" w:hAnsiTheme="minorHAnsi" w:cstheme="minorHAnsi"/>
        </w:rPr>
        <w:t xml:space="preserve"> – On</w:t>
      </w:r>
      <w:r w:rsidR="006F1270">
        <w:rPr>
          <w:rFonts w:asciiTheme="minorHAnsi" w:hAnsiTheme="minorHAnsi" w:cstheme="minorHAnsi"/>
        </w:rPr>
        <w:t xml:space="preserve">ce the WI is successfully completed at ‘System Integration’, the system </w:t>
      </w:r>
      <w:r w:rsidR="00D5549A">
        <w:rPr>
          <w:rFonts w:asciiTheme="minorHAnsi" w:hAnsiTheme="minorHAnsi" w:cstheme="minorHAnsi"/>
        </w:rPr>
        <w:t>checked if ‘Salary Cred</w:t>
      </w:r>
      <w:r w:rsidR="0091768B">
        <w:rPr>
          <w:rFonts w:asciiTheme="minorHAnsi" w:hAnsiTheme="minorHAnsi" w:cstheme="minorHAnsi"/>
        </w:rPr>
        <w:t xml:space="preserve">ited’ </w:t>
      </w:r>
      <w:r w:rsidR="00496A02">
        <w:rPr>
          <w:rFonts w:asciiTheme="minorHAnsi" w:hAnsiTheme="minorHAnsi" w:cstheme="minorHAnsi"/>
        </w:rPr>
        <w:t>was ‘Y’ or ‘N’. If ‘Y’, then</w:t>
      </w:r>
      <w:r w:rsidR="008D665A">
        <w:rPr>
          <w:rFonts w:asciiTheme="minorHAnsi" w:hAnsiTheme="minorHAnsi" w:cstheme="minorHAnsi"/>
        </w:rPr>
        <w:t xml:space="preserve"> child must have been created and primary WI will move to this queue to wait for the child instance to end. </w:t>
      </w:r>
    </w:p>
    <w:p w14:paraId="373CA246" w14:textId="2CD29B18" w:rsidR="008D665A" w:rsidRPr="00283452" w:rsidRDefault="008D665A" w:rsidP="008D665A">
      <w:pPr>
        <w:pStyle w:val="ListParagraph"/>
        <w:numPr>
          <w:ilvl w:val="0"/>
          <w:numId w:val="58"/>
        </w:numPr>
        <w:spacing w:line="360" w:lineRule="auto"/>
      </w:pPr>
      <w:r>
        <w:rPr>
          <w:rFonts w:asciiTheme="minorHAnsi" w:hAnsiTheme="minorHAnsi" w:cstheme="minorHAnsi"/>
        </w:rPr>
        <w:t xml:space="preserve">Once all the child instances </w:t>
      </w:r>
      <w:r w:rsidR="00283452">
        <w:rPr>
          <w:rFonts w:asciiTheme="minorHAnsi" w:hAnsiTheme="minorHAnsi" w:cstheme="minorHAnsi"/>
        </w:rPr>
        <w:t xml:space="preserve">related to a WI are completed, the decision gets updated in the primary WI and child WI gets deleted. </w:t>
      </w:r>
    </w:p>
    <w:p w14:paraId="3395FF57" w14:textId="2A757FF8" w:rsidR="00283452" w:rsidRPr="003118A6" w:rsidRDefault="00283452" w:rsidP="008D665A">
      <w:pPr>
        <w:pStyle w:val="ListParagraph"/>
        <w:numPr>
          <w:ilvl w:val="0"/>
          <w:numId w:val="58"/>
        </w:numPr>
        <w:spacing w:line="360" w:lineRule="auto"/>
      </w:pPr>
      <w:r>
        <w:rPr>
          <w:rFonts w:asciiTheme="minorHAnsi" w:hAnsiTheme="minorHAnsi" w:cstheme="minorHAnsi"/>
        </w:rPr>
        <w:t xml:space="preserve">The primary WI from this queue will automatically move to </w:t>
      </w:r>
      <w:r w:rsidRPr="00E169C4">
        <w:rPr>
          <w:rFonts w:asciiTheme="minorHAnsi" w:hAnsiTheme="minorHAnsi" w:cstheme="minorHAnsi"/>
          <w:b/>
          <w:bCs/>
        </w:rPr>
        <w:t>‘Operations Maker’</w:t>
      </w:r>
      <w:r>
        <w:rPr>
          <w:rFonts w:asciiTheme="minorHAnsi" w:hAnsiTheme="minorHAnsi" w:cstheme="minorHAnsi"/>
        </w:rPr>
        <w:t xml:space="preserve"> queue where the decision history will have the updates from child WI</w:t>
      </w:r>
      <w:r w:rsidR="00735F82">
        <w:rPr>
          <w:rFonts w:asciiTheme="minorHAnsi" w:hAnsiTheme="minorHAnsi" w:cstheme="minorHAnsi"/>
        </w:rPr>
        <w:t xml:space="preserve">. </w:t>
      </w:r>
    </w:p>
    <w:p w14:paraId="73009922" w14:textId="77777777" w:rsidR="003118A6" w:rsidRDefault="003118A6" w:rsidP="003118A6">
      <w:pPr>
        <w:spacing w:line="360" w:lineRule="auto"/>
      </w:pPr>
    </w:p>
    <w:tbl>
      <w:tblPr>
        <w:tblStyle w:val="TableGrid"/>
        <w:tblW w:w="0" w:type="auto"/>
        <w:tblInd w:w="846" w:type="dxa"/>
        <w:tblLook w:val="04A0" w:firstRow="1" w:lastRow="0" w:firstColumn="1" w:lastColumn="0" w:noHBand="0" w:noVBand="1"/>
      </w:tblPr>
      <w:tblGrid>
        <w:gridCol w:w="2270"/>
        <w:gridCol w:w="3117"/>
        <w:gridCol w:w="2409"/>
      </w:tblGrid>
      <w:tr w:rsidR="003118A6" w:rsidRPr="002B7C84" w14:paraId="24D86AD2" w14:textId="77777777" w:rsidTr="002B7C84">
        <w:tc>
          <w:tcPr>
            <w:tcW w:w="2270" w:type="dxa"/>
          </w:tcPr>
          <w:p w14:paraId="01C3C236" w14:textId="2A077A61"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Decision</w:t>
            </w:r>
          </w:p>
        </w:tc>
        <w:tc>
          <w:tcPr>
            <w:tcW w:w="3117" w:type="dxa"/>
          </w:tcPr>
          <w:p w14:paraId="4DFE4DEF" w14:textId="3D4718F7"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Condition</w:t>
            </w:r>
          </w:p>
        </w:tc>
        <w:tc>
          <w:tcPr>
            <w:tcW w:w="2409" w:type="dxa"/>
          </w:tcPr>
          <w:p w14:paraId="3000AC22" w14:textId="199F65CC"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 xml:space="preserve">WI Moves to </w:t>
            </w:r>
          </w:p>
        </w:tc>
      </w:tr>
      <w:tr w:rsidR="003118A6" w:rsidRPr="002B7C84" w14:paraId="15B6201A" w14:textId="77777777" w:rsidTr="002B7C84">
        <w:tc>
          <w:tcPr>
            <w:tcW w:w="2270" w:type="dxa"/>
          </w:tcPr>
          <w:p w14:paraId="1D86C54B" w14:textId="45F90480"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Success</w:t>
            </w:r>
          </w:p>
        </w:tc>
        <w:tc>
          <w:tcPr>
            <w:tcW w:w="3117" w:type="dxa"/>
          </w:tcPr>
          <w:p w14:paraId="564BA144" w14:textId="4C917EF3"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 xml:space="preserve">All instances collected </w:t>
            </w:r>
          </w:p>
        </w:tc>
        <w:tc>
          <w:tcPr>
            <w:tcW w:w="2409" w:type="dxa"/>
          </w:tcPr>
          <w:p w14:paraId="2E76916F" w14:textId="50213ED5"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 xml:space="preserve">Operations Maker </w:t>
            </w:r>
          </w:p>
        </w:tc>
      </w:tr>
    </w:tbl>
    <w:p w14:paraId="7B300DDB" w14:textId="77777777" w:rsidR="003118A6" w:rsidRPr="00EB7A45" w:rsidRDefault="003118A6" w:rsidP="003118A6">
      <w:pPr>
        <w:spacing w:line="360" w:lineRule="auto"/>
      </w:pPr>
    </w:p>
    <w:p w14:paraId="00E0B2BC" w14:textId="358E56F2" w:rsidR="009A3D5C" w:rsidRDefault="002B7C84" w:rsidP="007C1709">
      <w:pPr>
        <w:pStyle w:val="Heading3"/>
      </w:pPr>
      <w:bookmarkStart w:id="244" w:name="_Toc163207943"/>
      <w:r>
        <w:t>Access Details</w:t>
      </w:r>
      <w:bookmarkEnd w:id="244"/>
      <w:r>
        <w:t xml:space="preserve"> </w:t>
      </w:r>
    </w:p>
    <w:p w14:paraId="6B7D7A0D" w14:textId="77777777" w:rsidR="002B7C84" w:rsidRDefault="002B7C84" w:rsidP="002B7C8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2B7C84" w:rsidRPr="00800AC4" w14:paraId="64549887" w14:textId="77777777" w:rsidTr="00A32EF9">
        <w:tc>
          <w:tcPr>
            <w:tcW w:w="3539" w:type="dxa"/>
          </w:tcPr>
          <w:p w14:paraId="1B294C8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1A69B515" w14:textId="77777777" w:rsidR="002B7C84" w:rsidRPr="00800AC4" w:rsidRDefault="002B7C84" w:rsidP="00A32EF9">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The queue will be accessed by System user.</w:t>
            </w:r>
          </w:p>
        </w:tc>
      </w:tr>
      <w:tr w:rsidR="002B7C84" w:rsidRPr="00800AC4" w14:paraId="6737C1DE" w14:textId="77777777" w:rsidTr="00A32EF9">
        <w:tc>
          <w:tcPr>
            <w:tcW w:w="3539" w:type="dxa"/>
          </w:tcPr>
          <w:p w14:paraId="1C6C7233"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0765CB5F"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2B7C84" w:rsidRPr="00800AC4" w14:paraId="309F41A4" w14:textId="77777777" w:rsidTr="00A32EF9">
        <w:tc>
          <w:tcPr>
            <w:tcW w:w="3539" w:type="dxa"/>
          </w:tcPr>
          <w:p w14:paraId="611550FD"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lastRenderedPageBreak/>
              <w:t>Assignment</w:t>
            </w:r>
          </w:p>
        </w:tc>
        <w:tc>
          <w:tcPr>
            <w:tcW w:w="4768" w:type="dxa"/>
          </w:tcPr>
          <w:p w14:paraId="09D0F6F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2B7C84" w:rsidRPr="00800AC4" w14:paraId="2C4ED5E1" w14:textId="77777777" w:rsidTr="00A32EF9">
        <w:tc>
          <w:tcPr>
            <w:tcW w:w="3539" w:type="dxa"/>
          </w:tcPr>
          <w:p w14:paraId="68A5F73C"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420A9DA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2B7C84" w:rsidRPr="00800AC4" w14:paraId="08314605" w14:textId="77777777" w:rsidTr="00A32EF9">
        <w:tc>
          <w:tcPr>
            <w:tcW w:w="3539" w:type="dxa"/>
          </w:tcPr>
          <w:p w14:paraId="676FD3C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481C7E9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2B7C84" w:rsidRPr="00800AC4" w14:paraId="0E8ECD7A" w14:textId="77777777" w:rsidTr="00A32EF9">
        <w:tc>
          <w:tcPr>
            <w:tcW w:w="3539" w:type="dxa"/>
            <w:tcBorders>
              <w:top w:val="single" w:sz="4" w:space="0" w:color="auto"/>
              <w:left w:val="single" w:sz="4" w:space="0" w:color="auto"/>
              <w:bottom w:val="single" w:sz="4" w:space="0" w:color="auto"/>
              <w:right w:val="single" w:sz="4" w:space="0" w:color="auto"/>
            </w:tcBorders>
          </w:tcPr>
          <w:p w14:paraId="6557D52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759920DE"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4D4B3050" w14:textId="77777777" w:rsidR="008D5A48" w:rsidRDefault="008D5A48" w:rsidP="008D5A48"/>
    <w:p w14:paraId="289A2FFE" w14:textId="77777777" w:rsidR="008D5A48" w:rsidRDefault="008D5A48" w:rsidP="008D5A48"/>
    <w:p w14:paraId="516D1A73" w14:textId="77777777" w:rsidR="008D5A48" w:rsidRDefault="008D5A48" w:rsidP="008D5A48"/>
    <w:p w14:paraId="4D1149D0" w14:textId="77777777" w:rsidR="008D5A48" w:rsidRPr="008D5A48" w:rsidRDefault="008D5A48" w:rsidP="008D5A48"/>
    <w:p w14:paraId="528F783D" w14:textId="450FD98F" w:rsidR="00CD3A8F" w:rsidRDefault="00CD3A8F" w:rsidP="005004CC">
      <w:pPr>
        <w:pStyle w:val="Heading2"/>
      </w:pPr>
      <w:r>
        <w:t xml:space="preserve"> </w:t>
      </w:r>
      <w:bookmarkStart w:id="245" w:name="_Toc163207944"/>
      <w:r>
        <w:t>IOPS Maker</w:t>
      </w:r>
      <w:bookmarkEnd w:id="245"/>
      <w:r>
        <w:t xml:space="preserve"> </w:t>
      </w:r>
    </w:p>
    <w:p w14:paraId="610D2472" w14:textId="3C131930" w:rsidR="005A1548" w:rsidRDefault="005A1548" w:rsidP="007C1709">
      <w:pPr>
        <w:pStyle w:val="Heading3"/>
      </w:pPr>
      <w:bookmarkStart w:id="246" w:name="_Toc163207945"/>
      <w:r>
        <w:t>Description</w:t>
      </w:r>
      <w:bookmarkEnd w:id="246"/>
      <w:r>
        <w:t xml:space="preserve"> </w:t>
      </w:r>
    </w:p>
    <w:p w14:paraId="6205F01A" w14:textId="404AE936" w:rsidR="00D10C06" w:rsidRPr="00D82BED" w:rsidRDefault="00D10C06" w:rsidP="00D10C06">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2609B65D" w14:textId="196056C6" w:rsidR="00D10C06" w:rsidRPr="00D82BED" w:rsidRDefault="009E0EF5" w:rsidP="00D10C06">
      <w:pPr>
        <w:pStyle w:val="ListParagraph"/>
        <w:numPr>
          <w:ilvl w:val="0"/>
          <w:numId w:val="58"/>
        </w:numPr>
        <w:spacing w:line="360" w:lineRule="auto"/>
        <w:rPr>
          <w:szCs w:val="24"/>
        </w:rPr>
      </w:pPr>
      <w:r w:rsidRPr="00D82BED">
        <w:rPr>
          <w:rFonts w:asciiTheme="minorHAnsi" w:hAnsiTheme="minorHAnsi" w:cstheme="minorHAnsi"/>
          <w:szCs w:val="24"/>
        </w:rPr>
        <w:t xml:space="preserve">This will be child WI queue and will be created for Islamic Products </w:t>
      </w:r>
      <w:r w:rsidR="00926091" w:rsidRPr="00D82BED">
        <w:rPr>
          <w:rFonts w:asciiTheme="minorHAnsi" w:hAnsiTheme="minorHAnsi" w:cstheme="minorHAnsi"/>
          <w:szCs w:val="24"/>
        </w:rPr>
        <w:t>only for the following request types:</w:t>
      </w:r>
    </w:p>
    <w:p w14:paraId="79AB313A" w14:textId="6940FF06" w:rsidR="00926091" w:rsidRPr="00D82BED" w:rsidRDefault="00926091" w:rsidP="00926091">
      <w:pPr>
        <w:pStyle w:val="ListParagraph"/>
        <w:numPr>
          <w:ilvl w:val="1"/>
          <w:numId w:val="58"/>
        </w:numPr>
        <w:spacing w:line="360" w:lineRule="auto"/>
        <w:rPr>
          <w:szCs w:val="24"/>
        </w:rPr>
      </w:pPr>
      <w:r w:rsidRPr="001B1A70">
        <w:rPr>
          <w:rFonts w:asciiTheme="minorHAnsi" w:hAnsiTheme="minorHAnsi" w:cstheme="minorHAnsi"/>
          <w:b/>
          <w:bCs/>
          <w:szCs w:val="24"/>
        </w:rPr>
        <w:t>Transfer</w:t>
      </w:r>
      <w:r w:rsidR="009F2912" w:rsidRPr="001B1A70">
        <w:rPr>
          <w:rFonts w:asciiTheme="minorHAnsi" w:hAnsiTheme="minorHAnsi" w:cstheme="minorHAnsi"/>
          <w:b/>
          <w:bCs/>
          <w:szCs w:val="24"/>
        </w:rPr>
        <w:t>:</w:t>
      </w:r>
      <w:r w:rsidR="009F2912" w:rsidRPr="00D82BED">
        <w:rPr>
          <w:rFonts w:asciiTheme="minorHAnsi" w:hAnsiTheme="minorHAnsi" w:cstheme="minorHAnsi"/>
          <w:szCs w:val="24"/>
        </w:rPr>
        <w:t xml:space="preserve"> This Child WI will get created from the ‘Initiation Checker’ queue on the decision ‘Approve’ if any Islamic Product was selected by the user. </w:t>
      </w:r>
    </w:p>
    <w:p w14:paraId="00898773" w14:textId="2861F1CA" w:rsidR="00926091" w:rsidRPr="00D82BED" w:rsidRDefault="00926091" w:rsidP="009F2912">
      <w:pPr>
        <w:pStyle w:val="ListParagraph"/>
        <w:numPr>
          <w:ilvl w:val="1"/>
          <w:numId w:val="58"/>
        </w:numPr>
        <w:spacing w:line="360" w:lineRule="auto"/>
        <w:rPr>
          <w:szCs w:val="24"/>
        </w:rPr>
      </w:pPr>
      <w:r w:rsidRPr="001B1A70">
        <w:rPr>
          <w:rFonts w:asciiTheme="minorHAnsi" w:hAnsiTheme="minorHAnsi" w:cstheme="minorHAnsi"/>
          <w:b/>
          <w:bCs/>
          <w:szCs w:val="24"/>
        </w:rPr>
        <w:t>Deceased – Transfer</w:t>
      </w:r>
      <w:r w:rsidR="009F2912" w:rsidRPr="001B1A70">
        <w:rPr>
          <w:rFonts w:asciiTheme="minorHAnsi" w:hAnsiTheme="minorHAnsi" w:cstheme="minorHAnsi"/>
          <w:b/>
          <w:bCs/>
          <w:szCs w:val="24"/>
        </w:rPr>
        <w:t>:</w:t>
      </w:r>
      <w:r w:rsidR="009F2912" w:rsidRPr="00D82BED">
        <w:rPr>
          <w:rFonts w:asciiTheme="minorHAnsi" w:hAnsiTheme="minorHAnsi" w:cstheme="minorHAnsi"/>
          <w:szCs w:val="24"/>
        </w:rPr>
        <w:t xml:space="preserve"> This Child WI will get created from the ‘Initiation Checker’ queue on the decision ‘Approve’ if any Islamic Product was selected by the user. </w:t>
      </w:r>
    </w:p>
    <w:p w14:paraId="30137C13" w14:textId="7F29E449" w:rsidR="009F2912" w:rsidRPr="00D82BED" w:rsidRDefault="001B0821" w:rsidP="009F2912">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w:t>
      </w:r>
      <w:r w:rsidR="00DD67F8" w:rsidRPr="00D82BED">
        <w:rPr>
          <w:rFonts w:asciiTheme="minorHAnsi" w:hAnsiTheme="minorHAnsi" w:cstheme="minorHAnsi"/>
          <w:szCs w:val="24"/>
        </w:rPr>
        <w:t xml:space="preserve">the function as per the request type outside iBPS. </w:t>
      </w:r>
    </w:p>
    <w:p w14:paraId="61FD7B97" w14:textId="0762F170" w:rsidR="00DD67F8" w:rsidRPr="00D82BED" w:rsidRDefault="00DD67F8" w:rsidP="009F2912">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B1A70">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53ED6BFA" w14:textId="06F6F9A3" w:rsidR="00DD67F8" w:rsidRPr="00D82BED" w:rsidRDefault="00DD67F8" w:rsidP="009F2912">
      <w:pPr>
        <w:pStyle w:val="ListParagraph"/>
        <w:numPr>
          <w:ilvl w:val="0"/>
          <w:numId w:val="58"/>
        </w:numPr>
        <w:spacing w:line="360" w:lineRule="auto"/>
        <w:rPr>
          <w:szCs w:val="24"/>
        </w:rPr>
      </w:pPr>
      <w:r w:rsidRPr="00D82BED">
        <w:rPr>
          <w:rFonts w:asciiTheme="minorHAnsi" w:hAnsiTheme="minorHAnsi" w:cstheme="minorHAnsi"/>
          <w:szCs w:val="24"/>
        </w:rPr>
        <w:t xml:space="preserve">The WI will move to </w:t>
      </w:r>
      <w:r w:rsidRPr="001B1A70">
        <w:rPr>
          <w:rFonts w:asciiTheme="minorHAnsi" w:hAnsiTheme="minorHAnsi" w:cstheme="minorHAnsi"/>
          <w:b/>
          <w:bCs/>
          <w:szCs w:val="24"/>
        </w:rPr>
        <w:t>‘</w:t>
      </w:r>
      <w:r w:rsidR="009A5D43" w:rsidRPr="001B1A70">
        <w:rPr>
          <w:rFonts w:asciiTheme="minorHAnsi" w:hAnsiTheme="minorHAnsi" w:cstheme="minorHAnsi"/>
          <w:b/>
          <w:bCs/>
          <w:szCs w:val="24"/>
        </w:rPr>
        <w:t>IOPS Checker</w:t>
      </w:r>
      <w:r w:rsidR="001B1A70" w:rsidRPr="001B1A70">
        <w:rPr>
          <w:rFonts w:asciiTheme="minorHAnsi" w:hAnsiTheme="minorHAnsi" w:cstheme="minorHAnsi"/>
          <w:b/>
          <w:bCs/>
          <w:szCs w:val="24"/>
        </w:rPr>
        <w:t>’</w:t>
      </w:r>
      <w:r w:rsidR="001B1A70">
        <w:rPr>
          <w:rFonts w:asciiTheme="minorHAnsi" w:hAnsiTheme="minorHAnsi" w:cstheme="minorHAnsi"/>
          <w:szCs w:val="24"/>
        </w:rPr>
        <w:t xml:space="preserve"> </w:t>
      </w:r>
      <w:r w:rsidRPr="00D82BED">
        <w:rPr>
          <w:rFonts w:asciiTheme="minorHAnsi" w:hAnsiTheme="minorHAnsi" w:cstheme="minorHAnsi"/>
          <w:szCs w:val="24"/>
        </w:rPr>
        <w:t xml:space="preserve">queue. </w:t>
      </w:r>
    </w:p>
    <w:p w14:paraId="70A8664C" w14:textId="77777777" w:rsidR="00DB2061" w:rsidRPr="00D82BED" w:rsidRDefault="00DB2061" w:rsidP="00DB2061">
      <w:pPr>
        <w:pStyle w:val="ListParagraph"/>
        <w:spacing w:line="360" w:lineRule="auto"/>
        <w:rPr>
          <w:szCs w:val="24"/>
        </w:rPr>
      </w:pPr>
    </w:p>
    <w:p w14:paraId="646A05EF" w14:textId="77777777" w:rsidR="00DB2061" w:rsidRPr="00D82BED" w:rsidRDefault="00DB2061" w:rsidP="00DB2061">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DB2061" w:rsidRPr="00D82BED" w14:paraId="14D009CF" w14:textId="77777777" w:rsidTr="00DB2061">
        <w:tc>
          <w:tcPr>
            <w:tcW w:w="2695" w:type="dxa"/>
          </w:tcPr>
          <w:p w14:paraId="38FB6250" w14:textId="451B51E0" w:rsidR="00DB2061" w:rsidRPr="00D82BED" w:rsidRDefault="00DB2061" w:rsidP="00DB206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1EF76AFC" w14:textId="69CF20A6" w:rsidR="00DB2061" w:rsidRPr="00D82BED" w:rsidRDefault="00DB2061" w:rsidP="00DB206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DB2061" w:rsidRPr="00D82BED" w14:paraId="4F85F48A" w14:textId="77777777" w:rsidTr="00DB2061">
        <w:tc>
          <w:tcPr>
            <w:tcW w:w="2695" w:type="dxa"/>
          </w:tcPr>
          <w:p w14:paraId="3366E3A9" w14:textId="249F437E" w:rsidR="00DB2061" w:rsidRPr="00D82BED" w:rsidRDefault="00DB2061" w:rsidP="00DB206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0D389A59" w14:textId="1614EDA4" w:rsidR="00DB2061" w:rsidRPr="00D82BED" w:rsidRDefault="00DB2061" w:rsidP="00DB2061">
            <w:pPr>
              <w:spacing w:line="360" w:lineRule="auto"/>
              <w:rPr>
                <w:rFonts w:asciiTheme="minorHAnsi" w:hAnsiTheme="minorHAnsi" w:cstheme="minorHAnsi"/>
                <w:szCs w:val="24"/>
              </w:rPr>
            </w:pPr>
            <w:r w:rsidRPr="00D82BED">
              <w:rPr>
                <w:rFonts w:asciiTheme="minorHAnsi" w:hAnsiTheme="minorHAnsi" w:cstheme="minorHAnsi"/>
                <w:szCs w:val="24"/>
              </w:rPr>
              <w:t xml:space="preserve">IOPS Checker </w:t>
            </w:r>
          </w:p>
        </w:tc>
      </w:tr>
    </w:tbl>
    <w:p w14:paraId="182A4FD1" w14:textId="77777777" w:rsidR="00DB2061" w:rsidRDefault="00DB2061" w:rsidP="00DB2061">
      <w:pPr>
        <w:spacing w:line="360" w:lineRule="auto"/>
      </w:pPr>
    </w:p>
    <w:p w14:paraId="5B96A497" w14:textId="77777777" w:rsidR="00D47FC4" w:rsidRDefault="00D47FC4" w:rsidP="00DB2061">
      <w:pPr>
        <w:spacing w:line="360" w:lineRule="auto"/>
      </w:pPr>
    </w:p>
    <w:p w14:paraId="38C0A5FB" w14:textId="77777777" w:rsidR="00D47FC4" w:rsidRDefault="00D47FC4" w:rsidP="00DB2061">
      <w:pPr>
        <w:spacing w:line="360" w:lineRule="auto"/>
      </w:pPr>
    </w:p>
    <w:p w14:paraId="105EAAC0" w14:textId="77777777" w:rsidR="001B1A70" w:rsidRDefault="001B1A70" w:rsidP="00DB2061">
      <w:pPr>
        <w:spacing w:line="360" w:lineRule="auto"/>
      </w:pPr>
    </w:p>
    <w:p w14:paraId="2EEB4002" w14:textId="7B2EAAC4" w:rsidR="00DB2061" w:rsidRDefault="00DB2061" w:rsidP="007C1709">
      <w:pPr>
        <w:pStyle w:val="Heading3"/>
      </w:pPr>
      <w:bookmarkStart w:id="247" w:name="_Toc163207946"/>
      <w:r>
        <w:lastRenderedPageBreak/>
        <w:t>Access Details</w:t>
      </w:r>
      <w:bookmarkEnd w:id="247"/>
      <w:r>
        <w:t xml:space="preserve"> </w:t>
      </w:r>
    </w:p>
    <w:p w14:paraId="4652D26C" w14:textId="77777777" w:rsidR="00DB2061" w:rsidRPr="00DB2061" w:rsidRDefault="00DB2061" w:rsidP="00DB2061"/>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DB2061" w:rsidRPr="00D82BED" w14:paraId="1505B93E" w14:textId="77777777" w:rsidTr="00ED78C1">
        <w:tc>
          <w:tcPr>
            <w:tcW w:w="3539" w:type="dxa"/>
          </w:tcPr>
          <w:p w14:paraId="1AA2EC9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775BBA44" w14:textId="68863F75" w:rsidR="00DB2061" w:rsidRPr="00D82BED" w:rsidRDefault="00DB2061"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B1A70">
              <w:rPr>
                <w:rFonts w:ascii="Calibri" w:eastAsia="Calibri" w:hAnsi="Calibri" w:cs="Arial"/>
                <w:szCs w:val="24"/>
              </w:rPr>
              <w:t xml:space="preserve">Islamic Operations </w:t>
            </w:r>
            <w:r w:rsidRPr="00D82BED">
              <w:rPr>
                <w:rFonts w:ascii="Calibri" w:eastAsia="Calibri" w:hAnsi="Calibri" w:cs="Arial"/>
                <w:szCs w:val="24"/>
              </w:rPr>
              <w:t>user.</w:t>
            </w:r>
          </w:p>
        </w:tc>
      </w:tr>
      <w:tr w:rsidR="00DB2061" w:rsidRPr="00D82BED" w14:paraId="77DFB3C1" w14:textId="77777777" w:rsidTr="00ED78C1">
        <w:tc>
          <w:tcPr>
            <w:tcW w:w="3539" w:type="dxa"/>
          </w:tcPr>
          <w:p w14:paraId="17A040CA"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9E240DF"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DB2061" w:rsidRPr="00D82BED" w14:paraId="03E88C8E" w14:textId="77777777" w:rsidTr="00ED78C1">
        <w:tc>
          <w:tcPr>
            <w:tcW w:w="3539" w:type="dxa"/>
          </w:tcPr>
          <w:p w14:paraId="5BFFDFFC"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409D8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DB2061" w:rsidRPr="00D82BED" w14:paraId="051138D1" w14:textId="77777777" w:rsidTr="00ED78C1">
        <w:tc>
          <w:tcPr>
            <w:tcW w:w="3539" w:type="dxa"/>
          </w:tcPr>
          <w:p w14:paraId="0B64D9C4"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702E4D3"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DB2061" w:rsidRPr="00D82BED" w14:paraId="02BF300D" w14:textId="77777777" w:rsidTr="00ED78C1">
        <w:tc>
          <w:tcPr>
            <w:tcW w:w="3539" w:type="dxa"/>
          </w:tcPr>
          <w:p w14:paraId="00BD656C"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7CE89C40"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DB2061" w:rsidRPr="00D82BED" w14:paraId="595ED297" w14:textId="77777777" w:rsidTr="00ED78C1">
        <w:tc>
          <w:tcPr>
            <w:tcW w:w="3539" w:type="dxa"/>
            <w:tcBorders>
              <w:top w:val="single" w:sz="4" w:space="0" w:color="auto"/>
              <w:left w:val="single" w:sz="4" w:space="0" w:color="auto"/>
              <w:bottom w:val="single" w:sz="4" w:space="0" w:color="auto"/>
              <w:right w:val="single" w:sz="4" w:space="0" w:color="auto"/>
            </w:tcBorders>
          </w:tcPr>
          <w:p w14:paraId="7BA317D8"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AD6B15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0BAA9C37" w14:textId="77777777" w:rsidR="00CD3A8F" w:rsidRDefault="00CD3A8F" w:rsidP="00CD3A8F"/>
    <w:p w14:paraId="20A70340" w14:textId="77777777" w:rsidR="001D3014" w:rsidRDefault="001D3014" w:rsidP="00CD3A8F"/>
    <w:p w14:paraId="6E6DB00D" w14:textId="77777777" w:rsidR="001D3014" w:rsidRDefault="001D3014" w:rsidP="00CD3A8F"/>
    <w:p w14:paraId="14D1DBC8" w14:textId="1D11E662" w:rsidR="00DB2061" w:rsidRDefault="00DB2061" w:rsidP="00DB2061">
      <w:pPr>
        <w:pStyle w:val="Heading2"/>
      </w:pPr>
      <w:r>
        <w:t xml:space="preserve"> </w:t>
      </w:r>
      <w:bookmarkStart w:id="248" w:name="_Toc163207947"/>
      <w:r>
        <w:t>IOPS Checker</w:t>
      </w:r>
      <w:bookmarkEnd w:id="248"/>
      <w:r>
        <w:t xml:space="preserve"> </w:t>
      </w:r>
    </w:p>
    <w:p w14:paraId="2B3F5F08" w14:textId="642651DF" w:rsidR="00DB2061" w:rsidRDefault="00DB2061" w:rsidP="007C1709">
      <w:pPr>
        <w:pStyle w:val="Heading3"/>
      </w:pPr>
      <w:bookmarkStart w:id="249" w:name="_Toc163207948"/>
      <w:r>
        <w:t>Description</w:t>
      </w:r>
      <w:bookmarkEnd w:id="249"/>
      <w:r>
        <w:t xml:space="preserve"> </w:t>
      </w:r>
    </w:p>
    <w:p w14:paraId="38BC72E8" w14:textId="5E95D686" w:rsidR="00DB2061" w:rsidRPr="00D82BED" w:rsidRDefault="00DB2061" w:rsidP="00DB2061">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6765D3C8" w14:textId="5E1C1B8A" w:rsidR="0014486C" w:rsidRPr="002A54EA" w:rsidRDefault="0014486C" w:rsidP="00DB2061">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sidR="00903EFD">
        <w:rPr>
          <w:rFonts w:asciiTheme="minorHAnsi" w:hAnsiTheme="minorHAnsi" w:cstheme="minorHAnsi"/>
          <w:szCs w:val="24"/>
        </w:rPr>
        <w:t xml:space="preserve">, </w:t>
      </w:r>
      <w:r w:rsidR="002A54EA">
        <w:rPr>
          <w:rFonts w:asciiTheme="minorHAnsi" w:hAnsiTheme="minorHAnsi" w:cstheme="minorHAnsi"/>
          <w:szCs w:val="24"/>
        </w:rPr>
        <w:t>when the ‘</w:t>
      </w:r>
      <w:r w:rsidR="002A54EA" w:rsidRPr="001D3014">
        <w:rPr>
          <w:rFonts w:asciiTheme="minorHAnsi" w:hAnsiTheme="minorHAnsi" w:cstheme="minorHAnsi"/>
          <w:b/>
          <w:bCs/>
          <w:szCs w:val="24"/>
        </w:rPr>
        <w:t>IOPS Maker’</w:t>
      </w:r>
      <w:r w:rsidR="002A54EA">
        <w:rPr>
          <w:rFonts w:asciiTheme="minorHAnsi" w:hAnsiTheme="minorHAnsi" w:cstheme="minorHAnsi"/>
          <w:szCs w:val="24"/>
        </w:rPr>
        <w:t xml:space="preserve"> will take decision as ‘</w:t>
      </w:r>
      <w:r w:rsidR="002A54EA" w:rsidRPr="001D3014">
        <w:rPr>
          <w:rFonts w:asciiTheme="minorHAnsi" w:hAnsiTheme="minorHAnsi" w:cstheme="minorHAnsi"/>
          <w:b/>
          <w:bCs/>
          <w:szCs w:val="24"/>
        </w:rPr>
        <w:t>Submit</w:t>
      </w:r>
      <w:r w:rsidR="002A54EA">
        <w:rPr>
          <w:rFonts w:asciiTheme="minorHAnsi" w:hAnsiTheme="minorHAnsi" w:cstheme="minorHAnsi"/>
          <w:szCs w:val="24"/>
        </w:rPr>
        <w:t xml:space="preserve">’. </w:t>
      </w:r>
    </w:p>
    <w:p w14:paraId="3AF14E8B" w14:textId="72C7B6B6" w:rsidR="002A54EA" w:rsidRPr="002A54EA" w:rsidRDefault="002A54EA" w:rsidP="00DB2061">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IOPS Maker.</w:t>
      </w:r>
    </w:p>
    <w:p w14:paraId="4B5C05C8" w14:textId="50F87BDE" w:rsidR="002A54EA" w:rsidRPr="002A54EA" w:rsidRDefault="002A54EA" w:rsidP="00DB2061">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1F66F8A2" w14:textId="7B6A1B11" w:rsidR="002A54EA" w:rsidRPr="002A54EA" w:rsidRDefault="002A54EA" w:rsidP="002A54EA">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w:t>
      </w:r>
      <w:r w:rsidR="009015A2">
        <w:rPr>
          <w:rFonts w:asciiTheme="minorHAnsi" w:hAnsiTheme="minorHAnsi" w:cstheme="minorHAnsi"/>
          <w:szCs w:val="24"/>
        </w:rPr>
        <w:t>The user will take this decision if he wants to approve the request</w:t>
      </w:r>
      <w:r w:rsidR="00E74D88">
        <w:rPr>
          <w:rFonts w:asciiTheme="minorHAnsi" w:hAnsiTheme="minorHAnsi" w:cstheme="minorHAnsi"/>
          <w:szCs w:val="24"/>
        </w:rPr>
        <w:t xml:space="preserve">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 queue</w:t>
      </w:r>
      <w:r w:rsidR="00E74D88">
        <w:rPr>
          <w:rFonts w:asciiTheme="minorHAnsi" w:hAnsiTheme="minorHAnsi" w:cstheme="minorHAnsi"/>
          <w:szCs w:val="24"/>
        </w:rPr>
        <w:t xml:space="preserve">. </w:t>
      </w:r>
    </w:p>
    <w:p w14:paraId="0A92DDEF" w14:textId="4170CA2E" w:rsidR="002A54EA" w:rsidRPr="00E74D88" w:rsidRDefault="002A54EA" w:rsidP="002A54EA">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xml:space="preserve"> </w:t>
      </w:r>
      <w:r w:rsidR="00E74D88">
        <w:rPr>
          <w:rFonts w:asciiTheme="minorHAnsi" w:hAnsiTheme="minorHAnsi" w:cstheme="minorHAnsi"/>
          <w:szCs w:val="24"/>
        </w:rPr>
        <w:t>The user will take this decision if he wants to reject the request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w:t>
      </w:r>
      <w:r w:rsidR="00E74D88">
        <w:rPr>
          <w:rFonts w:asciiTheme="minorHAnsi" w:hAnsiTheme="minorHAnsi" w:cstheme="minorHAnsi"/>
          <w:szCs w:val="24"/>
        </w:rPr>
        <w:t>’</w:t>
      </w:r>
      <w:r w:rsidR="009A5D43">
        <w:rPr>
          <w:rFonts w:asciiTheme="minorHAnsi" w:hAnsiTheme="minorHAnsi" w:cstheme="minorHAnsi"/>
          <w:szCs w:val="24"/>
        </w:rPr>
        <w:t xml:space="preserve"> queue</w:t>
      </w:r>
      <w:r w:rsidR="00E74D88">
        <w:rPr>
          <w:rFonts w:asciiTheme="minorHAnsi" w:hAnsiTheme="minorHAnsi" w:cstheme="minorHAnsi"/>
          <w:szCs w:val="24"/>
        </w:rPr>
        <w:t>.</w:t>
      </w:r>
    </w:p>
    <w:p w14:paraId="080706BA" w14:textId="194AF553" w:rsidR="00E74D88" w:rsidRPr="00E3644F" w:rsidRDefault="00E74D88" w:rsidP="002A54EA">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w:t>
      </w:r>
      <w:r w:rsidR="008B5604">
        <w:rPr>
          <w:rFonts w:asciiTheme="minorHAnsi" w:hAnsiTheme="minorHAnsi" w:cstheme="minorHAnsi"/>
          <w:szCs w:val="24"/>
        </w:rPr>
        <w:t xml:space="preserve">if he requires any amendments from the IOPS Maker. </w:t>
      </w:r>
    </w:p>
    <w:p w14:paraId="43693D90" w14:textId="77777777" w:rsidR="00E3644F" w:rsidRDefault="00E3644F" w:rsidP="00E3644F">
      <w:pPr>
        <w:spacing w:line="360" w:lineRule="auto"/>
        <w:ind w:left="1080"/>
        <w:rPr>
          <w:szCs w:val="24"/>
        </w:rPr>
      </w:pPr>
    </w:p>
    <w:p w14:paraId="6BE89C9A" w14:textId="77777777" w:rsidR="00E3644F" w:rsidRPr="00E3644F" w:rsidRDefault="00E3644F" w:rsidP="00E3644F">
      <w:pPr>
        <w:spacing w:line="360" w:lineRule="auto"/>
        <w:ind w:left="1080"/>
        <w:rPr>
          <w:szCs w:val="24"/>
        </w:rPr>
      </w:pPr>
    </w:p>
    <w:p w14:paraId="571CFA94" w14:textId="77777777" w:rsidR="00356887" w:rsidRPr="008B5604" w:rsidRDefault="00356887" w:rsidP="00356887">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00356887" w:rsidRPr="00160CDB" w14:paraId="0CD39372" w14:textId="77777777" w:rsidTr="00160CDB">
        <w:tc>
          <w:tcPr>
            <w:tcW w:w="2835" w:type="dxa"/>
          </w:tcPr>
          <w:p w14:paraId="1C04AACD" w14:textId="371671AB" w:rsidR="00356887" w:rsidRPr="00160CDB" w:rsidRDefault="00356887" w:rsidP="008B5604">
            <w:pPr>
              <w:spacing w:line="360" w:lineRule="auto"/>
              <w:rPr>
                <w:rFonts w:asciiTheme="minorHAnsi" w:hAnsiTheme="minorHAnsi" w:cstheme="minorHAnsi"/>
                <w:b/>
                <w:bCs/>
                <w:szCs w:val="24"/>
              </w:rPr>
            </w:pPr>
            <w:r w:rsidRPr="00160CDB">
              <w:rPr>
                <w:rFonts w:asciiTheme="minorHAnsi" w:hAnsiTheme="minorHAnsi" w:cstheme="minorHAnsi"/>
                <w:b/>
                <w:bCs/>
                <w:szCs w:val="24"/>
              </w:rPr>
              <w:lastRenderedPageBreak/>
              <w:t>Decision</w:t>
            </w:r>
          </w:p>
        </w:tc>
        <w:tc>
          <w:tcPr>
            <w:tcW w:w="2835" w:type="dxa"/>
          </w:tcPr>
          <w:p w14:paraId="7A1930F1" w14:textId="1BD3AF1F" w:rsidR="00356887" w:rsidRPr="00160CDB" w:rsidRDefault="00160CDB" w:rsidP="008B5604">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356887" w:rsidRPr="00160CDB" w14:paraId="595CA9E4" w14:textId="77777777" w:rsidTr="00160CDB">
        <w:tc>
          <w:tcPr>
            <w:tcW w:w="2835" w:type="dxa"/>
          </w:tcPr>
          <w:p w14:paraId="2BCC4133" w14:textId="192730C2" w:rsidR="00356887"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55EE11A0" w14:textId="2EBC9FD1" w:rsidR="00356887" w:rsidRPr="00160CDB" w:rsidRDefault="009A5D43" w:rsidP="008B5604">
            <w:pPr>
              <w:spacing w:line="360" w:lineRule="auto"/>
              <w:rPr>
                <w:rFonts w:asciiTheme="minorHAnsi" w:hAnsiTheme="minorHAnsi" w:cstheme="minorHAnsi"/>
                <w:szCs w:val="24"/>
              </w:rPr>
            </w:pPr>
            <w:r>
              <w:rPr>
                <w:rFonts w:asciiTheme="minorHAnsi" w:hAnsiTheme="minorHAnsi" w:cstheme="minorHAnsi"/>
                <w:szCs w:val="24"/>
              </w:rPr>
              <w:t>Hold</w:t>
            </w:r>
            <w:r w:rsidR="00160CDB" w:rsidRPr="00160CDB">
              <w:rPr>
                <w:rFonts w:asciiTheme="minorHAnsi" w:hAnsiTheme="minorHAnsi" w:cstheme="minorHAnsi"/>
                <w:szCs w:val="24"/>
              </w:rPr>
              <w:t xml:space="preserve"> </w:t>
            </w:r>
          </w:p>
        </w:tc>
      </w:tr>
      <w:tr w:rsidR="00160CDB" w:rsidRPr="00160CDB" w14:paraId="253CC86E" w14:textId="77777777" w:rsidTr="00160CDB">
        <w:tc>
          <w:tcPr>
            <w:tcW w:w="2835" w:type="dxa"/>
          </w:tcPr>
          <w:p w14:paraId="24FAFB63" w14:textId="47EA3604"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4B8AC1E2" w14:textId="00087CB1" w:rsidR="00160CDB" w:rsidRPr="00160CDB" w:rsidRDefault="009A5D43" w:rsidP="008B5604">
            <w:pPr>
              <w:spacing w:line="360" w:lineRule="auto"/>
              <w:rPr>
                <w:rFonts w:asciiTheme="minorHAnsi" w:hAnsiTheme="minorHAnsi" w:cstheme="minorHAnsi"/>
                <w:szCs w:val="24"/>
              </w:rPr>
            </w:pPr>
            <w:r>
              <w:rPr>
                <w:rFonts w:asciiTheme="minorHAnsi" w:hAnsiTheme="minorHAnsi" w:cstheme="minorHAnsi"/>
                <w:szCs w:val="24"/>
              </w:rPr>
              <w:t>Hold</w:t>
            </w:r>
            <w:r w:rsidR="00160CDB" w:rsidRPr="00160CDB">
              <w:rPr>
                <w:rFonts w:asciiTheme="minorHAnsi" w:hAnsiTheme="minorHAnsi" w:cstheme="minorHAnsi"/>
                <w:szCs w:val="24"/>
              </w:rPr>
              <w:t xml:space="preserve"> </w:t>
            </w:r>
          </w:p>
        </w:tc>
      </w:tr>
      <w:tr w:rsidR="00160CDB" w:rsidRPr="00160CDB" w14:paraId="09A8A310" w14:textId="77777777" w:rsidTr="00160CDB">
        <w:tc>
          <w:tcPr>
            <w:tcW w:w="2835" w:type="dxa"/>
          </w:tcPr>
          <w:p w14:paraId="294CFEC5" w14:textId="2033731A"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09D69F44" w14:textId="6A575D3E"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IOPS Maker </w:t>
            </w:r>
          </w:p>
        </w:tc>
      </w:tr>
    </w:tbl>
    <w:p w14:paraId="3024F8C5" w14:textId="77777777" w:rsidR="008B5604" w:rsidRDefault="008B5604" w:rsidP="008B5604">
      <w:pPr>
        <w:spacing w:line="360" w:lineRule="auto"/>
        <w:rPr>
          <w:szCs w:val="24"/>
        </w:rPr>
      </w:pPr>
    </w:p>
    <w:p w14:paraId="23AE1179" w14:textId="77777777" w:rsidR="001D3014" w:rsidRDefault="001D3014" w:rsidP="008B5604">
      <w:pPr>
        <w:spacing w:line="360" w:lineRule="auto"/>
        <w:rPr>
          <w:szCs w:val="24"/>
        </w:rPr>
      </w:pPr>
    </w:p>
    <w:p w14:paraId="3432A1F7" w14:textId="72850086" w:rsidR="00160CDB" w:rsidRDefault="00160CDB" w:rsidP="007C1709">
      <w:pPr>
        <w:pStyle w:val="Heading3"/>
      </w:pPr>
      <w:r>
        <w:t xml:space="preserve"> </w:t>
      </w:r>
      <w:bookmarkStart w:id="250" w:name="_Toc163207949"/>
      <w:r>
        <w:t>Access Details</w:t>
      </w:r>
      <w:bookmarkEnd w:id="250"/>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160CDB" w:rsidRPr="00D82BED" w14:paraId="577E73FB" w14:textId="77777777" w:rsidTr="00ED78C1">
        <w:tc>
          <w:tcPr>
            <w:tcW w:w="3539" w:type="dxa"/>
          </w:tcPr>
          <w:p w14:paraId="4A34A2C9"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055D2A2" w14:textId="15929DD1" w:rsidR="00160CDB" w:rsidRPr="00D82BED" w:rsidRDefault="00160CD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D3014">
              <w:rPr>
                <w:rFonts w:ascii="Calibri" w:eastAsia="Calibri" w:hAnsi="Calibri" w:cs="Arial"/>
                <w:szCs w:val="24"/>
              </w:rPr>
              <w:t xml:space="preserve">Islamic Operations </w:t>
            </w:r>
            <w:r w:rsidRPr="00D82BED">
              <w:rPr>
                <w:rFonts w:ascii="Calibri" w:eastAsia="Calibri" w:hAnsi="Calibri" w:cs="Arial"/>
                <w:szCs w:val="24"/>
              </w:rPr>
              <w:t>user.</w:t>
            </w:r>
          </w:p>
        </w:tc>
      </w:tr>
      <w:tr w:rsidR="00160CDB" w:rsidRPr="00D82BED" w14:paraId="23D97234" w14:textId="77777777" w:rsidTr="00ED78C1">
        <w:tc>
          <w:tcPr>
            <w:tcW w:w="3539" w:type="dxa"/>
          </w:tcPr>
          <w:p w14:paraId="293449F0"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5605494A"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160CDB" w:rsidRPr="00D82BED" w14:paraId="05DD56B0" w14:textId="77777777" w:rsidTr="00ED78C1">
        <w:tc>
          <w:tcPr>
            <w:tcW w:w="3539" w:type="dxa"/>
          </w:tcPr>
          <w:p w14:paraId="67FEF1F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3A951F4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160CDB" w:rsidRPr="00D82BED" w14:paraId="5803900D" w14:textId="77777777" w:rsidTr="00ED78C1">
        <w:tc>
          <w:tcPr>
            <w:tcW w:w="3539" w:type="dxa"/>
          </w:tcPr>
          <w:p w14:paraId="17534F65"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21984AB"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160CDB" w:rsidRPr="00D82BED" w14:paraId="1F17F172" w14:textId="77777777" w:rsidTr="00ED78C1">
        <w:tc>
          <w:tcPr>
            <w:tcW w:w="3539" w:type="dxa"/>
          </w:tcPr>
          <w:p w14:paraId="1BBA2D59"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506A750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160CDB" w:rsidRPr="00D82BED" w14:paraId="08FCB170" w14:textId="77777777" w:rsidTr="00ED78C1">
        <w:tc>
          <w:tcPr>
            <w:tcW w:w="3539" w:type="dxa"/>
            <w:tcBorders>
              <w:top w:val="single" w:sz="4" w:space="0" w:color="auto"/>
              <w:left w:val="single" w:sz="4" w:space="0" w:color="auto"/>
              <w:bottom w:val="single" w:sz="4" w:space="0" w:color="auto"/>
              <w:right w:val="single" w:sz="4" w:space="0" w:color="auto"/>
            </w:tcBorders>
          </w:tcPr>
          <w:p w14:paraId="749677D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B8002EA"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CF90935" w14:textId="77777777" w:rsidR="00160CDB" w:rsidRDefault="00160CDB" w:rsidP="00160CDB"/>
    <w:p w14:paraId="53DB7738" w14:textId="77777777" w:rsidR="001D3014" w:rsidRDefault="001D3014" w:rsidP="00160CDB"/>
    <w:p w14:paraId="40B7AB69" w14:textId="77777777" w:rsidR="001D3014" w:rsidRDefault="001D3014" w:rsidP="00160CDB"/>
    <w:p w14:paraId="2F91AB74" w14:textId="77777777" w:rsidR="001D3014" w:rsidRDefault="001D3014" w:rsidP="00160CDB"/>
    <w:p w14:paraId="2A534ACC" w14:textId="77777777" w:rsidR="00E3644F" w:rsidRDefault="00E3644F" w:rsidP="00160CDB"/>
    <w:p w14:paraId="56318AE1" w14:textId="77777777" w:rsidR="00E3644F" w:rsidRDefault="00E3644F" w:rsidP="00160CDB"/>
    <w:p w14:paraId="191BF4CC" w14:textId="77777777" w:rsidR="00E3644F" w:rsidRDefault="00E3644F" w:rsidP="00160CDB"/>
    <w:p w14:paraId="4BAE96FC" w14:textId="77777777" w:rsidR="00E3644F" w:rsidRDefault="00E3644F" w:rsidP="00160CDB"/>
    <w:p w14:paraId="3998E268" w14:textId="77777777" w:rsidR="00E3644F" w:rsidRDefault="00E3644F" w:rsidP="00160CDB"/>
    <w:p w14:paraId="617A9A15" w14:textId="77777777" w:rsidR="00E3644F" w:rsidRDefault="00E3644F" w:rsidP="00160CDB"/>
    <w:p w14:paraId="42A93B2C" w14:textId="77777777" w:rsidR="00E3644F" w:rsidRDefault="00E3644F" w:rsidP="00160CDB"/>
    <w:p w14:paraId="1EF28187" w14:textId="77777777" w:rsidR="00E3644F" w:rsidRDefault="00E3644F" w:rsidP="00160CDB"/>
    <w:p w14:paraId="6FA7AC9F" w14:textId="77777777" w:rsidR="00E3644F" w:rsidRDefault="00E3644F" w:rsidP="00160CDB"/>
    <w:p w14:paraId="35FF9A11" w14:textId="77777777" w:rsidR="00E3644F" w:rsidRDefault="00E3644F" w:rsidP="00160CDB"/>
    <w:p w14:paraId="37E691BD" w14:textId="77777777" w:rsidR="00E3644F" w:rsidRDefault="00E3644F" w:rsidP="00160CDB"/>
    <w:p w14:paraId="626CACC4" w14:textId="77777777" w:rsidR="00E3644F" w:rsidRDefault="00E3644F" w:rsidP="00160CDB"/>
    <w:p w14:paraId="1432D848" w14:textId="77777777" w:rsidR="00E3644F" w:rsidRDefault="00E3644F" w:rsidP="00160CDB"/>
    <w:p w14:paraId="00762D4C" w14:textId="77777777" w:rsidR="00E3644F" w:rsidRDefault="00E3644F" w:rsidP="00160CDB"/>
    <w:p w14:paraId="36ACBD1D" w14:textId="77777777" w:rsidR="00E3644F" w:rsidRDefault="00E3644F" w:rsidP="00160CDB"/>
    <w:p w14:paraId="73468232" w14:textId="77777777" w:rsidR="00E3644F" w:rsidRDefault="00E3644F" w:rsidP="00160CDB"/>
    <w:p w14:paraId="0769446C" w14:textId="77777777" w:rsidR="00E3644F" w:rsidRDefault="00E3644F" w:rsidP="00160CDB"/>
    <w:p w14:paraId="6C5477EE" w14:textId="77777777" w:rsidR="001D3014" w:rsidRDefault="001D3014" w:rsidP="00160CDB"/>
    <w:p w14:paraId="65CCCF92" w14:textId="77777777" w:rsidR="001D3014" w:rsidRDefault="001D3014" w:rsidP="00160CDB"/>
    <w:p w14:paraId="0302ADE3" w14:textId="5DDB82C8" w:rsidR="00160CDB" w:rsidRDefault="00160CDB" w:rsidP="00160CDB">
      <w:pPr>
        <w:pStyle w:val="Heading2"/>
      </w:pPr>
      <w:r>
        <w:lastRenderedPageBreak/>
        <w:t xml:space="preserve"> </w:t>
      </w:r>
      <w:bookmarkStart w:id="251" w:name="_Toc163207950"/>
      <w:r>
        <w:t xml:space="preserve">Inv IOPS </w:t>
      </w:r>
      <w:r w:rsidR="004A401C">
        <w:t>Maker</w:t>
      </w:r>
      <w:bookmarkEnd w:id="251"/>
      <w:r w:rsidR="004A401C">
        <w:t xml:space="preserve"> </w:t>
      </w:r>
    </w:p>
    <w:p w14:paraId="4141B9A3" w14:textId="4A616167" w:rsidR="004A401C" w:rsidRDefault="004A401C" w:rsidP="007C1709">
      <w:pPr>
        <w:pStyle w:val="Heading3"/>
      </w:pPr>
      <w:r>
        <w:t xml:space="preserve"> </w:t>
      </w:r>
      <w:bookmarkStart w:id="252" w:name="_Toc163207951"/>
      <w:r>
        <w:t>Description</w:t>
      </w:r>
      <w:bookmarkEnd w:id="252"/>
      <w:r>
        <w:t xml:space="preserve"> </w:t>
      </w:r>
    </w:p>
    <w:p w14:paraId="7544642E" w14:textId="77777777"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5BC44187" w14:textId="0C721DF9"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This will be child WI queue and will be created for I</w:t>
      </w:r>
      <w:r>
        <w:rPr>
          <w:rFonts w:asciiTheme="minorHAnsi" w:hAnsiTheme="minorHAnsi" w:cstheme="minorHAnsi"/>
          <w:szCs w:val="24"/>
        </w:rPr>
        <w:t>nvestment</w:t>
      </w:r>
      <w:r w:rsidRPr="00D82BED">
        <w:rPr>
          <w:rFonts w:asciiTheme="minorHAnsi" w:hAnsiTheme="minorHAnsi" w:cstheme="minorHAnsi"/>
          <w:szCs w:val="24"/>
        </w:rPr>
        <w:t xml:space="preserve"> Products only for the following request types:</w:t>
      </w:r>
    </w:p>
    <w:p w14:paraId="1312CBF6" w14:textId="5BA6A7CF" w:rsidR="004A401C" w:rsidRPr="00D82BED" w:rsidRDefault="004A401C" w:rsidP="004A401C">
      <w:pPr>
        <w:pStyle w:val="ListParagraph"/>
        <w:numPr>
          <w:ilvl w:val="1"/>
          <w:numId w:val="58"/>
        </w:numPr>
        <w:spacing w:line="360" w:lineRule="auto"/>
        <w:rPr>
          <w:szCs w:val="24"/>
        </w:rPr>
      </w:pPr>
      <w:r w:rsidRPr="001D3014">
        <w:rPr>
          <w:rFonts w:asciiTheme="minorHAnsi" w:hAnsiTheme="minorHAnsi" w:cstheme="minorHAnsi"/>
          <w:b/>
          <w:bCs/>
          <w:szCs w:val="24"/>
        </w:rPr>
        <w:t>Transfer:</w:t>
      </w:r>
      <w:r w:rsidRPr="00D82BED">
        <w:rPr>
          <w:rFonts w:asciiTheme="minorHAnsi" w:hAnsiTheme="minorHAnsi" w:cstheme="minorHAnsi"/>
          <w:szCs w:val="24"/>
        </w:rPr>
        <w:t xml:space="preserve"> This Child WI will get created from the ‘Initiation Checker’ queue on the decision ‘Approve’ if any I</w:t>
      </w:r>
      <w:r w:rsidR="007341D0">
        <w:rPr>
          <w:rFonts w:asciiTheme="minorHAnsi" w:hAnsiTheme="minorHAnsi" w:cstheme="minorHAnsi"/>
          <w:szCs w:val="24"/>
        </w:rPr>
        <w:t xml:space="preserve">nvestment </w:t>
      </w:r>
      <w:r w:rsidRPr="00D82BED">
        <w:rPr>
          <w:rFonts w:asciiTheme="minorHAnsi" w:hAnsiTheme="minorHAnsi" w:cstheme="minorHAnsi"/>
          <w:szCs w:val="24"/>
        </w:rPr>
        <w:t xml:space="preserve">Product was selected by the user. </w:t>
      </w:r>
    </w:p>
    <w:p w14:paraId="53274FC4" w14:textId="1F8E5889" w:rsidR="004A401C" w:rsidRPr="00D82BED" w:rsidRDefault="004A401C" w:rsidP="004A401C">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This Child WI will get created from the ‘Initiation Checker’ queue on the decision ‘Approve’ if any I</w:t>
      </w:r>
      <w:r w:rsidR="007341D0">
        <w:rPr>
          <w:rFonts w:asciiTheme="minorHAnsi" w:hAnsiTheme="minorHAnsi" w:cstheme="minorHAnsi"/>
          <w:szCs w:val="24"/>
        </w:rPr>
        <w:t>nvestment</w:t>
      </w:r>
      <w:r w:rsidRPr="00D82BED">
        <w:rPr>
          <w:rFonts w:asciiTheme="minorHAnsi" w:hAnsiTheme="minorHAnsi" w:cstheme="minorHAnsi"/>
          <w:szCs w:val="24"/>
        </w:rPr>
        <w:t xml:space="preserve"> Product was selected by the user. </w:t>
      </w:r>
    </w:p>
    <w:p w14:paraId="262C0346" w14:textId="77777777"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14:paraId="01864B95" w14:textId="5F2FB7ED"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74EB8EAC" w14:textId="4E904675" w:rsidR="004A401C" w:rsidRPr="00193C4C" w:rsidRDefault="004A401C" w:rsidP="00193C4C">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007341D0" w:rsidRPr="001D3014">
        <w:rPr>
          <w:rFonts w:asciiTheme="minorHAnsi" w:hAnsiTheme="minorHAnsi" w:cstheme="minorHAnsi"/>
          <w:b/>
          <w:bCs/>
          <w:szCs w:val="24"/>
        </w:rPr>
        <w:t>Inv IOP</w:t>
      </w:r>
      <w:r w:rsidRPr="001D3014">
        <w:rPr>
          <w:rFonts w:asciiTheme="minorHAnsi" w:hAnsiTheme="minorHAnsi" w:cstheme="minorHAnsi"/>
          <w:b/>
          <w:bCs/>
          <w:szCs w:val="24"/>
        </w:rPr>
        <w:t>S Checker’</w:t>
      </w:r>
      <w:r w:rsidRPr="00D82BED">
        <w:rPr>
          <w:rFonts w:asciiTheme="minorHAnsi" w:hAnsiTheme="minorHAnsi" w:cstheme="minorHAnsi"/>
          <w:szCs w:val="24"/>
        </w:rPr>
        <w:t xml:space="preserve"> queue. </w:t>
      </w:r>
    </w:p>
    <w:p w14:paraId="0BCD4892" w14:textId="77777777" w:rsidR="004A401C" w:rsidRPr="00D82BED" w:rsidRDefault="004A401C" w:rsidP="004A401C">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4A401C" w:rsidRPr="00D82BED" w14:paraId="16890B6F" w14:textId="77777777" w:rsidTr="00ED78C1">
        <w:tc>
          <w:tcPr>
            <w:tcW w:w="2695" w:type="dxa"/>
          </w:tcPr>
          <w:p w14:paraId="5D65D072" w14:textId="77777777" w:rsidR="004A401C" w:rsidRPr="00D82BED" w:rsidRDefault="004A401C"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25FA833A" w14:textId="77777777" w:rsidR="004A401C" w:rsidRPr="00D82BED" w:rsidRDefault="004A401C"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4A401C" w:rsidRPr="00D82BED" w14:paraId="6AF5F052" w14:textId="77777777" w:rsidTr="00ED78C1">
        <w:tc>
          <w:tcPr>
            <w:tcW w:w="2695" w:type="dxa"/>
          </w:tcPr>
          <w:p w14:paraId="2288601E" w14:textId="77777777" w:rsidR="004A401C" w:rsidRPr="00D82BED" w:rsidRDefault="004A401C" w:rsidP="00ED78C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64DC1A9D" w14:textId="14DF6D14" w:rsidR="004A401C" w:rsidRPr="00D82BED" w:rsidRDefault="007341D0" w:rsidP="00ED78C1">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004A401C" w:rsidRPr="00D82BED">
              <w:rPr>
                <w:rFonts w:asciiTheme="minorHAnsi" w:hAnsiTheme="minorHAnsi" w:cstheme="minorHAnsi"/>
                <w:szCs w:val="24"/>
              </w:rPr>
              <w:t xml:space="preserve">IOPS Checker </w:t>
            </w:r>
          </w:p>
        </w:tc>
      </w:tr>
    </w:tbl>
    <w:p w14:paraId="78115A38" w14:textId="77777777" w:rsidR="004A401C" w:rsidRDefault="004A401C" w:rsidP="004A401C">
      <w:pPr>
        <w:spacing w:line="360" w:lineRule="auto"/>
      </w:pPr>
    </w:p>
    <w:p w14:paraId="4CBF0DDB" w14:textId="77777777" w:rsidR="004A401C" w:rsidRDefault="004A401C" w:rsidP="007C1709">
      <w:pPr>
        <w:pStyle w:val="Heading3"/>
      </w:pPr>
      <w:bookmarkStart w:id="253" w:name="_Toc163207952"/>
      <w:r>
        <w:t>Access Details</w:t>
      </w:r>
      <w:bookmarkEnd w:id="253"/>
      <w:r>
        <w:t xml:space="preserve"> </w:t>
      </w:r>
    </w:p>
    <w:p w14:paraId="5883599B" w14:textId="77777777" w:rsidR="004A401C" w:rsidRPr="00DB2061" w:rsidRDefault="004A401C" w:rsidP="004A401C"/>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4A401C" w:rsidRPr="00D82BED" w14:paraId="6452C464" w14:textId="77777777" w:rsidTr="00ED78C1">
        <w:tc>
          <w:tcPr>
            <w:tcW w:w="3539" w:type="dxa"/>
          </w:tcPr>
          <w:p w14:paraId="4211815A"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349C1EB5" w14:textId="0258E545" w:rsidR="004A401C" w:rsidRPr="00D82BED" w:rsidRDefault="004A401C"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D3014">
              <w:rPr>
                <w:rFonts w:ascii="Calibri" w:eastAsia="Calibri" w:hAnsi="Calibri" w:cs="Arial"/>
                <w:szCs w:val="24"/>
              </w:rPr>
              <w:t>Investment Operation</w:t>
            </w:r>
            <w:r w:rsidRPr="00D82BED">
              <w:rPr>
                <w:rFonts w:ascii="Calibri" w:eastAsia="Calibri" w:hAnsi="Calibri" w:cs="Arial"/>
                <w:szCs w:val="24"/>
              </w:rPr>
              <w:t xml:space="preserve"> user.</w:t>
            </w:r>
          </w:p>
        </w:tc>
      </w:tr>
      <w:tr w:rsidR="004A401C" w:rsidRPr="00D82BED" w14:paraId="478C9FF7" w14:textId="77777777" w:rsidTr="00ED78C1">
        <w:tc>
          <w:tcPr>
            <w:tcW w:w="3539" w:type="dxa"/>
          </w:tcPr>
          <w:p w14:paraId="56452AD6"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6892CE8"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4A401C" w:rsidRPr="00D82BED" w14:paraId="1121E619" w14:textId="77777777" w:rsidTr="00ED78C1">
        <w:tc>
          <w:tcPr>
            <w:tcW w:w="3539" w:type="dxa"/>
          </w:tcPr>
          <w:p w14:paraId="78E19ED8"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97B5B1"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4A401C" w:rsidRPr="00D82BED" w14:paraId="32F399D2" w14:textId="77777777" w:rsidTr="00ED78C1">
        <w:tc>
          <w:tcPr>
            <w:tcW w:w="3539" w:type="dxa"/>
          </w:tcPr>
          <w:p w14:paraId="5C8519A9"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9364B4C"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4A401C" w:rsidRPr="00D82BED" w14:paraId="0012BB3A" w14:textId="77777777" w:rsidTr="00ED78C1">
        <w:tc>
          <w:tcPr>
            <w:tcW w:w="3539" w:type="dxa"/>
          </w:tcPr>
          <w:p w14:paraId="4660E6D4"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0E842F2E"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4A401C" w:rsidRPr="00D82BED" w14:paraId="06A32C92" w14:textId="77777777" w:rsidTr="00ED78C1">
        <w:tc>
          <w:tcPr>
            <w:tcW w:w="3539" w:type="dxa"/>
            <w:tcBorders>
              <w:top w:val="single" w:sz="4" w:space="0" w:color="auto"/>
              <w:left w:val="single" w:sz="4" w:space="0" w:color="auto"/>
              <w:bottom w:val="single" w:sz="4" w:space="0" w:color="auto"/>
              <w:right w:val="single" w:sz="4" w:space="0" w:color="auto"/>
            </w:tcBorders>
          </w:tcPr>
          <w:p w14:paraId="69A5466E"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48BEA2B"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52AF935A" w14:textId="2DB27913" w:rsidR="004A401C" w:rsidRDefault="004A401C" w:rsidP="007341D0"/>
    <w:p w14:paraId="733144CE" w14:textId="33E737D9" w:rsidR="007341D0" w:rsidRDefault="007341D0" w:rsidP="007341D0">
      <w:pPr>
        <w:pStyle w:val="Heading2"/>
      </w:pPr>
      <w:r>
        <w:lastRenderedPageBreak/>
        <w:t xml:space="preserve"> </w:t>
      </w:r>
      <w:bookmarkStart w:id="254" w:name="_Toc163207953"/>
      <w:r>
        <w:t>Inv IOPS Checker</w:t>
      </w:r>
      <w:bookmarkEnd w:id="254"/>
      <w:r>
        <w:t xml:space="preserve"> </w:t>
      </w:r>
    </w:p>
    <w:p w14:paraId="322E3F01" w14:textId="15B955E0" w:rsidR="007341D0" w:rsidRDefault="007341D0" w:rsidP="007C1709">
      <w:pPr>
        <w:pStyle w:val="Heading3"/>
      </w:pPr>
      <w:r>
        <w:t xml:space="preserve"> </w:t>
      </w:r>
      <w:bookmarkStart w:id="255" w:name="_Toc163207954"/>
      <w:r>
        <w:t>Description</w:t>
      </w:r>
      <w:bookmarkEnd w:id="255"/>
      <w:r>
        <w:t xml:space="preserve"> </w:t>
      </w:r>
    </w:p>
    <w:p w14:paraId="7FED7FB1"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5548AF1F" w14:textId="3F601346" w:rsidR="007341D0" w:rsidRPr="002A54EA"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Pr="001D3014">
        <w:rPr>
          <w:rFonts w:asciiTheme="minorHAnsi" w:hAnsiTheme="minorHAnsi" w:cstheme="minorHAnsi"/>
          <w:b/>
          <w:bCs/>
          <w:szCs w:val="24"/>
        </w:rPr>
        <w:t>Inv IOPS Maker’</w:t>
      </w:r>
      <w:r>
        <w:rPr>
          <w:rFonts w:asciiTheme="minorHAnsi" w:hAnsiTheme="minorHAnsi" w:cstheme="minorHAnsi"/>
          <w:szCs w:val="24"/>
        </w:rPr>
        <w:t xml:space="preserve"> will take decision as ‘</w:t>
      </w:r>
      <w:r w:rsidRPr="001D3014">
        <w:rPr>
          <w:rFonts w:asciiTheme="minorHAnsi" w:hAnsiTheme="minorHAnsi" w:cstheme="minorHAnsi"/>
          <w:b/>
          <w:bCs/>
          <w:szCs w:val="24"/>
        </w:rPr>
        <w:t>Submit</w:t>
      </w:r>
      <w:r>
        <w:rPr>
          <w:rFonts w:asciiTheme="minorHAnsi" w:hAnsiTheme="minorHAnsi" w:cstheme="minorHAnsi"/>
          <w:szCs w:val="24"/>
        </w:rPr>
        <w:t xml:space="preserve">’. </w:t>
      </w:r>
    </w:p>
    <w:p w14:paraId="607321FC" w14:textId="6F9169C2" w:rsidR="007341D0" w:rsidRPr="002A54EA" w:rsidRDefault="007341D0" w:rsidP="007341D0">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Inv IOPS Maker.</w:t>
      </w:r>
    </w:p>
    <w:p w14:paraId="3BEBA5B3" w14:textId="77777777" w:rsidR="007341D0" w:rsidRPr="002A54EA" w:rsidRDefault="007341D0" w:rsidP="007341D0">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5A40A61B" w14:textId="05EF0476" w:rsidR="007341D0" w:rsidRPr="002A54EA"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 xml:space="preserve">. </w:t>
      </w:r>
    </w:p>
    <w:p w14:paraId="7D315117" w14:textId="646DC5F5" w:rsidR="007341D0" w:rsidRPr="00E74D88"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The user will take this decision if he wants to reject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w:t>
      </w:r>
    </w:p>
    <w:p w14:paraId="1E9C4780" w14:textId="4998047E" w:rsidR="00193C4C" w:rsidRPr="001D3014" w:rsidRDefault="007341D0" w:rsidP="001D3014">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Inv IOPS Maker. </w:t>
      </w:r>
    </w:p>
    <w:tbl>
      <w:tblPr>
        <w:tblStyle w:val="TableGrid"/>
        <w:tblW w:w="0" w:type="auto"/>
        <w:tblInd w:w="1838" w:type="dxa"/>
        <w:tblLook w:val="04A0" w:firstRow="1" w:lastRow="0" w:firstColumn="1" w:lastColumn="0" w:noHBand="0" w:noVBand="1"/>
      </w:tblPr>
      <w:tblGrid>
        <w:gridCol w:w="2835"/>
        <w:gridCol w:w="2835"/>
      </w:tblGrid>
      <w:tr w:rsidR="007341D0" w:rsidRPr="00160CDB" w14:paraId="4EF3B41E" w14:textId="77777777" w:rsidTr="00ED78C1">
        <w:tc>
          <w:tcPr>
            <w:tcW w:w="2835" w:type="dxa"/>
          </w:tcPr>
          <w:p w14:paraId="2278ED67" w14:textId="77777777" w:rsidR="007341D0" w:rsidRPr="00160CDB" w:rsidRDefault="007341D0"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14384D21" w14:textId="77777777" w:rsidR="007341D0" w:rsidRPr="00160CDB" w:rsidRDefault="007341D0"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7341D0" w:rsidRPr="00160CDB" w14:paraId="1DF7D6AD" w14:textId="77777777" w:rsidTr="00ED78C1">
        <w:tc>
          <w:tcPr>
            <w:tcW w:w="2835" w:type="dxa"/>
          </w:tcPr>
          <w:p w14:paraId="7651C786"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A605DB6" w14:textId="0ADEA783" w:rsidR="007341D0" w:rsidRPr="00160CDB" w:rsidRDefault="0019034F" w:rsidP="00ED78C1">
            <w:pPr>
              <w:spacing w:line="360" w:lineRule="auto"/>
              <w:rPr>
                <w:rFonts w:asciiTheme="minorHAnsi" w:hAnsiTheme="minorHAnsi" w:cstheme="minorHAnsi"/>
                <w:szCs w:val="24"/>
              </w:rPr>
            </w:pPr>
            <w:r>
              <w:rPr>
                <w:rFonts w:asciiTheme="minorHAnsi" w:hAnsiTheme="minorHAnsi" w:cstheme="minorHAnsi"/>
                <w:szCs w:val="24"/>
              </w:rPr>
              <w:t>Hold</w:t>
            </w:r>
            <w:r w:rsidR="007341D0" w:rsidRPr="00160CDB">
              <w:rPr>
                <w:rFonts w:asciiTheme="minorHAnsi" w:hAnsiTheme="minorHAnsi" w:cstheme="minorHAnsi"/>
                <w:szCs w:val="24"/>
              </w:rPr>
              <w:t xml:space="preserve"> </w:t>
            </w:r>
          </w:p>
        </w:tc>
      </w:tr>
      <w:tr w:rsidR="007341D0" w:rsidRPr="00160CDB" w14:paraId="7336BEE8" w14:textId="77777777" w:rsidTr="00ED78C1">
        <w:tc>
          <w:tcPr>
            <w:tcW w:w="2835" w:type="dxa"/>
          </w:tcPr>
          <w:p w14:paraId="47F3703B"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612568EA" w14:textId="70818497" w:rsidR="007341D0" w:rsidRPr="00160CDB" w:rsidRDefault="0019034F" w:rsidP="00ED78C1">
            <w:pPr>
              <w:spacing w:line="360" w:lineRule="auto"/>
              <w:rPr>
                <w:rFonts w:asciiTheme="minorHAnsi" w:hAnsiTheme="minorHAnsi" w:cstheme="minorHAnsi"/>
                <w:szCs w:val="24"/>
              </w:rPr>
            </w:pPr>
            <w:r>
              <w:rPr>
                <w:rFonts w:asciiTheme="minorHAnsi" w:hAnsiTheme="minorHAnsi" w:cstheme="minorHAnsi"/>
                <w:szCs w:val="24"/>
              </w:rPr>
              <w:t>Hold</w:t>
            </w:r>
            <w:r w:rsidR="007341D0" w:rsidRPr="00160CDB">
              <w:rPr>
                <w:rFonts w:asciiTheme="minorHAnsi" w:hAnsiTheme="minorHAnsi" w:cstheme="minorHAnsi"/>
                <w:szCs w:val="24"/>
              </w:rPr>
              <w:t xml:space="preserve"> </w:t>
            </w:r>
          </w:p>
        </w:tc>
      </w:tr>
      <w:tr w:rsidR="007341D0" w:rsidRPr="00160CDB" w14:paraId="79D4925A" w14:textId="77777777" w:rsidTr="00ED78C1">
        <w:tc>
          <w:tcPr>
            <w:tcW w:w="2835" w:type="dxa"/>
          </w:tcPr>
          <w:p w14:paraId="1646CBAF"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3500C6BA" w14:textId="149F3827" w:rsidR="007341D0" w:rsidRPr="00160CDB" w:rsidRDefault="007341D0" w:rsidP="00ED78C1">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Pr="00160CDB">
              <w:rPr>
                <w:rFonts w:asciiTheme="minorHAnsi" w:hAnsiTheme="minorHAnsi" w:cstheme="minorHAnsi"/>
                <w:szCs w:val="24"/>
              </w:rPr>
              <w:t xml:space="preserve">IOPS Maker </w:t>
            </w:r>
          </w:p>
        </w:tc>
      </w:tr>
    </w:tbl>
    <w:p w14:paraId="6AFF7D28" w14:textId="77777777" w:rsidR="007341D0" w:rsidRDefault="007341D0" w:rsidP="007341D0">
      <w:pPr>
        <w:spacing w:line="360" w:lineRule="auto"/>
        <w:rPr>
          <w:szCs w:val="24"/>
        </w:rPr>
      </w:pPr>
    </w:p>
    <w:p w14:paraId="6671481D" w14:textId="77777777" w:rsidR="007341D0" w:rsidRDefault="007341D0" w:rsidP="007C1709">
      <w:pPr>
        <w:pStyle w:val="Heading3"/>
      </w:pPr>
      <w:r>
        <w:t xml:space="preserve"> </w:t>
      </w:r>
      <w:bookmarkStart w:id="256" w:name="_Toc163207955"/>
      <w:r>
        <w:t>Access Details</w:t>
      </w:r>
      <w:bookmarkEnd w:id="256"/>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341D0" w:rsidRPr="00D82BED" w14:paraId="3DDD5699" w14:textId="77777777" w:rsidTr="00ED78C1">
        <w:tc>
          <w:tcPr>
            <w:tcW w:w="3539" w:type="dxa"/>
          </w:tcPr>
          <w:p w14:paraId="22E85F9F"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47A91D7E" w14:textId="653BA1F9" w:rsidR="007341D0" w:rsidRPr="00D82BED" w:rsidRDefault="007341D0"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w:t>
            </w:r>
            <w:r w:rsidR="001D3014">
              <w:rPr>
                <w:rFonts w:ascii="Calibri" w:eastAsia="Calibri" w:hAnsi="Calibri" w:cs="Arial"/>
                <w:szCs w:val="24"/>
              </w:rPr>
              <w:t xml:space="preserve"> Investment Operation</w:t>
            </w:r>
            <w:r w:rsidRPr="00D82BED">
              <w:rPr>
                <w:rFonts w:ascii="Calibri" w:eastAsia="Calibri" w:hAnsi="Calibri" w:cs="Arial"/>
                <w:szCs w:val="24"/>
              </w:rPr>
              <w:t xml:space="preserve"> user.</w:t>
            </w:r>
          </w:p>
        </w:tc>
      </w:tr>
      <w:tr w:rsidR="007341D0" w:rsidRPr="00D82BED" w14:paraId="6A0C6B67" w14:textId="77777777" w:rsidTr="00ED78C1">
        <w:tc>
          <w:tcPr>
            <w:tcW w:w="3539" w:type="dxa"/>
          </w:tcPr>
          <w:p w14:paraId="6F4FEDAB"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685D9AE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7341D0" w:rsidRPr="00D82BED" w14:paraId="267FC0ED" w14:textId="77777777" w:rsidTr="00ED78C1">
        <w:tc>
          <w:tcPr>
            <w:tcW w:w="3539" w:type="dxa"/>
          </w:tcPr>
          <w:p w14:paraId="7981464D"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6F72E9C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7341D0" w:rsidRPr="00D82BED" w14:paraId="2C1C39AF" w14:textId="77777777" w:rsidTr="00ED78C1">
        <w:tc>
          <w:tcPr>
            <w:tcW w:w="3539" w:type="dxa"/>
          </w:tcPr>
          <w:p w14:paraId="0E19162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3735F4E"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7341D0" w:rsidRPr="00D82BED" w14:paraId="2A7427D1" w14:textId="77777777" w:rsidTr="00ED78C1">
        <w:tc>
          <w:tcPr>
            <w:tcW w:w="3539" w:type="dxa"/>
          </w:tcPr>
          <w:p w14:paraId="51DDBC4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428CB121"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7341D0" w:rsidRPr="00D82BED" w14:paraId="5832004B" w14:textId="77777777" w:rsidTr="00ED78C1">
        <w:tc>
          <w:tcPr>
            <w:tcW w:w="3539" w:type="dxa"/>
            <w:tcBorders>
              <w:top w:val="single" w:sz="4" w:space="0" w:color="auto"/>
              <w:left w:val="single" w:sz="4" w:space="0" w:color="auto"/>
              <w:bottom w:val="single" w:sz="4" w:space="0" w:color="auto"/>
              <w:right w:val="single" w:sz="4" w:space="0" w:color="auto"/>
            </w:tcBorders>
          </w:tcPr>
          <w:p w14:paraId="452834D3"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27F497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8D02341" w14:textId="77777777" w:rsidR="00C736D1" w:rsidRDefault="00C736D1" w:rsidP="007341D0"/>
    <w:p w14:paraId="52E26F4F" w14:textId="26AB6959" w:rsidR="007341D0" w:rsidRDefault="007341D0" w:rsidP="007341D0">
      <w:pPr>
        <w:pStyle w:val="Heading2"/>
      </w:pPr>
      <w:bookmarkStart w:id="257" w:name="_Toc163207956"/>
      <w:r>
        <w:t>Cards Maker</w:t>
      </w:r>
      <w:bookmarkEnd w:id="257"/>
      <w:r>
        <w:t xml:space="preserve"> </w:t>
      </w:r>
    </w:p>
    <w:p w14:paraId="135352E1" w14:textId="461D9671" w:rsidR="007341D0" w:rsidRDefault="007341D0" w:rsidP="007C1709">
      <w:pPr>
        <w:pStyle w:val="Heading3"/>
      </w:pPr>
      <w:bookmarkStart w:id="258" w:name="_Toc163207957"/>
      <w:r>
        <w:t>Description</w:t>
      </w:r>
      <w:bookmarkEnd w:id="258"/>
      <w:r>
        <w:t xml:space="preserve"> </w:t>
      </w:r>
    </w:p>
    <w:p w14:paraId="56A1CB57"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1802BA93" w14:textId="7D39E74A"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child WI queue and will be created for </w:t>
      </w:r>
      <w:r>
        <w:rPr>
          <w:rFonts w:asciiTheme="minorHAnsi" w:hAnsiTheme="minorHAnsi" w:cstheme="minorHAnsi"/>
          <w:szCs w:val="24"/>
        </w:rPr>
        <w:t>Cards</w:t>
      </w:r>
      <w:r w:rsidRPr="00D82BED">
        <w:rPr>
          <w:rFonts w:asciiTheme="minorHAnsi" w:hAnsiTheme="minorHAnsi" w:cstheme="minorHAnsi"/>
          <w:szCs w:val="24"/>
        </w:rPr>
        <w:t xml:space="preserve"> Products only for the following request types:</w:t>
      </w:r>
    </w:p>
    <w:p w14:paraId="3BBC5772" w14:textId="55514AFC" w:rsidR="007341D0" w:rsidRPr="00D82BED"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Transfer:</w:t>
      </w:r>
      <w:r w:rsidRPr="00D82BED">
        <w:rPr>
          <w:rFonts w:asciiTheme="minorHAnsi" w:hAnsiTheme="minorHAnsi" w:cstheme="minorHAnsi"/>
          <w:szCs w:val="24"/>
        </w:rPr>
        <w:t xml:space="preserve"> This Child WI will get created from the ‘Initiation Checker’ queue on the decision ‘Approve’ if any </w:t>
      </w:r>
      <w:r>
        <w:rPr>
          <w:rFonts w:asciiTheme="minorHAnsi" w:hAnsiTheme="minorHAnsi" w:cstheme="minorHAnsi"/>
          <w:szCs w:val="24"/>
        </w:rPr>
        <w:t xml:space="preserve">Cards </w:t>
      </w:r>
      <w:r w:rsidRPr="00D82BED">
        <w:rPr>
          <w:rFonts w:asciiTheme="minorHAnsi" w:hAnsiTheme="minorHAnsi" w:cstheme="minorHAnsi"/>
          <w:szCs w:val="24"/>
        </w:rPr>
        <w:t xml:space="preserve">Product was selected by the user. </w:t>
      </w:r>
    </w:p>
    <w:p w14:paraId="4373732D" w14:textId="0D48E0D1" w:rsidR="007341D0" w:rsidRPr="00D82BED"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xml:space="preserve"> This Child WI will get created from the ‘Initiation Checker’ queue on the decision ‘Approve’ if any </w:t>
      </w:r>
      <w:r>
        <w:rPr>
          <w:rFonts w:asciiTheme="minorHAnsi" w:hAnsiTheme="minorHAnsi" w:cstheme="minorHAnsi"/>
          <w:szCs w:val="24"/>
        </w:rPr>
        <w:t>Cards</w:t>
      </w:r>
      <w:r w:rsidRPr="00D82BED">
        <w:rPr>
          <w:rFonts w:asciiTheme="minorHAnsi" w:hAnsiTheme="minorHAnsi" w:cstheme="minorHAnsi"/>
          <w:szCs w:val="24"/>
        </w:rPr>
        <w:t xml:space="preserve"> Product was selected by the user. </w:t>
      </w:r>
    </w:p>
    <w:p w14:paraId="3F16591E"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14:paraId="5765B095"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3565371D" w14:textId="173C94A7" w:rsidR="007341D0" w:rsidRPr="007C69CB" w:rsidRDefault="007341D0" w:rsidP="007C69CB">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Pr="001D3014">
        <w:rPr>
          <w:rFonts w:asciiTheme="minorHAnsi" w:hAnsiTheme="minorHAnsi" w:cstheme="minorHAnsi"/>
          <w:b/>
          <w:bCs/>
          <w:szCs w:val="24"/>
        </w:rPr>
        <w:t>Cards Checker’</w:t>
      </w:r>
      <w:r w:rsidRPr="00D82BED">
        <w:rPr>
          <w:rFonts w:asciiTheme="minorHAnsi" w:hAnsiTheme="minorHAnsi" w:cstheme="minorHAnsi"/>
          <w:szCs w:val="24"/>
        </w:rPr>
        <w:t xml:space="preserve"> queue. </w:t>
      </w:r>
    </w:p>
    <w:p w14:paraId="07003013" w14:textId="77777777" w:rsidR="007341D0" w:rsidRPr="00D82BED" w:rsidRDefault="007341D0" w:rsidP="007341D0">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7341D0" w:rsidRPr="00D82BED" w14:paraId="797C65C6" w14:textId="77777777" w:rsidTr="00ED78C1">
        <w:tc>
          <w:tcPr>
            <w:tcW w:w="2695" w:type="dxa"/>
          </w:tcPr>
          <w:p w14:paraId="2D4108E4" w14:textId="77777777" w:rsidR="007341D0" w:rsidRPr="00D82BED" w:rsidRDefault="007341D0"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32FEF150" w14:textId="77777777" w:rsidR="007341D0" w:rsidRPr="00D82BED" w:rsidRDefault="007341D0"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7341D0" w:rsidRPr="00D82BED" w14:paraId="61835C0D" w14:textId="77777777" w:rsidTr="00ED78C1">
        <w:tc>
          <w:tcPr>
            <w:tcW w:w="2695" w:type="dxa"/>
          </w:tcPr>
          <w:p w14:paraId="3459435C" w14:textId="77777777" w:rsidR="007341D0" w:rsidRPr="00D82BED" w:rsidRDefault="007341D0" w:rsidP="00ED78C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5F79DF96" w14:textId="26EF0899" w:rsidR="007341D0" w:rsidRPr="00D82BED" w:rsidRDefault="007341D0" w:rsidP="00ED78C1">
            <w:pPr>
              <w:spacing w:line="360" w:lineRule="auto"/>
              <w:rPr>
                <w:rFonts w:asciiTheme="minorHAnsi" w:hAnsiTheme="minorHAnsi" w:cstheme="minorHAnsi"/>
                <w:szCs w:val="24"/>
              </w:rPr>
            </w:pPr>
            <w:r>
              <w:rPr>
                <w:rFonts w:asciiTheme="minorHAnsi" w:hAnsiTheme="minorHAnsi" w:cstheme="minorHAnsi"/>
                <w:szCs w:val="24"/>
              </w:rPr>
              <w:t xml:space="preserve">Cards </w:t>
            </w:r>
            <w:r w:rsidRPr="00D82BED">
              <w:rPr>
                <w:rFonts w:asciiTheme="minorHAnsi" w:hAnsiTheme="minorHAnsi" w:cstheme="minorHAnsi"/>
                <w:szCs w:val="24"/>
              </w:rPr>
              <w:t xml:space="preserve">Checker </w:t>
            </w:r>
          </w:p>
        </w:tc>
      </w:tr>
    </w:tbl>
    <w:p w14:paraId="076F4168" w14:textId="77777777" w:rsidR="007341D0" w:rsidRDefault="007341D0" w:rsidP="007341D0">
      <w:pPr>
        <w:spacing w:line="360" w:lineRule="auto"/>
      </w:pPr>
    </w:p>
    <w:p w14:paraId="522CEEB9" w14:textId="77777777" w:rsidR="007341D0" w:rsidRDefault="007341D0" w:rsidP="007C1709">
      <w:pPr>
        <w:pStyle w:val="Heading3"/>
      </w:pPr>
      <w:bookmarkStart w:id="259" w:name="_Toc163207958"/>
      <w:r>
        <w:t>Access Details</w:t>
      </w:r>
      <w:bookmarkEnd w:id="259"/>
      <w:r>
        <w:t xml:space="preserve"> </w:t>
      </w:r>
    </w:p>
    <w:p w14:paraId="20CF1509" w14:textId="77777777" w:rsidR="007341D0" w:rsidRPr="00DB2061" w:rsidRDefault="007341D0" w:rsidP="007341D0"/>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341D0" w:rsidRPr="00D82BED" w14:paraId="4DDFE947" w14:textId="77777777" w:rsidTr="00ED78C1">
        <w:tc>
          <w:tcPr>
            <w:tcW w:w="3539" w:type="dxa"/>
          </w:tcPr>
          <w:p w14:paraId="4366CE57"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5A06B1CD" w14:textId="5E2AFBAD" w:rsidR="007341D0" w:rsidRPr="00D82BED" w:rsidRDefault="007341D0"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A56B3">
              <w:rPr>
                <w:rFonts w:ascii="Calibri" w:eastAsia="Calibri" w:hAnsi="Calibri" w:cs="Arial"/>
                <w:szCs w:val="24"/>
              </w:rPr>
              <w:t>Card Operations</w:t>
            </w:r>
            <w:r w:rsidRPr="00D82BED">
              <w:rPr>
                <w:rFonts w:ascii="Calibri" w:eastAsia="Calibri" w:hAnsi="Calibri" w:cs="Arial"/>
                <w:szCs w:val="24"/>
              </w:rPr>
              <w:t xml:space="preserve"> user.</w:t>
            </w:r>
          </w:p>
        </w:tc>
      </w:tr>
      <w:tr w:rsidR="007341D0" w:rsidRPr="00D82BED" w14:paraId="4798C321" w14:textId="77777777" w:rsidTr="00ED78C1">
        <w:tc>
          <w:tcPr>
            <w:tcW w:w="3539" w:type="dxa"/>
          </w:tcPr>
          <w:p w14:paraId="2205208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9BDF625"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7341D0" w:rsidRPr="00D82BED" w14:paraId="6278AB99" w14:textId="77777777" w:rsidTr="00ED78C1">
        <w:tc>
          <w:tcPr>
            <w:tcW w:w="3539" w:type="dxa"/>
          </w:tcPr>
          <w:p w14:paraId="4A82B31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131D34A0"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7341D0" w:rsidRPr="00D82BED" w14:paraId="26A719F8" w14:textId="77777777" w:rsidTr="00ED78C1">
        <w:tc>
          <w:tcPr>
            <w:tcW w:w="3539" w:type="dxa"/>
          </w:tcPr>
          <w:p w14:paraId="4A5C05BE"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475518D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7341D0" w:rsidRPr="00D82BED" w14:paraId="7208D5F4" w14:textId="77777777" w:rsidTr="00ED78C1">
        <w:tc>
          <w:tcPr>
            <w:tcW w:w="3539" w:type="dxa"/>
          </w:tcPr>
          <w:p w14:paraId="739C1077"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4530891C"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7341D0" w:rsidRPr="00D82BED" w14:paraId="36C9560B" w14:textId="77777777" w:rsidTr="00ED78C1">
        <w:tc>
          <w:tcPr>
            <w:tcW w:w="3539" w:type="dxa"/>
            <w:tcBorders>
              <w:top w:val="single" w:sz="4" w:space="0" w:color="auto"/>
              <w:left w:val="single" w:sz="4" w:space="0" w:color="auto"/>
              <w:bottom w:val="single" w:sz="4" w:space="0" w:color="auto"/>
              <w:right w:val="single" w:sz="4" w:space="0" w:color="auto"/>
            </w:tcBorders>
          </w:tcPr>
          <w:p w14:paraId="5804E93A"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F742C03"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BE8BB22" w14:textId="77777777" w:rsidR="00B92146" w:rsidRDefault="00B92146" w:rsidP="007341D0"/>
    <w:p w14:paraId="3EDB3DAE" w14:textId="4F702D1A" w:rsidR="00B92146" w:rsidRDefault="00B92146" w:rsidP="00B92146">
      <w:pPr>
        <w:pStyle w:val="Heading2"/>
      </w:pPr>
      <w:bookmarkStart w:id="260" w:name="_Toc163207959"/>
      <w:r>
        <w:t>Cards Checker</w:t>
      </w:r>
      <w:bookmarkEnd w:id="260"/>
      <w:r>
        <w:t xml:space="preserve"> </w:t>
      </w:r>
    </w:p>
    <w:p w14:paraId="2DE51070" w14:textId="645690DA" w:rsidR="00B92146" w:rsidRDefault="00BB1D4A" w:rsidP="007C1709">
      <w:pPr>
        <w:pStyle w:val="Heading3"/>
      </w:pPr>
      <w:bookmarkStart w:id="261" w:name="_Toc163207960"/>
      <w:r>
        <w:t>Description</w:t>
      </w:r>
      <w:bookmarkEnd w:id="261"/>
      <w:r>
        <w:t xml:space="preserve"> </w:t>
      </w:r>
    </w:p>
    <w:p w14:paraId="39FF20CA" w14:textId="77777777" w:rsidR="00BB1D4A" w:rsidRPr="00D82BED" w:rsidRDefault="00BB1D4A" w:rsidP="00BB1D4A">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0B99A659" w14:textId="5898AADF" w:rsidR="00BB1D4A" w:rsidRPr="002A54EA" w:rsidRDefault="00BB1D4A" w:rsidP="00BB1D4A">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00577453" w:rsidRPr="00BA56B3">
        <w:rPr>
          <w:rFonts w:asciiTheme="minorHAnsi" w:hAnsiTheme="minorHAnsi" w:cstheme="minorHAnsi"/>
          <w:b/>
          <w:bCs/>
          <w:szCs w:val="24"/>
        </w:rPr>
        <w:t>Cards</w:t>
      </w:r>
      <w:r w:rsidRPr="00BA56B3">
        <w:rPr>
          <w:rFonts w:asciiTheme="minorHAnsi" w:hAnsiTheme="minorHAnsi" w:cstheme="minorHAnsi"/>
          <w:b/>
          <w:bCs/>
          <w:szCs w:val="24"/>
        </w:rPr>
        <w:t xml:space="preserve"> Maker’</w:t>
      </w:r>
      <w:r>
        <w:rPr>
          <w:rFonts w:asciiTheme="minorHAnsi" w:hAnsiTheme="minorHAnsi" w:cstheme="minorHAnsi"/>
          <w:szCs w:val="24"/>
        </w:rPr>
        <w:t xml:space="preserve"> will take decision as ‘</w:t>
      </w:r>
      <w:r w:rsidRPr="00BA56B3">
        <w:rPr>
          <w:rFonts w:asciiTheme="minorHAnsi" w:hAnsiTheme="minorHAnsi" w:cstheme="minorHAnsi"/>
          <w:b/>
          <w:bCs/>
          <w:szCs w:val="24"/>
        </w:rPr>
        <w:t>Submit’</w:t>
      </w:r>
      <w:r>
        <w:rPr>
          <w:rFonts w:asciiTheme="minorHAnsi" w:hAnsiTheme="minorHAnsi" w:cstheme="minorHAnsi"/>
          <w:szCs w:val="24"/>
        </w:rPr>
        <w:t xml:space="preserve">. </w:t>
      </w:r>
    </w:p>
    <w:p w14:paraId="208F6A51" w14:textId="7F3BFE6B" w:rsidR="00BB1D4A" w:rsidRPr="002A54EA" w:rsidRDefault="00BB1D4A" w:rsidP="00BB1D4A">
      <w:pPr>
        <w:pStyle w:val="ListParagraph"/>
        <w:numPr>
          <w:ilvl w:val="0"/>
          <w:numId w:val="58"/>
        </w:numPr>
        <w:spacing w:line="360" w:lineRule="auto"/>
        <w:rPr>
          <w:szCs w:val="24"/>
        </w:rPr>
      </w:pPr>
      <w:r>
        <w:rPr>
          <w:rFonts w:asciiTheme="minorHAnsi" w:hAnsiTheme="minorHAnsi" w:cstheme="minorHAnsi"/>
          <w:szCs w:val="24"/>
        </w:rPr>
        <w:t xml:space="preserve">The user will review the request and remarks entered by the </w:t>
      </w:r>
      <w:r w:rsidR="00577453">
        <w:rPr>
          <w:rFonts w:asciiTheme="minorHAnsi" w:hAnsiTheme="minorHAnsi" w:cstheme="minorHAnsi"/>
          <w:szCs w:val="24"/>
        </w:rPr>
        <w:t>Cards</w:t>
      </w:r>
      <w:r>
        <w:rPr>
          <w:rFonts w:asciiTheme="minorHAnsi" w:hAnsiTheme="minorHAnsi" w:cstheme="minorHAnsi"/>
          <w:szCs w:val="24"/>
        </w:rPr>
        <w:t xml:space="preserve"> Maker.</w:t>
      </w:r>
    </w:p>
    <w:p w14:paraId="38EE71EE" w14:textId="77777777" w:rsidR="00BB1D4A" w:rsidRPr="002A54EA" w:rsidRDefault="00BB1D4A" w:rsidP="00BB1D4A">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2E957C65" w14:textId="578D0258" w:rsidR="00BB1D4A" w:rsidRPr="002A54EA" w:rsidRDefault="00BB1D4A" w:rsidP="00BB1D4A">
      <w:pPr>
        <w:pStyle w:val="ListParagraph"/>
        <w:numPr>
          <w:ilvl w:val="1"/>
          <w:numId w:val="58"/>
        </w:numPr>
        <w:spacing w:line="360" w:lineRule="auto"/>
        <w:rPr>
          <w:szCs w:val="24"/>
        </w:rPr>
      </w:pPr>
      <w:r w:rsidRPr="00BA56B3">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 xml:space="preserve">. </w:t>
      </w:r>
    </w:p>
    <w:p w14:paraId="37D20CBA" w14:textId="058F154B" w:rsidR="00BB1D4A" w:rsidRPr="00E74D88" w:rsidRDefault="00BB1D4A" w:rsidP="00BB1D4A">
      <w:pPr>
        <w:pStyle w:val="ListParagraph"/>
        <w:numPr>
          <w:ilvl w:val="1"/>
          <w:numId w:val="58"/>
        </w:numPr>
        <w:spacing w:line="360" w:lineRule="auto"/>
        <w:rPr>
          <w:szCs w:val="24"/>
        </w:rPr>
      </w:pPr>
      <w:r w:rsidRPr="00BA56B3">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w:t>
      </w:r>
    </w:p>
    <w:p w14:paraId="5EE8D188" w14:textId="72B23CC8" w:rsidR="00BB1D4A" w:rsidRPr="00BA56B3" w:rsidRDefault="00BB1D4A" w:rsidP="00BA56B3">
      <w:pPr>
        <w:pStyle w:val="ListParagraph"/>
        <w:numPr>
          <w:ilvl w:val="1"/>
          <w:numId w:val="58"/>
        </w:numPr>
        <w:spacing w:line="360" w:lineRule="auto"/>
        <w:rPr>
          <w:szCs w:val="24"/>
        </w:rPr>
      </w:pPr>
      <w:r w:rsidRPr="00BA56B3">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w:t>
      </w:r>
      <w:r w:rsidR="00577453">
        <w:rPr>
          <w:rFonts w:asciiTheme="minorHAnsi" w:hAnsiTheme="minorHAnsi" w:cstheme="minorHAnsi"/>
          <w:szCs w:val="24"/>
        </w:rPr>
        <w:t>Cards</w:t>
      </w:r>
      <w:r>
        <w:rPr>
          <w:rFonts w:asciiTheme="minorHAnsi" w:hAnsiTheme="minorHAnsi" w:cstheme="minorHAnsi"/>
          <w:szCs w:val="24"/>
        </w:rPr>
        <w:t xml:space="preserve"> Maker. </w:t>
      </w:r>
    </w:p>
    <w:p w14:paraId="40FCB315" w14:textId="77777777" w:rsidR="00BA56B3" w:rsidRPr="00BA56B3" w:rsidRDefault="00BA56B3" w:rsidP="00BA56B3">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00BB1D4A" w:rsidRPr="00160CDB" w14:paraId="73E05DAB" w14:textId="77777777" w:rsidTr="00ED78C1">
        <w:tc>
          <w:tcPr>
            <w:tcW w:w="2835" w:type="dxa"/>
          </w:tcPr>
          <w:p w14:paraId="24BB319D" w14:textId="77777777" w:rsidR="00BB1D4A" w:rsidRPr="00160CDB" w:rsidRDefault="00BB1D4A"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3C6B1A65" w14:textId="77777777" w:rsidR="00BB1D4A" w:rsidRPr="00160CDB" w:rsidRDefault="00BB1D4A"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BB1D4A" w:rsidRPr="00160CDB" w14:paraId="03F20683" w14:textId="77777777" w:rsidTr="00ED78C1">
        <w:tc>
          <w:tcPr>
            <w:tcW w:w="2835" w:type="dxa"/>
          </w:tcPr>
          <w:p w14:paraId="0176662E"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63AAC55" w14:textId="294FEC7C" w:rsidR="00BB1D4A" w:rsidRPr="00160CDB" w:rsidRDefault="004E585E"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BB1D4A" w:rsidRPr="00160CDB" w14:paraId="64AD917D" w14:textId="77777777" w:rsidTr="00ED78C1">
        <w:tc>
          <w:tcPr>
            <w:tcW w:w="2835" w:type="dxa"/>
          </w:tcPr>
          <w:p w14:paraId="76F06F0F"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00E17762" w14:textId="617FEBE1" w:rsidR="00BB1D4A" w:rsidRPr="00160CDB" w:rsidRDefault="004E585E"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BB1D4A" w:rsidRPr="00160CDB" w14:paraId="03301C4B" w14:textId="77777777" w:rsidTr="00ED78C1">
        <w:tc>
          <w:tcPr>
            <w:tcW w:w="2835" w:type="dxa"/>
          </w:tcPr>
          <w:p w14:paraId="71B34CAA"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0690FC6A" w14:textId="36625D66" w:rsidR="00BB1D4A" w:rsidRPr="00160CDB" w:rsidRDefault="00577453" w:rsidP="00ED78C1">
            <w:pPr>
              <w:spacing w:line="360" w:lineRule="auto"/>
              <w:rPr>
                <w:rFonts w:asciiTheme="minorHAnsi" w:hAnsiTheme="minorHAnsi" w:cstheme="minorHAnsi"/>
                <w:szCs w:val="24"/>
              </w:rPr>
            </w:pPr>
            <w:r>
              <w:rPr>
                <w:rFonts w:asciiTheme="minorHAnsi" w:hAnsiTheme="minorHAnsi" w:cstheme="minorHAnsi"/>
                <w:szCs w:val="24"/>
              </w:rPr>
              <w:t>Cards</w:t>
            </w:r>
            <w:r w:rsidR="00BB1D4A" w:rsidRPr="00160CDB">
              <w:rPr>
                <w:rFonts w:asciiTheme="minorHAnsi" w:hAnsiTheme="minorHAnsi" w:cstheme="minorHAnsi"/>
                <w:szCs w:val="24"/>
              </w:rPr>
              <w:t xml:space="preserve"> Maker </w:t>
            </w:r>
          </w:p>
        </w:tc>
      </w:tr>
    </w:tbl>
    <w:p w14:paraId="39E953C3" w14:textId="77777777" w:rsidR="004E585E" w:rsidRDefault="004E585E" w:rsidP="00BB1D4A">
      <w:pPr>
        <w:spacing w:line="360" w:lineRule="auto"/>
        <w:rPr>
          <w:szCs w:val="24"/>
        </w:rPr>
      </w:pPr>
    </w:p>
    <w:p w14:paraId="69D2D80B" w14:textId="77777777" w:rsidR="00BB1D4A" w:rsidRDefault="00BB1D4A" w:rsidP="007C1709">
      <w:pPr>
        <w:pStyle w:val="Heading3"/>
      </w:pPr>
      <w:r>
        <w:t xml:space="preserve"> </w:t>
      </w:r>
      <w:bookmarkStart w:id="262" w:name="_Toc163207961"/>
      <w:r>
        <w:t>Access Details</w:t>
      </w:r>
      <w:bookmarkEnd w:id="262"/>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BB1D4A" w:rsidRPr="00D82BED" w14:paraId="7F3D9AD8" w14:textId="77777777" w:rsidTr="00ED78C1">
        <w:tc>
          <w:tcPr>
            <w:tcW w:w="3539" w:type="dxa"/>
          </w:tcPr>
          <w:p w14:paraId="58B70D1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017EF9B1" w14:textId="4DCEC573" w:rsidR="00BB1D4A" w:rsidRPr="00D82BED" w:rsidRDefault="00BB1D4A"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A56B3">
              <w:rPr>
                <w:rFonts w:ascii="Calibri" w:eastAsia="Calibri" w:hAnsi="Calibri" w:cs="Arial"/>
                <w:szCs w:val="24"/>
              </w:rPr>
              <w:t xml:space="preserve">Card </w:t>
            </w:r>
            <w:r w:rsidR="00E3644F">
              <w:rPr>
                <w:rFonts w:ascii="Calibri" w:eastAsia="Calibri" w:hAnsi="Calibri" w:cs="Arial"/>
                <w:szCs w:val="24"/>
              </w:rPr>
              <w:t xml:space="preserve">Operations </w:t>
            </w:r>
            <w:r w:rsidR="00E3644F" w:rsidRPr="00D82BED">
              <w:rPr>
                <w:rFonts w:ascii="Calibri" w:eastAsia="Calibri" w:hAnsi="Calibri" w:cs="Arial"/>
                <w:szCs w:val="24"/>
              </w:rPr>
              <w:t>user</w:t>
            </w:r>
            <w:r w:rsidRPr="00D82BED">
              <w:rPr>
                <w:rFonts w:ascii="Calibri" w:eastAsia="Calibri" w:hAnsi="Calibri" w:cs="Arial"/>
                <w:szCs w:val="24"/>
              </w:rPr>
              <w:t>.</w:t>
            </w:r>
          </w:p>
        </w:tc>
      </w:tr>
      <w:tr w:rsidR="00BB1D4A" w:rsidRPr="00D82BED" w14:paraId="796173B5" w14:textId="77777777" w:rsidTr="00ED78C1">
        <w:tc>
          <w:tcPr>
            <w:tcW w:w="3539" w:type="dxa"/>
          </w:tcPr>
          <w:p w14:paraId="796A3C5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B9AB6B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BB1D4A" w:rsidRPr="00D82BED" w14:paraId="23054963" w14:textId="77777777" w:rsidTr="00ED78C1">
        <w:tc>
          <w:tcPr>
            <w:tcW w:w="3539" w:type="dxa"/>
          </w:tcPr>
          <w:p w14:paraId="2AA0DB1F"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7802EB2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BB1D4A" w:rsidRPr="00D82BED" w14:paraId="04F73DFA" w14:textId="77777777" w:rsidTr="00ED78C1">
        <w:tc>
          <w:tcPr>
            <w:tcW w:w="3539" w:type="dxa"/>
          </w:tcPr>
          <w:p w14:paraId="1CDD103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67C4D39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BB1D4A" w:rsidRPr="00D82BED" w14:paraId="38019560" w14:textId="77777777" w:rsidTr="00ED78C1">
        <w:tc>
          <w:tcPr>
            <w:tcW w:w="3539" w:type="dxa"/>
          </w:tcPr>
          <w:p w14:paraId="1C1150A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lastRenderedPageBreak/>
              <w:t>Additional display columns</w:t>
            </w:r>
          </w:p>
        </w:tc>
        <w:tc>
          <w:tcPr>
            <w:tcW w:w="4768" w:type="dxa"/>
          </w:tcPr>
          <w:p w14:paraId="5F50C0C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BB1D4A" w:rsidRPr="00D82BED" w14:paraId="163EBCA4" w14:textId="77777777" w:rsidTr="00ED78C1">
        <w:tc>
          <w:tcPr>
            <w:tcW w:w="3539" w:type="dxa"/>
            <w:tcBorders>
              <w:top w:val="single" w:sz="4" w:space="0" w:color="auto"/>
              <w:left w:val="single" w:sz="4" w:space="0" w:color="auto"/>
              <w:bottom w:val="single" w:sz="4" w:space="0" w:color="auto"/>
              <w:right w:val="single" w:sz="4" w:space="0" w:color="auto"/>
            </w:tcBorders>
          </w:tcPr>
          <w:p w14:paraId="2FCC44F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A7F71D4"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FD7A542" w14:textId="77777777" w:rsidR="00BB1D4A" w:rsidRDefault="00BB1D4A" w:rsidP="00BB1D4A"/>
    <w:p w14:paraId="3CFD02AB" w14:textId="77777777" w:rsidR="007C69CB" w:rsidRPr="00BB1D4A" w:rsidRDefault="007C69CB" w:rsidP="007C69CB"/>
    <w:p w14:paraId="37C9EB9E" w14:textId="472E951C" w:rsidR="007341D0" w:rsidRDefault="007341D0" w:rsidP="007341D0">
      <w:pPr>
        <w:pStyle w:val="Heading2"/>
      </w:pPr>
      <w:bookmarkStart w:id="263" w:name="_Toc163207962"/>
      <w:r>
        <w:t>Financial Maker</w:t>
      </w:r>
      <w:bookmarkEnd w:id="263"/>
      <w:r>
        <w:t xml:space="preserve"> </w:t>
      </w:r>
    </w:p>
    <w:p w14:paraId="6A474183" w14:textId="05DC51E0" w:rsidR="007341D0" w:rsidRDefault="007341D0" w:rsidP="007C1709">
      <w:pPr>
        <w:pStyle w:val="Heading3"/>
      </w:pPr>
      <w:r>
        <w:t xml:space="preserve"> </w:t>
      </w:r>
      <w:bookmarkStart w:id="264" w:name="_Toc163207963"/>
      <w:r>
        <w:t>Description</w:t>
      </w:r>
      <w:bookmarkEnd w:id="264"/>
      <w:r>
        <w:t xml:space="preserve"> </w:t>
      </w:r>
    </w:p>
    <w:p w14:paraId="07058A97" w14:textId="33F23A3A" w:rsidR="007341D0" w:rsidRPr="00921ACB" w:rsidRDefault="00921ACB" w:rsidP="00921ACB">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076994DD" w14:textId="73DEEE53" w:rsidR="00921ACB" w:rsidRPr="004306BE" w:rsidRDefault="00921ACB" w:rsidP="00921ACB">
      <w:pPr>
        <w:pStyle w:val="ListParagraph"/>
        <w:numPr>
          <w:ilvl w:val="0"/>
          <w:numId w:val="58"/>
        </w:numPr>
        <w:spacing w:line="360" w:lineRule="auto"/>
      </w:pPr>
      <w:r>
        <w:rPr>
          <w:rFonts w:asciiTheme="minorHAnsi" w:hAnsiTheme="minorHAnsi" w:cstheme="minorHAnsi"/>
        </w:rPr>
        <w:t>The WI will route to this queue for ‘</w:t>
      </w:r>
      <w:r w:rsidRPr="00BA56B3">
        <w:rPr>
          <w:rFonts w:asciiTheme="minorHAnsi" w:hAnsiTheme="minorHAnsi" w:cstheme="minorHAnsi"/>
          <w:b/>
          <w:bCs/>
        </w:rPr>
        <w:t>Salary Transfer’</w:t>
      </w:r>
      <w:r>
        <w:rPr>
          <w:rFonts w:asciiTheme="minorHAnsi" w:hAnsiTheme="minorHAnsi" w:cstheme="minorHAnsi"/>
        </w:rPr>
        <w:t xml:space="preserve"> requests post Internal/External blacklist marking was successfully done at ‘</w:t>
      </w:r>
      <w:r w:rsidRPr="00BA56B3">
        <w:rPr>
          <w:rFonts w:asciiTheme="minorHAnsi" w:hAnsiTheme="minorHAnsi" w:cstheme="minorHAnsi"/>
          <w:b/>
          <w:bCs/>
        </w:rPr>
        <w:t>System Integration’</w:t>
      </w:r>
      <w:r>
        <w:rPr>
          <w:rFonts w:asciiTheme="minorHAnsi" w:hAnsiTheme="minorHAnsi" w:cstheme="minorHAnsi"/>
        </w:rPr>
        <w:t xml:space="preserve"> queue. </w:t>
      </w:r>
    </w:p>
    <w:p w14:paraId="18ADA08F" w14:textId="382257BB" w:rsidR="00571ED5" w:rsidRPr="00571ED5" w:rsidRDefault="004306BE" w:rsidP="00571ED5">
      <w:pPr>
        <w:pStyle w:val="ListParagraph"/>
        <w:numPr>
          <w:ilvl w:val="0"/>
          <w:numId w:val="58"/>
        </w:numPr>
        <w:spacing w:line="360" w:lineRule="auto"/>
      </w:pPr>
      <w:r>
        <w:rPr>
          <w:rFonts w:asciiTheme="minorHAnsi" w:hAnsiTheme="minorHAnsi" w:cstheme="minorHAnsi"/>
        </w:rPr>
        <w:t xml:space="preserve">This will be a </w:t>
      </w:r>
      <w:r w:rsidR="00571ED5">
        <w:rPr>
          <w:rFonts w:asciiTheme="minorHAnsi" w:hAnsiTheme="minorHAnsi" w:cstheme="minorHAnsi"/>
        </w:rPr>
        <w:t xml:space="preserve">parallel </w:t>
      </w:r>
      <w:r>
        <w:rPr>
          <w:rFonts w:asciiTheme="minorHAnsi" w:hAnsiTheme="minorHAnsi" w:cstheme="minorHAnsi"/>
        </w:rPr>
        <w:t>Child WI created if ‘</w:t>
      </w:r>
      <w:r w:rsidRPr="00BA56B3">
        <w:rPr>
          <w:rFonts w:asciiTheme="minorHAnsi" w:hAnsiTheme="minorHAnsi" w:cstheme="minorHAnsi"/>
          <w:b/>
          <w:bCs/>
        </w:rPr>
        <w:t>Salary Credited’ = Y</w:t>
      </w:r>
      <w:r w:rsidR="00571ED5">
        <w:rPr>
          <w:rFonts w:asciiTheme="minorHAnsi" w:hAnsiTheme="minorHAnsi" w:cstheme="minorHAnsi"/>
        </w:rPr>
        <w:t>. Meanwhile, primary WI would have moved to ‘</w:t>
      </w:r>
      <w:r w:rsidR="00BE3BEB">
        <w:rPr>
          <w:rFonts w:asciiTheme="minorHAnsi" w:hAnsiTheme="minorHAnsi" w:cstheme="minorHAnsi"/>
          <w:b/>
          <w:bCs/>
        </w:rPr>
        <w:t xml:space="preserve">Hold’ </w:t>
      </w:r>
      <w:r w:rsidR="00BE3BEB">
        <w:rPr>
          <w:rFonts w:asciiTheme="minorHAnsi" w:hAnsiTheme="minorHAnsi" w:cstheme="minorHAnsi"/>
        </w:rPr>
        <w:t>queue</w:t>
      </w:r>
      <w:r w:rsidR="00571ED5">
        <w:rPr>
          <w:rFonts w:asciiTheme="minorHAnsi" w:hAnsiTheme="minorHAnsi" w:cstheme="minorHAnsi"/>
        </w:rPr>
        <w:t xml:space="preserve">. </w:t>
      </w:r>
    </w:p>
    <w:p w14:paraId="3CC531EF" w14:textId="40FF9FAF" w:rsidR="00571ED5" w:rsidRPr="00571ED5" w:rsidRDefault="00571ED5" w:rsidP="00571ED5">
      <w:pPr>
        <w:pStyle w:val="ListParagraph"/>
        <w:numPr>
          <w:ilvl w:val="0"/>
          <w:numId w:val="58"/>
        </w:numPr>
        <w:spacing w:line="360" w:lineRule="auto"/>
      </w:pPr>
      <w:r>
        <w:rPr>
          <w:rFonts w:asciiTheme="minorHAnsi" w:hAnsiTheme="minorHAnsi" w:cstheme="minorHAnsi"/>
        </w:rPr>
        <w:t>If ‘</w:t>
      </w:r>
      <w:r w:rsidRPr="00BE3BEB">
        <w:rPr>
          <w:rFonts w:asciiTheme="minorHAnsi" w:hAnsiTheme="minorHAnsi" w:cstheme="minorHAnsi"/>
          <w:b/>
          <w:bCs/>
        </w:rPr>
        <w:t>Salary Credited’ = N</w:t>
      </w:r>
      <w:r>
        <w:rPr>
          <w:rFonts w:asciiTheme="minorHAnsi" w:hAnsiTheme="minorHAnsi" w:cstheme="minorHAnsi"/>
        </w:rPr>
        <w:t xml:space="preserve">, then this child WI will not be created. </w:t>
      </w:r>
    </w:p>
    <w:p w14:paraId="5F74596E" w14:textId="77777777" w:rsidR="00BE3BEB" w:rsidRPr="00BE3BEB" w:rsidRDefault="00571ED5" w:rsidP="00571ED5">
      <w:pPr>
        <w:pStyle w:val="ListParagraph"/>
        <w:numPr>
          <w:ilvl w:val="0"/>
          <w:numId w:val="58"/>
        </w:numPr>
        <w:spacing w:line="360" w:lineRule="auto"/>
      </w:pPr>
      <w:r>
        <w:rPr>
          <w:rFonts w:asciiTheme="minorHAnsi" w:hAnsiTheme="minorHAnsi" w:cstheme="minorHAnsi"/>
        </w:rPr>
        <w:t>The user will review the transaction details and perform actions outside</w:t>
      </w:r>
      <w:r w:rsidR="002D7499">
        <w:rPr>
          <w:rFonts w:asciiTheme="minorHAnsi" w:hAnsiTheme="minorHAnsi" w:cstheme="minorHAnsi"/>
        </w:rPr>
        <w:t xml:space="preserve"> </w:t>
      </w:r>
      <w:r w:rsidR="003F264F">
        <w:rPr>
          <w:rFonts w:asciiTheme="minorHAnsi" w:hAnsiTheme="minorHAnsi" w:cstheme="minorHAnsi"/>
        </w:rPr>
        <w:t>iBPS.</w:t>
      </w:r>
    </w:p>
    <w:p w14:paraId="2571469D" w14:textId="5F85D02C" w:rsidR="00571ED5" w:rsidRPr="003F264F" w:rsidRDefault="00BE3BEB" w:rsidP="00571ED5">
      <w:pPr>
        <w:pStyle w:val="ListParagraph"/>
        <w:numPr>
          <w:ilvl w:val="0"/>
          <w:numId w:val="58"/>
        </w:numPr>
        <w:spacing w:line="360" w:lineRule="auto"/>
      </w:pPr>
      <w:r>
        <w:rPr>
          <w:rFonts w:asciiTheme="minorHAnsi" w:hAnsiTheme="minorHAnsi" w:cstheme="minorHAnsi"/>
        </w:rPr>
        <w:t xml:space="preserve">The user will fill in the </w:t>
      </w:r>
      <w:r w:rsidRPr="00BE3BEB">
        <w:rPr>
          <w:rFonts w:asciiTheme="minorHAnsi" w:hAnsiTheme="minorHAnsi" w:cstheme="minorHAnsi"/>
          <w:b/>
          <w:bCs/>
        </w:rPr>
        <w:t>‘Financial Details’</w:t>
      </w:r>
      <w:r>
        <w:rPr>
          <w:rFonts w:asciiTheme="minorHAnsi" w:hAnsiTheme="minorHAnsi" w:cstheme="minorHAnsi"/>
        </w:rPr>
        <w:t xml:space="preserve"> section. </w:t>
      </w:r>
      <w:r w:rsidR="003F264F">
        <w:rPr>
          <w:rFonts w:asciiTheme="minorHAnsi" w:hAnsiTheme="minorHAnsi" w:cstheme="minorHAnsi"/>
        </w:rPr>
        <w:t xml:space="preserve"> </w:t>
      </w:r>
    </w:p>
    <w:p w14:paraId="76812194" w14:textId="50E26B7F" w:rsidR="003F264F" w:rsidRPr="003F264F" w:rsidRDefault="003F264F" w:rsidP="003F264F">
      <w:pPr>
        <w:pStyle w:val="ListParagraph"/>
        <w:numPr>
          <w:ilvl w:val="0"/>
          <w:numId w:val="58"/>
        </w:numPr>
        <w:spacing w:line="360" w:lineRule="auto"/>
      </w:pPr>
      <w:r>
        <w:rPr>
          <w:rFonts w:asciiTheme="minorHAnsi" w:hAnsiTheme="minorHAnsi" w:cstheme="minorHAnsi"/>
        </w:rPr>
        <w:t>The user will take decision as ‘</w:t>
      </w:r>
      <w:r w:rsidRPr="00BE3BEB">
        <w:rPr>
          <w:rFonts w:asciiTheme="minorHAnsi" w:hAnsiTheme="minorHAnsi" w:cstheme="minorHAnsi"/>
          <w:b/>
          <w:bCs/>
        </w:rPr>
        <w:t>Submit’</w:t>
      </w:r>
      <w:r>
        <w:rPr>
          <w:rFonts w:asciiTheme="minorHAnsi" w:hAnsiTheme="minorHAnsi" w:cstheme="minorHAnsi"/>
        </w:rPr>
        <w:t xml:space="preserve"> and update the remarks section. </w:t>
      </w:r>
    </w:p>
    <w:p w14:paraId="3084CD68" w14:textId="77777777" w:rsidR="003F264F" w:rsidRDefault="003F264F" w:rsidP="003F264F">
      <w:pPr>
        <w:spacing w:line="360" w:lineRule="auto"/>
      </w:pPr>
    </w:p>
    <w:tbl>
      <w:tblPr>
        <w:tblStyle w:val="TableGrid"/>
        <w:tblW w:w="0" w:type="auto"/>
        <w:tblInd w:w="1980" w:type="dxa"/>
        <w:tblLook w:val="04A0" w:firstRow="1" w:lastRow="0" w:firstColumn="1" w:lastColumn="0" w:noHBand="0" w:noVBand="1"/>
      </w:tblPr>
      <w:tblGrid>
        <w:gridCol w:w="2695"/>
        <w:gridCol w:w="2833"/>
      </w:tblGrid>
      <w:tr w:rsidR="003F264F" w:rsidRPr="003F264F" w14:paraId="503287D1" w14:textId="77777777" w:rsidTr="003F264F">
        <w:tc>
          <w:tcPr>
            <w:tcW w:w="2695" w:type="dxa"/>
          </w:tcPr>
          <w:p w14:paraId="421EEEB9" w14:textId="03BBCCB2" w:rsidR="003F264F" w:rsidRPr="003F264F" w:rsidRDefault="003F264F" w:rsidP="003F264F">
            <w:pPr>
              <w:spacing w:line="360" w:lineRule="auto"/>
              <w:rPr>
                <w:rFonts w:asciiTheme="minorHAnsi" w:hAnsiTheme="minorHAnsi" w:cstheme="minorHAnsi"/>
                <w:b/>
                <w:bCs/>
              </w:rPr>
            </w:pPr>
            <w:r w:rsidRPr="003F264F">
              <w:rPr>
                <w:rFonts w:asciiTheme="minorHAnsi" w:hAnsiTheme="minorHAnsi" w:cstheme="minorHAnsi"/>
                <w:b/>
                <w:bCs/>
              </w:rPr>
              <w:t>Decision</w:t>
            </w:r>
          </w:p>
        </w:tc>
        <w:tc>
          <w:tcPr>
            <w:tcW w:w="2833" w:type="dxa"/>
          </w:tcPr>
          <w:p w14:paraId="37B90646" w14:textId="3E884E4A" w:rsidR="003F264F" w:rsidRPr="003F264F" w:rsidRDefault="003F264F" w:rsidP="003F264F">
            <w:pPr>
              <w:spacing w:line="360" w:lineRule="auto"/>
              <w:rPr>
                <w:rFonts w:asciiTheme="minorHAnsi" w:hAnsiTheme="minorHAnsi" w:cstheme="minorHAnsi"/>
                <w:b/>
                <w:bCs/>
              </w:rPr>
            </w:pPr>
            <w:r w:rsidRPr="003F264F">
              <w:rPr>
                <w:rFonts w:asciiTheme="minorHAnsi" w:hAnsiTheme="minorHAnsi" w:cstheme="minorHAnsi"/>
                <w:b/>
                <w:bCs/>
              </w:rPr>
              <w:t xml:space="preserve">WI moves to </w:t>
            </w:r>
          </w:p>
        </w:tc>
      </w:tr>
      <w:tr w:rsidR="003F264F" w:rsidRPr="003F264F" w14:paraId="634964D7" w14:textId="77777777" w:rsidTr="003F264F">
        <w:tc>
          <w:tcPr>
            <w:tcW w:w="2695" w:type="dxa"/>
          </w:tcPr>
          <w:p w14:paraId="3D913557" w14:textId="3B6229BC" w:rsidR="003F264F" w:rsidRPr="003F264F" w:rsidRDefault="003F264F" w:rsidP="003F264F">
            <w:pPr>
              <w:spacing w:line="360" w:lineRule="auto"/>
              <w:rPr>
                <w:rFonts w:asciiTheme="minorHAnsi" w:hAnsiTheme="minorHAnsi" w:cstheme="minorHAnsi"/>
              </w:rPr>
            </w:pPr>
            <w:r w:rsidRPr="003F264F">
              <w:rPr>
                <w:rFonts w:asciiTheme="minorHAnsi" w:hAnsiTheme="minorHAnsi" w:cstheme="minorHAnsi"/>
              </w:rPr>
              <w:t xml:space="preserve">Submit </w:t>
            </w:r>
          </w:p>
        </w:tc>
        <w:tc>
          <w:tcPr>
            <w:tcW w:w="2833" w:type="dxa"/>
          </w:tcPr>
          <w:p w14:paraId="06B83156" w14:textId="1D33DB16" w:rsidR="003F264F" w:rsidRPr="003F264F" w:rsidRDefault="003F264F" w:rsidP="003F264F">
            <w:pPr>
              <w:spacing w:line="360" w:lineRule="auto"/>
              <w:rPr>
                <w:rFonts w:asciiTheme="minorHAnsi" w:hAnsiTheme="minorHAnsi" w:cstheme="minorHAnsi"/>
              </w:rPr>
            </w:pPr>
            <w:r w:rsidRPr="003F264F">
              <w:rPr>
                <w:rFonts w:asciiTheme="minorHAnsi" w:hAnsiTheme="minorHAnsi" w:cstheme="minorHAnsi"/>
              </w:rPr>
              <w:t xml:space="preserve">Financial Checker </w:t>
            </w:r>
          </w:p>
        </w:tc>
      </w:tr>
    </w:tbl>
    <w:p w14:paraId="14B52A92" w14:textId="77777777" w:rsidR="003F264F" w:rsidRDefault="003F264F" w:rsidP="003F264F">
      <w:pPr>
        <w:spacing w:line="360" w:lineRule="auto"/>
      </w:pPr>
    </w:p>
    <w:p w14:paraId="48B9ED52" w14:textId="676B485C" w:rsidR="003F264F" w:rsidRDefault="003F264F" w:rsidP="007C1709">
      <w:pPr>
        <w:pStyle w:val="Heading3"/>
      </w:pPr>
      <w:bookmarkStart w:id="265" w:name="_Toc163207964"/>
      <w:r>
        <w:t>Access Details</w:t>
      </w:r>
      <w:bookmarkEnd w:id="265"/>
      <w:r>
        <w:t xml:space="preserve"> </w:t>
      </w:r>
    </w:p>
    <w:p w14:paraId="0ACFE00F" w14:textId="77777777" w:rsidR="00AD7FEB" w:rsidRDefault="00AD7FEB" w:rsidP="00AD7FEB"/>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D7FEB" w:rsidRPr="00D82BED" w14:paraId="156D9BF6" w14:textId="77777777" w:rsidTr="00ED78C1">
        <w:tc>
          <w:tcPr>
            <w:tcW w:w="3539" w:type="dxa"/>
          </w:tcPr>
          <w:p w14:paraId="6F5345C2"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8A823AD" w14:textId="7FCA3B21" w:rsidR="00AD7FEB" w:rsidRPr="00D82BED" w:rsidRDefault="00AD7FE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E3BEB">
              <w:rPr>
                <w:rFonts w:ascii="Calibri" w:eastAsia="Calibri" w:hAnsi="Calibri" w:cs="Arial"/>
                <w:szCs w:val="24"/>
              </w:rPr>
              <w:t xml:space="preserve">Financial Unit </w:t>
            </w:r>
            <w:r w:rsidRPr="00D82BED">
              <w:rPr>
                <w:rFonts w:ascii="Calibri" w:eastAsia="Calibri" w:hAnsi="Calibri" w:cs="Arial"/>
                <w:szCs w:val="24"/>
              </w:rPr>
              <w:t>user.</w:t>
            </w:r>
          </w:p>
        </w:tc>
      </w:tr>
      <w:tr w:rsidR="00AD7FEB" w:rsidRPr="00D82BED" w14:paraId="5800C1F4" w14:textId="77777777" w:rsidTr="00ED78C1">
        <w:tc>
          <w:tcPr>
            <w:tcW w:w="3539" w:type="dxa"/>
          </w:tcPr>
          <w:p w14:paraId="2904E65D"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C0647E4"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AD7FEB" w:rsidRPr="00D82BED" w14:paraId="02D28CD6" w14:textId="77777777" w:rsidTr="00ED78C1">
        <w:tc>
          <w:tcPr>
            <w:tcW w:w="3539" w:type="dxa"/>
          </w:tcPr>
          <w:p w14:paraId="301D9C76"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7B082724"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AD7FEB" w:rsidRPr="00D82BED" w14:paraId="06EA6494" w14:textId="77777777" w:rsidTr="00ED78C1">
        <w:tc>
          <w:tcPr>
            <w:tcW w:w="3539" w:type="dxa"/>
          </w:tcPr>
          <w:p w14:paraId="6271B1DA"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EC0D64F"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AD7FEB" w:rsidRPr="00D82BED" w14:paraId="7C358953" w14:textId="77777777" w:rsidTr="00ED78C1">
        <w:tc>
          <w:tcPr>
            <w:tcW w:w="3539" w:type="dxa"/>
          </w:tcPr>
          <w:p w14:paraId="69212701"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37E235C5"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AD7FEB" w:rsidRPr="00D82BED" w14:paraId="4677DEEC" w14:textId="77777777" w:rsidTr="00ED78C1">
        <w:tc>
          <w:tcPr>
            <w:tcW w:w="3539" w:type="dxa"/>
            <w:tcBorders>
              <w:top w:val="single" w:sz="4" w:space="0" w:color="auto"/>
              <w:left w:val="single" w:sz="4" w:space="0" w:color="auto"/>
              <w:bottom w:val="single" w:sz="4" w:space="0" w:color="auto"/>
              <w:right w:val="single" w:sz="4" w:space="0" w:color="auto"/>
            </w:tcBorders>
          </w:tcPr>
          <w:p w14:paraId="2CE22F49"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7C3CE05A"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55F259E" w14:textId="77777777" w:rsidR="007C69CB" w:rsidRDefault="007C69CB" w:rsidP="00AD7FEB"/>
    <w:p w14:paraId="1713B640" w14:textId="178A7085" w:rsidR="00AD7FEB" w:rsidRDefault="00AD7FEB" w:rsidP="00AD7FEB">
      <w:pPr>
        <w:pStyle w:val="Heading2"/>
      </w:pPr>
      <w:bookmarkStart w:id="266" w:name="_Toc163207965"/>
      <w:r>
        <w:lastRenderedPageBreak/>
        <w:t>Financial Checker</w:t>
      </w:r>
      <w:bookmarkEnd w:id="266"/>
      <w:r>
        <w:t xml:space="preserve"> </w:t>
      </w:r>
    </w:p>
    <w:p w14:paraId="0D6A94A3" w14:textId="3F03D58D" w:rsidR="00AD7FEB" w:rsidRDefault="00AD7FEB" w:rsidP="007C1709">
      <w:pPr>
        <w:pStyle w:val="Heading3"/>
      </w:pPr>
      <w:bookmarkStart w:id="267" w:name="_Toc163207966"/>
      <w:r>
        <w:t>Description</w:t>
      </w:r>
      <w:bookmarkEnd w:id="267"/>
      <w:r>
        <w:t xml:space="preserve"> </w:t>
      </w:r>
    </w:p>
    <w:p w14:paraId="7D94A967" w14:textId="40072B99" w:rsidR="00F921DB" w:rsidRPr="00F921DB" w:rsidRDefault="006B1302" w:rsidP="00F921DB">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547B7125" w14:textId="15674878" w:rsidR="00F921DB" w:rsidRPr="00B92146" w:rsidRDefault="00F921DB" w:rsidP="00F921DB">
      <w:pPr>
        <w:pStyle w:val="ListParagraph"/>
        <w:numPr>
          <w:ilvl w:val="0"/>
          <w:numId w:val="58"/>
        </w:numPr>
        <w:spacing w:line="360" w:lineRule="auto"/>
      </w:pPr>
      <w:r>
        <w:rPr>
          <w:rFonts w:asciiTheme="minorHAnsi" w:hAnsiTheme="minorHAnsi" w:cstheme="minorHAnsi"/>
        </w:rPr>
        <w:t xml:space="preserve">The </w:t>
      </w:r>
      <w:r w:rsidR="00B92146">
        <w:rPr>
          <w:rFonts w:asciiTheme="minorHAnsi" w:hAnsiTheme="minorHAnsi" w:cstheme="minorHAnsi"/>
        </w:rPr>
        <w:t xml:space="preserve">WI will route to this queue when the </w:t>
      </w:r>
      <w:r w:rsidR="00BE3BEB">
        <w:rPr>
          <w:rFonts w:asciiTheme="minorHAnsi" w:hAnsiTheme="minorHAnsi" w:cstheme="minorHAnsi"/>
        </w:rPr>
        <w:t>‘</w:t>
      </w:r>
      <w:r w:rsidR="00B92146" w:rsidRPr="00BE3BEB">
        <w:rPr>
          <w:rFonts w:asciiTheme="minorHAnsi" w:hAnsiTheme="minorHAnsi" w:cstheme="minorHAnsi"/>
          <w:b/>
          <w:bCs/>
        </w:rPr>
        <w:t>Financial Maker</w:t>
      </w:r>
      <w:r w:rsidR="00BE3BEB" w:rsidRPr="00BE3BEB">
        <w:rPr>
          <w:rFonts w:asciiTheme="minorHAnsi" w:hAnsiTheme="minorHAnsi" w:cstheme="minorHAnsi"/>
          <w:b/>
          <w:bCs/>
        </w:rPr>
        <w:t>’</w:t>
      </w:r>
      <w:r w:rsidR="00B92146">
        <w:rPr>
          <w:rFonts w:asciiTheme="minorHAnsi" w:hAnsiTheme="minorHAnsi" w:cstheme="minorHAnsi"/>
        </w:rPr>
        <w:t xml:space="preserve"> takes decision as ‘</w:t>
      </w:r>
      <w:r w:rsidR="00B92146" w:rsidRPr="00BE3BEB">
        <w:rPr>
          <w:rFonts w:asciiTheme="minorHAnsi" w:hAnsiTheme="minorHAnsi" w:cstheme="minorHAnsi"/>
          <w:b/>
          <w:bCs/>
        </w:rPr>
        <w:t>Submit’</w:t>
      </w:r>
      <w:r w:rsidR="00B92146">
        <w:rPr>
          <w:rFonts w:asciiTheme="minorHAnsi" w:hAnsiTheme="minorHAnsi" w:cstheme="minorHAnsi"/>
        </w:rPr>
        <w:t xml:space="preserve">. </w:t>
      </w:r>
    </w:p>
    <w:p w14:paraId="101ACAB4" w14:textId="02C468E5" w:rsidR="00B92146" w:rsidRPr="00B92146" w:rsidRDefault="00B92146" w:rsidP="00F921DB">
      <w:pPr>
        <w:pStyle w:val="ListParagraph"/>
        <w:numPr>
          <w:ilvl w:val="0"/>
          <w:numId w:val="58"/>
        </w:numPr>
        <w:spacing w:line="360" w:lineRule="auto"/>
      </w:pPr>
      <w:r>
        <w:rPr>
          <w:rFonts w:asciiTheme="minorHAnsi" w:hAnsiTheme="minorHAnsi" w:cstheme="minorHAnsi"/>
        </w:rPr>
        <w:t xml:space="preserve">The user will review the request and remarks from the Financial Maker. </w:t>
      </w:r>
    </w:p>
    <w:p w14:paraId="3A52137C" w14:textId="27303739" w:rsidR="00B92146" w:rsidRPr="00B92146" w:rsidRDefault="00B92146" w:rsidP="00F921DB">
      <w:pPr>
        <w:pStyle w:val="ListParagraph"/>
        <w:numPr>
          <w:ilvl w:val="0"/>
          <w:numId w:val="58"/>
        </w:numPr>
        <w:spacing w:line="360" w:lineRule="auto"/>
      </w:pPr>
      <w:r>
        <w:rPr>
          <w:rFonts w:asciiTheme="minorHAnsi" w:hAnsiTheme="minorHAnsi" w:cstheme="minorHAnsi"/>
        </w:rPr>
        <w:t xml:space="preserve">The user will have the following decisions and WI will route as follows: </w:t>
      </w:r>
    </w:p>
    <w:p w14:paraId="788A1E0B" w14:textId="74DC80B2" w:rsidR="00577453" w:rsidRPr="002A54EA" w:rsidRDefault="00577453" w:rsidP="00577453">
      <w:pPr>
        <w:pStyle w:val="ListParagraph"/>
        <w:numPr>
          <w:ilvl w:val="1"/>
          <w:numId w:val="58"/>
        </w:numPr>
        <w:spacing w:line="360" w:lineRule="auto"/>
        <w:rPr>
          <w:szCs w:val="24"/>
        </w:rPr>
      </w:pPr>
      <w:r w:rsidRPr="00DD56A9">
        <w:rPr>
          <w:rFonts w:asciiTheme="minorHAnsi" w:hAnsiTheme="minorHAnsi" w:cstheme="minorHAnsi"/>
          <w:b/>
          <w:bCs/>
          <w:szCs w:val="24"/>
        </w:rPr>
        <w:t>Approve</w:t>
      </w:r>
      <w:r>
        <w:rPr>
          <w:rFonts w:asciiTheme="minorHAnsi" w:hAnsiTheme="minorHAnsi" w:cstheme="minorHAnsi"/>
          <w:szCs w:val="24"/>
        </w:rPr>
        <w:t>: The user will take this decision if he wants to approve the request and the WI moves to ‘</w:t>
      </w:r>
      <w:r w:rsidR="00DD31F5">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 xml:space="preserve">’. </w:t>
      </w:r>
    </w:p>
    <w:p w14:paraId="65AF975C" w14:textId="546BC012" w:rsidR="00577453" w:rsidRPr="00E74D88" w:rsidRDefault="00577453" w:rsidP="00577453">
      <w:pPr>
        <w:pStyle w:val="ListParagraph"/>
        <w:numPr>
          <w:ilvl w:val="1"/>
          <w:numId w:val="58"/>
        </w:numPr>
        <w:spacing w:line="360" w:lineRule="auto"/>
        <w:rPr>
          <w:szCs w:val="24"/>
        </w:rPr>
      </w:pPr>
      <w:r w:rsidRPr="00DD56A9">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DD31F5">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w:t>
      </w:r>
    </w:p>
    <w:p w14:paraId="5E9A60FA" w14:textId="6F01618B" w:rsidR="00577453" w:rsidRPr="00E3644F" w:rsidRDefault="00577453" w:rsidP="00E3644F">
      <w:pPr>
        <w:pStyle w:val="ListParagraph"/>
        <w:numPr>
          <w:ilvl w:val="1"/>
          <w:numId w:val="58"/>
        </w:numPr>
        <w:spacing w:line="360" w:lineRule="auto"/>
        <w:rPr>
          <w:szCs w:val="24"/>
        </w:rPr>
      </w:pPr>
      <w:r w:rsidRPr="00DD56A9">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Financial Maker. </w:t>
      </w:r>
    </w:p>
    <w:tbl>
      <w:tblPr>
        <w:tblStyle w:val="TableGrid"/>
        <w:tblW w:w="0" w:type="auto"/>
        <w:tblInd w:w="1838" w:type="dxa"/>
        <w:tblLook w:val="04A0" w:firstRow="1" w:lastRow="0" w:firstColumn="1" w:lastColumn="0" w:noHBand="0" w:noVBand="1"/>
      </w:tblPr>
      <w:tblGrid>
        <w:gridCol w:w="2835"/>
        <w:gridCol w:w="2835"/>
      </w:tblGrid>
      <w:tr w:rsidR="00577453" w:rsidRPr="00160CDB" w14:paraId="0E201C36" w14:textId="77777777" w:rsidTr="00ED78C1">
        <w:tc>
          <w:tcPr>
            <w:tcW w:w="2835" w:type="dxa"/>
          </w:tcPr>
          <w:p w14:paraId="1E7A4DE1" w14:textId="77777777" w:rsidR="00577453" w:rsidRPr="00160CDB" w:rsidRDefault="00577453"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550A7B11" w14:textId="77777777" w:rsidR="00577453" w:rsidRPr="00160CDB" w:rsidRDefault="00577453"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577453" w:rsidRPr="00160CDB" w14:paraId="6C22D825" w14:textId="77777777" w:rsidTr="00ED78C1">
        <w:tc>
          <w:tcPr>
            <w:tcW w:w="2835" w:type="dxa"/>
          </w:tcPr>
          <w:p w14:paraId="00E6FFB7"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8ECB685" w14:textId="03231FCE" w:rsidR="00577453" w:rsidRPr="00160CDB" w:rsidRDefault="00DD31F5"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577453" w:rsidRPr="00160CDB" w14:paraId="48F9ADBC" w14:textId="77777777" w:rsidTr="00ED78C1">
        <w:tc>
          <w:tcPr>
            <w:tcW w:w="2835" w:type="dxa"/>
          </w:tcPr>
          <w:p w14:paraId="0FCAE1DB"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75473CF0" w14:textId="698C4C36" w:rsidR="00577453" w:rsidRPr="00160CDB" w:rsidRDefault="00DD31F5" w:rsidP="00ED78C1">
            <w:pPr>
              <w:spacing w:line="360" w:lineRule="auto"/>
              <w:rPr>
                <w:rFonts w:asciiTheme="minorHAnsi" w:hAnsiTheme="minorHAnsi" w:cstheme="minorHAnsi"/>
                <w:szCs w:val="24"/>
              </w:rPr>
            </w:pPr>
            <w:r>
              <w:rPr>
                <w:rFonts w:asciiTheme="minorHAnsi" w:hAnsiTheme="minorHAnsi" w:cstheme="minorHAnsi"/>
                <w:szCs w:val="24"/>
              </w:rPr>
              <w:t xml:space="preserve">Hold </w:t>
            </w:r>
            <w:r w:rsidR="00577453" w:rsidRPr="00160CDB">
              <w:rPr>
                <w:rFonts w:asciiTheme="minorHAnsi" w:hAnsiTheme="minorHAnsi" w:cstheme="minorHAnsi"/>
                <w:szCs w:val="24"/>
              </w:rPr>
              <w:t xml:space="preserve"> </w:t>
            </w:r>
          </w:p>
        </w:tc>
      </w:tr>
      <w:tr w:rsidR="00577453" w:rsidRPr="00160CDB" w14:paraId="428675BC" w14:textId="77777777" w:rsidTr="00ED78C1">
        <w:tc>
          <w:tcPr>
            <w:tcW w:w="2835" w:type="dxa"/>
          </w:tcPr>
          <w:p w14:paraId="2D8AEA87"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4553FFBB" w14:textId="77777777" w:rsidR="00577453" w:rsidRPr="00160CDB" w:rsidRDefault="00577453" w:rsidP="00ED78C1">
            <w:pPr>
              <w:spacing w:line="360" w:lineRule="auto"/>
              <w:rPr>
                <w:rFonts w:asciiTheme="minorHAnsi" w:hAnsiTheme="minorHAnsi" w:cstheme="minorHAnsi"/>
                <w:szCs w:val="24"/>
              </w:rPr>
            </w:pPr>
            <w:r>
              <w:rPr>
                <w:rFonts w:asciiTheme="minorHAnsi" w:hAnsiTheme="minorHAnsi" w:cstheme="minorHAnsi"/>
                <w:szCs w:val="24"/>
              </w:rPr>
              <w:t>Financial</w:t>
            </w:r>
            <w:r w:rsidRPr="00160CDB">
              <w:rPr>
                <w:rFonts w:asciiTheme="minorHAnsi" w:hAnsiTheme="minorHAnsi" w:cstheme="minorHAnsi"/>
                <w:szCs w:val="24"/>
              </w:rPr>
              <w:t xml:space="preserve"> Maker </w:t>
            </w:r>
          </w:p>
        </w:tc>
      </w:tr>
    </w:tbl>
    <w:p w14:paraId="2154416F" w14:textId="77777777" w:rsidR="00577453" w:rsidRPr="00E3644F" w:rsidRDefault="00577453" w:rsidP="00E3644F">
      <w:pPr>
        <w:spacing w:line="360" w:lineRule="auto"/>
        <w:rPr>
          <w:rFonts w:asciiTheme="minorHAnsi" w:hAnsiTheme="minorHAnsi" w:cstheme="minorHAnsi"/>
          <w:szCs w:val="24"/>
        </w:rPr>
      </w:pPr>
    </w:p>
    <w:p w14:paraId="5BDB6F5C" w14:textId="2205D387" w:rsidR="00577453" w:rsidRDefault="00577453" w:rsidP="007C1709">
      <w:pPr>
        <w:pStyle w:val="Heading3"/>
      </w:pPr>
      <w:bookmarkStart w:id="268" w:name="_Toc163207967"/>
      <w:r>
        <w:t>Access Details</w:t>
      </w:r>
      <w:bookmarkEnd w:id="268"/>
      <w:r>
        <w:t xml:space="preserve"> </w:t>
      </w:r>
    </w:p>
    <w:p w14:paraId="4D9ED4A1" w14:textId="77777777" w:rsidR="00577453" w:rsidRPr="00577453" w:rsidRDefault="00577453" w:rsidP="00577453"/>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193"/>
      </w:tblGrid>
      <w:tr w:rsidR="00577453" w:rsidRPr="00D82BED" w14:paraId="42010F56" w14:textId="77777777" w:rsidTr="00DD56A9">
        <w:tc>
          <w:tcPr>
            <w:tcW w:w="3114" w:type="dxa"/>
          </w:tcPr>
          <w:p w14:paraId="484A48B7"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5193" w:type="dxa"/>
          </w:tcPr>
          <w:p w14:paraId="64D45D02" w14:textId="7B2C7DC4" w:rsidR="00577453" w:rsidRPr="00D82BED" w:rsidRDefault="00577453"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DD56A9">
              <w:rPr>
                <w:rFonts w:ascii="Calibri" w:eastAsia="Calibri" w:hAnsi="Calibri" w:cs="Arial"/>
                <w:szCs w:val="24"/>
              </w:rPr>
              <w:t>Financial Unit</w:t>
            </w:r>
            <w:r w:rsidRPr="00D82BED">
              <w:rPr>
                <w:rFonts w:ascii="Calibri" w:eastAsia="Calibri" w:hAnsi="Calibri" w:cs="Arial"/>
                <w:szCs w:val="24"/>
              </w:rPr>
              <w:t xml:space="preserve"> user.</w:t>
            </w:r>
          </w:p>
        </w:tc>
      </w:tr>
      <w:tr w:rsidR="00577453" w:rsidRPr="00D82BED" w14:paraId="12430769" w14:textId="77777777" w:rsidTr="00DD56A9">
        <w:tc>
          <w:tcPr>
            <w:tcW w:w="3114" w:type="dxa"/>
          </w:tcPr>
          <w:p w14:paraId="3DB62884"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5193" w:type="dxa"/>
          </w:tcPr>
          <w:p w14:paraId="103D145E"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577453" w:rsidRPr="00D82BED" w14:paraId="3D437EE5" w14:textId="77777777" w:rsidTr="00DD56A9">
        <w:tc>
          <w:tcPr>
            <w:tcW w:w="3114" w:type="dxa"/>
          </w:tcPr>
          <w:p w14:paraId="307FEF88"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5193" w:type="dxa"/>
          </w:tcPr>
          <w:p w14:paraId="37150A93"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577453" w:rsidRPr="00D82BED" w14:paraId="1BD7100E" w14:textId="77777777" w:rsidTr="00DD56A9">
        <w:tc>
          <w:tcPr>
            <w:tcW w:w="3114" w:type="dxa"/>
          </w:tcPr>
          <w:p w14:paraId="6167FAB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5193" w:type="dxa"/>
          </w:tcPr>
          <w:p w14:paraId="6D0960E5"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577453" w:rsidRPr="00D82BED" w14:paraId="131C8420" w14:textId="77777777" w:rsidTr="00DD56A9">
        <w:tc>
          <w:tcPr>
            <w:tcW w:w="3114" w:type="dxa"/>
          </w:tcPr>
          <w:p w14:paraId="248F9B11"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5193" w:type="dxa"/>
          </w:tcPr>
          <w:p w14:paraId="343C949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577453" w:rsidRPr="00D82BED" w14:paraId="7F2C6C2F" w14:textId="77777777" w:rsidTr="00DD56A9">
        <w:tc>
          <w:tcPr>
            <w:tcW w:w="3114" w:type="dxa"/>
            <w:tcBorders>
              <w:top w:val="single" w:sz="4" w:space="0" w:color="auto"/>
              <w:left w:val="single" w:sz="4" w:space="0" w:color="auto"/>
              <w:bottom w:val="single" w:sz="4" w:space="0" w:color="auto"/>
              <w:right w:val="single" w:sz="4" w:space="0" w:color="auto"/>
            </w:tcBorders>
          </w:tcPr>
          <w:p w14:paraId="4805865B"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5193" w:type="dxa"/>
            <w:tcBorders>
              <w:top w:val="single" w:sz="4" w:space="0" w:color="auto"/>
              <w:left w:val="single" w:sz="4" w:space="0" w:color="auto"/>
              <w:bottom w:val="single" w:sz="4" w:space="0" w:color="auto"/>
              <w:right w:val="single" w:sz="4" w:space="0" w:color="auto"/>
            </w:tcBorders>
          </w:tcPr>
          <w:p w14:paraId="17003CE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529CBFA5" w14:textId="77777777" w:rsidR="00D607BA" w:rsidRDefault="00D607BA" w:rsidP="00577453">
      <w:pPr>
        <w:spacing w:line="360" w:lineRule="auto"/>
        <w:rPr>
          <w:szCs w:val="24"/>
        </w:rPr>
      </w:pPr>
    </w:p>
    <w:p w14:paraId="6E1B4E59" w14:textId="77777777" w:rsidR="00D607BA" w:rsidRDefault="00D607BA" w:rsidP="00D607BA">
      <w:pPr>
        <w:pStyle w:val="Heading2"/>
      </w:pPr>
      <w:bookmarkStart w:id="269" w:name="_Toc163207968"/>
      <w:r>
        <w:t>Operations Maker</w:t>
      </w:r>
      <w:bookmarkEnd w:id="269"/>
      <w:r>
        <w:t xml:space="preserve"> </w:t>
      </w:r>
    </w:p>
    <w:p w14:paraId="28998CC4" w14:textId="77777777" w:rsidR="00D607BA" w:rsidRDefault="00D607BA" w:rsidP="007C1709">
      <w:pPr>
        <w:pStyle w:val="Heading3"/>
      </w:pPr>
      <w:bookmarkStart w:id="270" w:name="_Toc163207969"/>
      <w:r>
        <w:t>Description</w:t>
      </w:r>
      <w:bookmarkEnd w:id="270"/>
      <w:r>
        <w:t xml:space="preserve"> </w:t>
      </w:r>
    </w:p>
    <w:p w14:paraId="25BA0C5A"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queue. i.e., the users will have access to this queue. </w:t>
      </w:r>
    </w:p>
    <w:p w14:paraId="6D78A7AB"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WI will be received at this queue for the following request types from: </w:t>
      </w:r>
    </w:p>
    <w:p w14:paraId="48C53632" w14:textId="77777777" w:rsidR="00D607BA" w:rsidRDefault="00D607BA" w:rsidP="00D607BA">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Hold queue:</w:t>
      </w:r>
      <w:r>
        <w:rPr>
          <w:rFonts w:asciiTheme="minorHAnsi" w:hAnsiTheme="minorHAnsi" w:cstheme="minorHAnsi"/>
          <w:szCs w:val="24"/>
        </w:rPr>
        <w:t xml:space="preserve"> For requests ‘</w:t>
      </w:r>
      <w:r w:rsidRPr="00901059">
        <w:rPr>
          <w:rFonts w:asciiTheme="minorHAnsi" w:hAnsiTheme="minorHAnsi" w:cstheme="minorHAnsi"/>
          <w:b/>
          <w:bCs/>
          <w:szCs w:val="24"/>
        </w:rPr>
        <w:t>Deceased-Transfer’</w:t>
      </w:r>
      <w:r>
        <w:rPr>
          <w:rFonts w:asciiTheme="minorHAnsi" w:hAnsiTheme="minorHAnsi" w:cstheme="minorHAnsi"/>
          <w:szCs w:val="24"/>
        </w:rPr>
        <w:t>, ‘</w:t>
      </w:r>
      <w:r w:rsidRPr="00901059">
        <w:rPr>
          <w:rFonts w:asciiTheme="minorHAnsi" w:hAnsiTheme="minorHAnsi" w:cstheme="minorHAnsi"/>
          <w:b/>
          <w:bCs/>
          <w:szCs w:val="24"/>
        </w:rPr>
        <w:t>Transfer</w:t>
      </w:r>
      <w:r>
        <w:rPr>
          <w:rFonts w:asciiTheme="minorHAnsi" w:hAnsiTheme="minorHAnsi" w:cstheme="minorHAnsi"/>
          <w:szCs w:val="24"/>
        </w:rPr>
        <w:t>’ &amp; ‘</w:t>
      </w:r>
      <w:r w:rsidRPr="00901059">
        <w:rPr>
          <w:rFonts w:asciiTheme="minorHAnsi" w:hAnsiTheme="minorHAnsi" w:cstheme="minorHAnsi"/>
          <w:b/>
          <w:bCs/>
          <w:szCs w:val="24"/>
        </w:rPr>
        <w:t>Salary Transfer’</w:t>
      </w:r>
      <w:r>
        <w:rPr>
          <w:rFonts w:asciiTheme="minorHAnsi" w:hAnsiTheme="minorHAnsi" w:cstheme="minorHAnsi"/>
          <w:szCs w:val="24"/>
        </w:rPr>
        <w:t>, in case of parent &amp; child scenarios, the WI after collection of all instances will be routed from this queue to ‘</w:t>
      </w:r>
      <w:r w:rsidRPr="00901059">
        <w:rPr>
          <w:rFonts w:asciiTheme="minorHAnsi" w:hAnsiTheme="minorHAnsi" w:cstheme="minorHAnsi"/>
          <w:b/>
          <w:bCs/>
          <w:szCs w:val="24"/>
        </w:rPr>
        <w:t>Operations Maker’</w:t>
      </w:r>
      <w:r>
        <w:rPr>
          <w:rFonts w:asciiTheme="minorHAnsi" w:hAnsiTheme="minorHAnsi" w:cstheme="minorHAnsi"/>
          <w:szCs w:val="24"/>
        </w:rPr>
        <w:t xml:space="preserve">. </w:t>
      </w:r>
    </w:p>
    <w:p w14:paraId="50BCE55E" w14:textId="2D965129" w:rsidR="00D607BA" w:rsidRDefault="00D607BA" w:rsidP="00D607BA">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System Integration</w:t>
      </w:r>
      <w:r>
        <w:rPr>
          <w:rFonts w:asciiTheme="minorHAnsi" w:hAnsiTheme="minorHAnsi" w:cstheme="minorHAnsi"/>
          <w:szCs w:val="24"/>
        </w:rPr>
        <w:t>: For requests ‘</w:t>
      </w:r>
      <w:r w:rsidRPr="008C4B77">
        <w:rPr>
          <w:rFonts w:asciiTheme="minorHAnsi" w:hAnsiTheme="minorHAnsi" w:cstheme="minorHAnsi"/>
          <w:b/>
          <w:bCs/>
          <w:szCs w:val="24"/>
        </w:rPr>
        <w:t>Transfer</w:t>
      </w:r>
      <w:r>
        <w:rPr>
          <w:rFonts w:asciiTheme="minorHAnsi" w:hAnsiTheme="minorHAnsi" w:cstheme="minorHAnsi"/>
          <w:szCs w:val="24"/>
        </w:rPr>
        <w:t>’ &amp; ‘</w:t>
      </w:r>
      <w:r w:rsidRPr="008C4B77">
        <w:rPr>
          <w:rFonts w:asciiTheme="minorHAnsi" w:hAnsiTheme="minorHAnsi" w:cstheme="minorHAnsi"/>
          <w:b/>
          <w:bCs/>
          <w:szCs w:val="24"/>
        </w:rPr>
        <w:t>Salary Transfer’</w:t>
      </w:r>
      <w:r>
        <w:rPr>
          <w:rFonts w:asciiTheme="minorHAnsi" w:hAnsiTheme="minorHAnsi" w:cstheme="minorHAnsi"/>
          <w:szCs w:val="24"/>
        </w:rPr>
        <w:t xml:space="preserve"> if no parent &amp; child scenario was applicable, the WI will be routed </w:t>
      </w:r>
      <w:r w:rsidR="008C4B77">
        <w:rPr>
          <w:rFonts w:asciiTheme="minorHAnsi" w:hAnsiTheme="minorHAnsi" w:cstheme="minorHAnsi"/>
          <w:szCs w:val="24"/>
        </w:rPr>
        <w:t>from</w:t>
      </w:r>
      <w:r>
        <w:rPr>
          <w:rFonts w:asciiTheme="minorHAnsi" w:hAnsiTheme="minorHAnsi" w:cstheme="minorHAnsi"/>
          <w:szCs w:val="24"/>
        </w:rPr>
        <w:t xml:space="preserve"> this queue. For the request types </w:t>
      </w:r>
      <w:r w:rsidRPr="008C4B77">
        <w:rPr>
          <w:rFonts w:asciiTheme="minorHAnsi" w:hAnsiTheme="minorHAnsi" w:cstheme="minorHAnsi"/>
          <w:b/>
          <w:bCs/>
          <w:szCs w:val="24"/>
        </w:rPr>
        <w:t>‘Hold’</w:t>
      </w:r>
      <w:r>
        <w:rPr>
          <w:rFonts w:asciiTheme="minorHAnsi" w:hAnsiTheme="minorHAnsi" w:cstheme="minorHAnsi"/>
          <w:szCs w:val="24"/>
        </w:rPr>
        <w:t xml:space="preserve"> &amp; ‘</w:t>
      </w:r>
      <w:r w:rsidRPr="008C4B77">
        <w:rPr>
          <w:rFonts w:asciiTheme="minorHAnsi" w:hAnsiTheme="minorHAnsi" w:cstheme="minorHAnsi"/>
          <w:b/>
          <w:bCs/>
          <w:szCs w:val="24"/>
        </w:rPr>
        <w:t>Cancellation</w:t>
      </w:r>
      <w:r>
        <w:rPr>
          <w:rFonts w:asciiTheme="minorHAnsi" w:hAnsiTheme="minorHAnsi" w:cstheme="minorHAnsi"/>
          <w:szCs w:val="24"/>
        </w:rPr>
        <w:t>’ always the WI will directly route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w:t>
      </w:r>
    </w:p>
    <w:p w14:paraId="79B832BE" w14:textId="77777777" w:rsidR="00D607BA" w:rsidRDefault="00D607BA" w:rsidP="00D607BA">
      <w:pPr>
        <w:pStyle w:val="ListParagraph"/>
        <w:numPr>
          <w:ilvl w:val="1"/>
          <w:numId w:val="58"/>
        </w:numPr>
        <w:spacing w:line="360" w:lineRule="auto"/>
        <w:rPr>
          <w:rFonts w:asciiTheme="minorHAnsi" w:hAnsiTheme="minorHAnsi" w:cstheme="minorHAnsi"/>
          <w:szCs w:val="24"/>
        </w:rPr>
      </w:pPr>
      <w:r w:rsidRPr="008C4B77">
        <w:rPr>
          <w:rFonts w:asciiTheme="minorHAnsi" w:hAnsiTheme="minorHAnsi" w:cstheme="minorHAnsi"/>
          <w:b/>
          <w:bCs/>
          <w:szCs w:val="24"/>
        </w:rPr>
        <w:t>Initiation Checker</w:t>
      </w:r>
      <w:r>
        <w:rPr>
          <w:rFonts w:asciiTheme="minorHAnsi" w:hAnsiTheme="minorHAnsi" w:cstheme="minorHAnsi"/>
          <w:szCs w:val="24"/>
        </w:rPr>
        <w:t>: For request type ‘</w:t>
      </w:r>
      <w:r w:rsidRPr="008C4B77">
        <w:rPr>
          <w:rFonts w:asciiTheme="minorHAnsi" w:hAnsiTheme="minorHAnsi" w:cstheme="minorHAnsi"/>
          <w:b/>
          <w:bCs/>
          <w:szCs w:val="24"/>
        </w:rPr>
        <w:t>Deceased – Transfer’</w:t>
      </w:r>
      <w:r>
        <w:rPr>
          <w:rFonts w:asciiTheme="minorHAnsi" w:hAnsiTheme="minorHAnsi" w:cstheme="minorHAnsi"/>
          <w:szCs w:val="24"/>
        </w:rPr>
        <w:t>, if no parent &amp; child scenario was applicable, directly the WI routes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queue. </w:t>
      </w:r>
    </w:p>
    <w:p w14:paraId="35010B90" w14:textId="77777777" w:rsidR="009633B2" w:rsidRDefault="009633B2" w:rsidP="009633B2">
      <w:pPr>
        <w:pStyle w:val="ListParagraph"/>
        <w:numPr>
          <w:ilvl w:val="0"/>
          <w:numId w:val="58"/>
        </w:numPr>
        <w:spacing w:line="360" w:lineRule="auto"/>
        <w:rPr>
          <w:rFonts w:asciiTheme="minorHAnsi" w:hAnsiTheme="minorHAnsi" w:cstheme="minorHAnsi"/>
          <w:szCs w:val="24"/>
        </w:rPr>
      </w:pPr>
      <w:r w:rsidRPr="009633B2">
        <w:rPr>
          <w:rFonts w:asciiTheme="minorHAnsi" w:hAnsiTheme="minorHAnsi" w:cstheme="minorHAnsi"/>
          <w:szCs w:val="24"/>
        </w:rPr>
        <w:t>The user will perform the ‘Customer Exposure’ on a button click to refresh the products. On refreshing the products, if any data is updated</w:t>
      </w:r>
      <w:r>
        <w:rPr>
          <w:rFonts w:asciiTheme="minorHAnsi" w:hAnsiTheme="minorHAnsi" w:cstheme="minorHAnsi"/>
          <w:szCs w:val="24"/>
        </w:rPr>
        <w:t>, the same will be replaced in the grid.</w:t>
      </w:r>
    </w:p>
    <w:p w14:paraId="04255EB2" w14:textId="77777777" w:rsidR="009633B2" w:rsidRDefault="009633B2" w:rsidP="0096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A possible change on the grid could be for the Account Status which will be replaced. </w:t>
      </w:r>
    </w:p>
    <w:p w14:paraId="4A763CA3" w14:textId="28AE7BCD" w:rsidR="009633B2" w:rsidRDefault="009633B2" w:rsidP="0096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If while refreshing products, it is found that a new product has been added for a certain CIF, the same will be visible in the grid row and will also have a clear identification as a new product added.</w:t>
      </w:r>
    </w:p>
    <w:p w14:paraId="55EF8019" w14:textId="77777777" w:rsidR="009633B2" w:rsidRDefault="009633B2" w:rsidP="009633B2">
      <w:pPr>
        <w:pStyle w:val="ListParagraph"/>
        <w:spacing w:line="360" w:lineRule="auto"/>
        <w:rPr>
          <w:rFonts w:asciiTheme="minorHAnsi" w:hAnsiTheme="minorHAnsi" w:cstheme="minorHAnsi"/>
          <w:szCs w:val="24"/>
        </w:rPr>
      </w:pPr>
    </w:p>
    <w:p w14:paraId="2A7F9CEF"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review the request and perform actions as per the request types. </w:t>
      </w:r>
    </w:p>
    <w:p w14:paraId="225920BF" w14:textId="77777777" w:rsidR="00C50FF4" w:rsidRDefault="00C50FF4" w:rsidP="00C50FF4">
      <w:pPr>
        <w:spacing w:line="360" w:lineRule="auto"/>
        <w:rPr>
          <w:rFonts w:asciiTheme="minorHAnsi" w:hAnsiTheme="minorHAnsi" w:cstheme="minorHAnsi"/>
          <w:szCs w:val="24"/>
        </w:rPr>
      </w:pPr>
    </w:p>
    <w:p w14:paraId="7CB444AD" w14:textId="34FE7EF4" w:rsidR="00D607BA" w:rsidRPr="00C50FF4" w:rsidRDefault="00D607BA" w:rsidP="00C50FF4">
      <w:pPr>
        <w:pStyle w:val="ListParagraph"/>
        <w:numPr>
          <w:ilvl w:val="0"/>
          <w:numId w:val="78"/>
        </w:numPr>
        <w:spacing w:line="360" w:lineRule="auto"/>
        <w:rPr>
          <w:rFonts w:asciiTheme="minorHAnsi" w:hAnsiTheme="minorHAnsi" w:cstheme="minorHAnsi"/>
          <w:szCs w:val="24"/>
        </w:rPr>
      </w:pPr>
      <w:r w:rsidRPr="00C50FF4">
        <w:rPr>
          <w:rFonts w:asciiTheme="minorHAnsi" w:hAnsiTheme="minorHAnsi" w:cstheme="minorHAnsi"/>
          <w:szCs w:val="24"/>
        </w:rPr>
        <w:t xml:space="preserve">In case of </w:t>
      </w:r>
      <w:r w:rsidRPr="009633B2">
        <w:rPr>
          <w:rFonts w:asciiTheme="minorHAnsi" w:hAnsiTheme="minorHAnsi" w:cstheme="minorHAnsi"/>
          <w:b/>
          <w:bCs/>
          <w:szCs w:val="24"/>
        </w:rPr>
        <w:t>Deceased – Transfer and Transfer</w:t>
      </w:r>
      <w:r w:rsidRPr="00C50FF4">
        <w:rPr>
          <w:rFonts w:asciiTheme="minorHAnsi" w:hAnsiTheme="minorHAnsi" w:cstheme="minorHAnsi"/>
          <w:szCs w:val="24"/>
        </w:rPr>
        <w:t>, the user will fill the ‘</w:t>
      </w:r>
      <w:r w:rsidRPr="00C50FF4">
        <w:rPr>
          <w:rFonts w:asciiTheme="minorHAnsi" w:hAnsiTheme="minorHAnsi" w:cstheme="minorHAnsi"/>
          <w:b/>
          <w:bCs/>
          <w:szCs w:val="24"/>
        </w:rPr>
        <w:t>Transaction Details’</w:t>
      </w:r>
      <w:r w:rsidRPr="00C50FF4">
        <w:rPr>
          <w:rFonts w:asciiTheme="minorHAnsi" w:hAnsiTheme="minorHAnsi" w:cstheme="minorHAnsi"/>
          <w:szCs w:val="24"/>
        </w:rPr>
        <w:t xml:space="preserve"> and select the action as: </w:t>
      </w:r>
    </w:p>
    <w:p w14:paraId="2ABBA878"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MCQ</w:t>
      </w:r>
    </w:p>
    <w:p w14:paraId="7C3AD4BD"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Internal Transfer </w:t>
      </w:r>
    </w:p>
    <w:p w14:paraId="78004BFF"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Remittance </w:t>
      </w:r>
    </w:p>
    <w:p w14:paraId="5B865A96" w14:textId="77777777" w:rsidR="006333B2" w:rsidRPr="00706EBE" w:rsidRDefault="006333B2" w:rsidP="00C50FF4">
      <w:pPr>
        <w:pStyle w:val="ListParagraph"/>
        <w:numPr>
          <w:ilvl w:val="0"/>
          <w:numId w:val="58"/>
        </w:numPr>
        <w:spacing w:line="360" w:lineRule="auto"/>
        <w:rPr>
          <w:szCs w:val="24"/>
        </w:rPr>
      </w:pPr>
      <w:r>
        <w:rPr>
          <w:rFonts w:asciiTheme="minorHAnsi" w:hAnsiTheme="minorHAnsi" w:cstheme="minorHAnsi"/>
          <w:szCs w:val="24"/>
        </w:rPr>
        <w:t xml:space="preserve">Based on the action selected, Operations Maker will fill in mandatory fields for each action. </w:t>
      </w:r>
    </w:p>
    <w:p w14:paraId="4C4E19F6" w14:textId="77777777" w:rsidR="006333B2" w:rsidRPr="00706EBE" w:rsidRDefault="006333B2" w:rsidP="006333B2">
      <w:pPr>
        <w:pStyle w:val="ListParagraph"/>
        <w:numPr>
          <w:ilvl w:val="0"/>
          <w:numId w:val="58"/>
        </w:numPr>
        <w:spacing w:line="360" w:lineRule="auto"/>
        <w:rPr>
          <w:szCs w:val="24"/>
        </w:rPr>
      </w:pPr>
      <w:r>
        <w:rPr>
          <w:rFonts w:asciiTheme="minorHAnsi" w:hAnsiTheme="minorHAnsi" w:cstheme="minorHAnsi"/>
          <w:szCs w:val="24"/>
        </w:rPr>
        <w:t>If Action = MCQ, user to fill the following fields:</w:t>
      </w:r>
    </w:p>
    <w:p w14:paraId="6B46DAAA"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Amount Transferred</w:t>
      </w:r>
    </w:p>
    <w:p w14:paraId="183FA5F8"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MCQ Date </w:t>
      </w:r>
    </w:p>
    <w:p w14:paraId="5CCED875"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MCQ No. </w:t>
      </w:r>
    </w:p>
    <w:p w14:paraId="0652F7A5" w14:textId="77777777" w:rsidR="006333B2" w:rsidRPr="00922110"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Action = Internal Transfer, user to fill the following fields: </w:t>
      </w:r>
    </w:p>
    <w:p w14:paraId="37F32113"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Account No. </w:t>
      </w:r>
    </w:p>
    <w:p w14:paraId="0548AF39"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Account Name </w:t>
      </w:r>
    </w:p>
    <w:p w14:paraId="5076BE9A"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Amount Transferred </w:t>
      </w:r>
    </w:p>
    <w:p w14:paraId="767AE9D1" w14:textId="77777777" w:rsidR="006333B2" w:rsidRPr="002F004E"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Action = Remittance, user to fill in following fields: </w:t>
      </w:r>
    </w:p>
    <w:p w14:paraId="6468E8E4"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IBAN/Account No. </w:t>
      </w:r>
    </w:p>
    <w:p w14:paraId="27BB574F"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Name </w:t>
      </w:r>
    </w:p>
    <w:p w14:paraId="59113B6D"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Bank Name </w:t>
      </w:r>
    </w:p>
    <w:p w14:paraId="38E1FD2D" w14:textId="44E2D54D" w:rsidR="006333B2" w:rsidRPr="00C50FF4" w:rsidRDefault="006333B2" w:rsidP="00C50FF4">
      <w:pPr>
        <w:pStyle w:val="ListParagraph"/>
        <w:numPr>
          <w:ilvl w:val="2"/>
          <w:numId w:val="58"/>
        </w:numPr>
        <w:spacing w:line="360" w:lineRule="auto"/>
        <w:rPr>
          <w:szCs w:val="24"/>
        </w:rPr>
      </w:pPr>
      <w:r>
        <w:rPr>
          <w:rFonts w:asciiTheme="minorHAnsi" w:hAnsiTheme="minorHAnsi" w:cstheme="minorHAnsi"/>
          <w:szCs w:val="24"/>
        </w:rPr>
        <w:t xml:space="preserve">Purpose of Payment </w:t>
      </w:r>
    </w:p>
    <w:p w14:paraId="6C42BFC7" w14:textId="77777777" w:rsidR="006333B2" w:rsidRDefault="006333B2" w:rsidP="006333B2">
      <w:pPr>
        <w:spacing w:line="360" w:lineRule="auto"/>
        <w:rPr>
          <w:rFonts w:asciiTheme="minorHAnsi" w:hAnsiTheme="minorHAnsi" w:cstheme="minorHAnsi"/>
          <w:szCs w:val="24"/>
        </w:rPr>
      </w:pPr>
    </w:p>
    <w:p w14:paraId="6D07F62C" w14:textId="254E4E61" w:rsidR="00A50DB1" w:rsidRPr="00A50DB1" w:rsidRDefault="006333B2" w:rsidP="00A50DB1">
      <w:pPr>
        <w:spacing w:line="360" w:lineRule="auto"/>
        <w:rPr>
          <w:rFonts w:asciiTheme="minorHAnsi" w:hAnsiTheme="minorHAnsi" w:cstheme="minorHAnsi"/>
          <w:b/>
          <w:bCs/>
          <w:szCs w:val="24"/>
        </w:rPr>
      </w:pPr>
      <w:r w:rsidRPr="006333B2">
        <w:rPr>
          <w:rFonts w:asciiTheme="minorHAnsi" w:hAnsiTheme="minorHAnsi" w:cstheme="minorHAnsi"/>
          <w:b/>
          <w:bCs/>
          <w:szCs w:val="24"/>
        </w:rPr>
        <w:t>Remittance Scenario</w:t>
      </w:r>
      <w:r w:rsidR="00C50FF4">
        <w:rPr>
          <w:rFonts w:asciiTheme="minorHAnsi" w:hAnsiTheme="minorHAnsi" w:cstheme="minorHAnsi"/>
          <w:b/>
          <w:bCs/>
          <w:szCs w:val="24"/>
        </w:rPr>
        <w:t xml:space="preserve"> (If the action = Remittance)</w:t>
      </w:r>
      <w:r w:rsidRPr="006333B2">
        <w:rPr>
          <w:rFonts w:asciiTheme="minorHAnsi" w:hAnsiTheme="minorHAnsi" w:cstheme="minorHAnsi"/>
          <w:b/>
          <w:bCs/>
          <w:szCs w:val="24"/>
        </w:rPr>
        <w:t>:</w:t>
      </w:r>
    </w:p>
    <w:p w14:paraId="4B2026FD" w14:textId="08CB7CC1" w:rsidR="00A50DB1" w:rsidRPr="00A50DB1" w:rsidRDefault="00A50DB1" w:rsidP="006333B2">
      <w:pPr>
        <w:pStyle w:val="ListParagraph"/>
        <w:numPr>
          <w:ilvl w:val="0"/>
          <w:numId w:val="58"/>
        </w:numPr>
        <w:spacing w:line="360" w:lineRule="auto"/>
        <w:rPr>
          <w:rFonts w:asciiTheme="minorHAnsi" w:hAnsiTheme="minorHAnsi" w:cstheme="minorHAnsi"/>
          <w:szCs w:val="24"/>
        </w:rPr>
      </w:pPr>
      <w:r w:rsidRPr="00A50DB1">
        <w:rPr>
          <w:rFonts w:asciiTheme="minorHAnsi" w:hAnsiTheme="minorHAnsi" w:cstheme="minorHAnsi"/>
          <w:szCs w:val="24"/>
        </w:rPr>
        <w:t xml:space="preserve">The </w:t>
      </w:r>
      <w:r w:rsidR="00AE2C38">
        <w:rPr>
          <w:rFonts w:asciiTheme="minorHAnsi" w:hAnsiTheme="minorHAnsi" w:cstheme="minorHAnsi"/>
          <w:szCs w:val="24"/>
        </w:rPr>
        <w:t>user will select CASA accounts from ‘Product Details’ grid and click on ‘</w:t>
      </w:r>
      <w:r w:rsidR="00AE2C38" w:rsidRPr="00AE2C38">
        <w:rPr>
          <w:rFonts w:asciiTheme="minorHAnsi" w:hAnsiTheme="minorHAnsi" w:cstheme="minorHAnsi"/>
          <w:b/>
          <w:bCs/>
          <w:szCs w:val="24"/>
        </w:rPr>
        <w:t>Consider for Remittance’</w:t>
      </w:r>
      <w:r w:rsidR="00AE2C38">
        <w:rPr>
          <w:rFonts w:asciiTheme="minorHAnsi" w:hAnsiTheme="minorHAnsi" w:cstheme="minorHAnsi"/>
          <w:szCs w:val="24"/>
        </w:rPr>
        <w:t xml:space="preserve">. </w:t>
      </w:r>
    </w:p>
    <w:p w14:paraId="20C6D2A0" w14:textId="2E2B6A17" w:rsidR="006333B2" w:rsidRPr="00E36900" w:rsidRDefault="00AE2C38" w:rsidP="006333B2">
      <w:pPr>
        <w:pStyle w:val="ListParagraph"/>
        <w:numPr>
          <w:ilvl w:val="0"/>
          <w:numId w:val="58"/>
        </w:numPr>
        <w:spacing w:line="360" w:lineRule="auto"/>
        <w:rPr>
          <w:szCs w:val="24"/>
        </w:rPr>
      </w:pPr>
      <w:r>
        <w:rPr>
          <w:rFonts w:asciiTheme="minorHAnsi" w:hAnsiTheme="minorHAnsi" w:cstheme="minorHAnsi"/>
          <w:szCs w:val="24"/>
        </w:rPr>
        <w:t>A</w:t>
      </w:r>
      <w:r w:rsidR="006333B2">
        <w:rPr>
          <w:rFonts w:asciiTheme="minorHAnsi" w:hAnsiTheme="minorHAnsi" w:cstheme="minorHAnsi"/>
          <w:szCs w:val="24"/>
        </w:rPr>
        <w:t xml:space="preserve"> ‘</w:t>
      </w:r>
      <w:r w:rsidR="006333B2" w:rsidRPr="00C50FF4">
        <w:rPr>
          <w:rFonts w:asciiTheme="minorHAnsi" w:hAnsiTheme="minorHAnsi" w:cstheme="minorHAnsi"/>
          <w:b/>
          <w:bCs/>
          <w:szCs w:val="24"/>
        </w:rPr>
        <w:t>Remittance Detail’</w:t>
      </w:r>
      <w:r w:rsidR="006333B2">
        <w:rPr>
          <w:rFonts w:asciiTheme="minorHAnsi" w:hAnsiTheme="minorHAnsi" w:cstheme="minorHAnsi"/>
          <w:szCs w:val="24"/>
        </w:rPr>
        <w:t xml:space="preserve"> section will be available where the </w:t>
      </w:r>
      <w:r w:rsidR="00C50FF4">
        <w:rPr>
          <w:rFonts w:asciiTheme="minorHAnsi" w:hAnsiTheme="minorHAnsi" w:cstheme="minorHAnsi"/>
          <w:szCs w:val="24"/>
        </w:rPr>
        <w:t>O</w:t>
      </w:r>
      <w:r w:rsidR="006333B2">
        <w:rPr>
          <w:rFonts w:asciiTheme="minorHAnsi" w:hAnsiTheme="minorHAnsi" w:cstheme="minorHAnsi"/>
          <w:szCs w:val="24"/>
        </w:rPr>
        <w:t xml:space="preserve">perations Maker user selected CASA Accounts </w:t>
      </w:r>
      <w:r w:rsidR="006333B2" w:rsidRPr="00706EBE">
        <w:rPr>
          <w:rFonts w:asciiTheme="minorHAnsi" w:hAnsiTheme="minorHAnsi" w:cstheme="minorHAnsi"/>
          <w:szCs w:val="24"/>
        </w:rPr>
        <w:t>from</w:t>
      </w:r>
      <w:r w:rsidR="006333B2">
        <w:rPr>
          <w:rFonts w:asciiTheme="minorHAnsi" w:hAnsiTheme="minorHAnsi" w:cstheme="minorHAnsi"/>
          <w:szCs w:val="24"/>
        </w:rPr>
        <w:t xml:space="preserve"> the Product Details grid will be added along with their Account Balances in original currency and converted </w:t>
      </w:r>
      <w:r>
        <w:rPr>
          <w:rFonts w:asciiTheme="minorHAnsi" w:hAnsiTheme="minorHAnsi" w:cstheme="minorHAnsi"/>
          <w:szCs w:val="24"/>
        </w:rPr>
        <w:t xml:space="preserve">balances </w:t>
      </w:r>
      <w:r w:rsidR="006333B2">
        <w:rPr>
          <w:rFonts w:asciiTheme="minorHAnsi" w:hAnsiTheme="minorHAnsi" w:cstheme="minorHAnsi"/>
          <w:szCs w:val="24"/>
        </w:rPr>
        <w:t>in AED along with the charge rate</w:t>
      </w:r>
      <w:r w:rsidR="002B69B7">
        <w:rPr>
          <w:rFonts w:asciiTheme="minorHAnsi" w:hAnsiTheme="minorHAnsi" w:cstheme="minorHAnsi"/>
          <w:szCs w:val="24"/>
        </w:rPr>
        <w:t xml:space="preserve"> inquired from Finacle. </w:t>
      </w:r>
    </w:p>
    <w:p w14:paraId="068B11D4" w14:textId="77777777" w:rsidR="006333B2" w:rsidRDefault="006333B2" w:rsidP="006333B2">
      <w:pPr>
        <w:spacing w:line="360" w:lineRule="auto"/>
        <w:rPr>
          <w:szCs w:val="24"/>
        </w:rPr>
      </w:pP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6333B2" w:rsidRPr="00E36900" w14:paraId="13E86C86" w14:textId="77777777" w:rsidTr="00E10087">
        <w:trPr>
          <w:trHeight w:val="290"/>
          <w:jc w:val="center"/>
        </w:trPr>
        <w:tc>
          <w:tcPr>
            <w:tcW w:w="3114" w:type="dxa"/>
            <w:shd w:val="clear" w:color="auto" w:fill="auto"/>
            <w:vAlign w:val="bottom"/>
          </w:tcPr>
          <w:p w14:paraId="2037B35B" w14:textId="77777777" w:rsidR="006333B2" w:rsidRPr="00E36900" w:rsidRDefault="006333B2" w:rsidP="00E10087">
            <w:pPr>
              <w:suppressAutoHyphens w:val="0"/>
              <w:spacing w:line="240" w:lineRule="auto"/>
              <w:rPr>
                <w:rFonts w:ascii="Calibri" w:hAnsi="Calibri" w:cs="Calibri"/>
                <w:b/>
                <w:bCs/>
                <w:color w:val="000000"/>
                <w:sz w:val="22"/>
                <w:szCs w:val="22"/>
                <w:lang w:val="en-IN" w:eastAsia="en-IN"/>
              </w:rPr>
            </w:pPr>
            <w:r w:rsidRPr="00E36900">
              <w:rPr>
                <w:rFonts w:ascii="Calibri" w:hAnsi="Calibri" w:cs="Calibri"/>
                <w:b/>
                <w:bCs/>
                <w:color w:val="000000"/>
                <w:sz w:val="22"/>
                <w:szCs w:val="22"/>
                <w:lang w:val="en-IN" w:eastAsia="en-IN"/>
              </w:rPr>
              <w:t xml:space="preserve">CASA Account Types </w:t>
            </w:r>
          </w:p>
        </w:tc>
      </w:tr>
      <w:tr w:rsidR="006333B2" w:rsidRPr="00E36900" w14:paraId="218DDC93" w14:textId="77777777" w:rsidTr="00E10087">
        <w:trPr>
          <w:trHeight w:val="290"/>
          <w:jc w:val="center"/>
        </w:trPr>
        <w:tc>
          <w:tcPr>
            <w:tcW w:w="3114" w:type="dxa"/>
            <w:shd w:val="clear" w:color="auto" w:fill="auto"/>
            <w:vAlign w:val="bottom"/>
            <w:hideMark/>
          </w:tcPr>
          <w:p w14:paraId="56980893" w14:textId="77777777" w:rsidR="006333B2" w:rsidRPr="00E36900" w:rsidRDefault="006333B2" w:rsidP="00E1008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SBA – Savings and Gold</w:t>
            </w:r>
          </w:p>
        </w:tc>
      </w:tr>
      <w:tr w:rsidR="006333B2" w:rsidRPr="00E36900" w14:paraId="59F30C58" w14:textId="77777777" w:rsidTr="00E10087">
        <w:trPr>
          <w:trHeight w:val="290"/>
          <w:jc w:val="center"/>
        </w:trPr>
        <w:tc>
          <w:tcPr>
            <w:tcW w:w="3114" w:type="dxa"/>
            <w:shd w:val="clear" w:color="auto" w:fill="auto"/>
            <w:noWrap/>
            <w:vAlign w:val="bottom"/>
            <w:hideMark/>
          </w:tcPr>
          <w:p w14:paraId="5A53BFD4" w14:textId="77777777" w:rsidR="006333B2" w:rsidRPr="00E36900" w:rsidRDefault="006333B2" w:rsidP="00E1008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ODA – Current</w:t>
            </w:r>
          </w:p>
        </w:tc>
      </w:tr>
    </w:tbl>
    <w:p w14:paraId="5C2D6E20" w14:textId="77777777" w:rsidR="006333B2" w:rsidRDefault="006333B2" w:rsidP="006333B2">
      <w:pPr>
        <w:spacing w:line="360" w:lineRule="auto"/>
        <w:rPr>
          <w:szCs w:val="24"/>
        </w:rPr>
      </w:pPr>
    </w:p>
    <w:p w14:paraId="55E69984" w14:textId="77777777" w:rsidR="006333B2" w:rsidRPr="00680063" w:rsidRDefault="006333B2" w:rsidP="006333B2">
      <w:pPr>
        <w:pStyle w:val="ListParagraph"/>
        <w:numPr>
          <w:ilvl w:val="0"/>
          <w:numId w:val="58"/>
        </w:numPr>
        <w:spacing w:line="360" w:lineRule="auto"/>
        <w:rPr>
          <w:szCs w:val="24"/>
        </w:rPr>
      </w:pPr>
      <w:r>
        <w:rPr>
          <w:rFonts w:asciiTheme="minorHAnsi" w:hAnsiTheme="minorHAnsi" w:cstheme="minorHAnsi"/>
          <w:szCs w:val="24"/>
        </w:rPr>
        <w:lastRenderedPageBreak/>
        <w:t>The ‘</w:t>
      </w:r>
      <w:r w:rsidRPr="002B69B7">
        <w:rPr>
          <w:rFonts w:asciiTheme="minorHAnsi" w:hAnsiTheme="minorHAnsi" w:cstheme="minorHAnsi"/>
          <w:b/>
          <w:bCs/>
          <w:szCs w:val="24"/>
        </w:rPr>
        <w:t>Operations Maker’</w:t>
      </w:r>
      <w:r>
        <w:rPr>
          <w:rFonts w:asciiTheme="minorHAnsi" w:hAnsiTheme="minorHAnsi" w:cstheme="minorHAnsi"/>
          <w:szCs w:val="24"/>
        </w:rPr>
        <w:t xml:space="preserve"> user will not be able to select accounts for Remittance other than CASA. If in case the user selects any other account other than CASA, then system will throw error message as ‘</w:t>
      </w:r>
      <w:r w:rsidRPr="002B69B7">
        <w:rPr>
          <w:rFonts w:asciiTheme="minorHAnsi" w:hAnsiTheme="minorHAnsi" w:cstheme="minorHAnsi"/>
          <w:b/>
          <w:bCs/>
          <w:szCs w:val="24"/>
        </w:rPr>
        <w:t>Please select only CASA accounts</w:t>
      </w:r>
      <w:r>
        <w:rPr>
          <w:rFonts w:asciiTheme="minorHAnsi" w:hAnsiTheme="minorHAnsi" w:cstheme="minorHAnsi"/>
          <w:szCs w:val="24"/>
        </w:rPr>
        <w:t xml:space="preserve">.’ </w:t>
      </w:r>
    </w:p>
    <w:p w14:paraId="0A9C3945" w14:textId="7626F6FA" w:rsidR="006333B2" w:rsidRPr="002B69B7"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accounts selected for remittance by the user can be of different customers/different CIFs too. For e.g., if 2 CIFs are there and from each CIF user has selected 2 accounts each then </w:t>
      </w:r>
      <w:r w:rsidR="002B69B7">
        <w:rPr>
          <w:rFonts w:asciiTheme="minorHAnsi" w:hAnsiTheme="minorHAnsi" w:cstheme="minorHAnsi"/>
          <w:szCs w:val="24"/>
        </w:rPr>
        <w:t>a total of</w:t>
      </w:r>
      <w:r>
        <w:rPr>
          <w:rFonts w:asciiTheme="minorHAnsi" w:hAnsiTheme="minorHAnsi" w:cstheme="minorHAnsi"/>
          <w:szCs w:val="24"/>
        </w:rPr>
        <w:t xml:space="preserve"> 4 accounts will be considered for remittance and get displayed in </w:t>
      </w:r>
      <w:r w:rsidRPr="002B69B7">
        <w:rPr>
          <w:rFonts w:asciiTheme="minorHAnsi" w:hAnsiTheme="minorHAnsi" w:cstheme="minorHAnsi"/>
          <w:b/>
          <w:bCs/>
          <w:szCs w:val="24"/>
        </w:rPr>
        <w:t>Remittance Details</w:t>
      </w:r>
      <w:r>
        <w:rPr>
          <w:rFonts w:asciiTheme="minorHAnsi" w:hAnsiTheme="minorHAnsi" w:cstheme="minorHAnsi"/>
          <w:szCs w:val="24"/>
        </w:rPr>
        <w:t xml:space="preserve"> Grid. </w:t>
      </w:r>
    </w:p>
    <w:p w14:paraId="08D8403F" w14:textId="77777777" w:rsidR="002B69B7" w:rsidRDefault="002B69B7" w:rsidP="002B69B7">
      <w:pPr>
        <w:spacing w:line="360" w:lineRule="auto"/>
        <w:rPr>
          <w:szCs w:val="24"/>
        </w:rPr>
      </w:pPr>
    </w:p>
    <w:p w14:paraId="051A80AD" w14:textId="063981A6" w:rsidR="00C24E54" w:rsidRDefault="00C24E54" w:rsidP="00C24E54">
      <w:pPr>
        <w:spacing w:line="360" w:lineRule="auto"/>
        <w:rPr>
          <w:rFonts w:asciiTheme="minorHAnsi" w:hAnsiTheme="minorHAnsi" w:cstheme="minorHAnsi"/>
          <w:b/>
          <w:bCs/>
          <w:szCs w:val="24"/>
        </w:rPr>
      </w:pPr>
      <w:r w:rsidRPr="00C24E54">
        <w:rPr>
          <w:rFonts w:asciiTheme="minorHAnsi" w:hAnsiTheme="minorHAnsi" w:cstheme="minorHAnsi"/>
          <w:b/>
          <w:bCs/>
          <w:szCs w:val="24"/>
        </w:rPr>
        <w:t xml:space="preserve">Remittance Details </w:t>
      </w:r>
    </w:p>
    <w:p w14:paraId="47B6D03C" w14:textId="77777777" w:rsidR="00C24E54" w:rsidRPr="00C24E54" w:rsidRDefault="00C24E54" w:rsidP="002B69B7">
      <w:pPr>
        <w:spacing w:line="360" w:lineRule="auto"/>
        <w:rPr>
          <w:rFonts w:asciiTheme="minorHAnsi" w:hAnsiTheme="minorHAnsi" w:cstheme="minorHAnsi"/>
          <w:b/>
          <w:bCs/>
          <w:szCs w:val="24"/>
        </w:rPr>
      </w:pPr>
    </w:p>
    <w:tbl>
      <w:tblPr>
        <w:tblW w:w="7240" w:type="dxa"/>
        <w:jc w:val="center"/>
        <w:tblLook w:val="04A0" w:firstRow="1" w:lastRow="0" w:firstColumn="1" w:lastColumn="0" w:noHBand="0" w:noVBand="1"/>
      </w:tblPr>
      <w:tblGrid>
        <w:gridCol w:w="567"/>
        <w:gridCol w:w="960"/>
        <w:gridCol w:w="1220"/>
        <w:gridCol w:w="1500"/>
        <w:gridCol w:w="1188"/>
        <w:gridCol w:w="960"/>
        <w:gridCol w:w="960"/>
      </w:tblGrid>
      <w:tr w:rsidR="00C24E54" w:rsidRPr="00C24E54" w14:paraId="37A6C7CC" w14:textId="77777777" w:rsidTr="00C24E54">
        <w:trPr>
          <w:trHeight w:val="260"/>
          <w:jc w:val="center"/>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B8223"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3C5BC5" w14:textId="0DC13522"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ID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1997ED1" w14:textId="1A1CB633"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Balance </w:t>
            </w:r>
            <w:r>
              <w:rPr>
                <w:rFonts w:ascii="Calibri" w:hAnsi="Calibri" w:cs="Calibri"/>
                <w:b/>
                <w:bCs/>
                <w:color w:val="000000"/>
                <w:sz w:val="20"/>
                <w:lang w:val="en-IN" w:eastAsia="en-IN"/>
              </w:rPr>
              <w:t>(Original Currency)</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8A2E121" w14:textId="58620467" w:rsidR="00C24E54" w:rsidRPr="00C24E54" w:rsidRDefault="00C24E54" w:rsidP="00C24E54">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Converted Account </w:t>
            </w:r>
            <w:r w:rsidRPr="00C24E54">
              <w:rPr>
                <w:rFonts w:ascii="Calibri" w:hAnsi="Calibri" w:cs="Calibri"/>
                <w:b/>
                <w:bCs/>
                <w:color w:val="000000"/>
                <w:sz w:val="20"/>
                <w:lang w:val="en-IN" w:eastAsia="en-IN"/>
              </w:rPr>
              <w:t xml:space="preserve">Balance (AED)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BA39A96" w14:textId="5CF2391F" w:rsidR="00C24E54" w:rsidRPr="00C24E54" w:rsidRDefault="00EE3D4E" w:rsidP="00C24E54">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Transaction Charges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6E400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B876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4D3F9E55"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44BB23B"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xml:space="preserve">CIF1 </w:t>
            </w:r>
          </w:p>
        </w:tc>
        <w:tc>
          <w:tcPr>
            <w:tcW w:w="960" w:type="dxa"/>
            <w:tcBorders>
              <w:top w:val="nil"/>
              <w:left w:val="nil"/>
              <w:bottom w:val="single" w:sz="4" w:space="0" w:color="auto"/>
              <w:right w:val="single" w:sz="4" w:space="0" w:color="auto"/>
            </w:tcBorders>
            <w:shd w:val="clear" w:color="auto" w:fill="auto"/>
            <w:noWrap/>
            <w:vAlign w:val="bottom"/>
            <w:hideMark/>
          </w:tcPr>
          <w:p w14:paraId="37014219"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1234</w:t>
            </w:r>
          </w:p>
        </w:tc>
        <w:tc>
          <w:tcPr>
            <w:tcW w:w="1220" w:type="dxa"/>
            <w:tcBorders>
              <w:top w:val="nil"/>
              <w:left w:val="nil"/>
              <w:bottom w:val="single" w:sz="4" w:space="0" w:color="auto"/>
              <w:right w:val="single" w:sz="4" w:space="0" w:color="auto"/>
            </w:tcBorders>
            <w:shd w:val="clear" w:color="auto" w:fill="auto"/>
            <w:noWrap/>
            <w:vAlign w:val="bottom"/>
            <w:hideMark/>
          </w:tcPr>
          <w:p w14:paraId="4651898E" w14:textId="08C77FA0"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10</w:t>
            </w:r>
            <w:r w:rsidR="00657930">
              <w:rPr>
                <w:rFonts w:ascii="Calibri" w:hAnsi="Calibri" w:cs="Calibri"/>
                <w:color w:val="000000"/>
                <w:sz w:val="20"/>
                <w:lang w:val="en-IN" w:eastAsia="en-IN"/>
              </w:rPr>
              <w:t>88</w:t>
            </w:r>
            <w:r w:rsidRPr="00C24E54">
              <w:rPr>
                <w:rFonts w:ascii="Calibri" w:hAnsi="Calibri" w:cs="Calibri"/>
                <w:color w:val="000000"/>
                <w:sz w:val="20"/>
                <w:lang w:val="en-IN" w:eastAsia="en-IN"/>
              </w:rPr>
              <w:t xml:space="preserve"> USD </w:t>
            </w:r>
          </w:p>
        </w:tc>
        <w:tc>
          <w:tcPr>
            <w:tcW w:w="1500" w:type="dxa"/>
            <w:tcBorders>
              <w:top w:val="nil"/>
              <w:left w:val="nil"/>
              <w:bottom w:val="single" w:sz="4" w:space="0" w:color="auto"/>
              <w:right w:val="single" w:sz="4" w:space="0" w:color="auto"/>
            </w:tcBorders>
            <w:shd w:val="clear" w:color="auto" w:fill="auto"/>
            <w:noWrap/>
            <w:vAlign w:val="bottom"/>
            <w:hideMark/>
          </w:tcPr>
          <w:p w14:paraId="4116E992"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4000</w:t>
            </w:r>
          </w:p>
        </w:tc>
        <w:tc>
          <w:tcPr>
            <w:tcW w:w="1120" w:type="dxa"/>
            <w:tcBorders>
              <w:top w:val="nil"/>
              <w:left w:val="nil"/>
              <w:bottom w:val="single" w:sz="4" w:space="0" w:color="auto"/>
              <w:right w:val="single" w:sz="4" w:space="0" w:color="auto"/>
            </w:tcBorders>
            <w:shd w:val="clear" w:color="auto" w:fill="auto"/>
            <w:noWrap/>
            <w:vAlign w:val="bottom"/>
            <w:hideMark/>
          </w:tcPr>
          <w:p w14:paraId="270B6FD7"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7CCE50D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2010C40"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0BC7E5FE"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AA0DBB"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CIF 2</w:t>
            </w:r>
          </w:p>
        </w:tc>
        <w:tc>
          <w:tcPr>
            <w:tcW w:w="960" w:type="dxa"/>
            <w:tcBorders>
              <w:top w:val="nil"/>
              <w:left w:val="nil"/>
              <w:bottom w:val="single" w:sz="4" w:space="0" w:color="auto"/>
              <w:right w:val="single" w:sz="4" w:space="0" w:color="auto"/>
            </w:tcBorders>
            <w:shd w:val="clear" w:color="auto" w:fill="auto"/>
            <w:noWrap/>
            <w:vAlign w:val="bottom"/>
            <w:hideMark/>
          </w:tcPr>
          <w:p w14:paraId="42DD7329"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56789</w:t>
            </w:r>
          </w:p>
        </w:tc>
        <w:tc>
          <w:tcPr>
            <w:tcW w:w="1220" w:type="dxa"/>
            <w:tcBorders>
              <w:top w:val="nil"/>
              <w:left w:val="nil"/>
              <w:bottom w:val="single" w:sz="4" w:space="0" w:color="auto"/>
              <w:right w:val="single" w:sz="4" w:space="0" w:color="auto"/>
            </w:tcBorders>
            <w:shd w:val="clear" w:color="auto" w:fill="auto"/>
            <w:noWrap/>
            <w:vAlign w:val="bottom"/>
            <w:hideMark/>
          </w:tcPr>
          <w:p w14:paraId="4497B686" w14:textId="69F6B86E"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2</w:t>
            </w:r>
            <w:r w:rsidR="006F7A0C">
              <w:rPr>
                <w:rFonts w:ascii="Calibri" w:hAnsi="Calibri" w:cs="Calibri"/>
                <w:color w:val="000000"/>
                <w:sz w:val="20"/>
                <w:lang w:val="en-IN" w:eastAsia="en-IN"/>
              </w:rPr>
              <w:t>000</w:t>
            </w:r>
            <w:r w:rsidRPr="00C24E54">
              <w:rPr>
                <w:rFonts w:ascii="Calibri" w:hAnsi="Calibri" w:cs="Calibri"/>
                <w:color w:val="000000"/>
                <w:sz w:val="20"/>
                <w:lang w:val="en-IN" w:eastAsia="en-IN"/>
              </w:rPr>
              <w:t xml:space="preserve"> AED </w:t>
            </w:r>
          </w:p>
        </w:tc>
        <w:tc>
          <w:tcPr>
            <w:tcW w:w="1500" w:type="dxa"/>
            <w:tcBorders>
              <w:top w:val="nil"/>
              <w:left w:val="nil"/>
              <w:bottom w:val="single" w:sz="4" w:space="0" w:color="auto"/>
              <w:right w:val="single" w:sz="4" w:space="0" w:color="auto"/>
            </w:tcBorders>
            <w:shd w:val="clear" w:color="auto" w:fill="auto"/>
            <w:noWrap/>
            <w:vAlign w:val="bottom"/>
            <w:hideMark/>
          </w:tcPr>
          <w:p w14:paraId="0B42093A"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2000</w:t>
            </w:r>
          </w:p>
        </w:tc>
        <w:tc>
          <w:tcPr>
            <w:tcW w:w="1120" w:type="dxa"/>
            <w:tcBorders>
              <w:top w:val="nil"/>
              <w:left w:val="nil"/>
              <w:bottom w:val="single" w:sz="4" w:space="0" w:color="auto"/>
              <w:right w:val="single" w:sz="4" w:space="0" w:color="auto"/>
            </w:tcBorders>
            <w:shd w:val="clear" w:color="auto" w:fill="auto"/>
            <w:noWrap/>
            <w:vAlign w:val="bottom"/>
            <w:hideMark/>
          </w:tcPr>
          <w:p w14:paraId="7F68A1AD"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0F5F1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4C0995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7448108B"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ECF0204"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D0488"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5AF3AE4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5171773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F847C4"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7E5CD3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5FDCA57"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4C86E3DA"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BAF936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6369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0E5877A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72F3EC41"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2BB739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4E835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B112A0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0CE30722"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E005B3"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47864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40F670E9"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495679CE"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58BA18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C0EC79"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3CA06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32609F5D"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C956A28"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B167353" w14:textId="1683BF98"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 </w:t>
            </w:r>
            <w:r w:rsidR="00EE3D4E" w:rsidRPr="00EE3D4E">
              <w:rPr>
                <w:rFonts w:ascii="Calibri" w:hAnsi="Calibri" w:cs="Calibri"/>
                <w:b/>
                <w:bCs/>
                <w:color w:val="000000"/>
                <w:sz w:val="20"/>
                <w:lang w:val="en-IN" w:eastAsia="en-IN"/>
              </w:rPr>
              <w:t>Total</w:t>
            </w:r>
          </w:p>
        </w:tc>
        <w:tc>
          <w:tcPr>
            <w:tcW w:w="1220" w:type="dxa"/>
            <w:tcBorders>
              <w:top w:val="nil"/>
              <w:left w:val="nil"/>
              <w:bottom w:val="single" w:sz="4" w:space="0" w:color="auto"/>
              <w:right w:val="single" w:sz="4" w:space="0" w:color="auto"/>
            </w:tcBorders>
            <w:shd w:val="clear" w:color="auto" w:fill="auto"/>
            <w:noWrap/>
            <w:vAlign w:val="bottom"/>
            <w:hideMark/>
          </w:tcPr>
          <w:p w14:paraId="7752F51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4492620E" w14:textId="77777777" w:rsidR="00C24E54" w:rsidRPr="00C24E54" w:rsidRDefault="00C24E54" w:rsidP="00C24E54">
            <w:pPr>
              <w:suppressAutoHyphens w:val="0"/>
              <w:spacing w:line="240" w:lineRule="auto"/>
              <w:jc w:val="right"/>
              <w:rPr>
                <w:rFonts w:ascii="Calibri" w:hAnsi="Calibri" w:cs="Calibri"/>
                <w:b/>
                <w:bCs/>
                <w:color w:val="000000"/>
                <w:sz w:val="20"/>
                <w:lang w:val="en-IN" w:eastAsia="en-IN"/>
              </w:rPr>
            </w:pPr>
            <w:r w:rsidRPr="00C24E54">
              <w:rPr>
                <w:rFonts w:ascii="Calibri" w:hAnsi="Calibri" w:cs="Calibri"/>
                <w:b/>
                <w:bCs/>
                <w:color w:val="000000"/>
                <w:sz w:val="20"/>
                <w:lang w:val="en-IN" w:eastAsia="en-IN"/>
              </w:rPr>
              <w:t>6000</w:t>
            </w:r>
          </w:p>
        </w:tc>
        <w:tc>
          <w:tcPr>
            <w:tcW w:w="1120" w:type="dxa"/>
            <w:tcBorders>
              <w:top w:val="nil"/>
              <w:left w:val="nil"/>
              <w:bottom w:val="single" w:sz="4" w:space="0" w:color="auto"/>
              <w:right w:val="single" w:sz="4" w:space="0" w:color="auto"/>
            </w:tcBorders>
            <w:shd w:val="clear" w:color="auto" w:fill="auto"/>
            <w:noWrap/>
            <w:vAlign w:val="bottom"/>
            <w:hideMark/>
          </w:tcPr>
          <w:p w14:paraId="3EC88B21"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8E34E0"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08F3E9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bl>
    <w:p w14:paraId="22A9F336" w14:textId="77777777" w:rsidR="00C24E54" w:rsidRPr="002B69B7" w:rsidRDefault="00C24E54" w:rsidP="002B69B7">
      <w:pPr>
        <w:spacing w:line="360" w:lineRule="auto"/>
        <w:rPr>
          <w:szCs w:val="24"/>
        </w:rPr>
      </w:pPr>
    </w:p>
    <w:p w14:paraId="264DB727" w14:textId="77777777" w:rsidR="006333B2" w:rsidRPr="00364488"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In the Remittance Details Grid, the selected CASA accounts along with their account balances in original currency and currency in AED after conversion will be visible. The conversion of account balances if currency is other than AED, will be happening via Exchange Rate Details trigger to Finacle. The converted amount will be received from Finacle and displayed in the grid. The charges will be inquired from Finacle post conversion of account balances in AED. </w:t>
      </w:r>
    </w:p>
    <w:p w14:paraId="0E7817A8" w14:textId="77777777" w:rsidR="006333B2" w:rsidRPr="003D4734" w:rsidRDefault="006333B2" w:rsidP="006333B2">
      <w:pPr>
        <w:pStyle w:val="ListParagraph"/>
        <w:numPr>
          <w:ilvl w:val="0"/>
          <w:numId w:val="58"/>
        </w:numPr>
        <w:spacing w:line="360" w:lineRule="auto"/>
        <w:rPr>
          <w:szCs w:val="24"/>
        </w:rPr>
      </w:pPr>
      <w:r>
        <w:rPr>
          <w:rFonts w:asciiTheme="minorHAnsi" w:hAnsiTheme="minorHAnsi" w:cstheme="minorHAnsi"/>
          <w:szCs w:val="24"/>
        </w:rPr>
        <w:t>All the above tasks will be done is one trigger as soon as the user clicks ‘</w:t>
      </w:r>
      <w:r w:rsidRPr="009F2345">
        <w:rPr>
          <w:rFonts w:asciiTheme="minorHAnsi" w:hAnsiTheme="minorHAnsi" w:cstheme="minorHAnsi"/>
          <w:b/>
          <w:bCs/>
          <w:szCs w:val="24"/>
        </w:rPr>
        <w:t>Consider for Remittance</w:t>
      </w:r>
      <w:r>
        <w:rPr>
          <w:rFonts w:asciiTheme="minorHAnsi" w:hAnsiTheme="minorHAnsi" w:cstheme="minorHAnsi"/>
          <w:szCs w:val="24"/>
        </w:rPr>
        <w:t xml:space="preserve">’ button and get displayed in Remittance Details grid for view purpose. </w:t>
      </w:r>
    </w:p>
    <w:p w14:paraId="30303C42" w14:textId="77777777" w:rsidR="006333B2" w:rsidRPr="00443764"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system will check and compare the balance starting from the first row in the Remittance Details grid. Below are the possible scenarios: </w:t>
      </w:r>
    </w:p>
    <w:p w14:paraId="45847A9B" w14:textId="77777777" w:rsidR="006333B2" w:rsidRPr="00F75618"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If the Balance in first account = Court Order Amount: The same account will be considered. </w:t>
      </w:r>
    </w:p>
    <w:p w14:paraId="066062DB" w14:textId="77777777" w:rsidR="006333B2" w:rsidRPr="005A5158" w:rsidRDefault="006333B2" w:rsidP="006333B2">
      <w:pPr>
        <w:pStyle w:val="ListParagraph"/>
        <w:numPr>
          <w:ilvl w:val="2"/>
          <w:numId w:val="58"/>
        </w:numPr>
        <w:spacing w:line="360" w:lineRule="auto"/>
        <w:rPr>
          <w:szCs w:val="24"/>
        </w:rPr>
      </w:pPr>
      <w:r>
        <w:rPr>
          <w:rFonts w:asciiTheme="minorHAnsi" w:hAnsiTheme="minorHAnsi" w:cstheme="minorHAnsi"/>
          <w:szCs w:val="24"/>
        </w:rPr>
        <w:lastRenderedPageBreak/>
        <w:t xml:space="preserve">If the Balance in the first account is less than the Court Order Amount, the second account will also be checked until the total balance becomes equal to Court Order Amount. Multiple accounts to be considered. </w:t>
      </w:r>
    </w:p>
    <w:p w14:paraId="3ABD172B" w14:textId="77777777" w:rsidR="006333B2" w:rsidRPr="00F75618"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If the Balance in the first account is more than the Court Order Amount, then the first account will be considered. </w:t>
      </w:r>
    </w:p>
    <w:p w14:paraId="032E9B86" w14:textId="77777777" w:rsidR="006333B2" w:rsidRPr="00CB375C" w:rsidRDefault="006333B2" w:rsidP="006333B2">
      <w:pPr>
        <w:pStyle w:val="ListParagraph"/>
        <w:numPr>
          <w:ilvl w:val="0"/>
          <w:numId w:val="58"/>
        </w:numPr>
        <w:spacing w:line="360" w:lineRule="auto"/>
        <w:rPr>
          <w:szCs w:val="24"/>
        </w:rPr>
      </w:pPr>
      <w:r>
        <w:rPr>
          <w:rFonts w:asciiTheme="minorHAnsi" w:hAnsiTheme="minorHAnsi" w:cstheme="minorHAnsi"/>
          <w:szCs w:val="24"/>
        </w:rPr>
        <w:t>The system will calculate the total account balance in AED for the accounts in ‘Remittance Details’ and the field ‘</w:t>
      </w:r>
      <w:r w:rsidRPr="002100E3">
        <w:rPr>
          <w:rFonts w:asciiTheme="minorHAnsi" w:hAnsiTheme="minorHAnsi" w:cstheme="minorHAnsi"/>
          <w:b/>
          <w:bCs/>
          <w:szCs w:val="24"/>
        </w:rPr>
        <w:t>Total Eligible Amount’</w:t>
      </w:r>
      <w:r>
        <w:rPr>
          <w:rFonts w:asciiTheme="minorHAnsi" w:hAnsiTheme="minorHAnsi" w:cstheme="minorHAnsi"/>
          <w:szCs w:val="24"/>
        </w:rPr>
        <w:t xml:space="preserve"> will be auto set with the total balance which will be considered to create payment order. </w:t>
      </w:r>
    </w:p>
    <w:p w14:paraId="2E11216C" w14:textId="77777777" w:rsidR="006333B2" w:rsidRPr="0015429E"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system will also calculate the charges for each account in the Remittance Details grid itself. The system will calculate the total charges from those accounts eligible to create remittance. </w:t>
      </w:r>
    </w:p>
    <w:p w14:paraId="623BF97C" w14:textId="77777777" w:rsidR="006333B2" w:rsidRPr="00DA1122"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the total account balance is equal to the court order amount, then the total eligible amount will be reduced by the total charge amounts. </w:t>
      </w:r>
    </w:p>
    <w:p w14:paraId="31DF054E" w14:textId="77777777" w:rsidR="006333B2" w:rsidRDefault="006333B2" w:rsidP="0063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For e.g., </w:t>
      </w:r>
      <w:r w:rsidRPr="009627F0">
        <w:rPr>
          <w:rFonts w:asciiTheme="minorHAnsi" w:hAnsiTheme="minorHAnsi" w:cstheme="minorHAnsi"/>
          <w:szCs w:val="24"/>
        </w:rPr>
        <w:t>If the Court Order Amount = 1000 AED</w:t>
      </w:r>
      <w:r>
        <w:rPr>
          <w:rFonts w:asciiTheme="minorHAnsi" w:hAnsiTheme="minorHAnsi" w:cstheme="minorHAnsi"/>
          <w:szCs w:val="24"/>
        </w:rPr>
        <w:t xml:space="preserve">; there can be following possible scenarios: </w:t>
      </w:r>
    </w:p>
    <w:p w14:paraId="53DB5375" w14:textId="77777777" w:rsidR="006333B2" w:rsidRPr="00F70C8E" w:rsidRDefault="006333B2" w:rsidP="006333B2">
      <w:pPr>
        <w:pStyle w:val="ListParagraph"/>
        <w:numPr>
          <w:ilvl w:val="0"/>
          <w:numId w:val="58"/>
        </w:numPr>
        <w:spacing w:line="360" w:lineRule="auto"/>
        <w:rPr>
          <w:rFonts w:asciiTheme="minorHAnsi" w:hAnsiTheme="minorHAnsi" w:cstheme="minorHAnsi"/>
          <w:b/>
          <w:bCs/>
          <w:szCs w:val="24"/>
        </w:rPr>
      </w:pPr>
      <w:r w:rsidRPr="00F70C8E">
        <w:rPr>
          <w:rFonts w:asciiTheme="minorHAnsi" w:hAnsiTheme="minorHAnsi" w:cstheme="minorHAnsi"/>
          <w:b/>
          <w:bCs/>
          <w:szCs w:val="24"/>
        </w:rPr>
        <w:t xml:space="preserve">Scenario 1: </w:t>
      </w:r>
    </w:p>
    <w:p w14:paraId="201D8C58" w14:textId="77777777" w:rsidR="006333B2" w:rsidRPr="00E0348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14:paraId="289DC178" w14:textId="77777777" w:rsidR="006333B2" w:rsidRPr="00DA1122"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Both accounts are having balance of 400 AED and 600 AED respectively. </w:t>
      </w:r>
    </w:p>
    <w:p w14:paraId="4713E698" w14:textId="77777777" w:rsidR="006333B2" w:rsidRPr="0097471B"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Charges on both accounts are 20 AED and 30 AED respectively. </w:t>
      </w:r>
    </w:p>
    <w:p w14:paraId="6182326E" w14:textId="77777777" w:rsidR="006333B2" w:rsidRPr="0031296B"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total eligible amount for which payment order to be created will be 380 AED from the first account and 570 AED from the second account. </w:t>
      </w:r>
    </w:p>
    <w:p w14:paraId="5AD57E4D" w14:textId="77777777" w:rsidR="006333B2" w:rsidRPr="001464F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total amount for which remittance happened is now: </w:t>
      </w:r>
    </w:p>
    <w:p w14:paraId="4B5B2FBB" w14:textId="77777777" w:rsidR="006333B2" w:rsidRPr="001464FE" w:rsidRDefault="006333B2" w:rsidP="006333B2">
      <w:pPr>
        <w:pStyle w:val="ListParagraph"/>
        <w:numPr>
          <w:ilvl w:val="3"/>
          <w:numId w:val="58"/>
        </w:numPr>
        <w:spacing w:line="360" w:lineRule="auto"/>
        <w:rPr>
          <w:szCs w:val="24"/>
        </w:rPr>
      </w:pPr>
      <w:r>
        <w:rPr>
          <w:rFonts w:asciiTheme="minorHAnsi" w:hAnsiTheme="minorHAnsi" w:cstheme="minorHAnsi"/>
          <w:szCs w:val="24"/>
        </w:rPr>
        <w:t>380+570= 950 AED</w:t>
      </w:r>
    </w:p>
    <w:p w14:paraId="0442F806" w14:textId="77777777" w:rsidR="006333B2" w:rsidRPr="000D5A9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remaining amount (1000 – 950) = 50 AED will be put a hold on both accounts individually. </w:t>
      </w:r>
    </w:p>
    <w:p w14:paraId="18319E8D"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rPr>
        <w:t xml:space="preserve">Scenario 2: </w:t>
      </w:r>
    </w:p>
    <w:p w14:paraId="429C4CAE" w14:textId="77777777" w:rsidR="006333B2" w:rsidRPr="00000A4F"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14:paraId="013697AA" w14:textId="77777777" w:rsidR="006333B2" w:rsidRPr="00D840A4" w:rsidRDefault="006333B2" w:rsidP="006333B2">
      <w:pPr>
        <w:pStyle w:val="ListParagraph"/>
        <w:numPr>
          <w:ilvl w:val="2"/>
          <w:numId w:val="58"/>
        </w:numPr>
        <w:spacing w:line="360" w:lineRule="auto"/>
        <w:rPr>
          <w:szCs w:val="24"/>
        </w:rPr>
      </w:pPr>
      <w:r>
        <w:rPr>
          <w:rFonts w:asciiTheme="minorHAnsi" w:hAnsiTheme="minorHAnsi" w:cstheme="minorHAnsi"/>
          <w:szCs w:val="24"/>
        </w:rPr>
        <w:t>The first account is having balance equal to the court order amount, then only the first account will be considered for payment order request.</w:t>
      </w:r>
    </w:p>
    <w:p w14:paraId="2665102E" w14:textId="77777777" w:rsidR="006333B2" w:rsidRPr="006929B5" w:rsidRDefault="006333B2" w:rsidP="006333B2">
      <w:pPr>
        <w:pStyle w:val="ListParagraph"/>
        <w:numPr>
          <w:ilvl w:val="2"/>
          <w:numId w:val="58"/>
        </w:numPr>
        <w:spacing w:line="360" w:lineRule="auto"/>
        <w:rPr>
          <w:szCs w:val="24"/>
        </w:rPr>
      </w:pPr>
      <w:r>
        <w:rPr>
          <w:rFonts w:asciiTheme="minorHAnsi" w:hAnsiTheme="minorHAnsi" w:cstheme="minorHAnsi"/>
          <w:szCs w:val="24"/>
        </w:rPr>
        <w:lastRenderedPageBreak/>
        <w:t xml:space="preserve">The charge amount will be deducted if </w:t>
      </w:r>
      <w:r>
        <w:rPr>
          <w:rFonts w:asciiTheme="minorHAnsi" w:hAnsiTheme="minorHAnsi" w:cstheme="minorHAnsi"/>
          <w:szCs w:val="24"/>
          <w:lang w:val="en-IN"/>
        </w:rPr>
        <w:t xml:space="preserve">the account balance = court order amount and remaining amount will be put on hold. </w:t>
      </w:r>
    </w:p>
    <w:p w14:paraId="0E2A69C4"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3: </w:t>
      </w:r>
    </w:p>
    <w:p w14:paraId="0C2833E6" w14:textId="77777777" w:rsidR="006333B2" w:rsidRPr="006929B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2 accounts to consider for remittance. </w:t>
      </w:r>
    </w:p>
    <w:p w14:paraId="7D5BB669" w14:textId="77777777" w:rsidR="006333B2" w:rsidRPr="00390A3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The first account is having balance greater than court order amount, then also the first account will be considered for payment order request. </w:t>
      </w:r>
    </w:p>
    <w:p w14:paraId="4271D703" w14:textId="77777777" w:rsidR="006333B2" w:rsidRPr="00CE471A"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In this case, charge amount will not be deducted from the eligible amount since the account is already having sufficient balance to deduct the charges while remittance. </w:t>
      </w:r>
    </w:p>
    <w:p w14:paraId="24526FE0"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4: </w:t>
      </w:r>
    </w:p>
    <w:p w14:paraId="099A996E" w14:textId="77777777" w:rsidR="006333B2" w:rsidRPr="00F8600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only 1 account for remittance. </w:t>
      </w:r>
    </w:p>
    <w:p w14:paraId="0AFCB528" w14:textId="77777777" w:rsidR="006333B2" w:rsidRPr="00424FF0"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This can lead to further 3 cases:</w:t>
      </w:r>
    </w:p>
    <w:p w14:paraId="1BBE68BF" w14:textId="77777777" w:rsidR="006333B2" w:rsidRPr="00043441" w:rsidRDefault="006333B2" w:rsidP="006333B2">
      <w:pPr>
        <w:pStyle w:val="ListParagraph"/>
        <w:numPr>
          <w:ilvl w:val="3"/>
          <w:numId w:val="58"/>
        </w:numPr>
        <w:spacing w:line="360" w:lineRule="auto"/>
        <w:rPr>
          <w:szCs w:val="24"/>
        </w:rPr>
      </w:pPr>
      <w:r>
        <w:rPr>
          <w:rFonts w:asciiTheme="minorHAnsi" w:hAnsiTheme="minorHAnsi" w:cstheme="minorHAnsi"/>
          <w:szCs w:val="24"/>
          <w:lang w:val="en-IN"/>
        </w:rPr>
        <w:t xml:space="preserve">Account Balance = Court Order Amount: In this case, the eligible amount will be reduced with charge amount for remittance. </w:t>
      </w:r>
    </w:p>
    <w:p w14:paraId="72C5171D" w14:textId="77777777" w:rsidR="006333B2" w:rsidRPr="00DD3E3F" w:rsidRDefault="006333B2" w:rsidP="006333B2">
      <w:pPr>
        <w:pStyle w:val="ListParagraph"/>
        <w:numPr>
          <w:ilvl w:val="3"/>
          <w:numId w:val="58"/>
        </w:numPr>
        <w:spacing w:line="360" w:lineRule="auto"/>
        <w:rPr>
          <w:szCs w:val="24"/>
        </w:rPr>
      </w:pPr>
      <w:r>
        <w:rPr>
          <w:rFonts w:asciiTheme="minorHAnsi" w:hAnsiTheme="minorHAnsi" w:cstheme="minorHAnsi"/>
          <w:szCs w:val="24"/>
          <w:lang w:val="en-IN"/>
        </w:rPr>
        <w:t xml:space="preserve">Account Balance &gt; Court Order Amount: In this case, no charges to be reduced and eligible amount for remittance will be the entire amount. </w:t>
      </w:r>
    </w:p>
    <w:p w14:paraId="04D821DA" w14:textId="57CC7931" w:rsidR="006A75CD" w:rsidRPr="00BB13BC" w:rsidRDefault="006333B2" w:rsidP="00BB13BC">
      <w:pPr>
        <w:pStyle w:val="ListParagraph"/>
        <w:numPr>
          <w:ilvl w:val="3"/>
          <w:numId w:val="58"/>
        </w:numPr>
        <w:spacing w:line="360" w:lineRule="auto"/>
        <w:rPr>
          <w:szCs w:val="24"/>
        </w:rPr>
      </w:pPr>
      <w:r>
        <w:rPr>
          <w:rFonts w:asciiTheme="minorHAnsi" w:hAnsiTheme="minorHAnsi" w:cstheme="minorHAnsi"/>
          <w:szCs w:val="24"/>
          <w:lang w:val="en-IN"/>
        </w:rPr>
        <w:t xml:space="preserve">Account Balance &lt; Court Order Amount: In this case, the amount available reducing the charges will be considered as eligible amount for remittance and remaining amount will be put on hold. </w:t>
      </w:r>
    </w:p>
    <w:p w14:paraId="1B0BA03F" w14:textId="77777777" w:rsidR="00993426" w:rsidRDefault="00993426" w:rsidP="009633B2">
      <w:pPr>
        <w:spacing w:line="360" w:lineRule="auto"/>
        <w:rPr>
          <w:rFonts w:asciiTheme="minorHAnsi" w:hAnsiTheme="minorHAnsi" w:cstheme="minorHAnsi"/>
          <w:szCs w:val="24"/>
        </w:rPr>
      </w:pPr>
    </w:p>
    <w:p w14:paraId="6F5397B6" w14:textId="77777777" w:rsidR="00993426" w:rsidRDefault="00993426" w:rsidP="009633B2">
      <w:pPr>
        <w:spacing w:line="360" w:lineRule="auto"/>
        <w:rPr>
          <w:rFonts w:asciiTheme="minorHAnsi" w:hAnsiTheme="minorHAnsi" w:cstheme="minorHAnsi"/>
          <w:szCs w:val="24"/>
        </w:rPr>
      </w:pPr>
    </w:p>
    <w:p w14:paraId="71733210" w14:textId="6D0B192B" w:rsidR="00D607BA" w:rsidRDefault="009633B2" w:rsidP="009633B2">
      <w:pPr>
        <w:pStyle w:val="ListParagraph"/>
        <w:numPr>
          <w:ilvl w:val="0"/>
          <w:numId w:val="78"/>
        </w:numPr>
        <w:spacing w:line="360" w:lineRule="auto"/>
        <w:rPr>
          <w:rFonts w:asciiTheme="minorHAnsi" w:hAnsiTheme="minorHAnsi" w:cstheme="minorHAnsi"/>
          <w:szCs w:val="24"/>
        </w:rPr>
      </w:pPr>
      <w:r>
        <w:rPr>
          <w:rFonts w:asciiTheme="minorHAnsi" w:hAnsiTheme="minorHAnsi" w:cstheme="minorHAnsi"/>
          <w:szCs w:val="24"/>
        </w:rPr>
        <w:t xml:space="preserve">In case of </w:t>
      </w:r>
      <w:r>
        <w:rPr>
          <w:rFonts w:asciiTheme="minorHAnsi" w:hAnsiTheme="minorHAnsi" w:cstheme="minorHAnsi"/>
          <w:b/>
          <w:bCs/>
          <w:szCs w:val="24"/>
        </w:rPr>
        <w:t xml:space="preserve">‘Salary Transfer’ </w:t>
      </w:r>
      <w:r>
        <w:rPr>
          <w:rFonts w:asciiTheme="minorHAnsi" w:hAnsiTheme="minorHAnsi" w:cstheme="minorHAnsi"/>
          <w:szCs w:val="24"/>
        </w:rPr>
        <w:t xml:space="preserve">request, the user will fill in </w:t>
      </w:r>
      <w:r w:rsidR="004634B9">
        <w:rPr>
          <w:rFonts w:asciiTheme="minorHAnsi" w:hAnsiTheme="minorHAnsi" w:cstheme="minorHAnsi"/>
          <w:szCs w:val="24"/>
        </w:rPr>
        <w:t>the ‘Salary Transfer Details’ section which will have the following fields:</w:t>
      </w:r>
    </w:p>
    <w:p w14:paraId="460C4DFE" w14:textId="22FD1AD1" w:rsidR="004634B9" w:rsidRDefault="004634B9" w:rsidP="004634B9">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t>In case of MCQ, Internal Transfer</w:t>
      </w:r>
      <w:r w:rsidR="00D8070C">
        <w:rPr>
          <w:rFonts w:asciiTheme="minorHAnsi" w:hAnsiTheme="minorHAnsi" w:cstheme="minorHAnsi"/>
          <w:szCs w:val="24"/>
        </w:rPr>
        <w:t xml:space="preserve"> &amp; Remittance as the action:</w:t>
      </w:r>
    </w:p>
    <w:p w14:paraId="285F03B9" w14:textId="2DA8F0F5"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Amount </w:t>
      </w:r>
    </w:p>
    <w:p w14:paraId="7954BC4B" w14:textId="1FEEC6CF"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Percentage </w:t>
      </w:r>
    </w:p>
    <w:p w14:paraId="0E0E14DB" w14:textId="5D4E3E3A" w:rsidR="00D8070C" w:rsidRPr="00D80916" w:rsidRDefault="00D8070C" w:rsidP="00D80916">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Transfer </w:t>
      </w:r>
      <w:r w:rsidRPr="00D80916">
        <w:rPr>
          <w:rFonts w:asciiTheme="minorHAnsi" w:hAnsiTheme="minorHAnsi" w:cstheme="minorHAnsi"/>
          <w:szCs w:val="24"/>
        </w:rPr>
        <w:t xml:space="preserve">Starting Month </w:t>
      </w:r>
    </w:p>
    <w:p w14:paraId="061BE1F6" w14:textId="70F5EDDD"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Salary</w:t>
      </w:r>
      <w:r w:rsidR="00D80916">
        <w:rPr>
          <w:rFonts w:asciiTheme="minorHAnsi" w:hAnsiTheme="minorHAnsi" w:cstheme="minorHAnsi"/>
          <w:szCs w:val="24"/>
        </w:rPr>
        <w:t xml:space="preserve"> Transfer</w:t>
      </w:r>
      <w:r>
        <w:rPr>
          <w:rFonts w:asciiTheme="minorHAnsi" w:hAnsiTheme="minorHAnsi" w:cstheme="minorHAnsi"/>
          <w:szCs w:val="24"/>
        </w:rPr>
        <w:t xml:space="preserve"> Starting Year </w:t>
      </w:r>
    </w:p>
    <w:p w14:paraId="3640D7AA" w14:textId="77777777" w:rsidR="00D8070C" w:rsidRDefault="00D8070C" w:rsidP="00D8070C">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lastRenderedPageBreak/>
        <w:t>In case of Hold as the action:</w:t>
      </w:r>
    </w:p>
    <w:p w14:paraId="692A4DB0" w14:textId="0D577BB1"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 Salary Hold Amount </w:t>
      </w:r>
    </w:p>
    <w:p w14:paraId="16F3363A" w14:textId="053CFED0"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Hold Percentage </w:t>
      </w:r>
    </w:p>
    <w:p w14:paraId="0B740805" w14:textId="7F41CAB3"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Month </w:t>
      </w:r>
    </w:p>
    <w:p w14:paraId="7D645D16" w14:textId="73D1E445"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Year </w:t>
      </w:r>
    </w:p>
    <w:p w14:paraId="6AF53F97" w14:textId="0E541AD1" w:rsidR="00D8070C" w:rsidRPr="00D8070C" w:rsidRDefault="00D8070C" w:rsidP="00D8070C">
      <w:pPr>
        <w:spacing w:line="360" w:lineRule="auto"/>
        <w:rPr>
          <w:rFonts w:asciiTheme="minorHAnsi" w:hAnsiTheme="minorHAnsi" w:cstheme="minorHAnsi"/>
          <w:szCs w:val="24"/>
        </w:rPr>
      </w:pPr>
    </w:p>
    <w:p w14:paraId="6B5484D9"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Once completed, the user will take the decision as ‘</w:t>
      </w:r>
      <w:r w:rsidRPr="00800AC4">
        <w:rPr>
          <w:rFonts w:asciiTheme="minorHAnsi" w:hAnsiTheme="minorHAnsi" w:cstheme="minorHAnsi"/>
          <w:b/>
          <w:bCs/>
          <w:szCs w:val="24"/>
        </w:rPr>
        <w:t>Submit’</w:t>
      </w:r>
      <w:r w:rsidRPr="00800AC4">
        <w:rPr>
          <w:rFonts w:asciiTheme="minorHAnsi" w:hAnsiTheme="minorHAnsi" w:cstheme="minorHAnsi"/>
          <w:szCs w:val="24"/>
        </w:rPr>
        <w:t xml:space="preserve">. </w:t>
      </w:r>
    </w:p>
    <w:p w14:paraId="24796E8C"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t>
      </w:r>
      <w:r w:rsidRPr="00800AC4">
        <w:rPr>
          <w:rFonts w:asciiTheme="minorHAnsi" w:hAnsiTheme="minorHAnsi" w:cstheme="minorHAnsi"/>
          <w:szCs w:val="24"/>
        </w:rPr>
        <w:t>WI will move to ‘</w:t>
      </w:r>
      <w:r w:rsidRPr="00800AC4">
        <w:rPr>
          <w:rFonts w:asciiTheme="minorHAnsi" w:hAnsiTheme="minorHAnsi" w:cstheme="minorHAnsi"/>
          <w:b/>
          <w:bCs/>
          <w:szCs w:val="24"/>
        </w:rPr>
        <w:t>Operations Checker’</w:t>
      </w:r>
      <w:r w:rsidRPr="00800AC4">
        <w:rPr>
          <w:rFonts w:asciiTheme="minorHAnsi" w:hAnsiTheme="minorHAnsi" w:cstheme="minorHAnsi"/>
          <w:szCs w:val="24"/>
        </w:rPr>
        <w:t xml:space="preserve"> queue for review.  </w:t>
      </w:r>
    </w:p>
    <w:p w14:paraId="6192B21F" w14:textId="77777777" w:rsidR="00D607BA" w:rsidRPr="00800AC4" w:rsidRDefault="00D607BA" w:rsidP="00D607BA">
      <w:pPr>
        <w:spacing w:line="360" w:lineRule="auto"/>
        <w:rPr>
          <w:rFonts w:asciiTheme="minorHAnsi" w:hAnsiTheme="minorHAnsi" w:cstheme="minorHAnsi"/>
          <w:szCs w:val="24"/>
        </w:rPr>
      </w:pPr>
    </w:p>
    <w:tbl>
      <w:tblPr>
        <w:tblStyle w:val="TableGrid"/>
        <w:tblW w:w="0" w:type="auto"/>
        <w:tblInd w:w="1705" w:type="dxa"/>
        <w:tblLook w:val="04A0" w:firstRow="1" w:lastRow="0" w:firstColumn="1" w:lastColumn="0" w:noHBand="0" w:noVBand="1"/>
      </w:tblPr>
      <w:tblGrid>
        <w:gridCol w:w="2689"/>
        <w:gridCol w:w="3118"/>
      </w:tblGrid>
      <w:tr w:rsidR="00D607BA" w:rsidRPr="00800AC4" w14:paraId="28294697" w14:textId="77777777" w:rsidTr="00A32EF9">
        <w:tc>
          <w:tcPr>
            <w:tcW w:w="2689" w:type="dxa"/>
          </w:tcPr>
          <w:p w14:paraId="53C8311E" w14:textId="77777777" w:rsidR="00D607BA" w:rsidRPr="00800AC4" w:rsidRDefault="00D607BA" w:rsidP="00A32EF9">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3118" w:type="dxa"/>
          </w:tcPr>
          <w:p w14:paraId="42112E48" w14:textId="77777777" w:rsidR="00D607BA" w:rsidRPr="00800AC4" w:rsidRDefault="00D607BA" w:rsidP="00A32EF9">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D607BA" w:rsidRPr="00800AC4" w14:paraId="38431111" w14:textId="77777777" w:rsidTr="00A32EF9">
        <w:tc>
          <w:tcPr>
            <w:tcW w:w="2689" w:type="dxa"/>
          </w:tcPr>
          <w:p w14:paraId="5285DECE" w14:textId="77777777" w:rsidR="00D607BA" w:rsidRPr="00800AC4" w:rsidRDefault="00D607BA" w:rsidP="00A32EF9">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3118" w:type="dxa"/>
          </w:tcPr>
          <w:p w14:paraId="74C15767" w14:textId="77777777" w:rsidR="00D607BA" w:rsidRPr="00800AC4" w:rsidRDefault="00D607BA" w:rsidP="00A32EF9">
            <w:pPr>
              <w:spacing w:line="360" w:lineRule="auto"/>
              <w:rPr>
                <w:rFonts w:asciiTheme="minorHAnsi" w:hAnsiTheme="minorHAnsi" w:cstheme="minorHAnsi"/>
                <w:szCs w:val="24"/>
              </w:rPr>
            </w:pPr>
            <w:r w:rsidRPr="00800AC4">
              <w:rPr>
                <w:rFonts w:asciiTheme="minorHAnsi" w:hAnsiTheme="minorHAnsi" w:cstheme="minorHAnsi"/>
                <w:szCs w:val="24"/>
              </w:rPr>
              <w:t xml:space="preserve">Operations Checker </w:t>
            </w:r>
          </w:p>
        </w:tc>
      </w:tr>
    </w:tbl>
    <w:p w14:paraId="7FF27C62" w14:textId="77777777" w:rsidR="00D607BA" w:rsidRPr="00E108EF" w:rsidRDefault="00D607BA" w:rsidP="00D607BA">
      <w:pPr>
        <w:spacing w:line="360" w:lineRule="auto"/>
        <w:rPr>
          <w:rFonts w:asciiTheme="minorHAnsi" w:hAnsiTheme="minorHAnsi" w:cstheme="minorHAnsi"/>
          <w:sz w:val="22"/>
          <w:szCs w:val="22"/>
        </w:rPr>
      </w:pPr>
    </w:p>
    <w:p w14:paraId="149AB92F" w14:textId="77777777" w:rsidR="00D607BA" w:rsidRPr="00F916A6" w:rsidRDefault="00D607BA" w:rsidP="00D607BA">
      <w:pPr>
        <w:rPr>
          <w:rFonts w:asciiTheme="minorHAnsi" w:hAnsiTheme="minorHAnsi" w:cstheme="minorHAnsi"/>
          <w:sz w:val="22"/>
          <w:szCs w:val="22"/>
        </w:rPr>
      </w:pPr>
    </w:p>
    <w:p w14:paraId="0EBF040A" w14:textId="77777777" w:rsidR="00D607BA" w:rsidRDefault="00D607BA" w:rsidP="007C1709">
      <w:pPr>
        <w:pStyle w:val="Heading3"/>
      </w:pPr>
      <w:bookmarkStart w:id="271" w:name="_Toc163207970"/>
      <w:r>
        <w:t>Access Details</w:t>
      </w:r>
      <w:bookmarkEnd w:id="27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D607BA" w:rsidRPr="00D82BED" w14:paraId="7CFA11F6" w14:textId="77777777" w:rsidTr="00A32EF9">
        <w:tc>
          <w:tcPr>
            <w:tcW w:w="3539" w:type="dxa"/>
          </w:tcPr>
          <w:p w14:paraId="510A9D71"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1F46DF87" w14:textId="7FC51254" w:rsidR="00D607BA" w:rsidRPr="00D82BED" w:rsidRDefault="00D607BA" w:rsidP="00A32EF9">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230D0C">
              <w:rPr>
                <w:rFonts w:ascii="Calibri" w:eastAsia="Calibri" w:hAnsi="Calibri" w:cs="Arial"/>
                <w:szCs w:val="24"/>
              </w:rPr>
              <w:t>Operations</w:t>
            </w:r>
            <w:r w:rsidRPr="00D82BED">
              <w:rPr>
                <w:rFonts w:ascii="Calibri" w:eastAsia="Calibri" w:hAnsi="Calibri" w:cs="Arial"/>
                <w:szCs w:val="24"/>
              </w:rPr>
              <w:t xml:space="preserve"> user.</w:t>
            </w:r>
          </w:p>
        </w:tc>
      </w:tr>
      <w:tr w:rsidR="00D607BA" w:rsidRPr="00D82BED" w14:paraId="6C7462DD" w14:textId="77777777" w:rsidTr="00A32EF9">
        <w:tc>
          <w:tcPr>
            <w:tcW w:w="3539" w:type="dxa"/>
          </w:tcPr>
          <w:p w14:paraId="208FF4FE"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4DB67A08"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D607BA" w:rsidRPr="00D82BED" w14:paraId="1F4D685B" w14:textId="77777777" w:rsidTr="00A32EF9">
        <w:tc>
          <w:tcPr>
            <w:tcW w:w="3539" w:type="dxa"/>
          </w:tcPr>
          <w:p w14:paraId="4801AFF2"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3C7B3E7"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D607BA" w:rsidRPr="00D82BED" w14:paraId="357C98EA" w14:textId="77777777" w:rsidTr="00A32EF9">
        <w:tc>
          <w:tcPr>
            <w:tcW w:w="3539" w:type="dxa"/>
          </w:tcPr>
          <w:p w14:paraId="77A930D0"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0C29FE3"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D607BA" w:rsidRPr="00D82BED" w14:paraId="69883B69" w14:textId="77777777" w:rsidTr="00A32EF9">
        <w:tc>
          <w:tcPr>
            <w:tcW w:w="3539" w:type="dxa"/>
          </w:tcPr>
          <w:p w14:paraId="08030D7F"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7829755C"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D607BA" w:rsidRPr="00D82BED" w14:paraId="44801790" w14:textId="77777777" w:rsidTr="00A32EF9">
        <w:tc>
          <w:tcPr>
            <w:tcW w:w="3539" w:type="dxa"/>
            <w:tcBorders>
              <w:top w:val="single" w:sz="4" w:space="0" w:color="auto"/>
              <w:left w:val="single" w:sz="4" w:space="0" w:color="auto"/>
              <w:bottom w:val="single" w:sz="4" w:space="0" w:color="auto"/>
              <w:right w:val="single" w:sz="4" w:space="0" w:color="auto"/>
            </w:tcBorders>
          </w:tcPr>
          <w:p w14:paraId="2A5C280D"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C794CB2"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128BC4FD" w14:textId="77777777" w:rsidR="00230D0C" w:rsidRDefault="00230D0C" w:rsidP="00230D0C"/>
    <w:p w14:paraId="2B51A1B5" w14:textId="77777777" w:rsidR="00230D0C" w:rsidRDefault="00230D0C" w:rsidP="00230D0C"/>
    <w:p w14:paraId="4A323DD1" w14:textId="77777777" w:rsidR="00230D0C" w:rsidRDefault="00230D0C" w:rsidP="00230D0C"/>
    <w:p w14:paraId="271A05F8" w14:textId="77777777" w:rsidR="00230D0C" w:rsidRDefault="00230D0C" w:rsidP="00230D0C"/>
    <w:p w14:paraId="1690A97A" w14:textId="77777777" w:rsidR="002F24A4" w:rsidRDefault="002F24A4" w:rsidP="00230D0C"/>
    <w:p w14:paraId="2AB4BC06" w14:textId="77777777" w:rsidR="002F24A4" w:rsidRDefault="002F24A4" w:rsidP="00230D0C"/>
    <w:p w14:paraId="319F4BC0" w14:textId="77777777" w:rsidR="002F24A4" w:rsidRDefault="002F24A4" w:rsidP="00230D0C"/>
    <w:p w14:paraId="2D051040" w14:textId="77777777" w:rsidR="002F24A4" w:rsidRDefault="002F24A4" w:rsidP="00230D0C"/>
    <w:p w14:paraId="4D6D9987" w14:textId="77777777" w:rsidR="002F24A4" w:rsidRDefault="002F24A4" w:rsidP="00230D0C"/>
    <w:p w14:paraId="39C8A4CF" w14:textId="77777777" w:rsidR="002F24A4" w:rsidRDefault="002F24A4" w:rsidP="00230D0C"/>
    <w:p w14:paraId="09ED2908" w14:textId="77777777" w:rsidR="00230D0C" w:rsidRPr="00230D0C" w:rsidRDefault="00230D0C" w:rsidP="00230D0C"/>
    <w:p w14:paraId="7D847FBD" w14:textId="465D2D3B" w:rsidR="00E108EF" w:rsidRDefault="00E108EF" w:rsidP="005004CC">
      <w:pPr>
        <w:pStyle w:val="Heading2"/>
      </w:pPr>
      <w:bookmarkStart w:id="272" w:name="_Toc163207971"/>
      <w:r>
        <w:lastRenderedPageBreak/>
        <w:t>Operations Checker</w:t>
      </w:r>
      <w:bookmarkEnd w:id="272"/>
      <w:r>
        <w:t xml:space="preserve"> </w:t>
      </w:r>
    </w:p>
    <w:p w14:paraId="113B1591" w14:textId="2C2B5066" w:rsidR="00186746" w:rsidRDefault="00186746" w:rsidP="007C1709">
      <w:pPr>
        <w:pStyle w:val="Heading3"/>
      </w:pPr>
      <w:bookmarkStart w:id="273" w:name="_Toc163207972"/>
      <w:r>
        <w:t>Description</w:t>
      </w:r>
      <w:bookmarkEnd w:id="273"/>
      <w:r>
        <w:t xml:space="preserve"> </w:t>
      </w:r>
    </w:p>
    <w:p w14:paraId="50176C5C" w14:textId="486E5F85" w:rsidR="00324BE0" w:rsidRPr="00D82BED" w:rsidRDefault="00186746"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This will be a user queue. i.e., the users will have access to this queue</w:t>
      </w:r>
      <w:r w:rsidR="00324BE0" w:rsidRPr="00D82BED">
        <w:rPr>
          <w:rFonts w:asciiTheme="minorHAnsi" w:hAnsiTheme="minorHAnsi" w:cstheme="minorHAnsi"/>
          <w:szCs w:val="24"/>
        </w:rPr>
        <w:t xml:space="preserve">. </w:t>
      </w:r>
    </w:p>
    <w:p w14:paraId="1C69B49D" w14:textId="29028E66" w:rsidR="00324BE0" w:rsidRPr="00D82BED" w:rsidRDefault="00324BE0"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The WI will be routed to this queue once the ‘</w:t>
      </w:r>
      <w:r w:rsidRPr="00230D0C">
        <w:rPr>
          <w:rFonts w:asciiTheme="minorHAnsi" w:hAnsiTheme="minorHAnsi" w:cstheme="minorHAnsi"/>
          <w:b/>
          <w:bCs/>
          <w:szCs w:val="24"/>
        </w:rPr>
        <w:t>Operations Maker’</w:t>
      </w:r>
      <w:r w:rsidRPr="00D82BED">
        <w:rPr>
          <w:rFonts w:asciiTheme="minorHAnsi" w:hAnsiTheme="minorHAnsi" w:cstheme="minorHAnsi"/>
          <w:szCs w:val="24"/>
        </w:rPr>
        <w:t xml:space="preserve"> takes decision as ‘</w:t>
      </w:r>
      <w:r w:rsidRPr="00230D0C">
        <w:rPr>
          <w:rFonts w:asciiTheme="minorHAnsi" w:hAnsiTheme="minorHAnsi" w:cstheme="minorHAnsi"/>
          <w:b/>
          <w:bCs/>
          <w:szCs w:val="24"/>
        </w:rPr>
        <w:t>Submit</w:t>
      </w:r>
      <w:r w:rsidRPr="00D82BED">
        <w:rPr>
          <w:rFonts w:asciiTheme="minorHAnsi" w:hAnsiTheme="minorHAnsi" w:cstheme="minorHAnsi"/>
          <w:szCs w:val="24"/>
        </w:rPr>
        <w:t>’</w:t>
      </w:r>
      <w:r w:rsidR="000D65DB">
        <w:rPr>
          <w:rFonts w:asciiTheme="minorHAnsi" w:hAnsiTheme="minorHAnsi" w:cstheme="minorHAnsi"/>
          <w:szCs w:val="24"/>
        </w:rPr>
        <w:t>.</w:t>
      </w:r>
      <w:r w:rsidR="009A2808">
        <w:rPr>
          <w:rFonts w:asciiTheme="minorHAnsi" w:hAnsiTheme="minorHAnsi" w:cstheme="minorHAnsi"/>
          <w:szCs w:val="24"/>
        </w:rPr>
        <w:t xml:space="preserve"> </w:t>
      </w:r>
    </w:p>
    <w:p w14:paraId="0CDBCC74" w14:textId="4946F5FA" w:rsidR="00324BE0" w:rsidRPr="00D82BED" w:rsidRDefault="00324BE0"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at this queue will review the request, data, and documents. </w:t>
      </w:r>
    </w:p>
    <w:p w14:paraId="35D47B95" w14:textId="645FABD9" w:rsidR="009A2808" w:rsidRPr="009A2808" w:rsidRDefault="00324BE0" w:rsidP="009A2808">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All the data at this queue will be in non-editable and visible mode to the user. </w:t>
      </w:r>
    </w:p>
    <w:p w14:paraId="5B7AF9F7" w14:textId="45A8291E" w:rsidR="00324BE0" w:rsidRPr="00D82BED" w:rsidRDefault="00531F04"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will have the following decisions: </w:t>
      </w:r>
    </w:p>
    <w:p w14:paraId="092BB986" w14:textId="56E95485" w:rsidR="009A2808" w:rsidRDefault="00090786" w:rsidP="009A2808">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Submit for Auto-Remittance</w:t>
      </w:r>
      <w:r w:rsidR="009A2808">
        <w:rPr>
          <w:rFonts w:asciiTheme="minorHAnsi" w:hAnsiTheme="minorHAnsi" w:cstheme="minorHAnsi"/>
          <w:szCs w:val="24"/>
        </w:rPr>
        <w:t xml:space="preserve">: This decision will be applicable if </w:t>
      </w:r>
      <w:r w:rsidR="006C612C">
        <w:rPr>
          <w:rFonts w:asciiTheme="minorHAnsi" w:hAnsiTheme="minorHAnsi" w:cstheme="minorHAnsi"/>
          <w:szCs w:val="24"/>
        </w:rPr>
        <w:t xml:space="preserve">the Action Required was ‘Remittance’ for the below request types: </w:t>
      </w:r>
    </w:p>
    <w:p w14:paraId="29361677" w14:textId="77777777" w:rsidR="009A2808" w:rsidRPr="007D5C59" w:rsidRDefault="009A2808" w:rsidP="009A2808">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Transfers</w:t>
      </w:r>
    </w:p>
    <w:p w14:paraId="737F8347" w14:textId="64EED11A" w:rsidR="00D516BF" w:rsidRPr="007D5C59" w:rsidRDefault="009A2808" w:rsidP="00D516BF">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Deceased - Transfers</w:t>
      </w:r>
      <w:r w:rsidR="00090786" w:rsidRPr="007D5C59">
        <w:rPr>
          <w:rFonts w:asciiTheme="minorHAnsi" w:hAnsiTheme="minorHAnsi" w:cstheme="minorHAnsi"/>
          <w:b/>
          <w:bCs/>
          <w:szCs w:val="24"/>
        </w:rPr>
        <w:t xml:space="preserve"> </w:t>
      </w:r>
    </w:p>
    <w:p w14:paraId="1238BB7E" w14:textId="3CBA52B4" w:rsidR="00D516BF" w:rsidRDefault="00D516BF"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Send Back to Maker:</w:t>
      </w:r>
      <w:r>
        <w:rPr>
          <w:rFonts w:asciiTheme="minorHAnsi" w:hAnsiTheme="minorHAnsi" w:cstheme="minorHAnsi"/>
          <w:szCs w:val="24"/>
        </w:rPr>
        <w:t xml:space="preserve"> This de</w:t>
      </w:r>
      <w:r w:rsidR="000B4660">
        <w:rPr>
          <w:rFonts w:asciiTheme="minorHAnsi" w:hAnsiTheme="minorHAnsi" w:cstheme="minorHAnsi"/>
          <w:szCs w:val="24"/>
        </w:rPr>
        <w:t xml:space="preserve">cision will be applicable for all request types. </w:t>
      </w:r>
    </w:p>
    <w:p w14:paraId="4AC54859" w14:textId="3AF59FB3" w:rsidR="000B4660" w:rsidRDefault="000B4660"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Approve:</w:t>
      </w:r>
      <w:r>
        <w:rPr>
          <w:rFonts w:asciiTheme="minorHAnsi" w:hAnsiTheme="minorHAnsi" w:cstheme="minorHAnsi"/>
          <w:szCs w:val="24"/>
        </w:rPr>
        <w:t xml:space="preserve"> This decision will be applicable </w:t>
      </w:r>
      <w:r w:rsidR="00240F9E">
        <w:rPr>
          <w:rFonts w:asciiTheme="minorHAnsi" w:hAnsiTheme="minorHAnsi" w:cstheme="minorHAnsi"/>
          <w:szCs w:val="24"/>
        </w:rPr>
        <w:t xml:space="preserve">for </w:t>
      </w:r>
      <w:r w:rsidR="00240F9E" w:rsidRPr="000032E3">
        <w:rPr>
          <w:rFonts w:asciiTheme="minorHAnsi" w:hAnsiTheme="minorHAnsi" w:cstheme="minorHAnsi"/>
          <w:b/>
          <w:bCs/>
          <w:szCs w:val="24"/>
        </w:rPr>
        <w:t>Hold</w:t>
      </w:r>
      <w:r w:rsidR="00240F9E">
        <w:rPr>
          <w:rFonts w:asciiTheme="minorHAnsi" w:hAnsiTheme="minorHAnsi" w:cstheme="minorHAnsi"/>
          <w:szCs w:val="24"/>
        </w:rPr>
        <w:t xml:space="preserve">, </w:t>
      </w:r>
      <w:r w:rsidR="00240F9E" w:rsidRPr="000032E3">
        <w:rPr>
          <w:rFonts w:asciiTheme="minorHAnsi" w:hAnsiTheme="minorHAnsi" w:cstheme="minorHAnsi"/>
          <w:b/>
          <w:bCs/>
          <w:szCs w:val="24"/>
        </w:rPr>
        <w:t>Cancellation</w:t>
      </w:r>
      <w:r w:rsidR="00240F9E">
        <w:rPr>
          <w:rFonts w:asciiTheme="minorHAnsi" w:hAnsiTheme="minorHAnsi" w:cstheme="minorHAnsi"/>
          <w:szCs w:val="24"/>
        </w:rPr>
        <w:t xml:space="preserve"> and </w:t>
      </w:r>
      <w:r w:rsidR="00240F9E" w:rsidRPr="000032E3">
        <w:rPr>
          <w:rFonts w:asciiTheme="minorHAnsi" w:hAnsiTheme="minorHAnsi" w:cstheme="minorHAnsi"/>
          <w:b/>
          <w:bCs/>
          <w:szCs w:val="24"/>
        </w:rPr>
        <w:t>Salary Transfer</w:t>
      </w:r>
      <w:r w:rsidR="00240F9E">
        <w:rPr>
          <w:rFonts w:asciiTheme="minorHAnsi" w:hAnsiTheme="minorHAnsi" w:cstheme="minorHAnsi"/>
          <w:szCs w:val="24"/>
        </w:rPr>
        <w:t xml:space="preserve">. But, for </w:t>
      </w:r>
      <w:r w:rsidR="00240F9E" w:rsidRPr="000032E3">
        <w:rPr>
          <w:rFonts w:asciiTheme="minorHAnsi" w:hAnsiTheme="minorHAnsi" w:cstheme="minorHAnsi"/>
          <w:b/>
          <w:bCs/>
          <w:szCs w:val="24"/>
        </w:rPr>
        <w:t>Deceased – Transfer</w:t>
      </w:r>
      <w:r w:rsidR="00240F9E">
        <w:rPr>
          <w:rFonts w:asciiTheme="minorHAnsi" w:hAnsiTheme="minorHAnsi" w:cstheme="minorHAnsi"/>
          <w:szCs w:val="24"/>
        </w:rPr>
        <w:t xml:space="preserve"> &amp; </w:t>
      </w:r>
      <w:r w:rsidR="00240F9E" w:rsidRPr="000032E3">
        <w:rPr>
          <w:rFonts w:asciiTheme="minorHAnsi" w:hAnsiTheme="minorHAnsi" w:cstheme="minorHAnsi"/>
          <w:b/>
          <w:bCs/>
          <w:szCs w:val="24"/>
        </w:rPr>
        <w:t>Transfer</w:t>
      </w:r>
      <w:r w:rsidR="00240F9E">
        <w:rPr>
          <w:rFonts w:asciiTheme="minorHAnsi" w:hAnsiTheme="minorHAnsi" w:cstheme="minorHAnsi"/>
          <w:szCs w:val="24"/>
        </w:rPr>
        <w:t xml:space="preserve">, this will be applicable once </w:t>
      </w:r>
      <w:r w:rsidR="000032E3">
        <w:rPr>
          <w:rFonts w:asciiTheme="minorHAnsi" w:hAnsiTheme="minorHAnsi" w:cstheme="minorHAnsi"/>
          <w:szCs w:val="24"/>
        </w:rPr>
        <w:t>auto-</w:t>
      </w:r>
      <w:r w:rsidR="00240F9E">
        <w:rPr>
          <w:rFonts w:asciiTheme="minorHAnsi" w:hAnsiTheme="minorHAnsi" w:cstheme="minorHAnsi"/>
          <w:szCs w:val="24"/>
        </w:rPr>
        <w:t xml:space="preserve">remittance </w:t>
      </w:r>
      <w:r w:rsidR="000032E3">
        <w:rPr>
          <w:rFonts w:asciiTheme="minorHAnsi" w:hAnsiTheme="minorHAnsi" w:cstheme="minorHAnsi"/>
          <w:szCs w:val="24"/>
        </w:rPr>
        <w:t xml:space="preserve">is completed and WI comes back to this user. </w:t>
      </w:r>
    </w:p>
    <w:p w14:paraId="23BB94DC" w14:textId="40C1D1A4" w:rsidR="001B0237" w:rsidRDefault="001B0237"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Discard:</w:t>
      </w:r>
      <w:r>
        <w:rPr>
          <w:rFonts w:asciiTheme="minorHAnsi" w:hAnsiTheme="minorHAnsi" w:cstheme="minorHAnsi"/>
          <w:szCs w:val="24"/>
        </w:rPr>
        <w:t xml:space="preserve"> The user will take this decision if he wants to discard the request. </w:t>
      </w:r>
    </w:p>
    <w:p w14:paraId="23A294EE" w14:textId="54AAB86B" w:rsidR="000B4660" w:rsidRDefault="000B4660" w:rsidP="000B4660">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WI will route as follows: </w:t>
      </w:r>
    </w:p>
    <w:p w14:paraId="0BB856E9" w14:textId="0EB440AB" w:rsidR="000B4660" w:rsidRDefault="000B4660"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Submit for Auto-Remittance</w:t>
      </w:r>
      <w:r>
        <w:rPr>
          <w:rFonts w:asciiTheme="minorHAnsi" w:hAnsiTheme="minorHAnsi" w:cstheme="minorHAnsi"/>
          <w:szCs w:val="24"/>
        </w:rPr>
        <w:t xml:space="preserve">, </w:t>
      </w:r>
      <w:r w:rsidR="000202F9">
        <w:rPr>
          <w:rFonts w:asciiTheme="minorHAnsi" w:hAnsiTheme="minorHAnsi" w:cstheme="minorHAnsi"/>
          <w:szCs w:val="24"/>
        </w:rPr>
        <w:t>the WI routes to ‘</w:t>
      </w:r>
      <w:proofErr w:type="spellStart"/>
      <w:r w:rsidR="000202F9">
        <w:rPr>
          <w:rFonts w:asciiTheme="minorHAnsi" w:hAnsiTheme="minorHAnsi" w:cstheme="minorHAnsi"/>
          <w:szCs w:val="24"/>
        </w:rPr>
        <w:t>Sys_Auto_Remittance</w:t>
      </w:r>
      <w:proofErr w:type="spellEnd"/>
      <w:r w:rsidR="000202F9">
        <w:rPr>
          <w:rFonts w:asciiTheme="minorHAnsi" w:hAnsiTheme="minorHAnsi" w:cstheme="minorHAnsi"/>
          <w:szCs w:val="24"/>
        </w:rPr>
        <w:t>’ queue for the IBAN Remittance</w:t>
      </w:r>
      <w:r w:rsidR="003A7351">
        <w:rPr>
          <w:rFonts w:asciiTheme="minorHAnsi" w:hAnsiTheme="minorHAnsi" w:cstheme="minorHAnsi"/>
          <w:szCs w:val="24"/>
        </w:rPr>
        <w:t xml:space="preserve"> in case of </w:t>
      </w:r>
      <w:r w:rsidR="003A7351" w:rsidRPr="007A61FD">
        <w:rPr>
          <w:rFonts w:asciiTheme="minorHAnsi" w:hAnsiTheme="minorHAnsi" w:cstheme="minorHAnsi"/>
          <w:b/>
          <w:bCs/>
          <w:szCs w:val="24"/>
        </w:rPr>
        <w:t>Transfer</w:t>
      </w:r>
      <w:r w:rsidR="003A7351">
        <w:rPr>
          <w:rFonts w:asciiTheme="minorHAnsi" w:hAnsiTheme="minorHAnsi" w:cstheme="minorHAnsi"/>
          <w:szCs w:val="24"/>
        </w:rPr>
        <w:t xml:space="preserve"> and </w:t>
      </w:r>
      <w:r w:rsidR="003A7351" w:rsidRPr="007A61FD">
        <w:rPr>
          <w:rFonts w:asciiTheme="minorHAnsi" w:hAnsiTheme="minorHAnsi" w:cstheme="minorHAnsi"/>
          <w:b/>
          <w:bCs/>
          <w:szCs w:val="24"/>
        </w:rPr>
        <w:t>Deceased – Transfer</w:t>
      </w:r>
      <w:r w:rsidR="003A7351">
        <w:rPr>
          <w:rFonts w:asciiTheme="minorHAnsi" w:hAnsiTheme="minorHAnsi" w:cstheme="minorHAnsi"/>
          <w:szCs w:val="24"/>
        </w:rPr>
        <w:t xml:space="preserve"> request types. </w:t>
      </w:r>
    </w:p>
    <w:p w14:paraId="03AE485A" w14:textId="4460A801" w:rsidR="006E049E" w:rsidRDefault="00F16C99" w:rsidP="00F16C99">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is </w:t>
      </w:r>
      <w:r w:rsidRPr="007A61FD">
        <w:rPr>
          <w:rFonts w:asciiTheme="minorHAnsi" w:hAnsiTheme="minorHAnsi" w:cstheme="minorHAnsi"/>
          <w:b/>
          <w:bCs/>
          <w:szCs w:val="24"/>
        </w:rPr>
        <w:t>Transfer</w:t>
      </w:r>
      <w:r>
        <w:rPr>
          <w:rFonts w:asciiTheme="minorHAnsi" w:hAnsiTheme="minorHAnsi" w:cstheme="minorHAnsi"/>
          <w:szCs w:val="24"/>
        </w:rPr>
        <w:t>, there will be a pop-up for the user as ‘</w:t>
      </w:r>
      <w:r w:rsidRPr="007A61FD">
        <w:rPr>
          <w:rFonts w:asciiTheme="minorHAnsi" w:hAnsiTheme="minorHAnsi" w:cstheme="minorHAnsi"/>
          <w:b/>
          <w:bCs/>
          <w:szCs w:val="24"/>
        </w:rPr>
        <w:t>Do you really want to make the transfer</w:t>
      </w:r>
      <w:r w:rsidR="007A61FD" w:rsidRPr="007A61FD">
        <w:rPr>
          <w:rFonts w:asciiTheme="minorHAnsi" w:hAnsiTheme="minorHAnsi" w:cstheme="minorHAnsi"/>
          <w:b/>
          <w:bCs/>
          <w:szCs w:val="24"/>
        </w:rPr>
        <w:t>?</w:t>
      </w:r>
      <w:r w:rsidR="007A61FD">
        <w:rPr>
          <w:rFonts w:asciiTheme="minorHAnsi" w:hAnsiTheme="minorHAnsi" w:cstheme="minorHAnsi"/>
          <w:szCs w:val="24"/>
        </w:rPr>
        <w:t>’</w:t>
      </w:r>
      <w:r>
        <w:rPr>
          <w:rFonts w:asciiTheme="minorHAnsi" w:hAnsiTheme="minorHAnsi" w:cstheme="minorHAnsi"/>
          <w:szCs w:val="24"/>
        </w:rPr>
        <w:t>. The user will select either ‘</w:t>
      </w:r>
      <w:r w:rsidRPr="007A61FD">
        <w:rPr>
          <w:rFonts w:asciiTheme="minorHAnsi" w:hAnsiTheme="minorHAnsi" w:cstheme="minorHAnsi"/>
          <w:b/>
          <w:bCs/>
          <w:szCs w:val="24"/>
        </w:rPr>
        <w:t>Yes</w:t>
      </w:r>
      <w:r>
        <w:rPr>
          <w:rFonts w:asciiTheme="minorHAnsi" w:hAnsiTheme="minorHAnsi" w:cstheme="minorHAnsi"/>
          <w:szCs w:val="24"/>
        </w:rPr>
        <w:t>’ or ‘</w:t>
      </w:r>
      <w:r w:rsidRPr="007A61FD">
        <w:rPr>
          <w:rFonts w:asciiTheme="minorHAnsi" w:hAnsiTheme="minorHAnsi" w:cstheme="minorHAnsi"/>
          <w:b/>
          <w:bCs/>
          <w:szCs w:val="24"/>
        </w:rPr>
        <w:t>No</w:t>
      </w:r>
      <w:r>
        <w:rPr>
          <w:rFonts w:asciiTheme="minorHAnsi" w:hAnsiTheme="minorHAnsi" w:cstheme="minorHAnsi"/>
          <w:szCs w:val="24"/>
        </w:rPr>
        <w:t xml:space="preserve">’. </w:t>
      </w:r>
    </w:p>
    <w:p w14:paraId="6D0DD064" w14:textId="22F7FC32" w:rsidR="00F16C99" w:rsidRDefault="00A470F3" w:rsidP="006E049E">
      <w:pPr>
        <w:pStyle w:val="ListParagraph"/>
        <w:numPr>
          <w:ilvl w:val="4"/>
          <w:numId w:val="58"/>
        </w:numPr>
        <w:spacing w:line="360" w:lineRule="auto"/>
        <w:rPr>
          <w:rFonts w:asciiTheme="minorHAnsi" w:hAnsiTheme="minorHAnsi" w:cstheme="minorHAnsi"/>
          <w:szCs w:val="24"/>
        </w:rPr>
      </w:pPr>
      <w:r w:rsidRPr="006E049E">
        <w:rPr>
          <w:rFonts w:asciiTheme="minorHAnsi" w:hAnsiTheme="minorHAnsi" w:cstheme="minorHAnsi"/>
          <w:szCs w:val="24"/>
        </w:rPr>
        <w:t xml:space="preserve">If the user selects ‘Yes’, the WI will move </w:t>
      </w:r>
      <w:r w:rsidR="00C732ED" w:rsidRPr="006E049E">
        <w:rPr>
          <w:rFonts w:asciiTheme="minorHAnsi" w:hAnsiTheme="minorHAnsi" w:cstheme="minorHAnsi"/>
          <w:szCs w:val="24"/>
        </w:rPr>
        <w:t xml:space="preserve">for IBAN remittance and </w:t>
      </w:r>
      <w:r w:rsidR="006E049E" w:rsidRPr="006E049E">
        <w:rPr>
          <w:rFonts w:asciiTheme="minorHAnsi" w:hAnsiTheme="minorHAnsi" w:cstheme="minorHAnsi"/>
          <w:szCs w:val="24"/>
        </w:rPr>
        <w:t xml:space="preserve">hold functionality on the remaining amount. </w:t>
      </w:r>
    </w:p>
    <w:p w14:paraId="6D171059" w14:textId="27DFA27D" w:rsidR="006E049E" w:rsidRDefault="007A61FD" w:rsidP="006E049E">
      <w:pPr>
        <w:pStyle w:val="ListParagraph"/>
        <w:numPr>
          <w:ilvl w:val="4"/>
          <w:numId w:val="58"/>
        </w:numPr>
        <w:spacing w:line="360" w:lineRule="auto"/>
        <w:rPr>
          <w:rFonts w:asciiTheme="minorHAnsi" w:hAnsiTheme="minorHAnsi" w:cstheme="minorHAnsi"/>
          <w:szCs w:val="24"/>
        </w:rPr>
      </w:pPr>
      <w:r>
        <w:rPr>
          <w:rFonts w:asciiTheme="minorHAnsi" w:hAnsiTheme="minorHAnsi" w:cstheme="minorHAnsi"/>
          <w:szCs w:val="24"/>
        </w:rPr>
        <w:lastRenderedPageBreak/>
        <w:t xml:space="preserve">If the user </w:t>
      </w:r>
      <w:r w:rsidR="006E049E">
        <w:rPr>
          <w:rFonts w:asciiTheme="minorHAnsi" w:hAnsiTheme="minorHAnsi" w:cstheme="minorHAnsi"/>
          <w:szCs w:val="24"/>
        </w:rPr>
        <w:t xml:space="preserve">selects ‘No’, the </w:t>
      </w:r>
      <w:r w:rsidR="00311D3E">
        <w:rPr>
          <w:rFonts w:asciiTheme="minorHAnsi" w:hAnsiTheme="minorHAnsi" w:cstheme="minorHAnsi"/>
          <w:szCs w:val="24"/>
        </w:rPr>
        <w:t xml:space="preserve">WI will directly move for placing the hold on the entire amount on each account, </w:t>
      </w:r>
      <w:r>
        <w:rPr>
          <w:rFonts w:asciiTheme="minorHAnsi" w:hAnsiTheme="minorHAnsi" w:cstheme="minorHAnsi"/>
          <w:szCs w:val="24"/>
        </w:rPr>
        <w:t xml:space="preserve">without creating any payment order. </w:t>
      </w:r>
    </w:p>
    <w:p w14:paraId="6C0065E1" w14:textId="0E772AB2" w:rsidR="007A61FD" w:rsidRPr="006E049E" w:rsidRDefault="007A61FD" w:rsidP="007A61FD">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If the request type is ‘</w:t>
      </w:r>
      <w:r w:rsidRPr="007A61FD">
        <w:rPr>
          <w:rFonts w:asciiTheme="minorHAnsi" w:hAnsiTheme="minorHAnsi" w:cstheme="minorHAnsi"/>
          <w:b/>
          <w:bCs/>
          <w:szCs w:val="24"/>
        </w:rPr>
        <w:t>Deceased – Transfer’</w:t>
      </w:r>
      <w:r>
        <w:rPr>
          <w:rFonts w:asciiTheme="minorHAnsi" w:hAnsiTheme="minorHAnsi" w:cstheme="minorHAnsi"/>
          <w:szCs w:val="24"/>
        </w:rPr>
        <w:t xml:space="preserve">, always the WI will move for IBAN auto remittance on this decision and there is no Hold placing functionality for this request type. </w:t>
      </w:r>
    </w:p>
    <w:p w14:paraId="061FB228" w14:textId="0AB1BD10" w:rsidR="003A7351" w:rsidRDefault="00887BC5"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Send Back to Maker</w:t>
      </w:r>
      <w:r>
        <w:rPr>
          <w:rFonts w:asciiTheme="minorHAnsi" w:hAnsiTheme="minorHAnsi" w:cstheme="minorHAnsi"/>
          <w:szCs w:val="24"/>
        </w:rPr>
        <w:t xml:space="preserve">, the WI moves back to ‘Operations Maker’ for amendments. </w:t>
      </w:r>
    </w:p>
    <w:p w14:paraId="4EDEDCDD" w14:textId="6EB9C1CA" w:rsidR="00887BC5" w:rsidRDefault="00C95030"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 xml:space="preserve">Decision </w:t>
      </w:r>
      <w:r w:rsidR="00610372" w:rsidRPr="000032E3">
        <w:rPr>
          <w:rFonts w:asciiTheme="minorHAnsi" w:hAnsiTheme="minorHAnsi" w:cstheme="minorHAnsi"/>
          <w:b/>
          <w:bCs/>
          <w:szCs w:val="24"/>
        </w:rPr>
        <w:t>= Approve</w:t>
      </w:r>
      <w:r w:rsidR="00610372">
        <w:rPr>
          <w:rFonts w:asciiTheme="minorHAnsi" w:hAnsiTheme="minorHAnsi" w:cstheme="minorHAnsi"/>
          <w:szCs w:val="24"/>
        </w:rPr>
        <w:t xml:space="preserve">, the WI moves </w:t>
      </w:r>
      <w:r w:rsidR="007C1506">
        <w:rPr>
          <w:rFonts w:asciiTheme="minorHAnsi" w:hAnsiTheme="minorHAnsi" w:cstheme="minorHAnsi"/>
          <w:szCs w:val="24"/>
        </w:rPr>
        <w:t xml:space="preserve">to ‘Archival’. </w:t>
      </w:r>
    </w:p>
    <w:p w14:paraId="482850FC" w14:textId="16358A6C" w:rsidR="00324BE0" w:rsidRDefault="00446993" w:rsidP="00186746">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 ‘Approve’ </w:t>
      </w:r>
      <w:r w:rsidR="005A274A">
        <w:rPr>
          <w:rFonts w:asciiTheme="minorHAnsi" w:hAnsiTheme="minorHAnsi" w:cstheme="minorHAnsi"/>
          <w:szCs w:val="24"/>
        </w:rPr>
        <w:t>decision, for</w:t>
      </w:r>
      <w:r w:rsidR="0025003C">
        <w:rPr>
          <w:rFonts w:asciiTheme="minorHAnsi" w:hAnsiTheme="minorHAnsi" w:cstheme="minorHAnsi"/>
          <w:szCs w:val="24"/>
        </w:rPr>
        <w:t xml:space="preserve"> Dubai Court &amp; CCMS </w:t>
      </w:r>
      <w:r>
        <w:rPr>
          <w:rFonts w:asciiTheme="minorHAnsi" w:hAnsiTheme="minorHAnsi" w:cstheme="minorHAnsi"/>
          <w:szCs w:val="24"/>
        </w:rPr>
        <w:t xml:space="preserve">there will be a customer letter generated </w:t>
      </w:r>
      <w:r w:rsidR="000B20E7">
        <w:rPr>
          <w:rFonts w:asciiTheme="minorHAnsi" w:hAnsiTheme="minorHAnsi" w:cstheme="minorHAnsi"/>
          <w:szCs w:val="24"/>
        </w:rPr>
        <w:t xml:space="preserve">on a button click </w:t>
      </w:r>
      <w:r w:rsidR="003E343B">
        <w:rPr>
          <w:rFonts w:asciiTheme="minorHAnsi" w:hAnsiTheme="minorHAnsi" w:cstheme="minorHAnsi"/>
          <w:szCs w:val="24"/>
        </w:rPr>
        <w:t>‘</w:t>
      </w:r>
      <w:r w:rsidR="003E343B" w:rsidRPr="003E343B">
        <w:rPr>
          <w:rFonts w:asciiTheme="minorHAnsi" w:hAnsiTheme="minorHAnsi" w:cstheme="minorHAnsi"/>
          <w:b/>
          <w:bCs/>
          <w:szCs w:val="24"/>
        </w:rPr>
        <w:t>Generate Customer Letter’</w:t>
      </w:r>
      <w:r w:rsidR="003E343B">
        <w:rPr>
          <w:rFonts w:asciiTheme="minorHAnsi" w:hAnsiTheme="minorHAnsi" w:cstheme="minorHAnsi"/>
          <w:szCs w:val="24"/>
        </w:rPr>
        <w:t xml:space="preserve"> </w:t>
      </w:r>
      <w:r w:rsidR="000B20E7">
        <w:rPr>
          <w:rFonts w:asciiTheme="minorHAnsi" w:hAnsiTheme="minorHAnsi" w:cstheme="minorHAnsi"/>
          <w:szCs w:val="24"/>
        </w:rPr>
        <w:t xml:space="preserve">by the user for the following request types: </w:t>
      </w:r>
    </w:p>
    <w:p w14:paraId="13801E87" w14:textId="30F4E05E"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14:paraId="49DD93D4" w14:textId="392C924B"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Transfer</w:t>
      </w:r>
    </w:p>
    <w:p w14:paraId="3FACDE8B" w14:textId="33E2E9D6"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Salary Transfer </w:t>
      </w:r>
    </w:p>
    <w:p w14:paraId="40A108FF" w14:textId="46D04849" w:rsidR="000B20E7" w:rsidRDefault="000B20E7"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letter will</w:t>
      </w:r>
      <w:r w:rsidR="003E343B">
        <w:rPr>
          <w:rFonts w:asciiTheme="minorHAnsi" w:hAnsiTheme="minorHAnsi" w:cstheme="minorHAnsi"/>
          <w:szCs w:val="24"/>
        </w:rPr>
        <w:t xml:space="preserve"> be previewed and post confirmation it will</w:t>
      </w:r>
      <w:r>
        <w:rPr>
          <w:rFonts w:asciiTheme="minorHAnsi" w:hAnsiTheme="minorHAnsi" w:cstheme="minorHAnsi"/>
          <w:szCs w:val="24"/>
        </w:rPr>
        <w:t xml:space="preserve"> get attached to the WI. </w:t>
      </w:r>
      <w:r w:rsidR="005A274A">
        <w:rPr>
          <w:rFonts w:asciiTheme="minorHAnsi" w:hAnsiTheme="minorHAnsi" w:cstheme="minorHAnsi"/>
          <w:szCs w:val="24"/>
        </w:rPr>
        <w:t xml:space="preserve">Please </w:t>
      </w:r>
      <w:r w:rsidR="00547104">
        <w:rPr>
          <w:rFonts w:asciiTheme="minorHAnsi" w:hAnsiTheme="minorHAnsi" w:cstheme="minorHAnsi"/>
          <w:szCs w:val="24"/>
        </w:rPr>
        <w:t>refer to</w:t>
      </w:r>
      <w:r w:rsidR="005A274A">
        <w:rPr>
          <w:rFonts w:asciiTheme="minorHAnsi" w:hAnsiTheme="minorHAnsi" w:cstheme="minorHAnsi"/>
          <w:szCs w:val="24"/>
        </w:rPr>
        <w:t xml:space="preserve"> </w:t>
      </w:r>
      <w:r w:rsidR="00053470">
        <w:rPr>
          <w:rFonts w:asciiTheme="minorHAnsi" w:hAnsiTheme="minorHAnsi" w:cstheme="minorHAnsi"/>
          <w:szCs w:val="24"/>
        </w:rPr>
        <w:t>A</w:t>
      </w:r>
      <w:r w:rsidR="005A274A">
        <w:rPr>
          <w:rFonts w:asciiTheme="minorHAnsi" w:hAnsiTheme="minorHAnsi" w:cstheme="minorHAnsi"/>
          <w:szCs w:val="24"/>
        </w:rPr>
        <w:t xml:space="preserve">ppendix </w:t>
      </w:r>
      <w:r w:rsidR="00053470">
        <w:rPr>
          <w:rFonts w:asciiTheme="minorHAnsi" w:hAnsiTheme="minorHAnsi" w:cstheme="minorHAnsi"/>
          <w:szCs w:val="24"/>
        </w:rPr>
        <w:t xml:space="preserve">E for the customer letter templates. </w:t>
      </w:r>
    </w:p>
    <w:p w14:paraId="435D63B1" w14:textId="62C68C4B" w:rsidR="0025003C" w:rsidRDefault="0025003C" w:rsidP="0025003C">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 </w:t>
      </w:r>
      <w:r w:rsidRPr="003E343B">
        <w:rPr>
          <w:rFonts w:asciiTheme="minorHAnsi" w:hAnsiTheme="minorHAnsi" w:cstheme="minorHAnsi"/>
          <w:b/>
          <w:bCs/>
          <w:szCs w:val="24"/>
        </w:rPr>
        <w:t>Deceased – Transfer</w:t>
      </w:r>
      <w:r w:rsidR="007D0F12">
        <w:rPr>
          <w:rFonts w:asciiTheme="minorHAnsi" w:hAnsiTheme="minorHAnsi" w:cstheme="minorHAnsi"/>
          <w:szCs w:val="24"/>
        </w:rPr>
        <w:t xml:space="preserve"> and any Joint Account Holder was identified</w:t>
      </w:r>
      <w:r w:rsidR="003E343B">
        <w:rPr>
          <w:rFonts w:asciiTheme="minorHAnsi" w:hAnsiTheme="minorHAnsi" w:cstheme="minorHAnsi"/>
          <w:szCs w:val="24"/>
        </w:rPr>
        <w:t xml:space="preserve"> in Product Details grid, then </w:t>
      </w:r>
      <w:r>
        <w:rPr>
          <w:rFonts w:asciiTheme="minorHAnsi" w:hAnsiTheme="minorHAnsi" w:cstheme="minorHAnsi"/>
          <w:szCs w:val="24"/>
        </w:rPr>
        <w:t xml:space="preserve">the user will manually upload the document and the same will get attached to the WI. </w:t>
      </w:r>
    </w:p>
    <w:p w14:paraId="6E1720BC" w14:textId="25047051" w:rsidR="007D0F12" w:rsidRDefault="005A274A"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Once the cus</w:t>
      </w:r>
      <w:r w:rsidR="00547104">
        <w:rPr>
          <w:rFonts w:asciiTheme="minorHAnsi" w:hAnsiTheme="minorHAnsi" w:cstheme="minorHAnsi"/>
          <w:szCs w:val="24"/>
        </w:rPr>
        <w:t xml:space="preserve">tomer letter gets generated, the email </w:t>
      </w:r>
      <w:r w:rsidR="007D0F12">
        <w:rPr>
          <w:rFonts w:asciiTheme="minorHAnsi" w:hAnsiTheme="minorHAnsi" w:cstheme="minorHAnsi"/>
          <w:szCs w:val="24"/>
        </w:rPr>
        <w:t xml:space="preserve">to customer </w:t>
      </w:r>
      <w:r w:rsidR="00C60FEC">
        <w:rPr>
          <w:rFonts w:asciiTheme="minorHAnsi" w:hAnsiTheme="minorHAnsi" w:cstheme="minorHAnsi"/>
          <w:szCs w:val="24"/>
        </w:rPr>
        <w:t>along with customer letter will be triggered</w:t>
      </w:r>
      <w:r w:rsidR="003F3264">
        <w:rPr>
          <w:rFonts w:asciiTheme="minorHAnsi" w:hAnsiTheme="minorHAnsi" w:cstheme="minorHAnsi"/>
          <w:szCs w:val="24"/>
        </w:rPr>
        <w:t xml:space="preserve"> on WI submission. </w:t>
      </w:r>
    </w:p>
    <w:p w14:paraId="38B992CA" w14:textId="53022D22" w:rsidR="003F3264"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For Dubai Court cases, on final approval from Operations Checker, </w:t>
      </w:r>
      <w:r w:rsidR="003F3264">
        <w:rPr>
          <w:rFonts w:asciiTheme="minorHAnsi" w:hAnsiTheme="minorHAnsi" w:cstheme="minorHAnsi"/>
          <w:szCs w:val="24"/>
        </w:rPr>
        <w:t>a Court</w:t>
      </w:r>
      <w:r>
        <w:rPr>
          <w:rFonts w:asciiTheme="minorHAnsi" w:hAnsiTheme="minorHAnsi" w:cstheme="minorHAnsi"/>
          <w:szCs w:val="24"/>
        </w:rPr>
        <w:t xml:space="preserve"> Letter will be generate</w:t>
      </w:r>
      <w:r w:rsidR="0059112A">
        <w:rPr>
          <w:rFonts w:asciiTheme="minorHAnsi" w:hAnsiTheme="minorHAnsi" w:cstheme="minorHAnsi"/>
          <w:szCs w:val="24"/>
        </w:rPr>
        <w:t xml:space="preserve">d </w:t>
      </w:r>
      <w:r>
        <w:rPr>
          <w:rFonts w:asciiTheme="minorHAnsi" w:hAnsiTheme="minorHAnsi" w:cstheme="minorHAnsi"/>
          <w:szCs w:val="24"/>
        </w:rPr>
        <w:t>based on the request type and product</w:t>
      </w:r>
      <w:r w:rsidR="003F3264">
        <w:rPr>
          <w:rFonts w:asciiTheme="minorHAnsi" w:hAnsiTheme="minorHAnsi" w:cstheme="minorHAnsi"/>
          <w:szCs w:val="24"/>
        </w:rPr>
        <w:t>s which were fetched in product details grid</w:t>
      </w:r>
      <w:r>
        <w:rPr>
          <w:rFonts w:asciiTheme="minorHAnsi" w:hAnsiTheme="minorHAnsi" w:cstheme="minorHAnsi"/>
          <w:szCs w:val="24"/>
        </w:rPr>
        <w:t xml:space="preserve">. </w:t>
      </w:r>
      <w:r w:rsidR="003F3264">
        <w:rPr>
          <w:rFonts w:asciiTheme="minorHAnsi" w:hAnsiTheme="minorHAnsi" w:cstheme="minorHAnsi"/>
          <w:szCs w:val="24"/>
        </w:rPr>
        <w:t>Users</w:t>
      </w:r>
      <w:r>
        <w:rPr>
          <w:rFonts w:asciiTheme="minorHAnsi" w:hAnsiTheme="minorHAnsi" w:cstheme="minorHAnsi"/>
          <w:szCs w:val="24"/>
        </w:rPr>
        <w:t xml:space="preserve"> will be able to preview </w:t>
      </w:r>
      <w:r w:rsidR="003F3264">
        <w:rPr>
          <w:rFonts w:asciiTheme="minorHAnsi" w:hAnsiTheme="minorHAnsi" w:cstheme="minorHAnsi"/>
          <w:szCs w:val="24"/>
        </w:rPr>
        <w:t>the email by clicking on ‘</w:t>
      </w:r>
      <w:r w:rsidR="003F3264" w:rsidRPr="003F3264">
        <w:rPr>
          <w:rFonts w:asciiTheme="minorHAnsi" w:hAnsiTheme="minorHAnsi" w:cstheme="minorHAnsi"/>
          <w:b/>
          <w:bCs/>
          <w:szCs w:val="24"/>
        </w:rPr>
        <w:t>Preview Email’</w:t>
      </w:r>
      <w:r w:rsidR="003F3264">
        <w:rPr>
          <w:rFonts w:asciiTheme="minorHAnsi" w:hAnsiTheme="minorHAnsi" w:cstheme="minorHAnsi"/>
          <w:szCs w:val="24"/>
        </w:rPr>
        <w:t xml:space="preserve"> and letter by clicking on ‘</w:t>
      </w:r>
      <w:r w:rsidR="003F3264" w:rsidRPr="003F3264">
        <w:rPr>
          <w:rFonts w:asciiTheme="minorHAnsi" w:hAnsiTheme="minorHAnsi" w:cstheme="minorHAnsi"/>
          <w:b/>
          <w:bCs/>
          <w:szCs w:val="24"/>
        </w:rPr>
        <w:t>Preview Court Letter’</w:t>
      </w:r>
      <w:r w:rsidR="003F3264">
        <w:rPr>
          <w:rFonts w:asciiTheme="minorHAnsi" w:hAnsiTheme="minorHAnsi" w:cstheme="minorHAnsi"/>
          <w:szCs w:val="24"/>
        </w:rPr>
        <w:t xml:space="preserve">. The users will be able to make changes in the form </w:t>
      </w:r>
      <w:r w:rsidR="00151BAE">
        <w:rPr>
          <w:rFonts w:asciiTheme="minorHAnsi" w:hAnsiTheme="minorHAnsi" w:cstheme="minorHAnsi"/>
          <w:szCs w:val="24"/>
        </w:rPr>
        <w:t xml:space="preserve">for the dynamic fields in the templates after previewing. </w:t>
      </w:r>
    </w:p>
    <w:p w14:paraId="78FCDFBB" w14:textId="5CA6B64B" w:rsidR="00151BAE"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Once the user confirms, </w:t>
      </w:r>
      <w:r w:rsidR="00151BAE">
        <w:rPr>
          <w:rFonts w:asciiTheme="minorHAnsi" w:hAnsiTheme="minorHAnsi" w:cstheme="minorHAnsi"/>
          <w:szCs w:val="24"/>
        </w:rPr>
        <w:t xml:space="preserve">the letter will get generated and get attached with the WI. </w:t>
      </w:r>
    </w:p>
    <w:p w14:paraId="53983EB1" w14:textId="068FB33B" w:rsidR="00C60FEC" w:rsidRDefault="00151BAE"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lastRenderedPageBreak/>
        <w:t>T</w:t>
      </w:r>
      <w:r w:rsidR="00640E1B">
        <w:rPr>
          <w:rFonts w:asciiTheme="minorHAnsi" w:hAnsiTheme="minorHAnsi" w:cstheme="minorHAnsi"/>
          <w:szCs w:val="24"/>
        </w:rPr>
        <w:t>he email will be sent to Dubai Court along with Court Letter and Court Instructions</w:t>
      </w:r>
      <w:r>
        <w:rPr>
          <w:rFonts w:asciiTheme="minorHAnsi" w:hAnsiTheme="minorHAnsi" w:cstheme="minorHAnsi"/>
          <w:szCs w:val="24"/>
        </w:rPr>
        <w:t xml:space="preserve"> on the final submission of the WI when decision taken by the user is ‘</w:t>
      </w:r>
      <w:r w:rsidRPr="00151BAE">
        <w:rPr>
          <w:rFonts w:asciiTheme="minorHAnsi" w:hAnsiTheme="minorHAnsi" w:cstheme="minorHAnsi"/>
          <w:b/>
          <w:bCs/>
          <w:szCs w:val="24"/>
        </w:rPr>
        <w:t>Approve’.</w:t>
      </w:r>
      <w:r>
        <w:rPr>
          <w:rFonts w:asciiTheme="minorHAnsi" w:hAnsiTheme="minorHAnsi" w:cstheme="minorHAnsi"/>
          <w:szCs w:val="24"/>
        </w:rPr>
        <w:t xml:space="preserve"> </w:t>
      </w:r>
    </w:p>
    <w:p w14:paraId="18AD7863" w14:textId="451E962C" w:rsidR="00640E1B"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scenarios of generation criteria of court letters </w:t>
      </w:r>
      <w:r w:rsidR="00ED7159">
        <w:rPr>
          <w:rFonts w:asciiTheme="minorHAnsi" w:hAnsiTheme="minorHAnsi" w:cstheme="minorHAnsi"/>
          <w:szCs w:val="24"/>
        </w:rPr>
        <w:t xml:space="preserve">are mentioned in the ‘Dubai Court Communication’ template. Refer Appendix E. </w:t>
      </w:r>
    </w:p>
    <w:p w14:paraId="2596E695" w14:textId="553E9033" w:rsidR="00C85596" w:rsidRDefault="00C85596"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communication will happen for the below request types on ‘</w:t>
      </w:r>
      <w:r w:rsidRPr="00C85596">
        <w:rPr>
          <w:rFonts w:asciiTheme="minorHAnsi" w:hAnsiTheme="minorHAnsi" w:cstheme="minorHAnsi"/>
          <w:b/>
          <w:bCs/>
          <w:szCs w:val="24"/>
        </w:rPr>
        <w:t>Approve</w:t>
      </w:r>
      <w:r>
        <w:rPr>
          <w:rFonts w:asciiTheme="minorHAnsi" w:hAnsiTheme="minorHAnsi" w:cstheme="minorHAnsi"/>
          <w:szCs w:val="24"/>
        </w:rPr>
        <w:t>’ decision:</w:t>
      </w:r>
    </w:p>
    <w:p w14:paraId="28813705" w14:textId="6D0FE0FF"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14:paraId="0FD950E9" w14:textId="33791572"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Salary Transfer</w:t>
      </w:r>
    </w:p>
    <w:p w14:paraId="5E28949F" w14:textId="0C5CAB5A"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Cancellation </w:t>
      </w:r>
    </w:p>
    <w:p w14:paraId="435064EE" w14:textId="0DB68DDA"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Deceased – Transfer (Only in case of Joint Account identified in Product Details)</w:t>
      </w:r>
    </w:p>
    <w:p w14:paraId="3A73B890" w14:textId="7B08C6D7" w:rsidR="000672C0" w:rsidRPr="002F24A4" w:rsidRDefault="00C85596" w:rsidP="002F24A4">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While sending Email to customers, the generated customer letter will be attached to the email. </w:t>
      </w:r>
    </w:p>
    <w:tbl>
      <w:tblPr>
        <w:tblStyle w:val="TableGrid"/>
        <w:tblW w:w="0" w:type="auto"/>
        <w:tblLook w:val="04A0" w:firstRow="1" w:lastRow="0" w:firstColumn="1" w:lastColumn="0" w:noHBand="0" w:noVBand="1"/>
      </w:tblPr>
      <w:tblGrid>
        <w:gridCol w:w="3116"/>
        <w:gridCol w:w="3117"/>
        <w:gridCol w:w="3117"/>
      </w:tblGrid>
      <w:tr w:rsidR="000672C0" w14:paraId="2147CBE5" w14:textId="77777777" w:rsidTr="000672C0">
        <w:tc>
          <w:tcPr>
            <w:tcW w:w="3116" w:type="dxa"/>
          </w:tcPr>
          <w:p w14:paraId="4D0E83F8" w14:textId="73BAB3F2"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Decision </w:t>
            </w:r>
          </w:p>
        </w:tc>
        <w:tc>
          <w:tcPr>
            <w:tcW w:w="3117" w:type="dxa"/>
          </w:tcPr>
          <w:p w14:paraId="40E9A5A6" w14:textId="57022C5A"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Condition </w:t>
            </w:r>
          </w:p>
        </w:tc>
        <w:tc>
          <w:tcPr>
            <w:tcW w:w="3117" w:type="dxa"/>
          </w:tcPr>
          <w:p w14:paraId="5E84A200" w14:textId="2C9CBD15"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WI moves to </w:t>
            </w:r>
          </w:p>
        </w:tc>
      </w:tr>
      <w:tr w:rsidR="000672C0" w14:paraId="0347AFAD" w14:textId="77777777" w:rsidTr="000672C0">
        <w:tc>
          <w:tcPr>
            <w:tcW w:w="3116" w:type="dxa"/>
          </w:tcPr>
          <w:p w14:paraId="5A65C743" w14:textId="53924825" w:rsidR="000672C0"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Submit for Auto-Remittance </w:t>
            </w:r>
          </w:p>
        </w:tc>
        <w:tc>
          <w:tcPr>
            <w:tcW w:w="3117" w:type="dxa"/>
          </w:tcPr>
          <w:p w14:paraId="0D9A4297" w14:textId="5BA8CC17" w:rsidR="000672C0"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If Request Type </w:t>
            </w:r>
            <w:r w:rsidR="0059112A">
              <w:rPr>
                <w:rFonts w:asciiTheme="minorHAnsi" w:hAnsiTheme="minorHAnsi" w:cstheme="minorHAnsi"/>
                <w:szCs w:val="24"/>
              </w:rPr>
              <w:t xml:space="preserve">is </w:t>
            </w:r>
            <w:r>
              <w:rPr>
                <w:rFonts w:asciiTheme="minorHAnsi" w:hAnsiTheme="minorHAnsi" w:cstheme="minorHAnsi"/>
                <w:szCs w:val="24"/>
              </w:rPr>
              <w:t xml:space="preserve">Transfers </w:t>
            </w:r>
            <w:r w:rsidR="0059112A">
              <w:rPr>
                <w:rFonts w:asciiTheme="minorHAnsi" w:hAnsiTheme="minorHAnsi" w:cstheme="minorHAnsi"/>
                <w:szCs w:val="24"/>
              </w:rPr>
              <w:t>or</w:t>
            </w:r>
            <w:r>
              <w:rPr>
                <w:rFonts w:asciiTheme="minorHAnsi" w:hAnsiTheme="minorHAnsi" w:cstheme="minorHAnsi"/>
                <w:szCs w:val="24"/>
              </w:rPr>
              <w:t xml:space="preserve"> Deceased – Transfers and Action = Remittance </w:t>
            </w:r>
          </w:p>
        </w:tc>
        <w:tc>
          <w:tcPr>
            <w:tcW w:w="3117" w:type="dxa"/>
          </w:tcPr>
          <w:p w14:paraId="71F947E2" w14:textId="4FDE2E84" w:rsidR="000672C0" w:rsidRDefault="00AA4B3B" w:rsidP="000672C0">
            <w:pPr>
              <w:spacing w:line="360" w:lineRule="auto"/>
              <w:rPr>
                <w:rFonts w:asciiTheme="minorHAnsi" w:hAnsiTheme="minorHAnsi" w:cstheme="minorHAnsi"/>
                <w:szCs w:val="24"/>
              </w:rPr>
            </w:pPr>
            <w:proofErr w:type="spellStart"/>
            <w:r>
              <w:rPr>
                <w:rFonts w:asciiTheme="minorHAnsi" w:hAnsiTheme="minorHAnsi" w:cstheme="minorHAnsi"/>
                <w:szCs w:val="24"/>
              </w:rPr>
              <w:t>Sys_Auto</w:t>
            </w:r>
            <w:proofErr w:type="spellEnd"/>
            <w:r>
              <w:rPr>
                <w:rFonts w:asciiTheme="minorHAnsi" w:hAnsiTheme="minorHAnsi" w:cstheme="minorHAnsi"/>
                <w:szCs w:val="24"/>
              </w:rPr>
              <w:t xml:space="preserve">-Remittance </w:t>
            </w:r>
          </w:p>
        </w:tc>
      </w:tr>
      <w:tr w:rsidR="00AA4B3B" w14:paraId="28CEB024" w14:textId="77777777" w:rsidTr="000672C0">
        <w:tc>
          <w:tcPr>
            <w:tcW w:w="3116" w:type="dxa"/>
          </w:tcPr>
          <w:p w14:paraId="2AF8BB3B" w14:textId="6EC3401F"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3117" w:type="dxa"/>
          </w:tcPr>
          <w:p w14:paraId="233390FD" w14:textId="77777777" w:rsidR="00AA4B3B" w:rsidRDefault="00AA4B3B" w:rsidP="000672C0">
            <w:pPr>
              <w:spacing w:line="360" w:lineRule="auto"/>
              <w:rPr>
                <w:rFonts w:asciiTheme="minorHAnsi" w:hAnsiTheme="minorHAnsi" w:cstheme="minorHAnsi"/>
                <w:szCs w:val="24"/>
              </w:rPr>
            </w:pPr>
          </w:p>
        </w:tc>
        <w:tc>
          <w:tcPr>
            <w:tcW w:w="3117" w:type="dxa"/>
          </w:tcPr>
          <w:p w14:paraId="0C4E097D" w14:textId="195483A7"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Operations Maker </w:t>
            </w:r>
          </w:p>
        </w:tc>
      </w:tr>
      <w:tr w:rsidR="00AA4B3B" w14:paraId="0F8AAF2F" w14:textId="77777777" w:rsidTr="000672C0">
        <w:tc>
          <w:tcPr>
            <w:tcW w:w="3116" w:type="dxa"/>
          </w:tcPr>
          <w:p w14:paraId="163790E2" w14:textId="0C716E05"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3117" w:type="dxa"/>
          </w:tcPr>
          <w:p w14:paraId="6CBDF402" w14:textId="45F33ADB"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14:paraId="4E46DC9F" w14:textId="449E4497"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Archival </w:t>
            </w:r>
          </w:p>
        </w:tc>
      </w:tr>
      <w:tr w:rsidR="00650A5E" w14:paraId="46111A51" w14:textId="77777777" w:rsidTr="000672C0">
        <w:tc>
          <w:tcPr>
            <w:tcW w:w="3116" w:type="dxa"/>
          </w:tcPr>
          <w:p w14:paraId="78F6E0C2" w14:textId="616312AB"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Discard </w:t>
            </w:r>
          </w:p>
        </w:tc>
        <w:tc>
          <w:tcPr>
            <w:tcW w:w="3117" w:type="dxa"/>
          </w:tcPr>
          <w:p w14:paraId="32196B43" w14:textId="56E5132C"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14:paraId="1434BBB0" w14:textId="3D199498"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Archival – Exit </w:t>
            </w:r>
          </w:p>
        </w:tc>
      </w:tr>
    </w:tbl>
    <w:p w14:paraId="4A5E9A99" w14:textId="77777777" w:rsidR="00B474B5" w:rsidRDefault="00B474B5" w:rsidP="00186746">
      <w:pPr>
        <w:spacing w:line="360" w:lineRule="auto"/>
        <w:rPr>
          <w:rFonts w:asciiTheme="minorHAnsi" w:hAnsiTheme="minorHAnsi" w:cstheme="minorHAnsi"/>
          <w:sz w:val="22"/>
          <w:szCs w:val="22"/>
        </w:rPr>
      </w:pPr>
    </w:p>
    <w:p w14:paraId="0DCE6D80" w14:textId="1DBE54EF" w:rsidR="00186746" w:rsidRDefault="00186746" w:rsidP="007C1709">
      <w:pPr>
        <w:pStyle w:val="Heading3"/>
      </w:pPr>
      <w:bookmarkStart w:id="274" w:name="_Toc163207973"/>
      <w:r>
        <w:t>Access Details</w:t>
      </w:r>
      <w:bookmarkEnd w:id="274"/>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A4B3B" w:rsidRPr="00D82BED" w14:paraId="7DFA9660" w14:textId="77777777" w:rsidTr="00ED78C1">
        <w:tc>
          <w:tcPr>
            <w:tcW w:w="3539" w:type="dxa"/>
          </w:tcPr>
          <w:p w14:paraId="4572D877"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1E73574" w14:textId="569999C3" w:rsidR="00AA4B3B" w:rsidRPr="00D82BED" w:rsidRDefault="00AA4B3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650A5E">
              <w:rPr>
                <w:rFonts w:ascii="Calibri" w:eastAsia="Calibri" w:hAnsi="Calibri" w:cs="Arial"/>
                <w:szCs w:val="24"/>
              </w:rPr>
              <w:t>Operations</w:t>
            </w:r>
            <w:r w:rsidRPr="00D82BED">
              <w:rPr>
                <w:rFonts w:ascii="Calibri" w:eastAsia="Calibri" w:hAnsi="Calibri" w:cs="Arial"/>
                <w:szCs w:val="24"/>
              </w:rPr>
              <w:t xml:space="preserve"> user.</w:t>
            </w:r>
          </w:p>
        </w:tc>
      </w:tr>
      <w:tr w:rsidR="00AA4B3B" w:rsidRPr="00D82BED" w14:paraId="22A7D91D" w14:textId="77777777" w:rsidTr="00ED78C1">
        <w:tc>
          <w:tcPr>
            <w:tcW w:w="3539" w:type="dxa"/>
          </w:tcPr>
          <w:p w14:paraId="1167EF04"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5B4935F5"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AA4B3B" w:rsidRPr="00D82BED" w14:paraId="7457787C" w14:textId="77777777" w:rsidTr="00ED78C1">
        <w:tc>
          <w:tcPr>
            <w:tcW w:w="3539" w:type="dxa"/>
          </w:tcPr>
          <w:p w14:paraId="1C40F099"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5AE6DE"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AA4B3B" w:rsidRPr="00D82BED" w14:paraId="34402D7E" w14:textId="77777777" w:rsidTr="00ED78C1">
        <w:tc>
          <w:tcPr>
            <w:tcW w:w="3539" w:type="dxa"/>
          </w:tcPr>
          <w:p w14:paraId="5AB622D6"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18634AFB"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AA4B3B" w:rsidRPr="00D82BED" w14:paraId="4CBBA2E9" w14:textId="77777777" w:rsidTr="00ED78C1">
        <w:tc>
          <w:tcPr>
            <w:tcW w:w="3539" w:type="dxa"/>
          </w:tcPr>
          <w:p w14:paraId="1D1DF7FE"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21BF8E1D"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AA4B3B" w:rsidRPr="00D82BED" w14:paraId="40768018" w14:textId="77777777" w:rsidTr="00ED78C1">
        <w:tc>
          <w:tcPr>
            <w:tcW w:w="3539" w:type="dxa"/>
            <w:tcBorders>
              <w:top w:val="single" w:sz="4" w:space="0" w:color="auto"/>
              <w:left w:val="single" w:sz="4" w:space="0" w:color="auto"/>
              <w:bottom w:val="single" w:sz="4" w:space="0" w:color="auto"/>
              <w:right w:val="single" w:sz="4" w:space="0" w:color="auto"/>
            </w:tcBorders>
          </w:tcPr>
          <w:p w14:paraId="55659D35"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64CEEEB"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0D8F7FCF" w14:textId="77777777" w:rsidR="00AA4B3B" w:rsidRDefault="00AA4B3B" w:rsidP="00EE1C98"/>
    <w:p w14:paraId="41E8B4CA" w14:textId="1A9172A6" w:rsidR="00186746" w:rsidRDefault="00EE1C98" w:rsidP="005A1548">
      <w:pPr>
        <w:pStyle w:val="Heading2"/>
      </w:pPr>
      <w:r>
        <w:lastRenderedPageBreak/>
        <w:t xml:space="preserve"> </w:t>
      </w:r>
      <w:bookmarkStart w:id="275" w:name="_Toc163207974"/>
      <w:r>
        <w:t>Sys Auto Remittance</w:t>
      </w:r>
      <w:bookmarkEnd w:id="275"/>
      <w:r>
        <w:t xml:space="preserve"> </w:t>
      </w:r>
    </w:p>
    <w:p w14:paraId="17ACF872" w14:textId="24713B2A" w:rsidR="002F36B6" w:rsidRDefault="00E4232B" w:rsidP="007C1709">
      <w:pPr>
        <w:pStyle w:val="Heading3"/>
      </w:pPr>
      <w:bookmarkStart w:id="276" w:name="_Toc163207975"/>
      <w:r>
        <w:t>Description</w:t>
      </w:r>
      <w:bookmarkEnd w:id="276"/>
      <w:r>
        <w:t xml:space="preserve"> </w:t>
      </w:r>
    </w:p>
    <w:p w14:paraId="014B9818" w14:textId="59349234" w:rsidR="00E4232B" w:rsidRPr="0095310E" w:rsidRDefault="0095310E" w:rsidP="0095310E">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43B0EFF8" w14:textId="421089C8" w:rsidR="0095310E" w:rsidRPr="00A17D6A" w:rsidRDefault="0095310E" w:rsidP="0095310E">
      <w:pPr>
        <w:pStyle w:val="ListParagraph"/>
        <w:numPr>
          <w:ilvl w:val="0"/>
          <w:numId w:val="58"/>
        </w:numPr>
        <w:spacing w:line="360" w:lineRule="auto"/>
      </w:pPr>
      <w:r>
        <w:rPr>
          <w:rFonts w:asciiTheme="minorHAnsi" w:hAnsiTheme="minorHAnsi" w:cstheme="minorHAnsi"/>
        </w:rPr>
        <w:t>The WI will route to this queue</w:t>
      </w:r>
      <w:r w:rsidR="002A7FB3">
        <w:rPr>
          <w:rFonts w:asciiTheme="minorHAnsi" w:hAnsiTheme="minorHAnsi" w:cstheme="minorHAnsi"/>
        </w:rPr>
        <w:t xml:space="preserve"> when the ‘</w:t>
      </w:r>
      <w:r w:rsidR="002A7FB3" w:rsidRPr="00255F8C">
        <w:rPr>
          <w:rFonts w:asciiTheme="minorHAnsi" w:hAnsiTheme="minorHAnsi" w:cstheme="minorHAnsi"/>
          <w:b/>
          <w:bCs/>
        </w:rPr>
        <w:t>Operations Checker’</w:t>
      </w:r>
      <w:r w:rsidR="002A7FB3">
        <w:rPr>
          <w:rFonts w:asciiTheme="minorHAnsi" w:hAnsiTheme="minorHAnsi" w:cstheme="minorHAnsi"/>
        </w:rPr>
        <w:t xml:space="preserve"> takes decision as ‘</w:t>
      </w:r>
      <w:r w:rsidR="002A7FB3" w:rsidRPr="00255F8C">
        <w:rPr>
          <w:rFonts w:asciiTheme="minorHAnsi" w:hAnsiTheme="minorHAnsi" w:cstheme="minorHAnsi"/>
          <w:b/>
          <w:bCs/>
        </w:rPr>
        <w:t>Submit for Auto-Remittance</w:t>
      </w:r>
      <w:r w:rsidR="002A7FB3">
        <w:rPr>
          <w:rFonts w:asciiTheme="minorHAnsi" w:hAnsiTheme="minorHAnsi" w:cstheme="minorHAnsi"/>
        </w:rPr>
        <w:t>’ in case of Remittance Actions</w:t>
      </w:r>
      <w:r w:rsidR="00A17D6A">
        <w:rPr>
          <w:rFonts w:asciiTheme="minorHAnsi" w:hAnsiTheme="minorHAnsi" w:cstheme="minorHAnsi"/>
        </w:rPr>
        <w:t xml:space="preserve"> for the following request types: </w:t>
      </w:r>
    </w:p>
    <w:p w14:paraId="200BF409" w14:textId="62A09D9C" w:rsidR="00A17D6A" w:rsidRPr="00255F8C" w:rsidRDefault="00A17D6A" w:rsidP="00A17D6A">
      <w:pPr>
        <w:pStyle w:val="ListParagraph"/>
        <w:numPr>
          <w:ilvl w:val="1"/>
          <w:numId w:val="58"/>
        </w:numPr>
        <w:spacing w:line="360" w:lineRule="auto"/>
        <w:rPr>
          <w:b/>
          <w:bCs/>
        </w:rPr>
      </w:pPr>
      <w:r w:rsidRPr="00255F8C">
        <w:rPr>
          <w:rFonts w:asciiTheme="minorHAnsi" w:hAnsiTheme="minorHAnsi" w:cstheme="minorHAnsi"/>
          <w:b/>
          <w:bCs/>
        </w:rPr>
        <w:t xml:space="preserve">Transfers </w:t>
      </w:r>
    </w:p>
    <w:p w14:paraId="2DAB580B" w14:textId="3A5591E2" w:rsidR="008E33CC" w:rsidRPr="00255F8C" w:rsidRDefault="00A17D6A" w:rsidP="008E33CC">
      <w:pPr>
        <w:pStyle w:val="ListParagraph"/>
        <w:numPr>
          <w:ilvl w:val="1"/>
          <w:numId w:val="58"/>
        </w:numPr>
        <w:spacing w:line="360" w:lineRule="auto"/>
        <w:rPr>
          <w:b/>
          <w:bCs/>
        </w:rPr>
      </w:pPr>
      <w:r w:rsidRPr="00255F8C">
        <w:rPr>
          <w:rFonts w:asciiTheme="minorHAnsi" w:hAnsiTheme="minorHAnsi" w:cstheme="minorHAnsi"/>
          <w:b/>
          <w:bCs/>
        </w:rPr>
        <w:t xml:space="preserve">Deceased – Transfers </w:t>
      </w:r>
    </w:p>
    <w:p w14:paraId="0D1EF1B2" w14:textId="0436A11D" w:rsidR="00255F8C" w:rsidRPr="00547222" w:rsidRDefault="00255F8C" w:rsidP="00255F8C">
      <w:pPr>
        <w:pStyle w:val="ListParagraph"/>
        <w:numPr>
          <w:ilvl w:val="0"/>
          <w:numId w:val="58"/>
        </w:numPr>
        <w:spacing w:line="360" w:lineRule="auto"/>
        <w:rPr>
          <w:b/>
          <w:bCs/>
        </w:rPr>
      </w:pPr>
      <w:r>
        <w:rPr>
          <w:rFonts w:asciiTheme="minorHAnsi" w:hAnsiTheme="minorHAnsi" w:cstheme="minorHAnsi"/>
        </w:rPr>
        <w:t xml:space="preserve">At this queue, </w:t>
      </w:r>
      <w:r w:rsidR="005135BB">
        <w:rPr>
          <w:rFonts w:asciiTheme="minorHAnsi" w:hAnsiTheme="minorHAnsi" w:cstheme="minorHAnsi"/>
        </w:rPr>
        <w:t>payment order request will be triggered to Finacle to create the remittance based on the</w:t>
      </w:r>
      <w:r w:rsidR="00547222">
        <w:rPr>
          <w:rFonts w:asciiTheme="minorHAnsi" w:hAnsiTheme="minorHAnsi" w:cstheme="minorHAnsi"/>
        </w:rPr>
        <w:t xml:space="preserve"> user selection and Remittance Detail Section. </w:t>
      </w:r>
    </w:p>
    <w:p w14:paraId="3AF327D3" w14:textId="43D61BFB" w:rsidR="00547222" w:rsidRPr="00CB2F8F" w:rsidRDefault="00547222" w:rsidP="00255F8C">
      <w:pPr>
        <w:pStyle w:val="ListParagraph"/>
        <w:numPr>
          <w:ilvl w:val="0"/>
          <w:numId w:val="58"/>
        </w:numPr>
        <w:spacing w:line="360" w:lineRule="auto"/>
        <w:rPr>
          <w:b/>
          <w:bCs/>
        </w:rPr>
      </w:pPr>
      <w:r>
        <w:rPr>
          <w:rFonts w:asciiTheme="minorHAnsi" w:hAnsiTheme="minorHAnsi" w:cstheme="minorHAnsi"/>
        </w:rPr>
        <w:t xml:space="preserve">In one WI, there can be multiple accounts for which payment order should be created. </w:t>
      </w:r>
    </w:p>
    <w:p w14:paraId="7C03F6FD" w14:textId="0ABB6BA8" w:rsidR="00CB2F8F" w:rsidRPr="00C71F5D" w:rsidRDefault="00CB2F8F" w:rsidP="00255F8C">
      <w:pPr>
        <w:pStyle w:val="ListParagraph"/>
        <w:numPr>
          <w:ilvl w:val="0"/>
          <w:numId w:val="58"/>
        </w:numPr>
        <w:spacing w:line="360" w:lineRule="auto"/>
        <w:rPr>
          <w:b/>
          <w:bCs/>
        </w:rPr>
      </w:pPr>
      <w:r>
        <w:rPr>
          <w:rFonts w:asciiTheme="minorHAnsi" w:hAnsiTheme="minorHAnsi" w:cstheme="minorHAnsi"/>
        </w:rPr>
        <w:t xml:space="preserve">The payment orders will be created as per the </w:t>
      </w:r>
      <w:r w:rsidR="00373ECA">
        <w:rPr>
          <w:rFonts w:asciiTheme="minorHAnsi" w:hAnsiTheme="minorHAnsi" w:cstheme="minorHAnsi"/>
        </w:rPr>
        <w:t xml:space="preserve">Remittance Scenarios mentioned in section </w:t>
      </w:r>
      <w:r w:rsidR="00373ECA" w:rsidRPr="00373ECA">
        <w:rPr>
          <w:rFonts w:asciiTheme="minorHAnsi" w:hAnsiTheme="minorHAnsi" w:cstheme="minorHAnsi"/>
          <w:i/>
          <w:iCs/>
        </w:rPr>
        <w:t>5.14 Operations Maker queue description.</w:t>
      </w:r>
    </w:p>
    <w:p w14:paraId="78760B47" w14:textId="4C3BDDE7" w:rsidR="00C71F5D" w:rsidRPr="00255F8C" w:rsidRDefault="00C71F5D" w:rsidP="00255F8C">
      <w:pPr>
        <w:pStyle w:val="ListParagraph"/>
        <w:numPr>
          <w:ilvl w:val="0"/>
          <w:numId w:val="58"/>
        </w:numPr>
        <w:spacing w:line="360" w:lineRule="auto"/>
        <w:rPr>
          <w:b/>
          <w:bCs/>
        </w:rPr>
      </w:pPr>
      <w:r>
        <w:rPr>
          <w:rFonts w:asciiTheme="minorHAnsi" w:hAnsiTheme="minorHAnsi" w:cstheme="minorHAnsi"/>
        </w:rPr>
        <w:t xml:space="preserve">The API for each account will be triggered individually and in response the PO ID will be stored to track PO status further. </w:t>
      </w:r>
    </w:p>
    <w:p w14:paraId="4194FB38" w14:textId="19C241BA" w:rsidR="00012CB0" w:rsidRPr="003A4D59" w:rsidRDefault="00C71F5D" w:rsidP="003A4D59">
      <w:pPr>
        <w:pStyle w:val="ListParagraph"/>
        <w:numPr>
          <w:ilvl w:val="0"/>
          <w:numId w:val="58"/>
        </w:numPr>
        <w:spacing w:line="360" w:lineRule="auto"/>
        <w:rPr>
          <w:rFonts w:asciiTheme="minorHAnsi" w:hAnsiTheme="minorHAnsi" w:cstheme="minorHAnsi"/>
        </w:rPr>
      </w:pPr>
      <w:r w:rsidRPr="00FB732C">
        <w:rPr>
          <w:rFonts w:asciiTheme="minorHAnsi" w:hAnsiTheme="minorHAnsi" w:cstheme="minorHAnsi"/>
        </w:rPr>
        <w:t xml:space="preserve">Once all the payment orders required to be created </w:t>
      </w:r>
      <w:r w:rsidR="00FB732C" w:rsidRPr="00FB732C">
        <w:rPr>
          <w:rFonts w:asciiTheme="minorHAnsi" w:hAnsiTheme="minorHAnsi" w:cstheme="minorHAnsi"/>
        </w:rPr>
        <w:t>in one WI are successfully created, the WI will be treated as a success at it will automatically move to ‘</w:t>
      </w:r>
      <w:proofErr w:type="spellStart"/>
      <w:r w:rsidR="00FB732C" w:rsidRPr="00FB732C">
        <w:rPr>
          <w:rFonts w:asciiTheme="minorHAnsi" w:hAnsiTheme="minorHAnsi" w:cstheme="minorHAnsi"/>
        </w:rPr>
        <w:t>Track_PO</w:t>
      </w:r>
      <w:proofErr w:type="spellEnd"/>
      <w:r w:rsidR="00FB732C" w:rsidRPr="00FB732C">
        <w:rPr>
          <w:rFonts w:asciiTheme="minorHAnsi" w:hAnsiTheme="minorHAnsi" w:cstheme="minorHAnsi"/>
        </w:rPr>
        <w:t xml:space="preserve">’ queue. </w:t>
      </w:r>
    </w:p>
    <w:p w14:paraId="5D391742" w14:textId="77777777" w:rsidR="00012CB0" w:rsidRDefault="00012CB0" w:rsidP="00012CB0">
      <w:pPr>
        <w:spacing w:line="360" w:lineRule="auto"/>
      </w:pPr>
    </w:p>
    <w:tbl>
      <w:tblPr>
        <w:tblStyle w:val="TableGrid"/>
        <w:tblW w:w="0" w:type="auto"/>
        <w:tblInd w:w="1696" w:type="dxa"/>
        <w:tblLook w:val="04A0" w:firstRow="1" w:lastRow="0" w:firstColumn="1" w:lastColumn="0" w:noHBand="0" w:noVBand="1"/>
      </w:tblPr>
      <w:tblGrid>
        <w:gridCol w:w="2979"/>
        <w:gridCol w:w="3258"/>
      </w:tblGrid>
      <w:tr w:rsidR="00012CB0" w:rsidRPr="00012CB0" w14:paraId="5424B0B6" w14:textId="77777777" w:rsidTr="00012CB0">
        <w:tc>
          <w:tcPr>
            <w:tcW w:w="2979" w:type="dxa"/>
          </w:tcPr>
          <w:p w14:paraId="104146D7" w14:textId="6F2BE07F" w:rsidR="00012CB0" w:rsidRPr="00012CB0" w:rsidRDefault="00012CB0" w:rsidP="00012CB0">
            <w:pPr>
              <w:spacing w:line="360" w:lineRule="auto"/>
              <w:rPr>
                <w:rFonts w:asciiTheme="minorHAnsi" w:hAnsiTheme="minorHAnsi" w:cstheme="minorHAnsi"/>
                <w:b/>
                <w:bCs/>
              </w:rPr>
            </w:pPr>
            <w:r w:rsidRPr="00012CB0">
              <w:rPr>
                <w:rFonts w:asciiTheme="minorHAnsi" w:hAnsiTheme="minorHAnsi" w:cstheme="minorHAnsi"/>
                <w:b/>
                <w:bCs/>
              </w:rPr>
              <w:t xml:space="preserve">Decision </w:t>
            </w:r>
          </w:p>
        </w:tc>
        <w:tc>
          <w:tcPr>
            <w:tcW w:w="3258" w:type="dxa"/>
          </w:tcPr>
          <w:p w14:paraId="33475F6D" w14:textId="13E6B7E8" w:rsidR="00012CB0" w:rsidRPr="00012CB0" w:rsidRDefault="00012CB0" w:rsidP="00012CB0">
            <w:pPr>
              <w:spacing w:line="360" w:lineRule="auto"/>
              <w:rPr>
                <w:rFonts w:asciiTheme="minorHAnsi" w:hAnsiTheme="minorHAnsi" w:cstheme="minorHAnsi"/>
                <w:b/>
                <w:bCs/>
              </w:rPr>
            </w:pPr>
            <w:r w:rsidRPr="00012CB0">
              <w:rPr>
                <w:rFonts w:asciiTheme="minorHAnsi" w:hAnsiTheme="minorHAnsi" w:cstheme="minorHAnsi"/>
                <w:b/>
                <w:bCs/>
              </w:rPr>
              <w:t xml:space="preserve">WI moves to </w:t>
            </w:r>
          </w:p>
        </w:tc>
      </w:tr>
      <w:tr w:rsidR="00012CB0" w:rsidRPr="00012CB0" w14:paraId="2CC10320" w14:textId="77777777" w:rsidTr="00012CB0">
        <w:tc>
          <w:tcPr>
            <w:tcW w:w="2979" w:type="dxa"/>
          </w:tcPr>
          <w:p w14:paraId="1E9C2756" w14:textId="79F88D1C"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Success </w:t>
            </w:r>
          </w:p>
        </w:tc>
        <w:tc>
          <w:tcPr>
            <w:tcW w:w="3258" w:type="dxa"/>
          </w:tcPr>
          <w:p w14:paraId="679DD353" w14:textId="6F2438B4" w:rsidR="00012CB0" w:rsidRPr="00012CB0" w:rsidRDefault="003A4D59" w:rsidP="00012CB0">
            <w:pPr>
              <w:spacing w:line="360" w:lineRule="auto"/>
              <w:rPr>
                <w:rFonts w:asciiTheme="minorHAnsi" w:hAnsiTheme="minorHAnsi" w:cstheme="minorHAnsi"/>
              </w:rPr>
            </w:pPr>
            <w:proofErr w:type="spellStart"/>
            <w:r>
              <w:rPr>
                <w:rFonts w:asciiTheme="minorHAnsi" w:hAnsiTheme="minorHAnsi" w:cstheme="minorHAnsi"/>
              </w:rPr>
              <w:t>Track_PO</w:t>
            </w:r>
            <w:proofErr w:type="spellEnd"/>
            <w:r w:rsidR="00012CB0" w:rsidRPr="00012CB0">
              <w:rPr>
                <w:rFonts w:asciiTheme="minorHAnsi" w:hAnsiTheme="minorHAnsi" w:cstheme="minorHAnsi"/>
              </w:rPr>
              <w:t xml:space="preserve"> </w:t>
            </w:r>
          </w:p>
        </w:tc>
      </w:tr>
      <w:tr w:rsidR="00012CB0" w:rsidRPr="00012CB0" w14:paraId="25038A2F" w14:textId="77777777" w:rsidTr="00012CB0">
        <w:tc>
          <w:tcPr>
            <w:tcW w:w="2979" w:type="dxa"/>
          </w:tcPr>
          <w:p w14:paraId="30A43E05" w14:textId="09B0890F"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Failure </w:t>
            </w:r>
          </w:p>
        </w:tc>
        <w:tc>
          <w:tcPr>
            <w:tcW w:w="3258" w:type="dxa"/>
          </w:tcPr>
          <w:p w14:paraId="27EC0834" w14:textId="41854E7E"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Integration Error Handling </w:t>
            </w:r>
          </w:p>
        </w:tc>
      </w:tr>
    </w:tbl>
    <w:p w14:paraId="4941E828" w14:textId="77777777" w:rsidR="00012CB0" w:rsidRPr="00F450F2" w:rsidRDefault="00012CB0" w:rsidP="00012CB0">
      <w:pPr>
        <w:spacing w:line="360" w:lineRule="auto"/>
      </w:pPr>
    </w:p>
    <w:p w14:paraId="4DE6179B" w14:textId="20E899FC" w:rsidR="00AA4B3B" w:rsidRDefault="00610CC4" w:rsidP="007C1709">
      <w:pPr>
        <w:pStyle w:val="Heading3"/>
      </w:pPr>
      <w:bookmarkStart w:id="277" w:name="_Toc163207976"/>
      <w:r>
        <w:t>Access Details</w:t>
      </w:r>
      <w:bookmarkEnd w:id="277"/>
      <w:r>
        <w:t xml:space="preserve"> </w:t>
      </w:r>
    </w:p>
    <w:p w14:paraId="347647C1" w14:textId="77777777" w:rsidR="00610CC4" w:rsidRDefault="00610CC4" w:rsidP="00610CC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610CC4" w:rsidRPr="00D82BED" w14:paraId="5F830980" w14:textId="77777777" w:rsidTr="00ED78C1">
        <w:tc>
          <w:tcPr>
            <w:tcW w:w="3539" w:type="dxa"/>
          </w:tcPr>
          <w:p w14:paraId="301B6A6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26CE9DA8" w14:textId="77777777" w:rsidR="00610CC4" w:rsidRPr="00D82BED" w:rsidRDefault="00610CC4"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 System user.</w:t>
            </w:r>
          </w:p>
        </w:tc>
      </w:tr>
      <w:tr w:rsidR="00610CC4" w:rsidRPr="00D82BED" w14:paraId="089921B9" w14:textId="77777777" w:rsidTr="00ED78C1">
        <w:tc>
          <w:tcPr>
            <w:tcW w:w="3539" w:type="dxa"/>
          </w:tcPr>
          <w:p w14:paraId="41105AA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2B737D42"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610CC4" w:rsidRPr="00D82BED" w14:paraId="117BF7F9" w14:textId="77777777" w:rsidTr="00ED78C1">
        <w:tc>
          <w:tcPr>
            <w:tcW w:w="3539" w:type="dxa"/>
          </w:tcPr>
          <w:p w14:paraId="75AF7A64"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67F73367"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610CC4" w:rsidRPr="00D82BED" w14:paraId="7AAFE85A" w14:textId="77777777" w:rsidTr="00ED78C1">
        <w:tc>
          <w:tcPr>
            <w:tcW w:w="3539" w:type="dxa"/>
          </w:tcPr>
          <w:p w14:paraId="5BE4C11B"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1D104BE"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610CC4" w:rsidRPr="00D82BED" w14:paraId="71EF8434" w14:textId="77777777" w:rsidTr="00ED78C1">
        <w:tc>
          <w:tcPr>
            <w:tcW w:w="3539" w:type="dxa"/>
          </w:tcPr>
          <w:p w14:paraId="4971C44C"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lastRenderedPageBreak/>
              <w:t>Additional display columns</w:t>
            </w:r>
          </w:p>
        </w:tc>
        <w:tc>
          <w:tcPr>
            <w:tcW w:w="4768" w:type="dxa"/>
          </w:tcPr>
          <w:p w14:paraId="2C847E56"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610CC4" w:rsidRPr="00D82BED" w14:paraId="660DC5EC" w14:textId="77777777" w:rsidTr="00ED78C1">
        <w:tc>
          <w:tcPr>
            <w:tcW w:w="3539" w:type="dxa"/>
            <w:tcBorders>
              <w:top w:val="single" w:sz="4" w:space="0" w:color="auto"/>
              <w:left w:val="single" w:sz="4" w:space="0" w:color="auto"/>
              <w:bottom w:val="single" w:sz="4" w:space="0" w:color="auto"/>
              <w:right w:val="single" w:sz="4" w:space="0" w:color="auto"/>
            </w:tcBorders>
          </w:tcPr>
          <w:p w14:paraId="0CAFAC5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A742DCC"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532FCDD" w14:textId="77777777" w:rsidR="00610CC4" w:rsidRPr="00610CC4" w:rsidRDefault="00610CC4" w:rsidP="00610CC4"/>
    <w:p w14:paraId="05E53E2B" w14:textId="77777777" w:rsidR="00AA4B3B" w:rsidRDefault="00AA4B3B" w:rsidP="002F36B6"/>
    <w:p w14:paraId="6915FD76" w14:textId="77777777" w:rsidR="00AA4B3B" w:rsidRDefault="00AA4B3B" w:rsidP="002F36B6"/>
    <w:p w14:paraId="39AFD439" w14:textId="462EAC50" w:rsidR="00373ECA" w:rsidRDefault="00373ECA" w:rsidP="00373ECA">
      <w:pPr>
        <w:pStyle w:val="Heading2"/>
      </w:pPr>
      <w:bookmarkStart w:id="278" w:name="_Toc163207977"/>
      <w:r>
        <w:t>Track PO</w:t>
      </w:r>
      <w:bookmarkEnd w:id="278"/>
      <w:r>
        <w:t xml:space="preserve"> </w:t>
      </w:r>
    </w:p>
    <w:p w14:paraId="4102912D" w14:textId="34F1776B" w:rsidR="006B594F" w:rsidRDefault="006B594F" w:rsidP="006B594F">
      <w:pPr>
        <w:pStyle w:val="Heading3"/>
      </w:pPr>
      <w:bookmarkStart w:id="279" w:name="_Toc163207978"/>
      <w:r>
        <w:t>Description</w:t>
      </w:r>
      <w:bookmarkEnd w:id="279"/>
      <w:r>
        <w:t xml:space="preserve"> </w:t>
      </w:r>
    </w:p>
    <w:p w14:paraId="50429E9C" w14:textId="6581F72A" w:rsidR="00B46C93" w:rsidRPr="00B46C93" w:rsidRDefault="006B594F" w:rsidP="00B46C93">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2625298A" w14:textId="340BE59D" w:rsidR="00B46C93" w:rsidRPr="00F93C13" w:rsidRDefault="00B46C93" w:rsidP="00B46C93">
      <w:pPr>
        <w:pStyle w:val="ListParagraph"/>
        <w:numPr>
          <w:ilvl w:val="0"/>
          <w:numId w:val="58"/>
        </w:numPr>
        <w:spacing w:line="360" w:lineRule="auto"/>
      </w:pPr>
      <w:r>
        <w:rPr>
          <w:rFonts w:asciiTheme="minorHAnsi" w:hAnsiTheme="minorHAnsi" w:cstheme="minorHAnsi"/>
        </w:rPr>
        <w:t xml:space="preserve">The WI will move to this queue once the payment orders are created successfully at </w:t>
      </w:r>
      <w:proofErr w:type="spellStart"/>
      <w:r>
        <w:rPr>
          <w:rFonts w:asciiTheme="minorHAnsi" w:hAnsiTheme="minorHAnsi" w:cstheme="minorHAnsi"/>
        </w:rPr>
        <w:t>Sys_Auto_Remittance</w:t>
      </w:r>
      <w:proofErr w:type="spellEnd"/>
      <w:r>
        <w:rPr>
          <w:rFonts w:asciiTheme="minorHAnsi" w:hAnsiTheme="minorHAnsi" w:cstheme="minorHAnsi"/>
        </w:rPr>
        <w:t xml:space="preserve"> queue for a WI. </w:t>
      </w:r>
    </w:p>
    <w:p w14:paraId="3DA12AA0" w14:textId="1B30E62D" w:rsidR="00F93C13" w:rsidRPr="005D1DAA" w:rsidRDefault="00F93C13" w:rsidP="00B46C93">
      <w:pPr>
        <w:pStyle w:val="ListParagraph"/>
        <w:numPr>
          <w:ilvl w:val="0"/>
          <w:numId w:val="58"/>
        </w:numPr>
        <w:spacing w:line="360" w:lineRule="auto"/>
      </w:pPr>
      <w:r>
        <w:rPr>
          <w:rFonts w:asciiTheme="minorHAnsi" w:hAnsiTheme="minorHAnsi" w:cstheme="minorHAnsi"/>
        </w:rPr>
        <w:t xml:space="preserve">At this queue, the system will inquire Payment Summary to track the Payment Order status as ‘Processed’. </w:t>
      </w:r>
    </w:p>
    <w:p w14:paraId="1DA5F836" w14:textId="6391D7A9" w:rsidR="005D1DAA" w:rsidRPr="00136408" w:rsidRDefault="005D1DAA" w:rsidP="00B46C93">
      <w:pPr>
        <w:pStyle w:val="ListParagraph"/>
        <w:numPr>
          <w:ilvl w:val="0"/>
          <w:numId w:val="58"/>
        </w:numPr>
        <w:spacing w:line="360" w:lineRule="auto"/>
      </w:pPr>
      <w:r>
        <w:rPr>
          <w:rFonts w:asciiTheme="minorHAnsi" w:hAnsiTheme="minorHAnsi" w:cstheme="minorHAnsi"/>
        </w:rPr>
        <w:t xml:space="preserve">The system will fetch the payment order details using the CIF ID linked to the account for which the payment orders were created. There can be multiple CIFs for different accounts as well. </w:t>
      </w:r>
    </w:p>
    <w:p w14:paraId="3757C570" w14:textId="1BC80AE1" w:rsidR="00136408" w:rsidRPr="00F93C13" w:rsidRDefault="00136408" w:rsidP="00B46C93">
      <w:pPr>
        <w:pStyle w:val="ListParagraph"/>
        <w:numPr>
          <w:ilvl w:val="0"/>
          <w:numId w:val="58"/>
        </w:numPr>
        <w:spacing w:line="360" w:lineRule="auto"/>
      </w:pPr>
      <w:r>
        <w:rPr>
          <w:rFonts w:asciiTheme="minorHAnsi" w:hAnsiTheme="minorHAnsi" w:cstheme="minorHAnsi"/>
        </w:rPr>
        <w:t xml:space="preserve">The system will send request to Finacle along with CIF ID, start date and end date to retrieve the list of payment orders </w:t>
      </w:r>
      <w:r w:rsidR="00293B82">
        <w:rPr>
          <w:rFonts w:asciiTheme="minorHAnsi" w:hAnsiTheme="minorHAnsi" w:cstheme="minorHAnsi"/>
        </w:rPr>
        <w:t xml:space="preserve">in that duration and check for the processed status on each payment order ID, which was received at the time of payment order creation. </w:t>
      </w:r>
    </w:p>
    <w:p w14:paraId="6099DA4E" w14:textId="7F28E549" w:rsidR="00F93C13" w:rsidRPr="00136408" w:rsidRDefault="00F93C13" w:rsidP="00B46C93">
      <w:pPr>
        <w:pStyle w:val="ListParagraph"/>
        <w:numPr>
          <w:ilvl w:val="0"/>
          <w:numId w:val="58"/>
        </w:numPr>
        <w:spacing w:line="360" w:lineRule="auto"/>
      </w:pPr>
      <w:r>
        <w:rPr>
          <w:rFonts w:asciiTheme="minorHAnsi" w:hAnsiTheme="minorHAnsi" w:cstheme="minorHAnsi"/>
        </w:rPr>
        <w:t xml:space="preserve">If there were 4 payment orders created </w:t>
      </w:r>
      <w:r w:rsidR="005D1DAA">
        <w:rPr>
          <w:rFonts w:asciiTheme="minorHAnsi" w:hAnsiTheme="minorHAnsi" w:cstheme="minorHAnsi"/>
        </w:rPr>
        <w:t xml:space="preserve">from </w:t>
      </w:r>
      <w:r w:rsidR="007E521F">
        <w:rPr>
          <w:rFonts w:asciiTheme="minorHAnsi" w:hAnsiTheme="minorHAnsi" w:cstheme="minorHAnsi"/>
        </w:rPr>
        <w:t xml:space="preserve">two different CIFs, then once all these 4 Payment orders are processed – the WI will be treated as a success. </w:t>
      </w:r>
    </w:p>
    <w:p w14:paraId="165B15C7" w14:textId="7F3346CF" w:rsidR="00136408" w:rsidRPr="0062656E" w:rsidRDefault="00136408" w:rsidP="00B46C93">
      <w:pPr>
        <w:pStyle w:val="ListParagraph"/>
        <w:numPr>
          <w:ilvl w:val="0"/>
          <w:numId w:val="58"/>
        </w:numPr>
        <w:spacing w:line="360" w:lineRule="auto"/>
      </w:pPr>
      <w:r>
        <w:rPr>
          <w:rFonts w:asciiTheme="minorHAnsi" w:hAnsiTheme="minorHAnsi" w:cstheme="minorHAnsi"/>
        </w:rPr>
        <w:t xml:space="preserve">The system will fetch/inquire for payment summary twice, </w:t>
      </w:r>
      <w:proofErr w:type="gramStart"/>
      <w:r>
        <w:rPr>
          <w:rFonts w:asciiTheme="minorHAnsi" w:hAnsiTheme="minorHAnsi" w:cstheme="minorHAnsi"/>
        </w:rPr>
        <w:t>one</w:t>
      </w:r>
      <w:proofErr w:type="gramEnd"/>
      <w:r>
        <w:rPr>
          <w:rFonts w:asciiTheme="minorHAnsi" w:hAnsiTheme="minorHAnsi" w:cstheme="minorHAnsi"/>
        </w:rPr>
        <w:t xml:space="preserve"> when the WI enters this queue. If at this moment, any payment order is missing or not processed</w:t>
      </w:r>
      <w:r w:rsidR="00293B82">
        <w:rPr>
          <w:rFonts w:asciiTheme="minorHAnsi" w:hAnsiTheme="minorHAnsi" w:cstheme="minorHAnsi"/>
        </w:rPr>
        <w:t xml:space="preserve">, the WI will wait at this queue for </w:t>
      </w:r>
      <w:r w:rsidR="0062656E">
        <w:rPr>
          <w:rFonts w:asciiTheme="minorHAnsi" w:hAnsiTheme="minorHAnsi" w:cstheme="minorHAnsi"/>
        </w:rPr>
        <w:t>a maximum of</w:t>
      </w:r>
      <w:r w:rsidR="00293B82">
        <w:rPr>
          <w:rFonts w:asciiTheme="minorHAnsi" w:hAnsiTheme="minorHAnsi" w:cstheme="minorHAnsi"/>
        </w:rPr>
        <w:t xml:space="preserve"> 4 </w:t>
      </w:r>
      <w:proofErr w:type="spellStart"/>
      <w:r w:rsidR="00293B82">
        <w:rPr>
          <w:rFonts w:asciiTheme="minorHAnsi" w:hAnsiTheme="minorHAnsi" w:cstheme="minorHAnsi"/>
        </w:rPr>
        <w:t>hrs</w:t>
      </w:r>
      <w:proofErr w:type="spellEnd"/>
      <w:r w:rsidR="00293B82">
        <w:rPr>
          <w:rFonts w:asciiTheme="minorHAnsi" w:hAnsiTheme="minorHAnsi" w:cstheme="minorHAnsi"/>
        </w:rPr>
        <w:t xml:space="preserve"> </w:t>
      </w:r>
      <w:r w:rsidR="000D17FF">
        <w:rPr>
          <w:rFonts w:asciiTheme="minorHAnsi" w:hAnsiTheme="minorHAnsi" w:cstheme="minorHAnsi"/>
        </w:rPr>
        <w:t xml:space="preserve">until all the payment orders are processed. </w:t>
      </w:r>
    </w:p>
    <w:p w14:paraId="673003B1" w14:textId="3E7D681C" w:rsidR="0062656E" w:rsidRPr="00A37A04" w:rsidRDefault="0062656E" w:rsidP="00B46C93">
      <w:pPr>
        <w:pStyle w:val="ListParagraph"/>
        <w:numPr>
          <w:ilvl w:val="0"/>
          <w:numId w:val="58"/>
        </w:numPr>
        <w:spacing w:line="360" w:lineRule="auto"/>
      </w:pPr>
      <w:r>
        <w:rPr>
          <w:rFonts w:asciiTheme="minorHAnsi" w:hAnsiTheme="minorHAnsi" w:cstheme="minorHAnsi"/>
        </w:rPr>
        <w:t xml:space="preserve">If in case, post 4 </w:t>
      </w:r>
      <w:proofErr w:type="spellStart"/>
      <w:r>
        <w:rPr>
          <w:rFonts w:asciiTheme="minorHAnsi" w:hAnsiTheme="minorHAnsi" w:cstheme="minorHAnsi"/>
        </w:rPr>
        <w:t>hrs</w:t>
      </w:r>
      <w:proofErr w:type="spellEnd"/>
      <w:r>
        <w:rPr>
          <w:rFonts w:asciiTheme="minorHAnsi" w:hAnsiTheme="minorHAnsi" w:cstheme="minorHAnsi"/>
        </w:rPr>
        <w:t xml:space="preserve"> also a payment order is not processed, then the WI will be treated as a Failure. </w:t>
      </w:r>
    </w:p>
    <w:p w14:paraId="494B2234" w14:textId="3C5D3516" w:rsidR="00A37A04" w:rsidRPr="00A37A04" w:rsidRDefault="00A37A04" w:rsidP="00B46C93">
      <w:pPr>
        <w:pStyle w:val="ListParagraph"/>
        <w:numPr>
          <w:ilvl w:val="0"/>
          <w:numId w:val="58"/>
        </w:numPr>
        <w:spacing w:line="360" w:lineRule="auto"/>
      </w:pPr>
      <w:r>
        <w:rPr>
          <w:rFonts w:asciiTheme="minorHAnsi" w:hAnsiTheme="minorHAnsi" w:cstheme="minorHAnsi"/>
        </w:rPr>
        <w:t>As soon as the payment orders are processed, below action will be followed as per the request type:</w:t>
      </w:r>
    </w:p>
    <w:p w14:paraId="16986264" w14:textId="00A19E5F" w:rsidR="00A37A04" w:rsidRPr="00300067" w:rsidRDefault="00A37A04" w:rsidP="00A37A04">
      <w:pPr>
        <w:pStyle w:val="ListParagraph"/>
        <w:numPr>
          <w:ilvl w:val="1"/>
          <w:numId w:val="58"/>
        </w:numPr>
        <w:spacing w:line="360" w:lineRule="auto"/>
      </w:pPr>
      <w:r>
        <w:rPr>
          <w:rFonts w:asciiTheme="minorHAnsi" w:hAnsiTheme="minorHAnsi" w:cstheme="minorHAnsi"/>
        </w:rPr>
        <w:t xml:space="preserve">For request = </w:t>
      </w:r>
      <w:r w:rsidRPr="002F24A4">
        <w:rPr>
          <w:rFonts w:asciiTheme="minorHAnsi" w:hAnsiTheme="minorHAnsi" w:cstheme="minorHAnsi"/>
          <w:b/>
          <w:bCs/>
        </w:rPr>
        <w:t>Deceased – Transfer</w:t>
      </w:r>
      <w:r>
        <w:rPr>
          <w:rFonts w:asciiTheme="minorHAnsi" w:hAnsiTheme="minorHAnsi" w:cstheme="minorHAnsi"/>
        </w:rPr>
        <w:t xml:space="preserve">: Once all payment orders are ‘Processed’, </w:t>
      </w:r>
      <w:r w:rsidR="00300067">
        <w:rPr>
          <w:rFonts w:asciiTheme="minorHAnsi" w:hAnsiTheme="minorHAnsi" w:cstheme="minorHAnsi"/>
        </w:rPr>
        <w:t xml:space="preserve">the WI will be treated as Success and automatically it will move to ‘Operations Checker’ queue. </w:t>
      </w:r>
    </w:p>
    <w:p w14:paraId="696C0CB1" w14:textId="77777777" w:rsidR="0007718A" w:rsidRPr="0007718A" w:rsidRDefault="00300067" w:rsidP="00A37A04">
      <w:pPr>
        <w:pStyle w:val="ListParagraph"/>
        <w:numPr>
          <w:ilvl w:val="1"/>
          <w:numId w:val="58"/>
        </w:numPr>
        <w:spacing w:line="360" w:lineRule="auto"/>
      </w:pPr>
      <w:r>
        <w:rPr>
          <w:rFonts w:asciiTheme="minorHAnsi" w:hAnsiTheme="minorHAnsi" w:cstheme="minorHAnsi"/>
        </w:rPr>
        <w:lastRenderedPageBreak/>
        <w:t xml:space="preserve">For request = </w:t>
      </w:r>
      <w:r w:rsidRPr="002F24A4">
        <w:rPr>
          <w:rFonts w:asciiTheme="minorHAnsi" w:hAnsiTheme="minorHAnsi" w:cstheme="minorHAnsi"/>
          <w:b/>
          <w:bCs/>
        </w:rPr>
        <w:t>Transfer</w:t>
      </w:r>
      <w:r>
        <w:rPr>
          <w:rFonts w:asciiTheme="minorHAnsi" w:hAnsiTheme="minorHAnsi" w:cstheme="minorHAnsi"/>
        </w:rPr>
        <w:t xml:space="preserve">: Once all payment orders are ‘Processed’, the system will check if </w:t>
      </w:r>
      <w:r w:rsidR="0006001C">
        <w:rPr>
          <w:rFonts w:asciiTheme="minorHAnsi" w:hAnsiTheme="minorHAnsi" w:cstheme="minorHAnsi"/>
        </w:rPr>
        <w:t xml:space="preserve">there is any ‘Remaining Amount for Hold’ </w:t>
      </w:r>
      <w:r w:rsidR="001755B9">
        <w:rPr>
          <w:rFonts w:asciiTheme="minorHAnsi" w:hAnsiTheme="minorHAnsi" w:cstheme="minorHAnsi"/>
        </w:rPr>
        <w:t xml:space="preserve">as per the Remittance Scenario mentioned in section 5.14. </w:t>
      </w:r>
    </w:p>
    <w:p w14:paraId="23E9F4A4" w14:textId="46DEA2DF" w:rsidR="00300067" w:rsidRPr="0007718A" w:rsidRDefault="001755B9" w:rsidP="0007718A">
      <w:pPr>
        <w:pStyle w:val="ListParagraph"/>
        <w:numPr>
          <w:ilvl w:val="2"/>
          <w:numId w:val="58"/>
        </w:numPr>
        <w:spacing w:line="360" w:lineRule="auto"/>
      </w:pPr>
      <w:r>
        <w:rPr>
          <w:rFonts w:asciiTheme="minorHAnsi" w:hAnsiTheme="minorHAnsi" w:cstheme="minorHAnsi"/>
        </w:rPr>
        <w:t xml:space="preserve">If </w:t>
      </w:r>
      <w:r w:rsidR="0007718A">
        <w:rPr>
          <w:rFonts w:asciiTheme="minorHAnsi" w:hAnsiTheme="minorHAnsi" w:cstheme="minorHAnsi"/>
        </w:rPr>
        <w:t>yes</w:t>
      </w:r>
      <w:r>
        <w:rPr>
          <w:rFonts w:asciiTheme="minorHAnsi" w:hAnsiTheme="minorHAnsi" w:cstheme="minorHAnsi"/>
        </w:rPr>
        <w:t xml:space="preserve">, system will place a hold request on all accounts for which </w:t>
      </w:r>
      <w:r w:rsidR="0007718A">
        <w:rPr>
          <w:rFonts w:asciiTheme="minorHAnsi" w:hAnsiTheme="minorHAnsi" w:cstheme="minorHAnsi"/>
        </w:rPr>
        <w:t xml:space="preserve">remittance was place with that remaining amount. For e.g., if two accounts were considered for remittance ‘Acc1’ &amp; ‘Acc2’ and the remaining hold amount was ‘XX AED’, then individual request on Acc1 for hold amount ‘XX AED’ and Acc2 for hold amount ‘XX AED’ will be placed. Once the hold requests on all accounts are successfully placed, then the WI will be treated as Success. </w:t>
      </w:r>
    </w:p>
    <w:p w14:paraId="25C6A5E7" w14:textId="43C77FD1" w:rsidR="0007718A" w:rsidRPr="0007718A" w:rsidRDefault="0007718A" w:rsidP="0007718A">
      <w:pPr>
        <w:pStyle w:val="ListParagraph"/>
        <w:numPr>
          <w:ilvl w:val="2"/>
          <w:numId w:val="58"/>
        </w:numPr>
        <w:spacing w:line="360" w:lineRule="auto"/>
      </w:pPr>
      <w:r>
        <w:rPr>
          <w:rFonts w:asciiTheme="minorHAnsi" w:hAnsiTheme="minorHAnsi" w:cstheme="minorHAnsi"/>
        </w:rPr>
        <w:t xml:space="preserve">If not, then without placing hold requests the WI will be treated as Success. </w:t>
      </w:r>
    </w:p>
    <w:p w14:paraId="4298D33B" w14:textId="679FDA8C" w:rsidR="00C1673E" w:rsidRPr="00C1673E" w:rsidRDefault="0007718A" w:rsidP="00C1673E">
      <w:pPr>
        <w:pStyle w:val="ListParagraph"/>
        <w:numPr>
          <w:ilvl w:val="2"/>
          <w:numId w:val="58"/>
        </w:numPr>
        <w:spacing w:line="360" w:lineRule="auto"/>
      </w:pPr>
      <w:r>
        <w:rPr>
          <w:rFonts w:asciiTheme="minorHAnsi" w:hAnsiTheme="minorHAnsi" w:cstheme="minorHAnsi"/>
        </w:rPr>
        <w:t xml:space="preserve">On Success, the WI moves to </w:t>
      </w:r>
      <w:r w:rsidR="00C1673E">
        <w:rPr>
          <w:rFonts w:asciiTheme="minorHAnsi" w:hAnsiTheme="minorHAnsi" w:cstheme="minorHAnsi"/>
        </w:rPr>
        <w:t>‘</w:t>
      </w:r>
      <w:r w:rsidR="00C1673E" w:rsidRPr="00F67358">
        <w:rPr>
          <w:rFonts w:asciiTheme="minorHAnsi" w:hAnsiTheme="minorHAnsi" w:cstheme="minorHAnsi"/>
          <w:b/>
          <w:bCs/>
        </w:rPr>
        <w:t>Operation Checker</w:t>
      </w:r>
      <w:r w:rsidR="00C1673E">
        <w:rPr>
          <w:rFonts w:asciiTheme="minorHAnsi" w:hAnsiTheme="minorHAnsi" w:cstheme="minorHAnsi"/>
        </w:rPr>
        <w:t>’ queue.</w:t>
      </w:r>
    </w:p>
    <w:p w14:paraId="03F04099" w14:textId="7B1DCC1D" w:rsidR="00C1673E" w:rsidRPr="00577F67" w:rsidRDefault="00C1673E" w:rsidP="00C1673E">
      <w:pPr>
        <w:pStyle w:val="ListParagraph"/>
        <w:numPr>
          <w:ilvl w:val="0"/>
          <w:numId w:val="58"/>
        </w:numPr>
        <w:spacing w:line="360" w:lineRule="auto"/>
        <w:rPr>
          <w:b/>
          <w:bCs/>
        </w:rPr>
      </w:pPr>
      <w:r>
        <w:rPr>
          <w:rFonts w:asciiTheme="minorHAnsi" w:hAnsiTheme="minorHAnsi" w:cstheme="minorHAnsi"/>
        </w:rPr>
        <w:t xml:space="preserve">If in case any failure is identified </w:t>
      </w:r>
      <w:r w:rsidR="00F67358">
        <w:rPr>
          <w:rFonts w:asciiTheme="minorHAnsi" w:hAnsiTheme="minorHAnsi" w:cstheme="minorHAnsi"/>
        </w:rPr>
        <w:t>in terms of ‘PO statuses not received, PO status is other than ‘Processed’ technical errors on APIs etc., the WI will be routed to ‘</w:t>
      </w:r>
      <w:r w:rsidR="00F67358" w:rsidRPr="00F67358">
        <w:rPr>
          <w:rFonts w:asciiTheme="minorHAnsi" w:hAnsiTheme="minorHAnsi" w:cstheme="minorHAnsi"/>
          <w:b/>
          <w:bCs/>
        </w:rPr>
        <w:t>Integration Error Handling’</w:t>
      </w:r>
      <w:r w:rsidR="00F67358">
        <w:rPr>
          <w:rFonts w:asciiTheme="minorHAnsi" w:hAnsiTheme="minorHAnsi" w:cstheme="minorHAnsi"/>
          <w:b/>
          <w:bCs/>
        </w:rPr>
        <w:t xml:space="preserve">. </w:t>
      </w:r>
    </w:p>
    <w:p w14:paraId="17CAF1A7" w14:textId="77777777" w:rsidR="00577F67" w:rsidRPr="00F67358" w:rsidRDefault="00577F67" w:rsidP="00577F67">
      <w:pPr>
        <w:pStyle w:val="ListParagraph"/>
        <w:spacing w:line="360" w:lineRule="auto"/>
        <w:rPr>
          <w:b/>
          <w:bCs/>
        </w:rPr>
      </w:pPr>
    </w:p>
    <w:tbl>
      <w:tblPr>
        <w:tblStyle w:val="TableGrid"/>
        <w:tblW w:w="0" w:type="auto"/>
        <w:tblLook w:val="04A0" w:firstRow="1" w:lastRow="0" w:firstColumn="1" w:lastColumn="0" w:noHBand="0" w:noVBand="1"/>
      </w:tblPr>
      <w:tblGrid>
        <w:gridCol w:w="4675"/>
        <w:gridCol w:w="4675"/>
      </w:tblGrid>
      <w:tr w:rsidR="00577F67" w:rsidRPr="002F24A4" w14:paraId="6270D79B" w14:textId="77777777" w:rsidTr="00577F67">
        <w:tc>
          <w:tcPr>
            <w:tcW w:w="4675" w:type="dxa"/>
          </w:tcPr>
          <w:p w14:paraId="30B30C34" w14:textId="286B3424" w:rsidR="00577F67" w:rsidRPr="002F24A4" w:rsidRDefault="00577F67" w:rsidP="00F67358">
            <w:pPr>
              <w:spacing w:line="360" w:lineRule="auto"/>
              <w:rPr>
                <w:rFonts w:asciiTheme="minorHAnsi" w:hAnsiTheme="minorHAnsi" w:cstheme="minorHAnsi"/>
                <w:b/>
                <w:bCs/>
              </w:rPr>
            </w:pPr>
            <w:r w:rsidRPr="002F24A4">
              <w:rPr>
                <w:rFonts w:asciiTheme="minorHAnsi" w:hAnsiTheme="minorHAnsi" w:cstheme="minorHAnsi"/>
                <w:b/>
                <w:bCs/>
              </w:rPr>
              <w:t xml:space="preserve">Decision </w:t>
            </w:r>
          </w:p>
        </w:tc>
        <w:tc>
          <w:tcPr>
            <w:tcW w:w="4675" w:type="dxa"/>
          </w:tcPr>
          <w:p w14:paraId="5FE800BA" w14:textId="5FEAAFB2" w:rsidR="00577F67" w:rsidRPr="002F24A4" w:rsidRDefault="00577F67" w:rsidP="00F67358">
            <w:pPr>
              <w:spacing w:line="360" w:lineRule="auto"/>
              <w:rPr>
                <w:rFonts w:asciiTheme="minorHAnsi" w:hAnsiTheme="minorHAnsi" w:cstheme="minorHAnsi"/>
                <w:b/>
                <w:bCs/>
              </w:rPr>
            </w:pPr>
            <w:r w:rsidRPr="002F24A4">
              <w:rPr>
                <w:rFonts w:asciiTheme="minorHAnsi" w:hAnsiTheme="minorHAnsi" w:cstheme="minorHAnsi"/>
                <w:b/>
                <w:bCs/>
              </w:rPr>
              <w:t xml:space="preserve">WI moves to </w:t>
            </w:r>
          </w:p>
        </w:tc>
      </w:tr>
      <w:tr w:rsidR="00577F67" w:rsidRPr="002F24A4" w14:paraId="41E8245E" w14:textId="77777777" w:rsidTr="00577F67">
        <w:tc>
          <w:tcPr>
            <w:tcW w:w="4675" w:type="dxa"/>
          </w:tcPr>
          <w:p w14:paraId="1E0C2EB3" w14:textId="5C0ECEB4"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Success</w:t>
            </w:r>
          </w:p>
        </w:tc>
        <w:tc>
          <w:tcPr>
            <w:tcW w:w="4675" w:type="dxa"/>
          </w:tcPr>
          <w:p w14:paraId="54685740" w14:textId="5720590F"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 xml:space="preserve">Operations Checker </w:t>
            </w:r>
          </w:p>
        </w:tc>
      </w:tr>
      <w:tr w:rsidR="00577F67" w:rsidRPr="002F24A4" w14:paraId="0AB80F68" w14:textId="77777777" w:rsidTr="00577F67">
        <w:tc>
          <w:tcPr>
            <w:tcW w:w="4675" w:type="dxa"/>
          </w:tcPr>
          <w:p w14:paraId="3EF645C7" w14:textId="121B3807"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 xml:space="preserve">Failure </w:t>
            </w:r>
          </w:p>
        </w:tc>
        <w:tc>
          <w:tcPr>
            <w:tcW w:w="4675" w:type="dxa"/>
          </w:tcPr>
          <w:p w14:paraId="08DFBF3C" w14:textId="18F4AE9E"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Integration Error Handling</w:t>
            </w:r>
          </w:p>
        </w:tc>
      </w:tr>
    </w:tbl>
    <w:p w14:paraId="6341F47D" w14:textId="77777777" w:rsidR="00F67358" w:rsidRPr="00F67358" w:rsidRDefault="00F67358" w:rsidP="00F67358">
      <w:pPr>
        <w:spacing w:line="360" w:lineRule="auto"/>
        <w:rPr>
          <w:b/>
          <w:bCs/>
        </w:rPr>
      </w:pPr>
    </w:p>
    <w:p w14:paraId="5B9A5E8B" w14:textId="77777777" w:rsidR="002F36B6" w:rsidRDefault="002F36B6" w:rsidP="002F36B6"/>
    <w:p w14:paraId="47984FED" w14:textId="77777777" w:rsidR="002F24A4" w:rsidRDefault="002F24A4" w:rsidP="002F36B6"/>
    <w:p w14:paraId="4193CEB7" w14:textId="77777777" w:rsidR="002F24A4" w:rsidRDefault="002F24A4" w:rsidP="002F36B6"/>
    <w:p w14:paraId="42131E05" w14:textId="77777777" w:rsidR="002F24A4" w:rsidRDefault="002F24A4" w:rsidP="002F36B6"/>
    <w:p w14:paraId="54CCB801" w14:textId="77777777" w:rsidR="002F24A4" w:rsidRDefault="002F24A4" w:rsidP="002F36B6"/>
    <w:p w14:paraId="5D0058F5" w14:textId="77777777" w:rsidR="002F24A4" w:rsidRDefault="002F24A4" w:rsidP="002F36B6"/>
    <w:p w14:paraId="497A6DB9" w14:textId="77777777" w:rsidR="002F24A4" w:rsidRDefault="002F24A4" w:rsidP="002F36B6"/>
    <w:p w14:paraId="63D22A11" w14:textId="77777777" w:rsidR="002F24A4" w:rsidRDefault="002F24A4" w:rsidP="002F36B6"/>
    <w:p w14:paraId="199A5E6F" w14:textId="77777777" w:rsidR="002F24A4" w:rsidRDefault="002F24A4" w:rsidP="002F36B6"/>
    <w:p w14:paraId="1694462D" w14:textId="77777777" w:rsidR="00B37BA6" w:rsidRDefault="00B37BA6" w:rsidP="002F36B6"/>
    <w:p w14:paraId="445FC22E" w14:textId="77777777" w:rsidR="00B37BA6" w:rsidRDefault="00B37BA6" w:rsidP="002F36B6"/>
    <w:p w14:paraId="737D3939" w14:textId="0B5AD06B" w:rsidR="00EE1C98" w:rsidRDefault="005A1548" w:rsidP="00EE1C98">
      <w:pPr>
        <w:pStyle w:val="Heading2"/>
      </w:pPr>
      <w:r>
        <w:lastRenderedPageBreak/>
        <w:t xml:space="preserve"> </w:t>
      </w:r>
      <w:bookmarkStart w:id="280" w:name="_Toc163207979"/>
      <w:r w:rsidR="00EE1C98">
        <w:t>Integration Error Handling</w:t>
      </w:r>
      <w:bookmarkEnd w:id="280"/>
      <w:r w:rsidR="00EE1C98">
        <w:t xml:space="preserve"> </w:t>
      </w:r>
    </w:p>
    <w:p w14:paraId="58576AC7" w14:textId="2BD45B23" w:rsidR="00324BE0" w:rsidRDefault="001F6BEA" w:rsidP="007C1709">
      <w:pPr>
        <w:pStyle w:val="Heading3"/>
      </w:pPr>
      <w:bookmarkStart w:id="281" w:name="_Toc163207980"/>
      <w:r>
        <w:t>Description</w:t>
      </w:r>
      <w:bookmarkEnd w:id="281"/>
    </w:p>
    <w:p w14:paraId="3201F45E" w14:textId="086FB21E" w:rsidR="001F6BEA" w:rsidRPr="00921E8E" w:rsidRDefault="00921E8E" w:rsidP="00921E8E">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6410C775" w14:textId="2D677119" w:rsidR="00921E8E" w:rsidRPr="00722CBC" w:rsidRDefault="009F47DB" w:rsidP="00921E8E">
      <w:pPr>
        <w:pStyle w:val="ListParagraph"/>
        <w:numPr>
          <w:ilvl w:val="0"/>
          <w:numId w:val="58"/>
        </w:numPr>
        <w:spacing w:line="360" w:lineRule="auto"/>
      </w:pPr>
      <w:r>
        <w:rPr>
          <w:rFonts w:asciiTheme="minorHAnsi" w:hAnsiTheme="minorHAnsi" w:cstheme="minorHAnsi"/>
        </w:rPr>
        <w:t>The WI will be routed to this queue from either ‘System Integration</w:t>
      </w:r>
      <w:r w:rsidR="005C3B87">
        <w:rPr>
          <w:rFonts w:asciiTheme="minorHAnsi" w:hAnsiTheme="minorHAnsi" w:cstheme="minorHAnsi"/>
        </w:rPr>
        <w:t xml:space="preserve">’ </w:t>
      </w:r>
      <w:r w:rsidR="00B37BA6">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Sys_Auto_Remittance</w:t>
      </w:r>
      <w:proofErr w:type="spellEnd"/>
      <w:r>
        <w:rPr>
          <w:rFonts w:asciiTheme="minorHAnsi" w:hAnsiTheme="minorHAnsi" w:cstheme="minorHAnsi"/>
        </w:rPr>
        <w:t>’</w:t>
      </w:r>
      <w:r w:rsidR="00B37BA6">
        <w:rPr>
          <w:rFonts w:asciiTheme="minorHAnsi" w:hAnsiTheme="minorHAnsi" w:cstheme="minorHAnsi"/>
        </w:rPr>
        <w:t xml:space="preserve"> or </w:t>
      </w:r>
      <w:proofErr w:type="spellStart"/>
      <w:r w:rsidR="00B37BA6">
        <w:rPr>
          <w:rFonts w:asciiTheme="minorHAnsi" w:hAnsiTheme="minorHAnsi" w:cstheme="minorHAnsi"/>
        </w:rPr>
        <w:t>Track_PO</w:t>
      </w:r>
      <w:proofErr w:type="spellEnd"/>
      <w:r>
        <w:rPr>
          <w:rFonts w:asciiTheme="minorHAnsi" w:hAnsiTheme="minorHAnsi" w:cstheme="minorHAnsi"/>
        </w:rPr>
        <w:t xml:space="preserve"> queues if there was any failure </w:t>
      </w:r>
      <w:r w:rsidR="00722CBC">
        <w:rPr>
          <w:rFonts w:asciiTheme="minorHAnsi" w:hAnsiTheme="minorHAnsi" w:cstheme="minorHAnsi"/>
        </w:rPr>
        <w:t xml:space="preserve">while triggering the APIs on those queues. </w:t>
      </w:r>
    </w:p>
    <w:p w14:paraId="7F152F04" w14:textId="7205EB16" w:rsidR="00722CBC" w:rsidRPr="00623D49" w:rsidRDefault="00722CBC" w:rsidP="00921E8E">
      <w:pPr>
        <w:pStyle w:val="ListParagraph"/>
        <w:numPr>
          <w:ilvl w:val="0"/>
          <w:numId w:val="58"/>
        </w:numPr>
        <w:spacing w:line="360" w:lineRule="auto"/>
      </w:pPr>
      <w:r>
        <w:rPr>
          <w:rFonts w:asciiTheme="minorHAnsi" w:hAnsiTheme="minorHAnsi" w:cstheme="minorHAnsi"/>
        </w:rPr>
        <w:t xml:space="preserve">The </w:t>
      </w:r>
      <w:r w:rsidR="00623D49">
        <w:rPr>
          <w:rFonts w:asciiTheme="minorHAnsi" w:hAnsiTheme="minorHAnsi" w:cstheme="minorHAnsi"/>
        </w:rPr>
        <w:t xml:space="preserve">failure message will be taken up from the responses of the API requests. </w:t>
      </w:r>
    </w:p>
    <w:p w14:paraId="160A87E0" w14:textId="320CDBD5" w:rsidR="00623D49" w:rsidRPr="00623D49" w:rsidRDefault="00623D49" w:rsidP="00921E8E">
      <w:pPr>
        <w:pStyle w:val="ListParagraph"/>
        <w:numPr>
          <w:ilvl w:val="0"/>
          <w:numId w:val="58"/>
        </w:numPr>
        <w:spacing w:line="360" w:lineRule="auto"/>
      </w:pPr>
      <w:r>
        <w:rPr>
          <w:rFonts w:asciiTheme="minorHAnsi" w:hAnsiTheme="minorHAnsi" w:cstheme="minorHAnsi"/>
        </w:rPr>
        <w:t xml:space="preserve">The IT user in this queue will be responsible </w:t>
      </w:r>
      <w:r w:rsidR="00480C36">
        <w:rPr>
          <w:rFonts w:asciiTheme="minorHAnsi" w:hAnsiTheme="minorHAnsi" w:cstheme="minorHAnsi"/>
        </w:rPr>
        <w:t>for resolving</w:t>
      </w:r>
      <w:r>
        <w:rPr>
          <w:rFonts w:asciiTheme="minorHAnsi" w:hAnsiTheme="minorHAnsi" w:cstheme="minorHAnsi"/>
        </w:rPr>
        <w:t xml:space="preserve"> the issue. </w:t>
      </w:r>
    </w:p>
    <w:p w14:paraId="57845946" w14:textId="0D24486D" w:rsidR="00623D49" w:rsidRPr="00623D49" w:rsidRDefault="00623D49" w:rsidP="00921E8E">
      <w:pPr>
        <w:pStyle w:val="ListParagraph"/>
        <w:numPr>
          <w:ilvl w:val="0"/>
          <w:numId w:val="58"/>
        </w:numPr>
        <w:spacing w:line="360" w:lineRule="auto"/>
      </w:pPr>
      <w:r>
        <w:rPr>
          <w:rFonts w:asciiTheme="minorHAnsi" w:hAnsiTheme="minorHAnsi" w:cstheme="minorHAnsi"/>
        </w:rPr>
        <w:t xml:space="preserve">Once resolved, the user will take </w:t>
      </w:r>
      <w:r w:rsidR="00480C36">
        <w:rPr>
          <w:rFonts w:asciiTheme="minorHAnsi" w:hAnsiTheme="minorHAnsi" w:cstheme="minorHAnsi"/>
        </w:rPr>
        <w:t>the decision</w:t>
      </w:r>
      <w:r>
        <w:rPr>
          <w:rFonts w:asciiTheme="minorHAnsi" w:hAnsiTheme="minorHAnsi" w:cstheme="minorHAnsi"/>
        </w:rPr>
        <w:t xml:space="preserve"> as ‘Re-trigger’ and the WI will move back to the previous queue. </w:t>
      </w:r>
    </w:p>
    <w:p w14:paraId="13E1215E" w14:textId="709E46FB" w:rsidR="00480C36" w:rsidRPr="00480C36" w:rsidRDefault="00623D49" w:rsidP="00480C36">
      <w:pPr>
        <w:pStyle w:val="ListParagraph"/>
        <w:numPr>
          <w:ilvl w:val="0"/>
          <w:numId w:val="58"/>
        </w:numPr>
        <w:spacing w:line="360" w:lineRule="auto"/>
      </w:pPr>
      <w:r>
        <w:rPr>
          <w:rFonts w:asciiTheme="minorHAnsi" w:hAnsiTheme="minorHAnsi" w:cstheme="minorHAnsi"/>
        </w:rPr>
        <w:t xml:space="preserve">The WI </w:t>
      </w:r>
      <w:r w:rsidR="00480C36">
        <w:rPr>
          <w:rFonts w:asciiTheme="minorHAnsi" w:hAnsiTheme="minorHAnsi" w:cstheme="minorHAnsi"/>
        </w:rPr>
        <w:t xml:space="preserve">in this queue have a color coding for Technical Errors and Business Errors. </w:t>
      </w:r>
    </w:p>
    <w:p w14:paraId="7DC89D44" w14:textId="0A237D5F" w:rsidR="00480C36" w:rsidRPr="006E1A2A" w:rsidRDefault="00480C36" w:rsidP="00480C36">
      <w:pPr>
        <w:pStyle w:val="ListParagraph"/>
        <w:numPr>
          <w:ilvl w:val="0"/>
          <w:numId w:val="58"/>
        </w:numPr>
        <w:spacing w:line="360" w:lineRule="auto"/>
      </w:pPr>
      <w:r>
        <w:rPr>
          <w:rFonts w:asciiTheme="minorHAnsi" w:hAnsiTheme="minorHAnsi" w:cstheme="minorHAnsi"/>
        </w:rPr>
        <w:t xml:space="preserve">If in the response error message </w:t>
      </w:r>
      <w:r w:rsidR="000D23E2">
        <w:rPr>
          <w:rFonts w:asciiTheme="minorHAnsi" w:hAnsiTheme="minorHAnsi" w:cstheme="minorHAnsi"/>
        </w:rPr>
        <w:t xml:space="preserve">is as ‘CIF is Under Verification’, then this case will be considered as a Business Error and the WI will be highlighted in ‘Red’. Other than this, all the cases will be considered as ‘Technical Errors’ </w:t>
      </w:r>
      <w:r w:rsidR="006E1A2A">
        <w:rPr>
          <w:rFonts w:asciiTheme="minorHAnsi" w:hAnsiTheme="minorHAnsi" w:cstheme="minorHAnsi"/>
        </w:rPr>
        <w:t xml:space="preserve">for the IT team to handle it. </w:t>
      </w:r>
    </w:p>
    <w:p w14:paraId="5E1D64C8" w14:textId="77777777" w:rsidR="006E1A2A" w:rsidRDefault="006E1A2A" w:rsidP="008444E9">
      <w:pPr>
        <w:spacing w:line="360" w:lineRule="auto"/>
        <w:ind w:left="360"/>
      </w:pPr>
    </w:p>
    <w:tbl>
      <w:tblPr>
        <w:tblStyle w:val="TableGrid"/>
        <w:tblW w:w="0" w:type="auto"/>
        <w:tblInd w:w="988" w:type="dxa"/>
        <w:tblLook w:val="04A0" w:firstRow="1" w:lastRow="0" w:firstColumn="1" w:lastColumn="0" w:noHBand="0" w:noVBand="1"/>
      </w:tblPr>
      <w:tblGrid>
        <w:gridCol w:w="1701"/>
        <w:gridCol w:w="3423"/>
        <w:gridCol w:w="2461"/>
      </w:tblGrid>
      <w:tr w:rsidR="001275E9" w:rsidRPr="001275E9" w14:paraId="203A90F9" w14:textId="77777777" w:rsidTr="001275E9">
        <w:tc>
          <w:tcPr>
            <w:tcW w:w="1701" w:type="dxa"/>
          </w:tcPr>
          <w:p w14:paraId="386D345C" w14:textId="6FC83AD7"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Decision</w:t>
            </w:r>
          </w:p>
        </w:tc>
        <w:tc>
          <w:tcPr>
            <w:tcW w:w="3423" w:type="dxa"/>
          </w:tcPr>
          <w:p w14:paraId="53FEB1BE" w14:textId="1D6ED021"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Condition</w:t>
            </w:r>
          </w:p>
        </w:tc>
        <w:tc>
          <w:tcPr>
            <w:tcW w:w="2461" w:type="dxa"/>
          </w:tcPr>
          <w:p w14:paraId="507E817E" w14:textId="6DF4661F"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 xml:space="preserve">WI moves to </w:t>
            </w:r>
          </w:p>
        </w:tc>
      </w:tr>
      <w:tr w:rsidR="001275E9" w:rsidRPr="001275E9" w14:paraId="138BE9FD" w14:textId="77777777" w:rsidTr="001275E9">
        <w:tc>
          <w:tcPr>
            <w:tcW w:w="1701" w:type="dxa"/>
          </w:tcPr>
          <w:p w14:paraId="01D85DE7" w14:textId="6A7769A4"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14:paraId="5F3C988E" w14:textId="17D60E89"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If API failure came from System Integration queue</w:t>
            </w:r>
          </w:p>
        </w:tc>
        <w:tc>
          <w:tcPr>
            <w:tcW w:w="2461" w:type="dxa"/>
          </w:tcPr>
          <w:p w14:paraId="6497184B" w14:textId="39FB455F"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System Integration</w:t>
            </w:r>
          </w:p>
        </w:tc>
      </w:tr>
      <w:tr w:rsidR="001275E9" w:rsidRPr="001275E9" w14:paraId="7553C971" w14:textId="77777777" w:rsidTr="001275E9">
        <w:tc>
          <w:tcPr>
            <w:tcW w:w="1701" w:type="dxa"/>
          </w:tcPr>
          <w:p w14:paraId="280FB1C9" w14:textId="71CE85BB"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14:paraId="7D2446C1" w14:textId="288F9920"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If API failure came from </w:t>
            </w: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queue </w:t>
            </w:r>
          </w:p>
        </w:tc>
        <w:tc>
          <w:tcPr>
            <w:tcW w:w="2461" w:type="dxa"/>
          </w:tcPr>
          <w:p w14:paraId="73BB590A" w14:textId="205A3F71" w:rsidR="001275E9" w:rsidRPr="001275E9" w:rsidRDefault="001275E9" w:rsidP="008444E9">
            <w:pPr>
              <w:spacing w:line="360" w:lineRule="auto"/>
              <w:rPr>
                <w:rFonts w:asciiTheme="minorHAnsi" w:hAnsiTheme="minorHAnsi" w:cstheme="minorHAnsi"/>
              </w:rPr>
            </w:pP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w:t>
            </w:r>
          </w:p>
        </w:tc>
      </w:tr>
      <w:tr w:rsidR="00B37BA6" w:rsidRPr="001275E9" w14:paraId="6298F049" w14:textId="77777777" w:rsidTr="001275E9">
        <w:tc>
          <w:tcPr>
            <w:tcW w:w="1701" w:type="dxa"/>
          </w:tcPr>
          <w:p w14:paraId="7A2724D2" w14:textId="44B4C245" w:rsidR="00B37BA6" w:rsidRPr="001275E9" w:rsidRDefault="00B37BA6" w:rsidP="008444E9">
            <w:pPr>
              <w:spacing w:line="360" w:lineRule="auto"/>
              <w:rPr>
                <w:rFonts w:asciiTheme="minorHAnsi" w:hAnsiTheme="minorHAnsi" w:cstheme="minorHAnsi"/>
              </w:rPr>
            </w:pPr>
            <w:r>
              <w:rPr>
                <w:rFonts w:asciiTheme="minorHAnsi" w:hAnsiTheme="minorHAnsi" w:cstheme="minorHAnsi"/>
              </w:rPr>
              <w:t xml:space="preserve">Re-trigger </w:t>
            </w:r>
          </w:p>
        </w:tc>
        <w:tc>
          <w:tcPr>
            <w:tcW w:w="3423" w:type="dxa"/>
          </w:tcPr>
          <w:p w14:paraId="4ABC7783" w14:textId="4604988F" w:rsidR="00B37BA6" w:rsidRPr="001275E9" w:rsidRDefault="00B37BA6" w:rsidP="008444E9">
            <w:pPr>
              <w:spacing w:line="360" w:lineRule="auto"/>
              <w:rPr>
                <w:rFonts w:asciiTheme="minorHAnsi" w:hAnsiTheme="minorHAnsi" w:cstheme="minorHAnsi"/>
              </w:rPr>
            </w:pPr>
            <w:r>
              <w:rPr>
                <w:rFonts w:asciiTheme="minorHAnsi" w:hAnsiTheme="minorHAnsi" w:cstheme="minorHAnsi"/>
              </w:rPr>
              <w:t xml:space="preserve">If API failure came from </w:t>
            </w:r>
            <w:proofErr w:type="spellStart"/>
            <w:r>
              <w:rPr>
                <w:rFonts w:asciiTheme="minorHAnsi" w:hAnsiTheme="minorHAnsi" w:cstheme="minorHAnsi"/>
              </w:rPr>
              <w:t>Track_PO</w:t>
            </w:r>
            <w:proofErr w:type="spellEnd"/>
            <w:r>
              <w:rPr>
                <w:rFonts w:asciiTheme="minorHAnsi" w:hAnsiTheme="minorHAnsi" w:cstheme="minorHAnsi"/>
              </w:rPr>
              <w:t xml:space="preserve"> queue</w:t>
            </w:r>
          </w:p>
        </w:tc>
        <w:tc>
          <w:tcPr>
            <w:tcW w:w="2461" w:type="dxa"/>
          </w:tcPr>
          <w:p w14:paraId="3B41B3BB" w14:textId="332A4AC3" w:rsidR="00B37BA6" w:rsidRPr="001275E9" w:rsidRDefault="00B37BA6" w:rsidP="008444E9">
            <w:pPr>
              <w:spacing w:line="360" w:lineRule="auto"/>
              <w:rPr>
                <w:rFonts w:asciiTheme="minorHAnsi" w:hAnsiTheme="minorHAnsi" w:cstheme="minorHAnsi"/>
              </w:rPr>
            </w:pPr>
            <w:proofErr w:type="spellStart"/>
            <w:r>
              <w:rPr>
                <w:rFonts w:asciiTheme="minorHAnsi" w:hAnsiTheme="minorHAnsi" w:cstheme="minorHAnsi"/>
              </w:rPr>
              <w:t>Track_PO</w:t>
            </w:r>
            <w:proofErr w:type="spellEnd"/>
          </w:p>
        </w:tc>
      </w:tr>
    </w:tbl>
    <w:p w14:paraId="1877FB1C" w14:textId="77777777" w:rsidR="008444E9" w:rsidRPr="001F6BEA" w:rsidRDefault="008444E9" w:rsidP="008444E9">
      <w:pPr>
        <w:spacing w:line="360" w:lineRule="auto"/>
        <w:ind w:left="360"/>
      </w:pPr>
    </w:p>
    <w:p w14:paraId="3F9AB386" w14:textId="77777777" w:rsidR="00E108EF" w:rsidRDefault="00E108EF" w:rsidP="00E108EF"/>
    <w:p w14:paraId="012B331A" w14:textId="52E9B0A9" w:rsidR="001275E9" w:rsidRDefault="001275E9" w:rsidP="007C1709">
      <w:pPr>
        <w:pStyle w:val="Heading3"/>
      </w:pPr>
      <w:bookmarkStart w:id="282" w:name="_Toc163207981"/>
      <w:r>
        <w:t>Access Details</w:t>
      </w:r>
      <w:bookmarkEnd w:id="282"/>
      <w:r>
        <w:t xml:space="preserve"> </w:t>
      </w:r>
    </w:p>
    <w:p w14:paraId="128BFE4B" w14:textId="77777777" w:rsidR="001275E9" w:rsidRDefault="001275E9" w:rsidP="001275E9"/>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1275E9" w:rsidRPr="00D82BED" w14:paraId="0D919F94" w14:textId="77777777" w:rsidTr="00ED78C1">
        <w:tc>
          <w:tcPr>
            <w:tcW w:w="3539" w:type="dxa"/>
          </w:tcPr>
          <w:p w14:paraId="1B0EF855"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285986B5" w14:textId="77777777" w:rsidR="001275E9" w:rsidRPr="00D82BED" w:rsidRDefault="001275E9"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 System user.</w:t>
            </w:r>
          </w:p>
        </w:tc>
      </w:tr>
      <w:tr w:rsidR="001275E9" w:rsidRPr="00D82BED" w14:paraId="4656BBDF" w14:textId="77777777" w:rsidTr="00ED78C1">
        <w:tc>
          <w:tcPr>
            <w:tcW w:w="3539" w:type="dxa"/>
          </w:tcPr>
          <w:p w14:paraId="26A3B1BB"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0E618EA"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1275E9" w:rsidRPr="00D82BED" w14:paraId="05C9FF75" w14:textId="77777777" w:rsidTr="00ED78C1">
        <w:tc>
          <w:tcPr>
            <w:tcW w:w="3539" w:type="dxa"/>
          </w:tcPr>
          <w:p w14:paraId="08724563"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22DCA59B"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1275E9" w:rsidRPr="00D82BED" w14:paraId="52CF35EE" w14:textId="77777777" w:rsidTr="00ED78C1">
        <w:tc>
          <w:tcPr>
            <w:tcW w:w="3539" w:type="dxa"/>
          </w:tcPr>
          <w:p w14:paraId="3159DE4E"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lastRenderedPageBreak/>
              <w:t>Default Sorting (work-item listing)</w:t>
            </w:r>
          </w:p>
        </w:tc>
        <w:tc>
          <w:tcPr>
            <w:tcW w:w="4768" w:type="dxa"/>
          </w:tcPr>
          <w:p w14:paraId="5FB23605"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1275E9" w:rsidRPr="00D82BED" w14:paraId="4B515D5E" w14:textId="77777777" w:rsidTr="00ED78C1">
        <w:tc>
          <w:tcPr>
            <w:tcW w:w="3539" w:type="dxa"/>
          </w:tcPr>
          <w:p w14:paraId="7254DCAD"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3CA2C44C"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1275E9" w:rsidRPr="00D82BED" w14:paraId="614B5481" w14:textId="77777777" w:rsidTr="00ED78C1">
        <w:tc>
          <w:tcPr>
            <w:tcW w:w="3539" w:type="dxa"/>
            <w:tcBorders>
              <w:top w:val="single" w:sz="4" w:space="0" w:color="auto"/>
              <w:left w:val="single" w:sz="4" w:space="0" w:color="auto"/>
              <w:bottom w:val="single" w:sz="4" w:space="0" w:color="auto"/>
              <w:right w:val="single" w:sz="4" w:space="0" w:color="auto"/>
            </w:tcBorders>
          </w:tcPr>
          <w:p w14:paraId="0B77BD1D"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B9EAC79"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6BE594A5" w14:textId="77777777" w:rsidR="001275E9" w:rsidRPr="001275E9" w:rsidRDefault="001275E9" w:rsidP="001275E9"/>
    <w:p w14:paraId="6B2E658B" w14:textId="77777777" w:rsidR="001275E9" w:rsidRDefault="001275E9" w:rsidP="001275E9">
      <w:pPr>
        <w:suppressAutoHyphens w:val="0"/>
        <w:spacing w:before="120" w:after="120" w:line="360" w:lineRule="auto"/>
        <w:jc w:val="both"/>
        <w:rPr>
          <w:rFonts w:asciiTheme="minorHAnsi" w:hAnsiTheme="minorHAnsi" w:cstheme="minorHAnsi"/>
          <w:sz w:val="22"/>
          <w:szCs w:val="22"/>
        </w:rPr>
      </w:pPr>
    </w:p>
    <w:p w14:paraId="51A4D035" w14:textId="776F7C95" w:rsidR="001275E9" w:rsidRDefault="001275E9" w:rsidP="001275E9">
      <w:pPr>
        <w:pStyle w:val="Heading2"/>
      </w:pPr>
      <w:bookmarkStart w:id="283" w:name="_Toc163207982"/>
      <w:r>
        <w:t>Archival</w:t>
      </w:r>
      <w:bookmarkEnd w:id="283"/>
      <w:r>
        <w:t xml:space="preserve"> </w:t>
      </w:r>
    </w:p>
    <w:p w14:paraId="4CFA3FF4" w14:textId="42D78745" w:rsidR="001275E9" w:rsidRDefault="001275E9" w:rsidP="007C1709">
      <w:pPr>
        <w:pStyle w:val="Heading3"/>
      </w:pPr>
      <w:bookmarkStart w:id="284" w:name="_Toc163207983"/>
      <w:r>
        <w:t>Description</w:t>
      </w:r>
      <w:bookmarkEnd w:id="284"/>
      <w:r>
        <w:t xml:space="preserve"> </w:t>
      </w:r>
    </w:p>
    <w:p w14:paraId="54CB67CA" w14:textId="77777777" w:rsidR="003D3143" w:rsidRPr="0014486C" w:rsidRDefault="003D3143" w:rsidP="003D3143">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1A599264"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7951D047"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52B03EB6"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WI will be routed to this queue once the Operations Checker takes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w:t>
      </w:r>
    </w:p>
    <w:p w14:paraId="4E629CF7"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382C8932" w14:textId="77777777" w:rsidR="003D3143" w:rsidRPr="0014486C" w:rsidRDefault="003D3143" w:rsidP="003D3143">
      <w:pPr>
        <w:spacing w:line="360" w:lineRule="auto"/>
        <w:rPr>
          <w:rFonts w:asciiTheme="minorHAnsi" w:hAnsiTheme="minorHAnsi" w:cstheme="minorHAnsi"/>
          <w:szCs w:val="24"/>
        </w:rPr>
      </w:pPr>
    </w:p>
    <w:p w14:paraId="1F98185C" w14:textId="77777777" w:rsidR="003D3143" w:rsidRDefault="003D3143" w:rsidP="007C1709">
      <w:pPr>
        <w:pStyle w:val="Heading3"/>
      </w:pPr>
      <w:bookmarkStart w:id="285" w:name="_Toc163207984"/>
      <w:r>
        <w:t>Access Details</w:t>
      </w:r>
      <w:bookmarkEnd w:id="285"/>
      <w:r>
        <w:t xml:space="preserve"> </w:t>
      </w:r>
    </w:p>
    <w:p w14:paraId="0D6525BD" w14:textId="77777777" w:rsidR="001833A8" w:rsidRPr="001833A8" w:rsidRDefault="001833A8" w:rsidP="001833A8"/>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3D3143" w:rsidRPr="0014486C" w14:paraId="7226280C" w14:textId="77777777" w:rsidTr="00ED78C1">
        <w:tc>
          <w:tcPr>
            <w:tcW w:w="3539" w:type="dxa"/>
          </w:tcPr>
          <w:p w14:paraId="28EB490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655E6A70" w14:textId="77777777" w:rsidR="003D3143" w:rsidRPr="0014486C" w:rsidRDefault="003D3143" w:rsidP="00ED78C1">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3D3143" w:rsidRPr="0014486C" w14:paraId="67C003A3" w14:textId="77777777" w:rsidTr="00ED78C1">
        <w:tc>
          <w:tcPr>
            <w:tcW w:w="3539" w:type="dxa"/>
          </w:tcPr>
          <w:p w14:paraId="3CDB3AA3"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416556C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3D3143" w:rsidRPr="0014486C" w14:paraId="7CCD680E" w14:textId="77777777" w:rsidTr="00ED78C1">
        <w:tc>
          <w:tcPr>
            <w:tcW w:w="3539" w:type="dxa"/>
          </w:tcPr>
          <w:p w14:paraId="4C586625"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765382CA"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3D3143" w:rsidRPr="0014486C" w14:paraId="652ED3B2" w14:textId="77777777" w:rsidTr="00ED78C1">
        <w:tc>
          <w:tcPr>
            <w:tcW w:w="3539" w:type="dxa"/>
          </w:tcPr>
          <w:p w14:paraId="6F1DD7D8"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66EE75EC"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3D3143" w:rsidRPr="0014486C" w14:paraId="7F5C17DE" w14:textId="77777777" w:rsidTr="00ED78C1">
        <w:tc>
          <w:tcPr>
            <w:tcW w:w="3539" w:type="dxa"/>
          </w:tcPr>
          <w:p w14:paraId="507C4242"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4A06BBB6"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3D3143" w:rsidRPr="0014486C" w14:paraId="17141663" w14:textId="77777777" w:rsidTr="00ED78C1">
        <w:tc>
          <w:tcPr>
            <w:tcW w:w="3539" w:type="dxa"/>
            <w:tcBorders>
              <w:top w:val="single" w:sz="4" w:space="0" w:color="auto"/>
              <w:left w:val="single" w:sz="4" w:space="0" w:color="auto"/>
              <w:bottom w:val="single" w:sz="4" w:space="0" w:color="auto"/>
              <w:right w:val="single" w:sz="4" w:space="0" w:color="auto"/>
            </w:tcBorders>
          </w:tcPr>
          <w:p w14:paraId="0B0CAF4A"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0AD654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142B9725" w14:textId="77777777" w:rsidR="001833A8" w:rsidRDefault="001833A8" w:rsidP="003D3143"/>
    <w:p w14:paraId="28C1E49D" w14:textId="77777777" w:rsidR="0048622F" w:rsidRDefault="0048622F" w:rsidP="003D3143"/>
    <w:p w14:paraId="7DE1513F" w14:textId="77777777" w:rsidR="00F326DF" w:rsidRDefault="00F326DF" w:rsidP="003D3143"/>
    <w:p w14:paraId="63B5F57B" w14:textId="77777777" w:rsidR="00F326DF" w:rsidRDefault="00F326DF" w:rsidP="003D3143"/>
    <w:p w14:paraId="0881621A" w14:textId="77777777" w:rsidR="00F326DF" w:rsidRDefault="00F326DF" w:rsidP="003D3143"/>
    <w:p w14:paraId="489047CD" w14:textId="77777777" w:rsidR="00484E4B" w:rsidRDefault="00484E4B" w:rsidP="003D3143"/>
    <w:p w14:paraId="68B31314" w14:textId="77777777" w:rsidR="00484E4B" w:rsidRDefault="00484E4B" w:rsidP="003D3143"/>
    <w:p w14:paraId="6594E9BD" w14:textId="77777777" w:rsidR="00F326DF" w:rsidRDefault="00F326DF" w:rsidP="003D3143"/>
    <w:p w14:paraId="2E255AB8" w14:textId="14FFB5B9" w:rsidR="00F326DF" w:rsidRDefault="00D83E60" w:rsidP="0037484F">
      <w:pPr>
        <w:pStyle w:val="Heading1"/>
      </w:pPr>
      <w:bookmarkStart w:id="286" w:name="_Toc163207985"/>
      <w:r>
        <w:lastRenderedPageBreak/>
        <w:t xml:space="preserve">MVP-3 </w:t>
      </w:r>
      <w:r w:rsidR="0048622F">
        <w:t>Bulk Processing CIR Requests Journey</w:t>
      </w:r>
      <w:bookmarkEnd w:id="286"/>
      <w:r w:rsidR="0048622F">
        <w:t xml:space="preserve"> </w:t>
      </w:r>
    </w:p>
    <w:p w14:paraId="03A5CB16" w14:textId="77777777" w:rsidR="0037484F" w:rsidRPr="0037484F" w:rsidRDefault="0037484F" w:rsidP="0037484F"/>
    <w:p w14:paraId="6DCF0F4E" w14:textId="083AB272" w:rsidR="00F326DF" w:rsidRDefault="00755FF5" w:rsidP="00755FF5">
      <w:pPr>
        <w:pStyle w:val="Heading2"/>
      </w:pPr>
      <w:r>
        <w:t xml:space="preserve"> </w:t>
      </w:r>
      <w:bookmarkStart w:id="287" w:name="_Toc163207986"/>
      <w:r>
        <w:t>Background of Requests</w:t>
      </w:r>
      <w:bookmarkEnd w:id="287"/>
    </w:p>
    <w:p w14:paraId="25CA454B" w14:textId="77777777" w:rsidR="002F7BCB" w:rsidRDefault="00096E8D" w:rsidP="00096E8D">
      <w:pPr>
        <w:spacing w:line="360" w:lineRule="auto"/>
        <w:rPr>
          <w:rFonts w:asciiTheme="minorHAnsi" w:hAnsiTheme="minorHAnsi" w:cstheme="minorHAnsi"/>
        </w:rPr>
      </w:pPr>
      <w:r>
        <w:rPr>
          <w:rFonts w:asciiTheme="minorHAnsi" w:hAnsiTheme="minorHAnsi" w:cstheme="minorHAnsi"/>
        </w:rPr>
        <w:t xml:space="preserve">The Bulk Processing Requests for CIR will be in the form of Excels containing multiple customer records. Users in the bank will receive such excel requests from Central Bank </w:t>
      </w:r>
      <w:r w:rsidR="00657FB3">
        <w:rPr>
          <w:rFonts w:asciiTheme="minorHAnsi" w:hAnsiTheme="minorHAnsi" w:cstheme="minorHAnsi"/>
        </w:rPr>
        <w:t xml:space="preserve">Portal and the same </w:t>
      </w:r>
      <w:r w:rsidR="00A97616">
        <w:rPr>
          <w:rFonts w:asciiTheme="minorHAnsi" w:hAnsiTheme="minorHAnsi" w:cstheme="minorHAnsi"/>
        </w:rPr>
        <w:t xml:space="preserve">with a dedicated format </w:t>
      </w:r>
      <w:r w:rsidR="00657FB3">
        <w:rPr>
          <w:rFonts w:asciiTheme="minorHAnsi" w:hAnsiTheme="minorHAnsi" w:cstheme="minorHAnsi"/>
        </w:rPr>
        <w:t>will be uploaded on a shared location from which iBPS will pick the excels and creat</w:t>
      </w:r>
      <w:r w:rsidR="00247360">
        <w:rPr>
          <w:rFonts w:asciiTheme="minorHAnsi" w:hAnsiTheme="minorHAnsi" w:cstheme="minorHAnsi"/>
        </w:rPr>
        <w:t xml:space="preserve">e individual WIs for each record in those excel. The excels will have basic data require to perform the dedupe search on customer level. </w:t>
      </w:r>
    </w:p>
    <w:p w14:paraId="0BB015D1" w14:textId="77777777" w:rsidR="00A40818" w:rsidRDefault="00A40818" w:rsidP="00096E8D">
      <w:pPr>
        <w:spacing w:line="360" w:lineRule="auto"/>
        <w:rPr>
          <w:rFonts w:asciiTheme="minorHAnsi" w:hAnsiTheme="minorHAnsi" w:cstheme="minorHAnsi"/>
        </w:rPr>
      </w:pPr>
    </w:p>
    <w:p w14:paraId="77FFDFB7" w14:textId="441316D0" w:rsidR="00755FF5" w:rsidRDefault="001E5A6C" w:rsidP="00096E8D">
      <w:pPr>
        <w:spacing w:line="360" w:lineRule="auto"/>
        <w:rPr>
          <w:rFonts w:asciiTheme="minorHAnsi" w:hAnsiTheme="minorHAnsi" w:cstheme="minorHAnsi"/>
        </w:rPr>
      </w:pPr>
      <w:r>
        <w:rPr>
          <w:rFonts w:asciiTheme="minorHAnsi" w:hAnsiTheme="minorHAnsi" w:cstheme="minorHAnsi"/>
        </w:rPr>
        <w:t xml:space="preserve">Once the WI is created, the process flow of that WI as defined by the business will take place in iBPS. </w:t>
      </w:r>
    </w:p>
    <w:p w14:paraId="39281AF2" w14:textId="1FB2CB78" w:rsidR="00351981" w:rsidRDefault="00351981" w:rsidP="00096E8D">
      <w:pPr>
        <w:spacing w:line="360" w:lineRule="auto"/>
        <w:rPr>
          <w:rFonts w:asciiTheme="minorHAnsi" w:hAnsiTheme="minorHAnsi" w:cstheme="minorHAnsi"/>
        </w:rPr>
      </w:pPr>
    </w:p>
    <w:p w14:paraId="603DC2DC" w14:textId="16A8F021" w:rsidR="00351981" w:rsidRDefault="00351981" w:rsidP="00096E8D">
      <w:pPr>
        <w:spacing w:line="360" w:lineRule="auto"/>
        <w:rPr>
          <w:rFonts w:asciiTheme="minorHAnsi" w:hAnsiTheme="minorHAnsi" w:cstheme="minorHAnsi"/>
        </w:rPr>
      </w:pPr>
      <w:r>
        <w:rPr>
          <w:rFonts w:asciiTheme="minorHAnsi" w:hAnsiTheme="minorHAnsi" w:cstheme="minorHAnsi"/>
        </w:rPr>
        <w:t>There will be three folders created in the shared location namely:</w:t>
      </w:r>
    </w:p>
    <w:p w14:paraId="25554B53" w14:textId="5618B5A8"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Inquiry </w:t>
      </w:r>
    </w:p>
    <w:p w14:paraId="7D87F796" w14:textId="3B38B08C"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Freeze</w:t>
      </w:r>
    </w:p>
    <w:p w14:paraId="25A69557" w14:textId="139EFA46"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Prohibited </w:t>
      </w:r>
    </w:p>
    <w:p w14:paraId="30319D8C" w14:textId="55B11075" w:rsidR="00351981" w:rsidRDefault="00351981" w:rsidP="00800312">
      <w:pPr>
        <w:spacing w:line="360" w:lineRule="auto"/>
        <w:rPr>
          <w:rFonts w:asciiTheme="minorHAnsi" w:hAnsiTheme="minorHAnsi" w:cstheme="minorHAnsi"/>
        </w:rPr>
      </w:pPr>
      <w:r>
        <w:rPr>
          <w:rFonts w:asciiTheme="minorHAnsi" w:hAnsiTheme="minorHAnsi" w:cstheme="minorHAnsi"/>
        </w:rPr>
        <w:t xml:space="preserve">Each folder will have an excel sheet with the name of </w:t>
      </w:r>
      <w:r w:rsidR="008F1625">
        <w:rPr>
          <w:rFonts w:asciiTheme="minorHAnsi" w:hAnsiTheme="minorHAnsi" w:cstheme="minorHAnsi"/>
        </w:rPr>
        <w:t>a Reference</w:t>
      </w:r>
      <w:r>
        <w:rPr>
          <w:rFonts w:asciiTheme="minorHAnsi" w:hAnsiTheme="minorHAnsi" w:cstheme="minorHAnsi"/>
        </w:rPr>
        <w:t>/Request Number</w:t>
      </w:r>
      <w:r w:rsidR="00695BC9">
        <w:rPr>
          <w:rFonts w:asciiTheme="minorHAnsi" w:hAnsiTheme="minorHAnsi" w:cstheme="minorHAnsi"/>
        </w:rPr>
        <w:t xml:space="preserve">. </w:t>
      </w:r>
      <w:r w:rsidR="008F1625">
        <w:rPr>
          <w:rFonts w:asciiTheme="minorHAnsi" w:hAnsiTheme="minorHAnsi" w:cstheme="minorHAnsi"/>
        </w:rPr>
        <w:t xml:space="preserve">iBPS will pick that excel and read the data as per defined </w:t>
      </w:r>
      <w:r w:rsidR="007A44A5">
        <w:rPr>
          <w:rFonts w:asciiTheme="minorHAnsi" w:hAnsiTheme="minorHAnsi" w:cstheme="minorHAnsi"/>
        </w:rPr>
        <w:t xml:space="preserve">in the sample excel sheets. For each record, iBPS will create </w:t>
      </w:r>
      <w:r w:rsidR="00987ED6">
        <w:rPr>
          <w:rFonts w:asciiTheme="minorHAnsi" w:hAnsiTheme="minorHAnsi" w:cstheme="minorHAnsi"/>
        </w:rPr>
        <w:t>a unique WI. For e.g., if there are 100 records in the WI, iBPS will create 100 unique WI</w:t>
      </w:r>
      <w:r w:rsidR="00B8125D">
        <w:rPr>
          <w:rFonts w:asciiTheme="minorHAnsi" w:hAnsiTheme="minorHAnsi" w:cstheme="minorHAnsi"/>
        </w:rPr>
        <w:t xml:space="preserve">. </w:t>
      </w:r>
      <w:r w:rsidR="00F72934">
        <w:rPr>
          <w:rFonts w:asciiTheme="minorHAnsi" w:hAnsiTheme="minorHAnsi" w:cstheme="minorHAnsi"/>
        </w:rPr>
        <w:t xml:space="preserve">There is a possibility that in the provided folder, along with excel users will upload a </w:t>
      </w:r>
      <w:r w:rsidR="0020084E">
        <w:rPr>
          <w:rFonts w:asciiTheme="minorHAnsi" w:hAnsiTheme="minorHAnsi" w:cstheme="minorHAnsi"/>
        </w:rPr>
        <w:t>d</w:t>
      </w:r>
      <w:r w:rsidR="00F72934">
        <w:rPr>
          <w:rFonts w:asciiTheme="minorHAnsi" w:hAnsiTheme="minorHAnsi" w:cstheme="minorHAnsi"/>
        </w:rPr>
        <w:t>oc</w:t>
      </w:r>
      <w:r w:rsidR="0020084E">
        <w:rPr>
          <w:rFonts w:asciiTheme="minorHAnsi" w:hAnsiTheme="minorHAnsi" w:cstheme="minorHAnsi"/>
        </w:rPr>
        <w:t>ument</w:t>
      </w:r>
      <w:r w:rsidR="00F72934">
        <w:rPr>
          <w:rFonts w:asciiTheme="minorHAnsi" w:hAnsiTheme="minorHAnsi" w:cstheme="minorHAnsi"/>
        </w:rPr>
        <w:t xml:space="preserve"> with same Reference / Request Numbe</w:t>
      </w:r>
      <w:r w:rsidR="003D4C68">
        <w:rPr>
          <w:rFonts w:asciiTheme="minorHAnsi" w:hAnsiTheme="minorHAnsi" w:cstheme="minorHAnsi"/>
        </w:rPr>
        <w:t>r</w:t>
      </w:r>
      <w:r w:rsidR="003078DB">
        <w:rPr>
          <w:rFonts w:asciiTheme="minorHAnsi" w:hAnsiTheme="minorHAnsi" w:cstheme="minorHAnsi"/>
        </w:rPr>
        <w:t xml:space="preserve"> and system will extract that</w:t>
      </w:r>
      <w:r w:rsidR="00800312">
        <w:rPr>
          <w:rFonts w:asciiTheme="minorHAnsi" w:hAnsiTheme="minorHAnsi" w:cstheme="minorHAnsi"/>
        </w:rPr>
        <w:t xml:space="preserve"> and attach it along with the WI</w:t>
      </w:r>
      <w:r w:rsidR="0020084E">
        <w:rPr>
          <w:rFonts w:asciiTheme="minorHAnsi" w:hAnsiTheme="minorHAnsi" w:cstheme="minorHAnsi"/>
        </w:rPr>
        <w:t>s</w:t>
      </w:r>
      <w:r w:rsidR="00800312">
        <w:rPr>
          <w:rFonts w:asciiTheme="minorHAnsi" w:hAnsiTheme="minorHAnsi" w:cstheme="minorHAnsi"/>
        </w:rPr>
        <w:t xml:space="preserve"> </w:t>
      </w:r>
      <w:r w:rsidR="0005187E">
        <w:rPr>
          <w:rFonts w:asciiTheme="minorHAnsi" w:hAnsiTheme="minorHAnsi" w:cstheme="minorHAnsi"/>
        </w:rPr>
        <w:t>as ‘</w:t>
      </w:r>
      <w:r w:rsidR="0005187E" w:rsidRPr="00AE363C">
        <w:rPr>
          <w:rFonts w:asciiTheme="minorHAnsi" w:hAnsiTheme="minorHAnsi" w:cstheme="minorHAnsi"/>
          <w:b/>
          <w:bCs/>
        </w:rPr>
        <w:t>Central Bank Instruction’</w:t>
      </w:r>
      <w:r w:rsidR="0005187E">
        <w:rPr>
          <w:rFonts w:asciiTheme="minorHAnsi" w:hAnsiTheme="minorHAnsi" w:cstheme="minorHAnsi"/>
        </w:rPr>
        <w:t xml:space="preserve">. </w:t>
      </w:r>
      <w:r w:rsidR="001F66E2">
        <w:rPr>
          <w:rFonts w:asciiTheme="minorHAnsi" w:hAnsiTheme="minorHAnsi" w:cstheme="minorHAnsi"/>
        </w:rPr>
        <w:t xml:space="preserve"> </w:t>
      </w:r>
    </w:p>
    <w:p w14:paraId="7DAA736F" w14:textId="49A2241C" w:rsidR="008D34F0" w:rsidRDefault="008D34F0" w:rsidP="003D4C68">
      <w:pPr>
        <w:spacing w:line="360" w:lineRule="auto"/>
        <w:rPr>
          <w:rFonts w:asciiTheme="minorHAnsi" w:hAnsiTheme="minorHAnsi" w:cstheme="minorHAnsi"/>
        </w:rPr>
      </w:pPr>
      <w:r>
        <w:rPr>
          <w:rFonts w:asciiTheme="minorHAnsi" w:hAnsiTheme="minorHAnsi" w:cstheme="minorHAnsi"/>
        </w:rPr>
        <w:t xml:space="preserve">Once all the requests </w:t>
      </w:r>
      <w:r w:rsidR="000C2E40">
        <w:rPr>
          <w:rFonts w:asciiTheme="minorHAnsi" w:hAnsiTheme="minorHAnsi" w:cstheme="minorHAnsi"/>
        </w:rPr>
        <w:t xml:space="preserve">having one Request/Reference Number are processed completely, system will generate one excel </w:t>
      </w:r>
      <w:r w:rsidR="00B765A4">
        <w:rPr>
          <w:rFonts w:asciiTheme="minorHAnsi" w:hAnsiTheme="minorHAnsi" w:cstheme="minorHAnsi"/>
        </w:rPr>
        <w:t>(as per the template defined) and trigger email to compliance unit along with excel generated and the Doc</w:t>
      </w:r>
      <w:r w:rsidR="0020084E">
        <w:rPr>
          <w:rFonts w:asciiTheme="minorHAnsi" w:hAnsiTheme="minorHAnsi" w:cstheme="minorHAnsi"/>
        </w:rPr>
        <w:t>ument</w:t>
      </w:r>
      <w:r w:rsidR="00B765A4">
        <w:rPr>
          <w:rFonts w:asciiTheme="minorHAnsi" w:hAnsiTheme="minorHAnsi" w:cstheme="minorHAnsi"/>
        </w:rPr>
        <w:t xml:space="preserve"> </w:t>
      </w:r>
      <w:r w:rsidR="0005187E">
        <w:rPr>
          <w:rFonts w:asciiTheme="minorHAnsi" w:hAnsiTheme="minorHAnsi" w:cstheme="minorHAnsi"/>
        </w:rPr>
        <w:t xml:space="preserve">(Central Bank Instruction) </w:t>
      </w:r>
      <w:r w:rsidR="00B765A4">
        <w:rPr>
          <w:rFonts w:asciiTheme="minorHAnsi" w:hAnsiTheme="minorHAnsi" w:cstheme="minorHAnsi"/>
        </w:rPr>
        <w:t xml:space="preserve">picked from the shared location. </w:t>
      </w:r>
    </w:p>
    <w:p w14:paraId="531DC558" w14:textId="77777777" w:rsidR="003C182B" w:rsidRDefault="003C182B" w:rsidP="003D4C68">
      <w:pPr>
        <w:spacing w:line="360" w:lineRule="auto"/>
        <w:rPr>
          <w:rFonts w:asciiTheme="minorHAnsi" w:hAnsiTheme="minorHAnsi" w:cstheme="minorHAnsi"/>
        </w:rPr>
      </w:pPr>
    </w:p>
    <w:p w14:paraId="18ACDF94" w14:textId="77777777" w:rsidR="003C182B" w:rsidRPr="00385DD4" w:rsidRDefault="003C182B" w:rsidP="003C182B">
      <w:pPr>
        <w:spacing w:line="360" w:lineRule="auto"/>
        <w:rPr>
          <w:rFonts w:asciiTheme="minorHAnsi" w:hAnsiTheme="minorHAnsi" w:cstheme="minorHAnsi"/>
          <w:b/>
          <w:bCs/>
        </w:rPr>
      </w:pPr>
      <w:r w:rsidRPr="00385DD4">
        <w:rPr>
          <w:rFonts w:asciiTheme="minorHAnsi" w:hAnsiTheme="minorHAnsi" w:cstheme="minorHAnsi"/>
          <w:b/>
          <w:bCs/>
          <w:i/>
          <w:iCs/>
        </w:rPr>
        <w:lastRenderedPageBreak/>
        <w:t>Pls. note:</w:t>
      </w:r>
      <w:r w:rsidRPr="00385DD4">
        <w:rPr>
          <w:rFonts w:asciiTheme="minorHAnsi" w:hAnsiTheme="minorHAnsi" w:cstheme="minorHAnsi"/>
          <w:b/>
          <w:bCs/>
        </w:rPr>
        <w:t xml:space="preserve"> Below columns in </w:t>
      </w:r>
      <w:r w:rsidRPr="00385DD4">
        <w:rPr>
          <w:rFonts w:asciiTheme="minorHAnsi" w:hAnsiTheme="minorHAnsi" w:cstheme="minorHAnsi"/>
          <w:b/>
          <w:bCs/>
          <w:highlight w:val="yellow"/>
        </w:rPr>
        <w:t>Yellow</w:t>
      </w:r>
      <w:r w:rsidRPr="00385DD4">
        <w:rPr>
          <w:rFonts w:asciiTheme="minorHAnsi" w:hAnsiTheme="minorHAnsi" w:cstheme="minorHAnsi"/>
          <w:b/>
          <w:bCs/>
        </w:rPr>
        <w:t xml:space="preserve"> will be used to create the WI and columns in </w:t>
      </w:r>
      <w:r w:rsidRPr="00385DD4">
        <w:rPr>
          <w:rFonts w:asciiTheme="minorHAnsi" w:hAnsiTheme="minorHAnsi" w:cstheme="minorHAnsi"/>
          <w:b/>
          <w:bCs/>
          <w:highlight w:val="green"/>
        </w:rPr>
        <w:t>Green</w:t>
      </w:r>
      <w:r w:rsidRPr="00385DD4">
        <w:rPr>
          <w:rFonts w:asciiTheme="minorHAnsi" w:hAnsiTheme="minorHAnsi" w:cstheme="minorHAnsi"/>
          <w:b/>
          <w:bCs/>
        </w:rPr>
        <w:t xml:space="preserve"> will be further considered to generate the excels once the WIs are archived. </w:t>
      </w:r>
    </w:p>
    <w:p w14:paraId="3B09FDB8" w14:textId="77777777" w:rsidR="003C182B" w:rsidRPr="00385DD4" w:rsidRDefault="003C182B" w:rsidP="003C182B">
      <w:pPr>
        <w:spacing w:line="360" w:lineRule="auto"/>
        <w:rPr>
          <w:rFonts w:asciiTheme="minorHAnsi" w:hAnsiTheme="minorHAnsi" w:cstheme="minorHAnsi"/>
          <w:b/>
          <w:bCs/>
        </w:rPr>
      </w:pPr>
    </w:p>
    <w:p w14:paraId="0957443A" w14:textId="77777777" w:rsidR="003C182B" w:rsidRDefault="003C182B" w:rsidP="003C182B">
      <w:pPr>
        <w:spacing w:line="360" w:lineRule="auto"/>
        <w:rPr>
          <w:rFonts w:asciiTheme="minorHAnsi" w:hAnsiTheme="minorHAnsi" w:cstheme="minorHAnsi"/>
        </w:rPr>
      </w:pPr>
      <w:r>
        <w:rPr>
          <w:rFonts w:asciiTheme="minorHAnsi" w:hAnsiTheme="minorHAnsi" w:cstheme="minorHAnsi"/>
        </w:rPr>
        <w:t>Columns which will be available in excel as per request type:</w:t>
      </w:r>
    </w:p>
    <w:p w14:paraId="73E12A60" w14:textId="77777777" w:rsidR="003C182B" w:rsidRPr="00385DD4" w:rsidRDefault="003C182B" w:rsidP="003C182B">
      <w:pPr>
        <w:pStyle w:val="ListParagraph"/>
        <w:numPr>
          <w:ilvl w:val="0"/>
          <w:numId w:val="42"/>
        </w:numPr>
        <w:spacing w:line="360" w:lineRule="auto"/>
        <w:rPr>
          <w:rFonts w:asciiTheme="minorHAnsi" w:hAnsiTheme="minorHAnsi" w:cstheme="minorHAnsi"/>
          <w:b/>
          <w:bCs/>
        </w:rPr>
      </w:pPr>
      <w:r w:rsidRPr="00385DD4">
        <w:rPr>
          <w:rFonts w:asciiTheme="minorHAnsi" w:hAnsiTheme="minorHAnsi" w:cstheme="minorHAnsi"/>
          <w:b/>
          <w:bCs/>
        </w:rPr>
        <w:t>Inquiry</w:t>
      </w:r>
    </w:p>
    <w:p w14:paraId="2023A5C1"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Emirates ID </w:t>
      </w:r>
    </w:p>
    <w:p w14:paraId="129AA0C7"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Name </w:t>
      </w:r>
    </w:p>
    <w:p w14:paraId="5116A698"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Date of Birth </w:t>
      </w:r>
    </w:p>
    <w:p w14:paraId="6D01E6D0"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Due Date </w:t>
      </w:r>
    </w:p>
    <w:p w14:paraId="7D00B258" w14:textId="77777777" w:rsidR="003C182B" w:rsidRDefault="003C182B" w:rsidP="003C182B">
      <w:pPr>
        <w:pStyle w:val="ListParagraph"/>
        <w:numPr>
          <w:ilvl w:val="2"/>
          <w:numId w:val="42"/>
        </w:numPr>
        <w:spacing w:line="360" w:lineRule="auto"/>
        <w:rPr>
          <w:rFonts w:asciiTheme="minorHAnsi" w:hAnsiTheme="minorHAnsi" w:cstheme="minorHAnsi"/>
        </w:rPr>
      </w:pPr>
      <w:r>
        <w:rPr>
          <w:rFonts w:asciiTheme="minorHAnsi" w:hAnsiTheme="minorHAnsi" w:cstheme="minorHAnsi"/>
        </w:rPr>
        <w:t xml:space="preserve">Age </w:t>
      </w:r>
    </w:p>
    <w:p w14:paraId="1EC6D2AE" w14:textId="77777777" w:rsidR="003C182B" w:rsidRPr="00870C65"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Bank Name </w:t>
      </w:r>
    </w:p>
    <w:p w14:paraId="4C8D28AA" w14:textId="77777777" w:rsidR="003C182B" w:rsidRPr="00870C65"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Name </w:t>
      </w:r>
    </w:p>
    <w:p w14:paraId="5E5DD839" w14:textId="77777777" w:rsidR="003C182B"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Number </w:t>
      </w:r>
    </w:p>
    <w:p w14:paraId="513CF413" w14:textId="77777777" w:rsidR="003C182B" w:rsidRPr="00870C65" w:rsidRDefault="003C182B" w:rsidP="003C182B">
      <w:pPr>
        <w:pStyle w:val="ListParagraph"/>
        <w:spacing w:line="360" w:lineRule="auto"/>
        <w:ind w:left="2160"/>
        <w:rPr>
          <w:rFonts w:asciiTheme="minorHAnsi" w:hAnsiTheme="minorHAnsi" w:cstheme="minorHAnsi"/>
          <w:highlight w:val="green"/>
        </w:rPr>
      </w:pPr>
    </w:p>
    <w:p w14:paraId="2A6C4FED" w14:textId="77777777" w:rsidR="003C182B" w:rsidRPr="00A40818" w:rsidRDefault="003C182B" w:rsidP="003C182B">
      <w:pPr>
        <w:pStyle w:val="ListParagraph"/>
        <w:numPr>
          <w:ilvl w:val="0"/>
          <w:numId w:val="42"/>
        </w:numPr>
        <w:spacing w:line="360" w:lineRule="auto"/>
        <w:rPr>
          <w:rFonts w:asciiTheme="minorHAnsi" w:hAnsiTheme="minorHAnsi" w:cstheme="minorHAnsi"/>
          <w:b/>
          <w:bCs/>
        </w:rPr>
      </w:pPr>
      <w:r w:rsidRPr="00A40818">
        <w:rPr>
          <w:rFonts w:asciiTheme="minorHAnsi" w:hAnsiTheme="minorHAnsi" w:cstheme="minorHAnsi"/>
          <w:b/>
          <w:bCs/>
        </w:rPr>
        <w:t xml:space="preserve">Freeze </w:t>
      </w:r>
    </w:p>
    <w:p w14:paraId="1842F477"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Name </w:t>
      </w:r>
    </w:p>
    <w:p w14:paraId="5BA94A00"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Emirates ID</w:t>
      </w:r>
    </w:p>
    <w:p w14:paraId="0888DADD"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Passport </w:t>
      </w:r>
    </w:p>
    <w:p w14:paraId="0541033E"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Trade License No. </w:t>
      </w:r>
    </w:p>
    <w:p w14:paraId="2A26026B"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Nationality </w:t>
      </w:r>
    </w:p>
    <w:p w14:paraId="0F3792BF"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Country of Incorporation </w:t>
      </w:r>
    </w:p>
    <w:p w14:paraId="620574FD" w14:textId="77777777" w:rsidR="003C182B"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Requested Authority (TL Issuing Authority)</w:t>
      </w:r>
    </w:p>
    <w:p w14:paraId="1F398783" w14:textId="45BADF05" w:rsidR="007725E2" w:rsidRPr="00A40818" w:rsidRDefault="007725E2" w:rsidP="003C182B">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14:paraId="0665F251"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Account Number </w:t>
      </w:r>
    </w:p>
    <w:p w14:paraId="100DD031"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Available Balance </w:t>
      </w:r>
    </w:p>
    <w:p w14:paraId="7CF89534" w14:textId="77777777" w:rsidR="003C182B" w:rsidRDefault="003C182B" w:rsidP="003C182B">
      <w:pPr>
        <w:spacing w:line="360" w:lineRule="auto"/>
        <w:rPr>
          <w:rFonts w:asciiTheme="minorHAnsi" w:hAnsiTheme="minorHAnsi" w:cstheme="minorHAnsi"/>
        </w:rPr>
      </w:pPr>
    </w:p>
    <w:p w14:paraId="6780EEF0" w14:textId="77777777" w:rsidR="003C182B" w:rsidRPr="00AE363C" w:rsidRDefault="003C182B" w:rsidP="003C182B">
      <w:pPr>
        <w:pStyle w:val="ListParagraph"/>
        <w:numPr>
          <w:ilvl w:val="0"/>
          <w:numId w:val="42"/>
        </w:numPr>
        <w:spacing w:line="360" w:lineRule="auto"/>
        <w:rPr>
          <w:rFonts w:asciiTheme="minorHAnsi" w:hAnsiTheme="minorHAnsi" w:cstheme="minorHAnsi"/>
          <w:b/>
          <w:bCs/>
        </w:rPr>
      </w:pPr>
      <w:r w:rsidRPr="00AE363C">
        <w:rPr>
          <w:rFonts w:asciiTheme="minorHAnsi" w:hAnsiTheme="minorHAnsi" w:cstheme="minorHAnsi"/>
          <w:b/>
          <w:bCs/>
        </w:rPr>
        <w:t xml:space="preserve">Prohibited </w:t>
      </w:r>
    </w:p>
    <w:p w14:paraId="585B618D"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Name </w:t>
      </w:r>
    </w:p>
    <w:p w14:paraId="44BA3B6F"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Emirates ID </w:t>
      </w:r>
    </w:p>
    <w:p w14:paraId="3786E9AA"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lastRenderedPageBreak/>
        <w:t xml:space="preserve">Passport </w:t>
      </w:r>
    </w:p>
    <w:p w14:paraId="4DBEFE84"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Trade License No. </w:t>
      </w:r>
    </w:p>
    <w:p w14:paraId="3336ED0A"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Nationality </w:t>
      </w:r>
    </w:p>
    <w:p w14:paraId="5D305F5D"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Country of Incorporation </w:t>
      </w:r>
    </w:p>
    <w:p w14:paraId="23C75E9C"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Birth </w:t>
      </w:r>
    </w:p>
    <w:p w14:paraId="328548C3" w14:textId="77777777" w:rsidR="003C182B"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Establishment </w:t>
      </w:r>
    </w:p>
    <w:p w14:paraId="13B50CA2" w14:textId="257945AF" w:rsidR="00472B34" w:rsidRPr="00AE363C" w:rsidRDefault="00472B34" w:rsidP="003C182B">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14:paraId="3E451C42"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CIF No. </w:t>
      </w:r>
    </w:p>
    <w:p w14:paraId="7C59EB63"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Related Party CIF </w:t>
      </w:r>
    </w:p>
    <w:p w14:paraId="09E45C12" w14:textId="77777777" w:rsidR="003C182B" w:rsidRDefault="003C182B" w:rsidP="003D4C68">
      <w:pPr>
        <w:spacing w:line="360" w:lineRule="auto"/>
        <w:rPr>
          <w:rFonts w:asciiTheme="minorHAnsi" w:hAnsiTheme="minorHAnsi" w:cstheme="minorHAnsi"/>
        </w:rPr>
      </w:pPr>
    </w:p>
    <w:p w14:paraId="42EB5B19" w14:textId="3A8FA670" w:rsidR="009814BB" w:rsidRDefault="009814BB" w:rsidP="003D4C68">
      <w:pPr>
        <w:spacing w:line="360" w:lineRule="auto"/>
        <w:rPr>
          <w:rFonts w:asciiTheme="minorHAnsi" w:hAnsiTheme="minorHAnsi" w:cstheme="minorHAnsi"/>
        </w:rPr>
      </w:pPr>
      <w:r>
        <w:rPr>
          <w:rFonts w:asciiTheme="minorHAnsi" w:hAnsiTheme="minorHAnsi" w:cstheme="minorHAnsi"/>
        </w:rPr>
        <w:t xml:space="preserve">Below are the queue descriptions for the entire journey. </w:t>
      </w:r>
    </w:p>
    <w:p w14:paraId="3C9BC47A" w14:textId="77777777" w:rsidR="009814BB" w:rsidRDefault="009814BB" w:rsidP="003D4C68">
      <w:pPr>
        <w:spacing w:line="360" w:lineRule="auto"/>
        <w:rPr>
          <w:rFonts w:asciiTheme="minorHAnsi" w:hAnsiTheme="minorHAnsi" w:cstheme="minorHAnsi"/>
        </w:rPr>
      </w:pPr>
    </w:p>
    <w:p w14:paraId="0814F118" w14:textId="77777777" w:rsidR="003C182B" w:rsidRDefault="003C182B" w:rsidP="003D4C68">
      <w:pPr>
        <w:spacing w:line="360" w:lineRule="auto"/>
        <w:rPr>
          <w:rFonts w:asciiTheme="minorHAnsi" w:hAnsiTheme="minorHAnsi" w:cstheme="minorHAnsi"/>
        </w:rPr>
      </w:pPr>
    </w:p>
    <w:p w14:paraId="116F4D6A" w14:textId="77777777" w:rsidR="002F24A4" w:rsidRDefault="002F24A4" w:rsidP="003D4C68">
      <w:pPr>
        <w:spacing w:line="360" w:lineRule="auto"/>
        <w:rPr>
          <w:rFonts w:asciiTheme="minorHAnsi" w:hAnsiTheme="minorHAnsi" w:cstheme="minorHAnsi"/>
        </w:rPr>
      </w:pPr>
    </w:p>
    <w:p w14:paraId="015C91D2" w14:textId="77777777" w:rsidR="002F24A4" w:rsidRDefault="002F24A4" w:rsidP="003D4C68">
      <w:pPr>
        <w:spacing w:line="360" w:lineRule="auto"/>
        <w:rPr>
          <w:rFonts w:asciiTheme="minorHAnsi" w:hAnsiTheme="minorHAnsi" w:cstheme="minorHAnsi"/>
        </w:rPr>
      </w:pPr>
    </w:p>
    <w:p w14:paraId="1D44CC0E" w14:textId="77777777" w:rsidR="002F24A4" w:rsidRDefault="002F24A4" w:rsidP="003D4C68">
      <w:pPr>
        <w:spacing w:line="360" w:lineRule="auto"/>
        <w:rPr>
          <w:rFonts w:asciiTheme="minorHAnsi" w:hAnsiTheme="minorHAnsi" w:cstheme="minorHAnsi"/>
        </w:rPr>
      </w:pPr>
    </w:p>
    <w:p w14:paraId="1E532C7E" w14:textId="77777777" w:rsidR="002F24A4" w:rsidRDefault="002F24A4" w:rsidP="003D4C68">
      <w:pPr>
        <w:spacing w:line="360" w:lineRule="auto"/>
        <w:rPr>
          <w:rFonts w:asciiTheme="minorHAnsi" w:hAnsiTheme="minorHAnsi" w:cstheme="minorHAnsi"/>
        </w:rPr>
      </w:pPr>
    </w:p>
    <w:p w14:paraId="316E4ACD" w14:textId="77777777" w:rsidR="002F24A4" w:rsidRDefault="002F24A4" w:rsidP="003D4C68">
      <w:pPr>
        <w:spacing w:line="360" w:lineRule="auto"/>
        <w:rPr>
          <w:rFonts w:asciiTheme="minorHAnsi" w:hAnsiTheme="minorHAnsi" w:cstheme="minorHAnsi"/>
        </w:rPr>
      </w:pPr>
    </w:p>
    <w:p w14:paraId="62630349" w14:textId="77777777" w:rsidR="002F24A4" w:rsidRDefault="002F24A4" w:rsidP="003D4C68">
      <w:pPr>
        <w:spacing w:line="360" w:lineRule="auto"/>
        <w:rPr>
          <w:rFonts w:asciiTheme="minorHAnsi" w:hAnsiTheme="minorHAnsi" w:cstheme="minorHAnsi"/>
        </w:rPr>
      </w:pPr>
    </w:p>
    <w:p w14:paraId="14F3A6F4" w14:textId="77777777" w:rsidR="002F24A4" w:rsidRDefault="002F24A4" w:rsidP="003D4C68">
      <w:pPr>
        <w:spacing w:line="360" w:lineRule="auto"/>
        <w:rPr>
          <w:rFonts w:asciiTheme="minorHAnsi" w:hAnsiTheme="minorHAnsi" w:cstheme="minorHAnsi"/>
        </w:rPr>
      </w:pPr>
    </w:p>
    <w:p w14:paraId="7BE18F72" w14:textId="77777777" w:rsidR="002F24A4" w:rsidRDefault="002F24A4" w:rsidP="003D4C68">
      <w:pPr>
        <w:spacing w:line="360" w:lineRule="auto"/>
        <w:rPr>
          <w:rFonts w:asciiTheme="minorHAnsi" w:hAnsiTheme="minorHAnsi" w:cstheme="minorHAnsi"/>
        </w:rPr>
      </w:pPr>
    </w:p>
    <w:p w14:paraId="666C77B2" w14:textId="77777777" w:rsidR="002F24A4" w:rsidRDefault="002F24A4" w:rsidP="003D4C68">
      <w:pPr>
        <w:spacing w:line="360" w:lineRule="auto"/>
        <w:rPr>
          <w:rFonts w:asciiTheme="minorHAnsi" w:hAnsiTheme="minorHAnsi" w:cstheme="minorHAnsi"/>
        </w:rPr>
      </w:pPr>
    </w:p>
    <w:p w14:paraId="23AE26A0" w14:textId="77777777" w:rsidR="002F24A4" w:rsidRDefault="002F24A4" w:rsidP="003D4C68">
      <w:pPr>
        <w:spacing w:line="360" w:lineRule="auto"/>
        <w:rPr>
          <w:rFonts w:asciiTheme="minorHAnsi" w:hAnsiTheme="minorHAnsi" w:cstheme="minorHAnsi"/>
        </w:rPr>
      </w:pPr>
    </w:p>
    <w:p w14:paraId="5B305A9F" w14:textId="77777777" w:rsidR="002F24A4" w:rsidRDefault="002F24A4" w:rsidP="003D4C68">
      <w:pPr>
        <w:spacing w:line="360" w:lineRule="auto"/>
        <w:rPr>
          <w:rFonts w:asciiTheme="minorHAnsi" w:hAnsiTheme="minorHAnsi" w:cstheme="minorHAnsi"/>
        </w:rPr>
      </w:pPr>
    </w:p>
    <w:p w14:paraId="5CD7CE3C" w14:textId="77777777" w:rsidR="002F24A4" w:rsidRDefault="002F24A4" w:rsidP="003D4C68">
      <w:pPr>
        <w:spacing w:line="360" w:lineRule="auto"/>
        <w:rPr>
          <w:rFonts w:asciiTheme="minorHAnsi" w:hAnsiTheme="minorHAnsi" w:cstheme="minorHAnsi"/>
        </w:rPr>
      </w:pPr>
    </w:p>
    <w:p w14:paraId="1AF252FA" w14:textId="77777777" w:rsidR="002F24A4" w:rsidRDefault="002F24A4" w:rsidP="003D4C68">
      <w:pPr>
        <w:spacing w:line="360" w:lineRule="auto"/>
        <w:rPr>
          <w:rFonts w:asciiTheme="minorHAnsi" w:hAnsiTheme="minorHAnsi" w:cstheme="minorHAnsi"/>
        </w:rPr>
      </w:pPr>
    </w:p>
    <w:p w14:paraId="2ACFDF7E" w14:textId="77777777" w:rsidR="002F24A4" w:rsidRDefault="002F24A4" w:rsidP="003D4C68">
      <w:pPr>
        <w:spacing w:line="360" w:lineRule="auto"/>
        <w:rPr>
          <w:rFonts w:asciiTheme="minorHAnsi" w:hAnsiTheme="minorHAnsi" w:cstheme="minorHAnsi"/>
        </w:rPr>
      </w:pPr>
    </w:p>
    <w:p w14:paraId="632D9A12" w14:textId="0ADA60FB" w:rsidR="009814BB" w:rsidRDefault="004724DC" w:rsidP="004724DC">
      <w:pPr>
        <w:pStyle w:val="Heading2"/>
      </w:pPr>
      <w:r>
        <w:lastRenderedPageBreak/>
        <w:t xml:space="preserve"> </w:t>
      </w:r>
      <w:bookmarkStart w:id="288" w:name="_Toc163207987"/>
      <w:r w:rsidR="00507F0C">
        <w:t xml:space="preserve">Workflow Requirements </w:t>
      </w:r>
      <w:r w:rsidR="0037484F">
        <w:t>– Bulk Processing CIR</w:t>
      </w:r>
      <w:bookmarkEnd w:id="288"/>
    </w:p>
    <w:p w14:paraId="5354CD0C" w14:textId="77777777" w:rsidR="0037484F" w:rsidRDefault="0037484F" w:rsidP="0037484F"/>
    <w:p w14:paraId="19DBA37A" w14:textId="3CBCD75D" w:rsidR="0037484F" w:rsidRDefault="0037484F" w:rsidP="0037484F">
      <w:pPr>
        <w:spacing w:line="360" w:lineRule="auto"/>
      </w:pPr>
      <w:r>
        <w:object w:dxaOrig="1508" w:dyaOrig="984" w14:anchorId="339EE17A">
          <v:shape id="_x0000_i1027" type="#_x0000_t75" style="width:74.5pt;height:49.5pt" o:ole="">
            <v:imagedata r:id="rId29" o:title=""/>
          </v:shape>
          <o:OLEObject Type="Embed" ProgID="Package" ShapeID="_x0000_i1027" DrawAspect="Icon" ObjectID="_1774107229" r:id="rId30"/>
        </w:object>
      </w:r>
    </w:p>
    <w:p w14:paraId="54D19498" w14:textId="77777777" w:rsidR="00D83E60" w:rsidRDefault="00D83E60" w:rsidP="0037484F">
      <w:pPr>
        <w:spacing w:line="360" w:lineRule="auto"/>
      </w:pPr>
    </w:p>
    <w:p w14:paraId="5FD99FB9" w14:textId="7732F308" w:rsidR="0037484F" w:rsidRDefault="00D83E60" w:rsidP="002F24A4">
      <w:pPr>
        <w:pStyle w:val="NormalWeb"/>
      </w:pPr>
      <w:r>
        <w:rPr>
          <w:noProof/>
        </w:rPr>
        <w:drawing>
          <wp:inline distT="0" distB="0" distL="0" distR="0" wp14:anchorId="1FBDC7D7" wp14:editId="1C694E06">
            <wp:extent cx="6299504" cy="2247900"/>
            <wp:effectExtent l="0" t="0" r="6350" b="0"/>
            <wp:docPr id="211660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03767" cy="2249421"/>
                    </a:xfrm>
                    <a:prstGeom prst="rect">
                      <a:avLst/>
                    </a:prstGeom>
                    <a:noFill/>
                    <a:ln>
                      <a:noFill/>
                    </a:ln>
                  </pic:spPr>
                </pic:pic>
              </a:graphicData>
            </a:graphic>
          </wp:inline>
        </w:drawing>
      </w:r>
    </w:p>
    <w:p w14:paraId="20281168" w14:textId="77777777" w:rsidR="0037484F" w:rsidRPr="0037484F" w:rsidRDefault="0037484F" w:rsidP="0037484F"/>
    <w:p w14:paraId="59F9B6CC" w14:textId="03B3C5A2" w:rsidR="004724DC" w:rsidRDefault="004724DC" w:rsidP="0018636F">
      <w:pPr>
        <w:spacing w:line="360" w:lineRule="auto"/>
        <w:rPr>
          <w:rFonts w:asciiTheme="minorHAnsi" w:hAnsiTheme="minorHAnsi" w:cstheme="minorHAnsi"/>
        </w:rPr>
      </w:pPr>
      <w:r>
        <w:rPr>
          <w:rFonts w:asciiTheme="minorHAnsi" w:hAnsiTheme="minorHAnsi" w:cstheme="minorHAnsi"/>
        </w:rPr>
        <w:t xml:space="preserve">Bulk Processing requests for CIR will have the following queues: </w:t>
      </w:r>
    </w:p>
    <w:p w14:paraId="12B62A9C" w14:textId="77777777" w:rsidR="004724DC" w:rsidRDefault="004724DC" w:rsidP="004724DC">
      <w:pPr>
        <w:rPr>
          <w:rFonts w:asciiTheme="minorHAnsi" w:hAnsiTheme="minorHAnsi" w:cstheme="minorHAnsi"/>
        </w:rPr>
      </w:pPr>
    </w:p>
    <w:p w14:paraId="3FEFC71C" w14:textId="6A27877A" w:rsidR="0018636F" w:rsidRDefault="0018636F"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Check Queue:</w:t>
      </w:r>
      <w:r w:rsidRPr="0018636F">
        <w:rPr>
          <w:rFonts w:asciiTheme="minorHAnsi" w:hAnsiTheme="minorHAnsi" w:cstheme="minorHAnsi"/>
        </w:rPr>
        <w:t xml:space="preserve"> This will be the first</w:t>
      </w:r>
      <w:r>
        <w:rPr>
          <w:rFonts w:asciiTheme="minorHAnsi" w:hAnsiTheme="minorHAnsi" w:cstheme="minorHAnsi"/>
        </w:rPr>
        <w:t xml:space="preserve"> system</w:t>
      </w:r>
      <w:r w:rsidRPr="0018636F">
        <w:rPr>
          <w:rFonts w:asciiTheme="minorHAnsi" w:hAnsiTheme="minorHAnsi" w:cstheme="minorHAnsi"/>
        </w:rPr>
        <w:t xml:space="preserve"> queue where all the WI created will land for dedupe check. </w:t>
      </w:r>
    </w:p>
    <w:p w14:paraId="133F7B56" w14:textId="04C4DFC8" w:rsidR="0018636F" w:rsidRDefault="0018636F"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Initiation Checker:</w:t>
      </w:r>
      <w:r>
        <w:rPr>
          <w:rFonts w:asciiTheme="minorHAnsi" w:hAnsiTheme="minorHAnsi" w:cstheme="minorHAnsi"/>
        </w:rPr>
        <w:t xml:space="preserve"> User queue for </w:t>
      </w:r>
      <w:r w:rsidR="00C500DC">
        <w:rPr>
          <w:rFonts w:asciiTheme="minorHAnsi" w:hAnsiTheme="minorHAnsi" w:cstheme="minorHAnsi"/>
        </w:rPr>
        <w:t xml:space="preserve">processing RAK Bank Customer Requests. </w:t>
      </w:r>
    </w:p>
    <w:p w14:paraId="4698854D" w14:textId="1EDACA8B" w:rsidR="00C500DC" w:rsidRDefault="00C500DC"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Integration:</w:t>
      </w:r>
      <w:r>
        <w:rPr>
          <w:rFonts w:asciiTheme="minorHAnsi" w:hAnsiTheme="minorHAnsi" w:cstheme="minorHAnsi"/>
        </w:rPr>
        <w:t xml:space="preserve"> System queue </w:t>
      </w:r>
      <w:r w:rsidR="00AF3274">
        <w:rPr>
          <w:rFonts w:asciiTheme="minorHAnsi" w:hAnsiTheme="minorHAnsi" w:cstheme="minorHAnsi"/>
        </w:rPr>
        <w:t xml:space="preserve">for </w:t>
      </w:r>
      <w:r w:rsidR="00F31A80">
        <w:rPr>
          <w:rFonts w:asciiTheme="minorHAnsi" w:hAnsiTheme="minorHAnsi" w:cstheme="minorHAnsi"/>
        </w:rPr>
        <w:t>placing blacklists and freeze</w:t>
      </w:r>
      <w:r w:rsidR="00E54CD9">
        <w:rPr>
          <w:rFonts w:asciiTheme="minorHAnsi" w:hAnsiTheme="minorHAnsi" w:cstheme="minorHAnsi"/>
        </w:rPr>
        <w:t xml:space="preserve"> requests. </w:t>
      </w:r>
    </w:p>
    <w:p w14:paraId="657D71B6" w14:textId="4D5EC23C" w:rsidR="00F31A80" w:rsidRDefault="00F31A80"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Maker:</w:t>
      </w:r>
      <w:r>
        <w:rPr>
          <w:rFonts w:asciiTheme="minorHAnsi" w:hAnsiTheme="minorHAnsi" w:cstheme="minorHAnsi"/>
        </w:rPr>
        <w:t xml:space="preserve"> User queue for Islamic Products. </w:t>
      </w:r>
      <w:r w:rsidR="00993152">
        <w:rPr>
          <w:rFonts w:asciiTheme="minorHAnsi" w:hAnsiTheme="minorHAnsi" w:cstheme="minorHAnsi"/>
        </w:rPr>
        <w:t>(Child WI)</w:t>
      </w:r>
    </w:p>
    <w:p w14:paraId="2734D57E" w14:textId="33B76735" w:rsidR="00F31A80" w:rsidRDefault="00F31A80"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Checker:</w:t>
      </w:r>
      <w:r>
        <w:rPr>
          <w:rFonts w:asciiTheme="minorHAnsi" w:hAnsiTheme="minorHAnsi" w:cstheme="minorHAnsi"/>
        </w:rPr>
        <w:t xml:space="preserve"> User queue for reviewing Islamic Related requests. </w:t>
      </w:r>
      <w:r w:rsidR="00993152">
        <w:rPr>
          <w:rFonts w:asciiTheme="minorHAnsi" w:hAnsiTheme="minorHAnsi" w:cstheme="minorHAnsi"/>
        </w:rPr>
        <w:t>(Child WI)</w:t>
      </w:r>
    </w:p>
    <w:p w14:paraId="059BA036" w14:textId="02911C9C" w:rsidR="00F31A80" w:rsidRDefault="00993152"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Collect:</w:t>
      </w:r>
      <w:r>
        <w:rPr>
          <w:rFonts w:asciiTheme="minorHAnsi" w:hAnsiTheme="minorHAnsi" w:cstheme="minorHAnsi"/>
        </w:rPr>
        <w:t xml:space="preserve"> System queue to collect the parent/child instances. </w:t>
      </w:r>
    </w:p>
    <w:p w14:paraId="59737DFD" w14:textId="5E798B59" w:rsidR="00993152" w:rsidRDefault="00C33ACE"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Integration Error Handling:</w:t>
      </w:r>
      <w:r>
        <w:rPr>
          <w:rFonts w:asciiTheme="minorHAnsi" w:hAnsiTheme="minorHAnsi" w:cstheme="minorHAnsi"/>
        </w:rPr>
        <w:t xml:space="preserve"> User queue for handling integration failures if any. </w:t>
      </w:r>
    </w:p>
    <w:p w14:paraId="77E5F892" w14:textId="10805113" w:rsidR="00C33ACE" w:rsidRDefault="00C33ACE"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Archival:</w:t>
      </w:r>
      <w:r>
        <w:rPr>
          <w:rFonts w:asciiTheme="minorHAnsi" w:hAnsiTheme="minorHAnsi" w:cstheme="minorHAnsi"/>
        </w:rPr>
        <w:t xml:space="preserve"> System queue for archiving data/doc. </w:t>
      </w:r>
    </w:p>
    <w:p w14:paraId="7D2CDD35" w14:textId="77777777" w:rsidR="007C1709" w:rsidRDefault="007C1709" w:rsidP="007C1709">
      <w:pPr>
        <w:spacing w:line="360" w:lineRule="auto"/>
        <w:rPr>
          <w:rFonts w:asciiTheme="minorHAnsi" w:hAnsiTheme="minorHAnsi" w:cstheme="minorHAnsi"/>
        </w:rPr>
      </w:pPr>
    </w:p>
    <w:p w14:paraId="4715A2DE" w14:textId="77777777" w:rsidR="002F24A4" w:rsidRDefault="002F24A4" w:rsidP="007C1709">
      <w:pPr>
        <w:spacing w:line="360" w:lineRule="auto"/>
        <w:rPr>
          <w:rFonts w:asciiTheme="minorHAnsi" w:hAnsiTheme="minorHAnsi" w:cstheme="minorHAnsi"/>
        </w:rPr>
      </w:pPr>
    </w:p>
    <w:p w14:paraId="6AE141B0" w14:textId="6F00A1E4" w:rsidR="007C1709" w:rsidRDefault="007C1709" w:rsidP="00507F0C">
      <w:pPr>
        <w:pStyle w:val="Heading2"/>
      </w:pPr>
      <w:r>
        <w:lastRenderedPageBreak/>
        <w:t xml:space="preserve"> </w:t>
      </w:r>
      <w:bookmarkStart w:id="289" w:name="_Toc163207988"/>
      <w:r>
        <w:t>System Check</w:t>
      </w:r>
      <w:bookmarkEnd w:id="289"/>
    </w:p>
    <w:p w14:paraId="02395563" w14:textId="71F5969A" w:rsidR="00507F0C" w:rsidRPr="00507F0C" w:rsidRDefault="00507F0C" w:rsidP="00507F0C">
      <w:pPr>
        <w:pStyle w:val="Heading3"/>
      </w:pPr>
      <w:bookmarkStart w:id="290" w:name="_Toc163207989"/>
      <w:r>
        <w:t>Description</w:t>
      </w:r>
      <w:bookmarkEnd w:id="290"/>
    </w:p>
    <w:p w14:paraId="3821F5C3" w14:textId="6DF302A9" w:rsidR="007C1709" w:rsidRDefault="007C1709" w:rsidP="007C1709">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This will be a system queue. i.e., the users will not have access to this queue. </w:t>
      </w:r>
    </w:p>
    <w:p w14:paraId="626EFAEA" w14:textId="40BDEF9A" w:rsidR="007C1709" w:rsidRDefault="007C1709" w:rsidP="007C1709">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The WI created via Excels </w:t>
      </w:r>
      <w:r w:rsidR="005C1A15">
        <w:rPr>
          <w:rFonts w:asciiTheme="minorHAnsi" w:hAnsiTheme="minorHAnsi" w:cstheme="minorHAnsi"/>
        </w:rPr>
        <w:t>for request type ‘</w:t>
      </w:r>
      <w:r w:rsidR="005C1A15" w:rsidRPr="00E54CD9">
        <w:rPr>
          <w:rFonts w:asciiTheme="minorHAnsi" w:hAnsiTheme="minorHAnsi" w:cstheme="minorHAnsi"/>
          <w:b/>
          <w:bCs/>
        </w:rPr>
        <w:t>Inquiry’</w:t>
      </w:r>
      <w:r w:rsidR="005C1A15">
        <w:rPr>
          <w:rFonts w:asciiTheme="minorHAnsi" w:hAnsiTheme="minorHAnsi" w:cstheme="minorHAnsi"/>
        </w:rPr>
        <w:t>, ‘</w:t>
      </w:r>
      <w:r w:rsidR="005C1A15" w:rsidRPr="00E54CD9">
        <w:rPr>
          <w:rFonts w:asciiTheme="minorHAnsi" w:hAnsiTheme="minorHAnsi" w:cstheme="minorHAnsi"/>
          <w:b/>
          <w:bCs/>
        </w:rPr>
        <w:t>Freeze</w:t>
      </w:r>
      <w:r w:rsidR="005C1A15">
        <w:rPr>
          <w:rFonts w:asciiTheme="minorHAnsi" w:hAnsiTheme="minorHAnsi" w:cstheme="minorHAnsi"/>
        </w:rPr>
        <w:t>’ &amp; ‘</w:t>
      </w:r>
      <w:r w:rsidR="005C1A15" w:rsidRPr="00E54CD9">
        <w:rPr>
          <w:rFonts w:asciiTheme="minorHAnsi" w:hAnsiTheme="minorHAnsi" w:cstheme="minorHAnsi"/>
          <w:b/>
          <w:bCs/>
        </w:rPr>
        <w:t>Prohibited</w:t>
      </w:r>
      <w:r w:rsidR="005C1A15">
        <w:rPr>
          <w:rFonts w:asciiTheme="minorHAnsi" w:hAnsiTheme="minorHAnsi" w:cstheme="minorHAnsi"/>
        </w:rPr>
        <w:t xml:space="preserve">’ will enter this queue. </w:t>
      </w:r>
    </w:p>
    <w:p w14:paraId="3B732E10" w14:textId="2F7B7E23" w:rsidR="005C1A15" w:rsidRDefault="005C1A15"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 will read the mandatory details required to perform the dedupe check.</w:t>
      </w:r>
      <w:r w:rsidR="00460268">
        <w:rPr>
          <w:rFonts w:asciiTheme="minorHAnsi" w:hAnsiTheme="minorHAnsi" w:cstheme="minorHAnsi"/>
        </w:rPr>
        <w:t xml:space="preserve"> For e.g., in case of Individuals ‘</w:t>
      </w:r>
      <w:r w:rsidR="00460268" w:rsidRPr="00E54CD9">
        <w:rPr>
          <w:rFonts w:asciiTheme="minorHAnsi" w:hAnsiTheme="minorHAnsi" w:cstheme="minorHAnsi"/>
          <w:b/>
          <w:bCs/>
        </w:rPr>
        <w:t>Customer Name’</w:t>
      </w:r>
      <w:r w:rsidR="00460268">
        <w:rPr>
          <w:rFonts w:asciiTheme="minorHAnsi" w:hAnsiTheme="minorHAnsi" w:cstheme="minorHAnsi"/>
        </w:rPr>
        <w:t>, ‘</w:t>
      </w:r>
      <w:r w:rsidR="00460268" w:rsidRPr="00E54CD9">
        <w:rPr>
          <w:rFonts w:asciiTheme="minorHAnsi" w:hAnsiTheme="minorHAnsi" w:cstheme="minorHAnsi"/>
          <w:b/>
          <w:bCs/>
        </w:rPr>
        <w:t>Nationality</w:t>
      </w:r>
      <w:r w:rsidR="00460268">
        <w:rPr>
          <w:rFonts w:asciiTheme="minorHAnsi" w:hAnsiTheme="minorHAnsi" w:cstheme="minorHAnsi"/>
        </w:rPr>
        <w:t>’</w:t>
      </w:r>
      <w:r w:rsidR="00E54CD9">
        <w:rPr>
          <w:rFonts w:asciiTheme="minorHAnsi" w:hAnsiTheme="minorHAnsi" w:cstheme="minorHAnsi"/>
        </w:rPr>
        <w:t xml:space="preserve"> &amp; </w:t>
      </w:r>
      <w:r w:rsidR="00460268">
        <w:rPr>
          <w:rFonts w:asciiTheme="minorHAnsi" w:hAnsiTheme="minorHAnsi" w:cstheme="minorHAnsi"/>
        </w:rPr>
        <w:t>‘</w:t>
      </w:r>
      <w:r w:rsidR="00460268" w:rsidRPr="00E54CD9">
        <w:rPr>
          <w:rFonts w:asciiTheme="minorHAnsi" w:hAnsiTheme="minorHAnsi" w:cstheme="minorHAnsi"/>
          <w:b/>
          <w:bCs/>
        </w:rPr>
        <w:t>DOB’</w:t>
      </w:r>
      <w:r w:rsidR="00460268">
        <w:rPr>
          <w:rFonts w:asciiTheme="minorHAnsi" w:hAnsiTheme="minorHAnsi" w:cstheme="minorHAnsi"/>
        </w:rPr>
        <w:t xml:space="preserve"> and in case of Non-Individuals ‘</w:t>
      </w:r>
      <w:r w:rsidR="00460268" w:rsidRPr="00E54CD9">
        <w:rPr>
          <w:rFonts w:asciiTheme="minorHAnsi" w:hAnsiTheme="minorHAnsi" w:cstheme="minorHAnsi"/>
          <w:b/>
          <w:bCs/>
        </w:rPr>
        <w:t>Company Name’</w:t>
      </w:r>
      <w:r w:rsidR="00460268">
        <w:rPr>
          <w:rFonts w:asciiTheme="minorHAnsi" w:hAnsiTheme="minorHAnsi" w:cstheme="minorHAnsi"/>
        </w:rPr>
        <w:t>, ‘</w:t>
      </w:r>
      <w:r w:rsidR="00460268" w:rsidRPr="00E54CD9">
        <w:rPr>
          <w:rFonts w:asciiTheme="minorHAnsi" w:hAnsiTheme="minorHAnsi" w:cstheme="minorHAnsi"/>
          <w:b/>
          <w:bCs/>
        </w:rPr>
        <w:t>Trade License’</w:t>
      </w:r>
      <w:r w:rsidR="00460268">
        <w:rPr>
          <w:rFonts w:asciiTheme="minorHAnsi" w:hAnsiTheme="minorHAnsi" w:cstheme="minorHAnsi"/>
        </w:rPr>
        <w:t xml:space="preserve"> &amp; ‘</w:t>
      </w:r>
      <w:r w:rsidR="00460268" w:rsidRPr="00E54CD9">
        <w:rPr>
          <w:rFonts w:asciiTheme="minorHAnsi" w:hAnsiTheme="minorHAnsi" w:cstheme="minorHAnsi"/>
          <w:b/>
          <w:bCs/>
        </w:rPr>
        <w:t>Date of Establishment’</w:t>
      </w:r>
      <w:r w:rsidR="00460268">
        <w:rPr>
          <w:rFonts w:asciiTheme="minorHAnsi" w:hAnsiTheme="minorHAnsi" w:cstheme="minorHAnsi"/>
        </w:rPr>
        <w:t xml:space="preserve">. </w:t>
      </w:r>
    </w:p>
    <w:p w14:paraId="6F664FE2" w14:textId="2431E5AC" w:rsidR="00223E79" w:rsidRDefault="00471929"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w:t>
      </w:r>
      <w:r w:rsidR="00223E79">
        <w:rPr>
          <w:rFonts w:asciiTheme="minorHAnsi" w:hAnsiTheme="minorHAnsi" w:cstheme="minorHAnsi"/>
        </w:rPr>
        <w:t xml:space="preserve"> will perform dedupe </w:t>
      </w:r>
      <w:r w:rsidR="00507F0C">
        <w:rPr>
          <w:rFonts w:asciiTheme="minorHAnsi" w:hAnsiTheme="minorHAnsi" w:cstheme="minorHAnsi"/>
        </w:rPr>
        <w:t>checks</w:t>
      </w:r>
      <w:r w:rsidR="00223E79">
        <w:rPr>
          <w:rFonts w:asciiTheme="minorHAnsi" w:hAnsiTheme="minorHAnsi" w:cstheme="minorHAnsi"/>
        </w:rPr>
        <w:t xml:space="preserve"> on each WI and identify if the customer is </w:t>
      </w:r>
      <w:r w:rsidR="000277A0">
        <w:rPr>
          <w:rFonts w:asciiTheme="minorHAnsi" w:hAnsiTheme="minorHAnsi" w:cstheme="minorHAnsi"/>
        </w:rPr>
        <w:t>a RAK</w:t>
      </w:r>
      <w:r w:rsidR="00223E79">
        <w:rPr>
          <w:rFonts w:asciiTheme="minorHAnsi" w:hAnsiTheme="minorHAnsi" w:cstheme="minorHAnsi"/>
        </w:rPr>
        <w:t xml:space="preserve"> Bank Customer or </w:t>
      </w:r>
      <w:r>
        <w:rPr>
          <w:rFonts w:asciiTheme="minorHAnsi" w:hAnsiTheme="minorHAnsi" w:cstheme="minorHAnsi"/>
        </w:rPr>
        <w:t>Non-RAK</w:t>
      </w:r>
      <w:r w:rsidR="00223E79">
        <w:rPr>
          <w:rFonts w:asciiTheme="minorHAnsi" w:hAnsiTheme="minorHAnsi" w:cstheme="minorHAnsi"/>
        </w:rPr>
        <w:t xml:space="preserve"> Bank Customer. </w:t>
      </w:r>
    </w:p>
    <w:p w14:paraId="78785902" w14:textId="4EF0D962" w:rsidR="00471929" w:rsidRDefault="00471929"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CIF results will be visible to the next user in the form of grid</w:t>
      </w:r>
      <w:r w:rsidR="000277A0">
        <w:rPr>
          <w:rFonts w:asciiTheme="minorHAnsi" w:hAnsiTheme="minorHAnsi" w:cstheme="minorHAnsi"/>
        </w:rPr>
        <w:t xml:space="preserve"> like CIR portal journey dedupe search grid. </w:t>
      </w:r>
    </w:p>
    <w:p w14:paraId="3D7032CD" w14:textId="18619ADA" w:rsidR="000277A0" w:rsidRDefault="000277A0"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WI will route to the next queues basis the request type and customer type as follows:</w:t>
      </w:r>
    </w:p>
    <w:p w14:paraId="5FE0FA0E" w14:textId="42084562" w:rsidR="00C46086" w:rsidRDefault="00C4608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Initiation Checker:</w:t>
      </w:r>
      <w:r>
        <w:rPr>
          <w:rFonts w:asciiTheme="minorHAnsi" w:hAnsiTheme="minorHAnsi" w:cstheme="minorHAnsi"/>
        </w:rPr>
        <w:t xml:space="preserve"> If the</w:t>
      </w:r>
      <w:r w:rsidR="006B7AC0">
        <w:rPr>
          <w:rFonts w:asciiTheme="minorHAnsi" w:hAnsiTheme="minorHAnsi" w:cstheme="minorHAnsi"/>
        </w:rPr>
        <w:t xml:space="preserve"> </w:t>
      </w:r>
      <w:r>
        <w:rPr>
          <w:rFonts w:asciiTheme="minorHAnsi" w:hAnsiTheme="minorHAnsi" w:cstheme="minorHAnsi"/>
        </w:rPr>
        <w:t xml:space="preserve">customer identified = RAK Bank customer, the WI </w:t>
      </w:r>
      <w:proofErr w:type="gramStart"/>
      <w:r>
        <w:rPr>
          <w:rFonts w:asciiTheme="minorHAnsi" w:hAnsiTheme="minorHAnsi" w:cstheme="minorHAnsi"/>
        </w:rPr>
        <w:t>w</w:t>
      </w:r>
      <w:r w:rsidR="006B7AC0">
        <w:rPr>
          <w:rFonts w:asciiTheme="minorHAnsi" w:hAnsiTheme="minorHAnsi" w:cstheme="minorHAnsi"/>
        </w:rPr>
        <w:t>ill</w:t>
      </w:r>
      <w:proofErr w:type="gramEnd"/>
      <w:r>
        <w:rPr>
          <w:rFonts w:asciiTheme="minorHAnsi" w:hAnsiTheme="minorHAnsi" w:cstheme="minorHAnsi"/>
        </w:rPr>
        <w:t xml:space="preserve"> move to this queue for all 3 request types. </w:t>
      </w:r>
    </w:p>
    <w:p w14:paraId="5F817AC9" w14:textId="1987C06A" w:rsidR="00C46086" w:rsidRDefault="00D12C7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System Integration:</w:t>
      </w:r>
      <w:r>
        <w:rPr>
          <w:rFonts w:asciiTheme="minorHAnsi" w:hAnsiTheme="minorHAnsi" w:cstheme="minorHAnsi"/>
        </w:rPr>
        <w:t xml:space="preserve"> For request type </w:t>
      </w:r>
      <w:r w:rsidRPr="006B7AC0">
        <w:rPr>
          <w:rFonts w:asciiTheme="minorHAnsi" w:hAnsiTheme="minorHAnsi" w:cstheme="minorHAnsi"/>
          <w:b/>
          <w:bCs/>
        </w:rPr>
        <w:t>‘Freeze’</w:t>
      </w:r>
      <w:r>
        <w:rPr>
          <w:rFonts w:asciiTheme="minorHAnsi" w:hAnsiTheme="minorHAnsi" w:cstheme="minorHAnsi"/>
        </w:rPr>
        <w:t xml:space="preserve"> and ‘</w:t>
      </w:r>
      <w:r w:rsidRPr="006B7AC0">
        <w:rPr>
          <w:rFonts w:asciiTheme="minorHAnsi" w:hAnsiTheme="minorHAnsi" w:cstheme="minorHAnsi"/>
          <w:b/>
          <w:bCs/>
        </w:rPr>
        <w:t>Prohibited</w:t>
      </w:r>
      <w:r>
        <w:rPr>
          <w:rFonts w:asciiTheme="minorHAnsi" w:hAnsiTheme="minorHAnsi" w:cstheme="minorHAnsi"/>
        </w:rPr>
        <w:t xml:space="preserve">’, if the customer = Non-RAK Bank customer, the WI will route to this queue. </w:t>
      </w:r>
    </w:p>
    <w:p w14:paraId="00134975" w14:textId="7FD08472" w:rsidR="00D12C76" w:rsidRDefault="00D12C7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Archival:</w:t>
      </w:r>
      <w:r>
        <w:rPr>
          <w:rFonts w:asciiTheme="minorHAnsi" w:hAnsiTheme="minorHAnsi" w:cstheme="minorHAnsi"/>
        </w:rPr>
        <w:t xml:space="preserve"> </w:t>
      </w:r>
      <w:r w:rsidR="006B6B03">
        <w:rPr>
          <w:rFonts w:asciiTheme="minorHAnsi" w:hAnsiTheme="minorHAnsi" w:cstheme="minorHAnsi"/>
        </w:rPr>
        <w:t>For request type ‘</w:t>
      </w:r>
      <w:r w:rsidR="006B6B03" w:rsidRPr="006B7AC0">
        <w:rPr>
          <w:rFonts w:asciiTheme="minorHAnsi" w:hAnsiTheme="minorHAnsi" w:cstheme="minorHAnsi"/>
          <w:b/>
          <w:bCs/>
        </w:rPr>
        <w:t>Inquiry’</w:t>
      </w:r>
      <w:r w:rsidR="006B6B03">
        <w:rPr>
          <w:rFonts w:asciiTheme="minorHAnsi" w:hAnsiTheme="minorHAnsi" w:cstheme="minorHAnsi"/>
        </w:rPr>
        <w:t>,</w:t>
      </w:r>
      <w:r w:rsidR="00AD1798">
        <w:rPr>
          <w:rFonts w:asciiTheme="minorHAnsi" w:hAnsiTheme="minorHAnsi" w:cstheme="minorHAnsi"/>
        </w:rPr>
        <w:t xml:space="preserve"> if the customer = Non-RAK Bank customer, the WI moves to archival. </w:t>
      </w:r>
    </w:p>
    <w:p w14:paraId="22FA4B57" w14:textId="77777777" w:rsidR="00AD1798" w:rsidRDefault="00AD1798" w:rsidP="00AD1798">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1696"/>
        <w:gridCol w:w="4820"/>
        <w:gridCol w:w="2834"/>
      </w:tblGrid>
      <w:tr w:rsidR="00AD1798" w14:paraId="4A9114F9" w14:textId="77777777" w:rsidTr="006D7A29">
        <w:tc>
          <w:tcPr>
            <w:tcW w:w="1696" w:type="dxa"/>
          </w:tcPr>
          <w:p w14:paraId="766CB366" w14:textId="473F1009"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Decision</w:t>
            </w:r>
          </w:p>
        </w:tc>
        <w:tc>
          <w:tcPr>
            <w:tcW w:w="4820" w:type="dxa"/>
          </w:tcPr>
          <w:p w14:paraId="432B3CB3" w14:textId="2CD5C4AE"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Condition</w:t>
            </w:r>
          </w:p>
        </w:tc>
        <w:tc>
          <w:tcPr>
            <w:tcW w:w="2834" w:type="dxa"/>
          </w:tcPr>
          <w:p w14:paraId="6CC4878D" w14:textId="339C2757"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 xml:space="preserve">WI moves to </w:t>
            </w:r>
          </w:p>
        </w:tc>
      </w:tr>
      <w:tr w:rsidR="00AD1798" w14:paraId="51CABC99" w14:textId="77777777" w:rsidTr="006D7A29">
        <w:tc>
          <w:tcPr>
            <w:tcW w:w="1696" w:type="dxa"/>
          </w:tcPr>
          <w:p w14:paraId="3ADE6BE6" w14:textId="27121459" w:rsidR="00AD1798" w:rsidRDefault="006D7A29"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01DE2F6C" w14:textId="0EB6AEC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Request Type = All &amp; If Customer = RAK Bank Customer </w:t>
            </w:r>
          </w:p>
        </w:tc>
        <w:tc>
          <w:tcPr>
            <w:tcW w:w="2834" w:type="dxa"/>
          </w:tcPr>
          <w:p w14:paraId="43CE060B" w14:textId="565F0F0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Initiation Checker </w:t>
            </w:r>
          </w:p>
        </w:tc>
      </w:tr>
      <w:tr w:rsidR="00AD1798" w14:paraId="36C73E5A" w14:textId="77777777" w:rsidTr="006D7A29">
        <w:tc>
          <w:tcPr>
            <w:tcW w:w="1696" w:type="dxa"/>
          </w:tcPr>
          <w:p w14:paraId="69B219F0" w14:textId="4304CBC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7099FCA7" w14:textId="71D3DCA0" w:rsidR="00AD1798" w:rsidRDefault="006D7A29" w:rsidP="00AD1798">
            <w:pPr>
              <w:spacing w:line="360" w:lineRule="auto"/>
              <w:rPr>
                <w:rFonts w:asciiTheme="minorHAnsi" w:hAnsiTheme="minorHAnsi" w:cstheme="minorHAnsi"/>
              </w:rPr>
            </w:pPr>
            <w:r>
              <w:rPr>
                <w:rFonts w:asciiTheme="minorHAnsi" w:hAnsiTheme="minorHAnsi" w:cstheme="minorHAnsi"/>
              </w:rPr>
              <w:t xml:space="preserve">Request Type = Inquiry &amp; </w:t>
            </w:r>
            <w:r w:rsidR="00747254">
              <w:rPr>
                <w:rFonts w:asciiTheme="minorHAnsi" w:hAnsiTheme="minorHAnsi" w:cstheme="minorHAnsi"/>
              </w:rPr>
              <w:t xml:space="preserve">If Customer = Non-RAK Bank Customer </w:t>
            </w:r>
          </w:p>
        </w:tc>
        <w:tc>
          <w:tcPr>
            <w:tcW w:w="2834" w:type="dxa"/>
          </w:tcPr>
          <w:p w14:paraId="5E7E8528" w14:textId="770567EC" w:rsidR="00AD1798" w:rsidRDefault="00747254" w:rsidP="00AD1798">
            <w:pPr>
              <w:spacing w:line="360" w:lineRule="auto"/>
              <w:rPr>
                <w:rFonts w:asciiTheme="minorHAnsi" w:hAnsiTheme="minorHAnsi" w:cstheme="minorHAnsi"/>
              </w:rPr>
            </w:pPr>
            <w:r>
              <w:rPr>
                <w:rFonts w:asciiTheme="minorHAnsi" w:hAnsiTheme="minorHAnsi" w:cstheme="minorHAnsi"/>
              </w:rPr>
              <w:t xml:space="preserve">Archival </w:t>
            </w:r>
          </w:p>
        </w:tc>
      </w:tr>
      <w:tr w:rsidR="00AD1798" w14:paraId="7DDDDD92" w14:textId="77777777" w:rsidTr="006D7A29">
        <w:tc>
          <w:tcPr>
            <w:tcW w:w="1696" w:type="dxa"/>
          </w:tcPr>
          <w:p w14:paraId="14AFCEFA" w14:textId="6AD6C2E9" w:rsidR="00AD1798" w:rsidRDefault="00747254"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37A3FCDA" w14:textId="655CA16B" w:rsidR="00AD1798" w:rsidRDefault="00747254" w:rsidP="00AD1798">
            <w:pPr>
              <w:spacing w:line="360" w:lineRule="auto"/>
              <w:rPr>
                <w:rFonts w:asciiTheme="minorHAnsi" w:hAnsiTheme="minorHAnsi" w:cstheme="minorHAnsi"/>
              </w:rPr>
            </w:pPr>
            <w:r>
              <w:rPr>
                <w:rFonts w:asciiTheme="minorHAnsi" w:hAnsiTheme="minorHAnsi" w:cstheme="minorHAnsi"/>
              </w:rPr>
              <w:t xml:space="preserve">Request Type = Freeze &amp; Prohibited &amp; If Customer = Non-RAK Bank Customer </w:t>
            </w:r>
          </w:p>
        </w:tc>
        <w:tc>
          <w:tcPr>
            <w:tcW w:w="2834" w:type="dxa"/>
          </w:tcPr>
          <w:p w14:paraId="2927FB3B" w14:textId="0D9031BB" w:rsidR="00AD1798" w:rsidRDefault="00747254" w:rsidP="00AD1798">
            <w:pPr>
              <w:spacing w:line="360" w:lineRule="auto"/>
              <w:rPr>
                <w:rFonts w:asciiTheme="minorHAnsi" w:hAnsiTheme="minorHAnsi" w:cstheme="minorHAnsi"/>
              </w:rPr>
            </w:pPr>
            <w:r>
              <w:rPr>
                <w:rFonts w:asciiTheme="minorHAnsi" w:hAnsiTheme="minorHAnsi" w:cstheme="minorHAnsi"/>
              </w:rPr>
              <w:t xml:space="preserve">System Integration </w:t>
            </w:r>
          </w:p>
        </w:tc>
      </w:tr>
      <w:tr w:rsidR="00747254" w14:paraId="2EC2AAE6" w14:textId="77777777" w:rsidTr="006D7A29">
        <w:tc>
          <w:tcPr>
            <w:tcW w:w="1696" w:type="dxa"/>
          </w:tcPr>
          <w:p w14:paraId="63FA9701" w14:textId="63C2DF85" w:rsidR="00747254" w:rsidRDefault="00747254" w:rsidP="00AD1798">
            <w:pPr>
              <w:spacing w:line="360" w:lineRule="auto"/>
              <w:rPr>
                <w:rFonts w:asciiTheme="minorHAnsi" w:hAnsiTheme="minorHAnsi" w:cstheme="minorHAnsi"/>
              </w:rPr>
            </w:pPr>
            <w:r>
              <w:rPr>
                <w:rFonts w:asciiTheme="minorHAnsi" w:hAnsiTheme="minorHAnsi" w:cstheme="minorHAnsi"/>
              </w:rPr>
              <w:lastRenderedPageBreak/>
              <w:t xml:space="preserve">Failure </w:t>
            </w:r>
          </w:p>
        </w:tc>
        <w:tc>
          <w:tcPr>
            <w:tcW w:w="4820" w:type="dxa"/>
          </w:tcPr>
          <w:p w14:paraId="1F7FECE3" w14:textId="55E9CCCC" w:rsidR="00747254" w:rsidRDefault="00747254" w:rsidP="00AD1798">
            <w:pPr>
              <w:spacing w:line="360" w:lineRule="auto"/>
              <w:rPr>
                <w:rFonts w:asciiTheme="minorHAnsi" w:hAnsiTheme="minorHAnsi" w:cstheme="minorHAnsi"/>
              </w:rPr>
            </w:pPr>
            <w:r>
              <w:rPr>
                <w:rFonts w:asciiTheme="minorHAnsi" w:hAnsiTheme="minorHAnsi" w:cstheme="minorHAnsi"/>
              </w:rPr>
              <w:t xml:space="preserve">If any integration failure </w:t>
            </w:r>
          </w:p>
        </w:tc>
        <w:tc>
          <w:tcPr>
            <w:tcW w:w="2834" w:type="dxa"/>
          </w:tcPr>
          <w:p w14:paraId="09AF8D0C" w14:textId="413FFF8F" w:rsidR="00747254" w:rsidRDefault="00747254" w:rsidP="00AD1798">
            <w:pPr>
              <w:spacing w:line="360" w:lineRule="auto"/>
              <w:rPr>
                <w:rFonts w:asciiTheme="minorHAnsi" w:hAnsiTheme="minorHAnsi" w:cstheme="minorHAnsi"/>
              </w:rPr>
            </w:pPr>
            <w:r>
              <w:rPr>
                <w:rFonts w:asciiTheme="minorHAnsi" w:hAnsiTheme="minorHAnsi" w:cstheme="minorHAnsi"/>
              </w:rPr>
              <w:t xml:space="preserve">Integration Error Handling </w:t>
            </w:r>
          </w:p>
        </w:tc>
      </w:tr>
    </w:tbl>
    <w:p w14:paraId="034B5E51" w14:textId="77777777" w:rsidR="00AD1798" w:rsidRPr="00AD1798" w:rsidRDefault="00AD1798" w:rsidP="00AD1798">
      <w:pPr>
        <w:spacing w:line="360" w:lineRule="auto"/>
        <w:rPr>
          <w:rFonts w:asciiTheme="minorHAnsi" w:hAnsiTheme="minorHAnsi" w:cstheme="minorHAnsi"/>
        </w:rPr>
      </w:pPr>
    </w:p>
    <w:p w14:paraId="1F16E6F7" w14:textId="77777777" w:rsidR="00F326DF" w:rsidRDefault="00F326DF" w:rsidP="0048622F"/>
    <w:p w14:paraId="35C689E9" w14:textId="67FEC63C" w:rsidR="0048622F" w:rsidRDefault="00FD0D01" w:rsidP="00FD0D01">
      <w:pPr>
        <w:pStyle w:val="Heading3"/>
      </w:pPr>
      <w:bookmarkStart w:id="291" w:name="_Toc163207990"/>
      <w:r>
        <w:t>Access Details</w:t>
      </w:r>
      <w:bookmarkEnd w:id="29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0D4A0C" w:rsidRPr="0014486C" w14:paraId="04A2FE6D" w14:textId="77777777" w:rsidTr="00A32EF9">
        <w:tc>
          <w:tcPr>
            <w:tcW w:w="3539" w:type="dxa"/>
          </w:tcPr>
          <w:p w14:paraId="58BFCF40"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517EB2ED" w14:textId="5234DDF6" w:rsidR="000D4A0C" w:rsidRPr="0014486C" w:rsidRDefault="000D4A0C"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7C38C0">
              <w:rPr>
                <w:rFonts w:ascii="Calibri" w:eastAsia="Calibri" w:hAnsi="Calibri" w:cs="Arial"/>
                <w:szCs w:val="24"/>
              </w:rPr>
              <w:t xml:space="preserve">system </w:t>
            </w:r>
            <w:r w:rsidRPr="0014486C">
              <w:rPr>
                <w:rFonts w:ascii="Calibri" w:eastAsia="Calibri" w:hAnsi="Calibri" w:cs="Arial"/>
                <w:szCs w:val="24"/>
              </w:rPr>
              <w:t>user.</w:t>
            </w:r>
          </w:p>
        </w:tc>
      </w:tr>
      <w:tr w:rsidR="000D4A0C" w:rsidRPr="0014486C" w14:paraId="738419AF" w14:textId="77777777" w:rsidTr="00A32EF9">
        <w:tc>
          <w:tcPr>
            <w:tcW w:w="3539" w:type="dxa"/>
          </w:tcPr>
          <w:p w14:paraId="7C074448"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3DD37033"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0D4A0C" w:rsidRPr="0014486C" w14:paraId="6D34DB36" w14:textId="77777777" w:rsidTr="00A32EF9">
        <w:tc>
          <w:tcPr>
            <w:tcW w:w="3539" w:type="dxa"/>
          </w:tcPr>
          <w:p w14:paraId="2DDA4184"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9103102"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0D4A0C" w:rsidRPr="0014486C" w14:paraId="33235368" w14:textId="77777777" w:rsidTr="00A32EF9">
        <w:tc>
          <w:tcPr>
            <w:tcW w:w="3539" w:type="dxa"/>
          </w:tcPr>
          <w:p w14:paraId="1FCA9D6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3B046855"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0D4A0C" w:rsidRPr="0014486C" w14:paraId="378286BA" w14:textId="77777777" w:rsidTr="00A32EF9">
        <w:tc>
          <w:tcPr>
            <w:tcW w:w="3539" w:type="dxa"/>
          </w:tcPr>
          <w:p w14:paraId="6D437E0B"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51474DDA"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0D4A0C" w:rsidRPr="0014486C" w14:paraId="2A30114C" w14:textId="77777777" w:rsidTr="00A32EF9">
        <w:tc>
          <w:tcPr>
            <w:tcW w:w="3539" w:type="dxa"/>
            <w:tcBorders>
              <w:top w:val="single" w:sz="4" w:space="0" w:color="auto"/>
              <w:left w:val="single" w:sz="4" w:space="0" w:color="auto"/>
              <w:bottom w:val="single" w:sz="4" w:space="0" w:color="auto"/>
              <w:right w:val="single" w:sz="4" w:space="0" w:color="auto"/>
            </w:tcBorders>
          </w:tcPr>
          <w:p w14:paraId="257761F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FF5224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80F0AC6" w14:textId="77777777" w:rsidR="00D76685" w:rsidRDefault="00D76685" w:rsidP="000D4A0C"/>
    <w:p w14:paraId="37D4540E" w14:textId="77777777" w:rsidR="007C38C0" w:rsidRDefault="007C38C0" w:rsidP="000D4A0C"/>
    <w:p w14:paraId="686A149E" w14:textId="77777777" w:rsidR="007C38C0" w:rsidRDefault="007C38C0" w:rsidP="000D4A0C"/>
    <w:p w14:paraId="37636FD2" w14:textId="77777777" w:rsidR="007C38C0" w:rsidRDefault="007C38C0" w:rsidP="000D4A0C"/>
    <w:p w14:paraId="465F6905" w14:textId="77777777" w:rsidR="007C38C0" w:rsidRDefault="007C38C0" w:rsidP="000D4A0C"/>
    <w:p w14:paraId="0FBC0906" w14:textId="3FA44544" w:rsidR="00D76685" w:rsidRDefault="0037484F" w:rsidP="00D76685">
      <w:pPr>
        <w:pStyle w:val="Heading2"/>
      </w:pPr>
      <w:r>
        <w:t xml:space="preserve"> </w:t>
      </w:r>
      <w:bookmarkStart w:id="292" w:name="_Toc163207991"/>
      <w:r>
        <w:t>Initiation Checker</w:t>
      </w:r>
      <w:bookmarkEnd w:id="292"/>
      <w:r>
        <w:t xml:space="preserve"> </w:t>
      </w:r>
    </w:p>
    <w:p w14:paraId="2E43B3A0" w14:textId="5181403D" w:rsidR="00016EAB" w:rsidRDefault="00016EAB" w:rsidP="00016EAB">
      <w:pPr>
        <w:pStyle w:val="Heading3"/>
      </w:pPr>
      <w:bookmarkStart w:id="293" w:name="_Toc163207992"/>
      <w:r>
        <w:t>Description</w:t>
      </w:r>
      <w:bookmarkEnd w:id="293"/>
    </w:p>
    <w:p w14:paraId="64D199DA" w14:textId="4C6470A1" w:rsidR="001C2542" w:rsidRPr="001C2542" w:rsidRDefault="00484AC4" w:rsidP="001C2542">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2858115C" w14:textId="4DDD95D8" w:rsidR="001C2542" w:rsidRPr="001C2542" w:rsidRDefault="001C2542" w:rsidP="001C2542">
      <w:pPr>
        <w:pStyle w:val="ListParagraph"/>
        <w:numPr>
          <w:ilvl w:val="0"/>
          <w:numId w:val="42"/>
        </w:numPr>
        <w:spacing w:line="360" w:lineRule="auto"/>
      </w:pPr>
      <w:r>
        <w:rPr>
          <w:rFonts w:asciiTheme="minorHAnsi" w:hAnsiTheme="minorHAnsi" w:cstheme="minorHAnsi"/>
        </w:rPr>
        <w:t>The WI will route to this queue based on the following conditions:</w:t>
      </w:r>
    </w:p>
    <w:p w14:paraId="5B5008EE" w14:textId="1ACDD0D7" w:rsidR="00484AC4" w:rsidRPr="001C2542" w:rsidRDefault="00484AC4" w:rsidP="001C2542">
      <w:pPr>
        <w:pStyle w:val="ListParagraph"/>
        <w:numPr>
          <w:ilvl w:val="2"/>
          <w:numId w:val="42"/>
        </w:numPr>
        <w:spacing w:line="360" w:lineRule="auto"/>
      </w:pPr>
      <w:r>
        <w:rPr>
          <w:rFonts w:asciiTheme="minorHAnsi" w:hAnsiTheme="minorHAnsi" w:cstheme="minorHAnsi"/>
        </w:rPr>
        <w:t>T</w:t>
      </w:r>
      <w:r w:rsidR="0055253B">
        <w:rPr>
          <w:rFonts w:asciiTheme="minorHAnsi" w:hAnsiTheme="minorHAnsi" w:cstheme="minorHAnsi"/>
        </w:rPr>
        <w:t xml:space="preserve">he WI in which customer was identified as ‘RAK Bank Customer’ will move to this queue. </w:t>
      </w:r>
    </w:p>
    <w:p w14:paraId="131153F0" w14:textId="0FAB99CF" w:rsidR="001C2542" w:rsidRPr="001C2542" w:rsidRDefault="001C2542" w:rsidP="001C2542">
      <w:pPr>
        <w:pStyle w:val="ListParagraph"/>
        <w:numPr>
          <w:ilvl w:val="2"/>
          <w:numId w:val="42"/>
        </w:numPr>
        <w:spacing w:line="360" w:lineRule="auto"/>
      </w:pPr>
      <w:r>
        <w:rPr>
          <w:rFonts w:asciiTheme="minorHAnsi" w:hAnsiTheme="minorHAnsi" w:cstheme="minorHAnsi"/>
        </w:rPr>
        <w:t xml:space="preserve">From ‘Collect’ queue in case of Freeze Request Type, when the parent and child WI from system integration and IOPS Checker respectively are collected, the WI routes to this queue. </w:t>
      </w:r>
    </w:p>
    <w:p w14:paraId="1FA36E02" w14:textId="5312730A" w:rsidR="001C2542" w:rsidRPr="00505933" w:rsidRDefault="001C2542" w:rsidP="001C2542">
      <w:pPr>
        <w:pStyle w:val="ListParagraph"/>
        <w:numPr>
          <w:ilvl w:val="0"/>
          <w:numId w:val="42"/>
        </w:numPr>
        <w:spacing w:line="360" w:lineRule="auto"/>
      </w:pPr>
      <w:r>
        <w:rPr>
          <w:rFonts w:asciiTheme="minorHAnsi" w:hAnsiTheme="minorHAnsi" w:cstheme="minorHAnsi"/>
        </w:rPr>
        <w:t xml:space="preserve">The user will have identification on the WI </w:t>
      </w:r>
      <w:r w:rsidR="00221E5E">
        <w:rPr>
          <w:rFonts w:asciiTheme="minorHAnsi" w:hAnsiTheme="minorHAnsi" w:cstheme="minorHAnsi"/>
        </w:rPr>
        <w:t xml:space="preserve">as which WI came from System Check and which WI came from Collect queues. </w:t>
      </w:r>
    </w:p>
    <w:p w14:paraId="76FB969F" w14:textId="27BF4A7C" w:rsidR="00505933" w:rsidRPr="0055253B" w:rsidRDefault="00505933" w:rsidP="001C2542">
      <w:pPr>
        <w:pStyle w:val="ListParagraph"/>
        <w:numPr>
          <w:ilvl w:val="0"/>
          <w:numId w:val="42"/>
        </w:numPr>
        <w:spacing w:line="360" w:lineRule="auto"/>
      </w:pPr>
      <w:r>
        <w:rPr>
          <w:rFonts w:asciiTheme="minorHAnsi" w:hAnsiTheme="minorHAnsi" w:cstheme="minorHAnsi"/>
        </w:rPr>
        <w:t xml:space="preserve">The field list for this journey will be same as of FIU/CIR portal journey provided the sections which will be applicable as per the request type. </w:t>
      </w:r>
    </w:p>
    <w:p w14:paraId="277DC00F" w14:textId="56D6C948" w:rsidR="00170125" w:rsidRPr="0032216F" w:rsidRDefault="0055253B" w:rsidP="00170125">
      <w:pPr>
        <w:pStyle w:val="ListParagraph"/>
        <w:numPr>
          <w:ilvl w:val="0"/>
          <w:numId w:val="42"/>
        </w:numPr>
        <w:spacing w:line="360" w:lineRule="auto"/>
      </w:pPr>
      <w:r>
        <w:rPr>
          <w:rFonts w:asciiTheme="minorHAnsi" w:hAnsiTheme="minorHAnsi" w:cstheme="minorHAnsi"/>
        </w:rPr>
        <w:t xml:space="preserve">The user will open the WI </w:t>
      </w:r>
      <w:r w:rsidR="008A052E">
        <w:rPr>
          <w:rFonts w:asciiTheme="minorHAnsi" w:hAnsiTheme="minorHAnsi" w:cstheme="minorHAnsi"/>
        </w:rPr>
        <w:t xml:space="preserve">and </w:t>
      </w:r>
      <w:r w:rsidR="00170125">
        <w:rPr>
          <w:rFonts w:asciiTheme="minorHAnsi" w:hAnsiTheme="minorHAnsi" w:cstheme="minorHAnsi"/>
        </w:rPr>
        <w:t xml:space="preserve">will be able to see the customer identification grid all the CIFs identified for that customer. </w:t>
      </w:r>
    </w:p>
    <w:p w14:paraId="6D6C69E3" w14:textId="6F888222" w:rsidR="0032216F" w:rsidRPr="00170125" w:rsidRDefault="0032216F" w:rsidP="00170125">
      <w:pPr>
        <w:pStyle w:val="ListParagraph"/>
        <w:numPr>
          <w:ilvl w:val="0"/>
          <w:numId w:val="42"/>
        </w:numPr>
        <w:spacing w:line="360" w:lineRule="auto"/>
      </w:pPr>
      <w:r>
        <w:rPr>
          <w:rFonts w:asciiTheme="minorHAnsi" w:hAnsiTheme="minorHAnsi" w:cstheme="minorHAnsi"/>
        </w:rPr>
        <w:lastRenderedPageBreak/>
        <w:t xml:space="preserve">The user will be able to view the </w:t>
      </w:r>
      <w:r w:rsidR="0020084E">
        <w:rPr>
          <w:rFonts w:asciiTheme="minorHAnsi" w:hAnsiTheme="minorHAnsi" w:cstheme="minorHAnsi"/>
        </w:rPr>
        <w:t>document</w:t>
      </w:r>
      <w:r>
        <w:rPr>
          <w:rFonts w:asciiTheme="minorHAnsi" w:hAnsiTheme="minorHAnsi" w:cstheme="minorHAnsi"/>
        </w:rPr>
        <w:t xml:space="preserve"> as </w:t>
      </w:r>
      <w:r w:rsidRPr="003A4137">
        <w:rPr>
          <w:rFonts w:asciiTheme="minorHAnsi" w:hAnsiTheme="minorHAnsi" w:cstheme="minorHAnsi"/>
          <w:b/>
          <w:bCs/>
        </w:rPr>
        <w:t>Central Bank Instructions</w:t>
      </w:r>
      <w:r>
        <w:rPr>
          <w:rFonts w:asciiTheme="minorHAnsi" w:hAnsiTheme="minorHAnsi" w:cstheme="minorHAnsi"/>
        </w:rPr>
        <w:t xml:space="preserve"> attached to the WI. </w:t>
      </w:r>
    </w:p>
    <w:p w14:paraId="3B51C690" w14:textId="6FBBFD83" w:rsidR="009D2983" w:rsidRPr="009D2983" w:rsidRDefault="00221E5E" w:rsidP="009D2983">
      <w:pPr>
        <w:pStyle w:val="ListParagraph"/>
        <w:numPr>
          <w:ilvl w:val="0"/>
          <w:numId w:val="42"/>
        </w:numPr>
        <w:spacing w:line="360" w:lineRule="auto"/>
      </w:pPr>
      <w:r>
        <w:rPr>
          <w:rFonts w:asciiTheme="minorHAnsi" w:hAnsiTheme="minorHAnsi" w:cstheme="minorHAnsi"/>
        </w:rPr>
        <w:t xml:space="preserve">For </w:t>
      </w:r>
      <w:r w:rsidR="00DE2614">
        <w:rPr>
          <w:rFonts w:asciiTheme="minorHAnsi" w:hAnsiTheme="minorHAnsi" w:cstheme="minorHAnsi"/>
        </w:rPr>
        <w:t>WI coming from System Check, t</w:t>
      </w:r>
      <w:r w:rsidR="00170125">
        <w:rPr>
          <w:rFonts w:asciiTheme="minorHAnsi" w:hAnsiTheme="minorHAnsi" w:cstheme="minorHAnsi"/>
        </w:rPr>
        <w:t>he user will ‘Match</w:t>
      </w:r>
      <w:r w:rsidR="003A4137">
        <w:rPr>
          <w:rFonts w:asciiTheme="minorHAnsi" w:hAnsiTheme="minorHAnsi" w:cstheme="minorHAnsi"/>
        </w:rPr>
        <w:t xml:space="preserve">’ the </w:t>
      </w:r>
      <w:r w:rsidR="00170125">
        <w:rPr>
          <w:rFonts w:asciiTheme="minorHAnsi" w:hAnsiTheme="minorHAnsi" w:cstheme="minorHAnsi"/>
        </w:rPr>
        <w:t>CIF</w:t>
      </w:r>
      <w:r w:rsidR="003A4137">
        <w:rPr>
          <w:rFonts w:asciiTheme="minorHAnsi" w:hAnsiTheme="minorHAnsi" w:cstheme="minorHAnsi"/>
        </w:rPr>
        <w:t>s</w:t>
      </w:r>
      <w:r w:rsidR="00170125">
        <w:rPr>
          <w:rFonts w:asciiTheme="minorHAnsi" w:hAnsiTheme="minorHAnsi" w:cstheme="minorHAnsi"/>
        </w:rPr>
        <w:t xml:space="preserve"> </w:t>
      </w:r>
      <w:r w:rsidR="00F428B7">
        <w:rPr>
          <w:rFonts w:asciiTheme="minorHAnsi" w:hAnsiTheme="minorHAnsi" w:cstheme="minorHAnsi"/>
        </w:rPr>
        <w:t xml:space="preserve">from the </w:t>
      </w:r>
      <w:r w:rsidR="009D2983">
        <w:rPr>
          <w:rFonts w:asciiTheme="minorHAnsi" w:hAnsiTheme="minorHAnsi" w:cstheme="minorHAnsi"/>
        </w:rPr>
        <w:t xml:space="preserve">grid as per the request type. </w:t>
      </w:r>
    </w:p>
    <w:p w14:paraId="14151E87" w14:textId="551744EA" w:rsidR="00FC65B1" w:rsidRPr="00FC65B1" w:rsidRDefault="00FC65B1" w:rsidP="00FC65B1">
      <w:pPr>
        <w:pStyle w:val="ListParagraph"/>
        <w:numPr>
          <w:ilvl w:val="0"/>
          <w:numId w:val="42"/>
        </w:numPr>
        <w:spacing w:line="360" w:lineRule="auto"/>
      </w:pPr>
      <w:r>
        <w:rPr>
          <w:rFonts w:asciiTheme="minorHAnsi" w:hAnsiTheme="minorHAnsi" w:cstheme="minorHAnsi"/>
        </w:rPr>
        <w:t xml:space="preserve">The user will perform the below actions based on each request type: </w:t>
      </w:r>
    </w:p>
    <w:p w14:paraId="52D20518" w14:textId="2D2AFE45" w:rsidR="00FC65B1" w:rsidRPr="003A4137" w:rsidRDefault="00FC65B1" w:rsidP="00FC65B1">
      <w:pPr>
        <w:pStyle w:val="ListParagraph"/>
        <w:numPr>
          <w:ilvl w:val="1"/>
          <w:numId w:val="42"/>
        </w:numPr>
        <w:spacing w:line="360" w:lineRule="auto"/>
        <w:rPr>
          <w:b/>
          <w:bCs/>
        </w:rPr>
      </w:pPr>
      <w:r w:rsidRPr="003A4137">
        <w:rPr>
          <w:rFonts w:asciiTheme="minorHAnsi" w:hAnsiTheme="minorHAnsi" w:cstheme="minorHAnsi"/>
          <w:b/>
          <w:bCs/>
        </w:rPr>
        <w:t>Inquiry:</w:t>
      </w:r>
    </w:p>
    <w:p w14:paraId="1776F150" w14:textId="6F2A76CB" w:rsidR="00FC65B1" w:rsidRPr="00FC65B1" w:rsidRDefault="00FC65B1" w:rsidP="00FC65B1">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14:paraId="1808988C" w14:textId="43FFCA97" w:rsidR="00FC65B1" w:rsidRPr="00FC65B1" w:rsidRDefault="00FC65B1" w:rsidP="00FC65B1">
      <w:pPr>
        <w:pStyle w:val="ListParagraph"/>
        <w:numPr>
          <w:ilvl w:val="2"/>
          <w:numId w:val="42"/>
        </w:numPr>
        <w:spacing w:line="360" w:lineRule="auto"/>
      </w:pPr>
      <w:r>
        <w:rPr>
          <w:rFonts w:asciiTheme="minorHAnsi" w:hAnsiTheme="minorHAnsi" w:cstheme="minorHAnsi"/>
        </w:rPr>
        <w:t>The user will click on ‘</w:t>
      </w:r>
      <w:r w:rsidRPr="003A4137">
        <w:rPr>
          <w:rFonts w:asciiTheme="minorHAnsi" w:hAnsiTheme="minorHAnsi" w:cstheme="minorHAnsi"/>
          <w:b/>
          <w:bCs/>
        </w:rPr>
        <w:t>Fetch Products’</w:t>
      </w:r>
      <w:r>
        <w:rPr>
          <w:rFonts w:asciiTheme="minorHAnsi" w:hAnsiTheme="minorHAnsi" w:cstheme="minorHAnsi"/>
        </w:rPr>
        <w:t xml:space="preserve"> for the matched CIF. </w:t>
      </w:r>
    </w:p>
    <w:p w14:paraId="2B77DD59" w14:textId="5B9AC468" w:rsidR="00FC65B1" w:rsidRPr="00E12C5C" w:rsidRDefault="00E12C5C" w:rsidP="00FC65B1">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14:paraId="1A72622F" w14:textId="52A6DCC6" w:rsidR="00E12C5C" w:rsidRPr="003A4137" w:rsidRDefault="00BF3B80" w:rsidP="00BF3B80">
      <w:pPr>
        <w:pStyle w:val="ListParagraph"/>
        <w:numPr>
          <w:ilvl w:val="1"/>
          <w:numId w:val="42"/>
        </w:numPr>
        <w:spacing w:line="360" w:lineRule="auto"/>
        <w:rPr>
          <w:b/>
          <w:bCs/>
        </w:rPr>
      </w:pPr>
      <w:r w:rsidRPr="003A4137">
        <w:rPr>
          <w:rFonts w:asciiTheme="minorHAnsi" w:hAnsiTheme="minorHAnsi" w:cstheme="minorHAnsi"/>
          <w:b/>
          <w:bCs/>
        </w:rPr>
        <w:t xml:space="preserve">Freeze: </w:t>
      </w:r>
    </w:p>
    <w:p w14:paraId="2BCF7F0A" w14:textId="190A583E" w:rsidR="00485A8D" w:rsidRPr="00485A8D" w:rsidRDefault="00485A8D" w:rsidP="00C14CFA">
      <w:pPr>
        <w:pStyle w:val="ListParagraph"/>
        <w:numPr>
          <w:ilvl w:val="2"/>
          <w:numId w:val="42"/>
        </w:numPr>
        <w:spacing w:line="360" w:lineRule="auto"/>
      </w:pPr>
      <w:r>
        <w:rPr>
          <w:rFonts w:asciiTheme="minorHAnsi" w:hAnsiTheme="minorHAnsi" w:cstheme="minorHAnsi"/>
        </w:rPr>
        <w:t>The user will select the ‘</w:t>
      </w:r>
      <w:r w:rsidRPr="003A4137">
        <w:rPr>
          <w:rFonts w:asciiTheme="minorHAnsi" w:hAnsiTheme="minorHAnsi" w:cstheme="minorHAnsi"/>
          <w:b/>
          <w:bCs/>
        </w:rPr>
        <w:t>Type of Freeze’</w:t>
      </w:r>
      <w:r>
        <w:rPr>
          <w:rFonts w:asciiTheme="minorHAnsi" w:hAnsiTheme="minorHAnsi" w:cstheme="minorHAnsi"/>
        </w:rPr>
        <w:t xml:space="preserve"> dropdown. </w:t>
      </w:r>
    </w:p>
    <w:p w14:paraId="19D5DEED" w14:textId="2ECDE4CE" w:rsidR="0037484F" w:rsidRPr="00C14CFA" w:rsidRDefault="00C14CFA" w:rsidP="00C14CFA">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14:paraId="79AF8A29" w14:textId="78530492" w:rsidR="00C14CFA" w:rsidRPr="00C14CFA" w:rsidRDefault="00C14CFA" w:rsidP="00C14CFA">
      <w:pPr>
        <w:pStyle w:val="ListParagraph"/>
        <w:numPr>
          <w:ilvl w:val="2"/>
          <w:numId w:val="42"/>
        </w:numPr>
        <w:spacing w:line="360" w:lineRule="auto"/>
      </w:pPr>
      <w:r>
        <w:rPr>
          <w:rFonts w:asciiTheme="minorHAnsi" w:hAnsiTheme="minorHAnsi" w:cstheme="minorHAnsi"/>
        </w:rPr>
        <w:t>The user will click on the button ‘</w:t>
      </w:r>
      <w:r w:rsidRPr="003A4137">
        <w:rPr>
          <w:rFonts w:asciiTheme="minorHAnsi" w:hAnsiTheme="minorHAnsi" w:cstheme="minorHAnsi"/>
          <w:b/>
          <w:bCs/>
        </w:rPr>
        <w:t>Fetch Related Party CIFs’</w:t>
      </w:r>
      <w:r>
        <w:rPr>
          <w:rFonts w:asciiTheme="minorHAnsi" w:hAnsiTheme="minorHAnsi" w:cstheme="minorHAnsi"/>
        </w:rPr>
        <w:t xml:space="preserve"> for matched main CIFs. </w:t>
      </w:r>
    </w:p>
    <w:p w14:paraId="76BEC5D4" w14:textId="746361CA" w:rsidR="00C14CFA" w:rsidRPr="00C14CFA" w:rsidRDefault="00C14CFA" w:rsidP="00C14CFA">
      <w:pPr>
        <w:pStyle w:val="ListParagraph"/>
        <w:numPr>
          <w:ilvl w:val="2"/>
          <w:numId w:val="42"/>
        </w:numPr>
        <w:spacing w:line="360" w:lineRule="auto"/>
      </w:pPr>
      <w:r>
        <w:rPr>
          <w:rFonts w:asciiTheme="minorHAnsi" w:hAnsiTheme="minorHAnsi" w:cstheme="minorHAnsi"/>
        </w:rPr>
        <w:t xml:space="preserve">The results for related party CIFs will be displayed in the next grid. </w:t>
      </w:r>
    </w:p>
    <w:p w14:paraId="2FE1303D" w14:textId="3F58053E" w:rsidR="00586284" w:rsidRPr="00652E05" w:rsidRDefault="00C14CFA" w:rsidP="00485A8D">
      <w:pPr>
        <w:pStyle w:val="ListParagraph"/>
        <w:numPr>
          <w:ilvl w:val="2"/>
          <w:numId w:val="42"/>
        </w:numPr>
        <w:spacing w:line="360" w:lineRule="auto"/>
      </w:pPr>
      <w:r>
        <w:rPr>
          <w:rFonts w:asciiTheme="minorHAnsi" w:hAnsiTheme="minorHAnsi" w:cstheme="minorHAnsi"/>
        </w:rPr>
        <w:t xml:space="preserve">The user will select the </w:t>
      </w:r>
      <w:r w:rsidR="00A031BE">
        <w:rPr>
          <w:rFonts w:asciiTheme="minorHAnsi" w:hAnsiTheme="minorHAnsi" w:cstheme="minorHAnsi"/>
        </w:rPr>
        <w:t xml:space="preserve">Related Party CIFs as matched and </w:t>
      </w:r>
      <w:r w:rsidR="00652E05">
        <w:rPr>
          <w:rFonts w:asciiTheme="minorHAnsi" w:hAnsiTheme="minorHAnsi" w:cstheme="minorHAnsi"/>
        </w:rPr>
        <w:t>fetch products for main CIF</w:t>
      </w:r>
      <w:r w:rsidR="0020084E">
        <w:rPr>
          <w:rFonts w:asciiTheme="minorHAnsi" w:hAnsiTheme="minorHAnsi" w:cstheme="minorHAnsi"/>
        </w:rPr>
        <w:t xml:space="preserve">s </w:t>
      </w:r>
      <w:r w:rsidR="00652E05">
        <w:rPr>
          <w:rFonts w:asciiTheme="minorHAnsi" w:hAnsiTheme="minorHAnsi" w:cstheme="minorHAnsi"/>
        </w:rPr>
        <w:t xml:space="preserve">and related CIFs. </w:t>
      </w:r>
      <w:r w:rsidR="00586284" w:rsidRPr="00485A8D">
        <w:rPr>
          <w:rFonts w:asciiTheme="minorHAnsi" w:hAnsiTheme="minorHAnsi" w:cstheme="minorHAnsi"/>
        </w:rPr>
        <w:t xml:space="preserve"> </w:t>
      </w:r>
    </w:p>
    <w:p w14:paraId="3E30C55C" w14:textId="0FB5EBF2" w:rsidR="00652E05" w:rsidRPr="00321FBB" w:rsidRDefault="006827F6" w:rsidP="00C14CFA">
      <w:pPr>
        <w:pStyle w:val="ListParagraph"/>
        <w:numPr>
          <w:ilvl w:val="2"/>
          <w:numId w:val="42"/>
        </w:numPr>
        <w:spacing w:line="360" w:lineRule="auto"/>
      </w:pPr>
      <w:r>
        <w:rPr>
          <w:rFonts w:asciiTheme="minorHAnsi" w:hAnsiTheme="minorHAnsi" w:cstheme="minorHAnsi"/>
        </w:rPr>
        <w:t>The products fetched will be displayed in the next grid</w:t>
      </w:r>
      <w:r w:rsidR="00686CE1">
        <w:rPr>
          <w:rFonts w:asciiTheme="minorHAnsi" w:hAnsiTheme="minorHAnsi" w:cstheme="minorHAnsi"/>
        </w:rPr>
        <w:t xml:space="preserve">. </w:t>
      </w:r>
    </w:p>
    <w:p w14:paraId="56510F23" w14:textId="2E4F8F41" w:rsidR="00321FBB" w:rsidRPr="00485A8D" w:rsidRDefault="00321FBB" w:rsidP="00321FBB">
      <w:pPr>
        <w:pStyle w:val="ListParagraph"/>
        <w:numPr>
          <w:ilvl w:val="1"/>
          <w:numId w:val="42"/>
        </w:numPr>
        <w:spacing w:line="360" w:lineRule="auto"/>
        <w:rPr>
          <w:b/>
          <w:bCs/>
        </w:rPr>
      </w:pPr>
      <w:r w:rsidRPr="00485A8D">
        <w:rPr>
          <w:rFonts w:asciiTheme="minorHAnsi" w:hAnsiTheme="minorHAnsi" w:cstheme="minorHAnsi"/>
          <w:b/>
          <w:bCs/>
        </w:rPr>
        <w:t>Prohibited:</w:t>
      </w:r>
    </w:p>
    <w:p w14:paraId="5583F563" w14:textId="77777777" w:rsidR="00321FBB" w:rsidRPr="00FC65B1" w:rsidRDefault="00321FBB" w:rsidP="00321FBB">
      <w:pPr>
        <w:pStyle w:val="ListParagraph"/>
        <w:numPr>
          <w:ilvl w:val="2"/>
          <w:numId w:val="42"/>
        </w:numPr>
        <w:spacing w:line="360" w:lineRule="auto"/>
      </w:pPr>
      <w:r>
        <w:rPr>
          <w:rFonts w:asciiTheme="minorHAnsi" w:hAnsiTheme="minorHAnsi" w:cstheme="minorHAnsi"/>
        </w:rPr>
        <w:t>The user will select the main CIF by clicking on ‘</w:t>
      </w:r>
      <w:r w:rsidRPr="00947F55">
        <w:rPr>
          <w:rFonts w:asciiTheme="minorHAnsi" w:hAnsiTheme="minorHAnsi" w:cstheme="minorHAnsi"/>
          <w:b/>
          <w:bCs/>
        </w:rPr>
        <w:t>Matched</w:t>
      </w:r>
      <w:r>
        <w:rPr>
          <w:rFonts w:asciiTheme="minorHAnsi" w:hAnsiTheme="minorHAnsi" w:cstheme="minorHAnsi"/>
        </w:rPr>
        <w:t xml:space="preserve">’ on the grid row. </w:t>
      </w:r>
    </w:p>
    <w:p w14:paraId="4269C8A2" w14:textId="77777777" w:rsidR="00321FBB" w:rsidRPr="00FC65B1" w:rsidRDefault="00321FBB" w:rsidP="00321FBB">
      <w:pPr>
        <w:pStyle w:val="ListParagraph"/>
        <w:numPr>
          <w:ilvl w:val="2"/>
          <w:numId w:val="42"/>
        </w:numPr>
        <w:spacing w:line="360" w:lineRule="auto"/>
      </w:pPr>
      <w:r>
        <w:rPr>
          <w:rFonts w:asciiTheme="minorHAnsi" w:hAnsiTheme="minorHAnsi" w:cstheme="minorHAnsi"/>
        </w:rPr>
        <w:t>The user will click on ‘</w:t>
      </w:r>
      <w:r w:rsidRPr="00947F55">
        <w:rPr>
          <w:rFonts w:asciiTheme="minorHAnsi" w:hAnsiTheme="minorHAnsi" w:cstheme="minorHAnsi"/>
          <w:b/>
          <w:bCs/>
        </w:rPr>
        <w:t>Fetch Products’</w:t>
      </w:r>
      <w:r>
        <w:rPr>
          <w:rFonts w:asciiTheme="minorHAnsi" w:hAnsiTheme="minorHAnsi" w:cstheme="minorHAnsi"/>
        </w:rPr>
        <w:t xml:space="preserve"> for the matched CIF. </w:t>
      </w:r>
    </w:p>
    <w:p w14:paraId="166B59F4" w14:textId="7D403DE2" w:rsidR="00321FBB" w:rsidRPr="00947F55" w:rsidRDefault="00321FBB" w:rsidP="00321FBB">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14:paraId="47E67B98" w14:textId="77777777" w:rsidR="00947F55" w:rsidRPr="00321FBB" w:rsidRDefault="00947F55" w:rsidP="00947F55">
      <w:pPr>
        <w:pStyle w:val="ListParagraph"/>
        <w:spacing w:line="360" w:lineRule="auto"/>
        <w:ind w:left="2160"/>
      </w:pPr>
    </w:p>
    <w:p w14:paraId="36D13591" w14:textId="0565DE65" w:rsidR="00321FBB" w:rsidRPr="00BC473D" w:rsidRDefault="00310148" w:rsidP="00321FBB">
      <w:pPr>
        <w:pStyle w:val="ListParagraph"/>
        <w:numPr>
          <w:ilvl w:val="0"/>
          <w:numId w:val="42"/>
        </w:numPr>
        <w:spacing w:line="360" w:lineRule="auto"/>
      </w:pPr>
      <w:r>
        <w:rPr>
          <w:rFonts w:asciiTheme="minorHAnsi" w:hAnsiTheme="minorHAnsi" w:cstheme="minorHAnsi"/>
        </w:rPr>
        <w:t>Once the above tasks, as per the request type is done by the user, the user will ta</w:t>
      </w:r>
      <w:r w:rsidR="00BC473D">
        <w:rPr>
          <w:rFonts w:asciiTheme="minorHAnsi" w:hAnsiTheme="minorHAnsi" w:cstheme="minorHAnsi"/>
        </w:rPr>
        <w:t>ke decision as ‘</w:t>
      </w:r>
      <w:r w:rsidR="00BC473D" w:rsidRPr="00947F55">
        <w:rPr>
          <w:rFonts w:asciiTheme="minorHAnsi" w:hAnsiTheme="minorHAnsi" w:cstheme="minorHAnsi"/>
          <w:b/>
          <w:bCs/>
        </w:rPr>
        <w:t>Approve</w:t>
      </w:r>
      <w:r w:rsidR="00BC473D">
        <w:rPr>
          <w:rFonts w:asciiTheme="minorHAnsi" w:hAnsiTheme="minorHAnsi" w:cstheme="minorHAnsi"/>
        </w:rPr>
        <w:t xml:space="preserve">’ and the WI will route as follows: </w:t>
      </w:r>
    </w:p>
    <w:p w14:paraId="27098F7F" w14:textId="4E9CF958" w:rsidR="00BC473D" w:rsidRPr="00900346" w:rsidRDefault="00900346" w:rsidP="00BC473D">
      <w:pPr>
        <w:pStyle w:val="ListParagraph"/>
        <w:numPr>
          <w:ilvl w:val="2"/>
          <w:numId w:val="42"/>
        </w:numPr>
        <w:spacing w:line="360" w:lineRule="auto"/>
      </w:pPr>
      <w:r w:rsidRPr="00947F55">
        <w:rPr>
          <w:rFonts w:asciiTheme="minorHAnsi" w:hAnsiTheme="minorHAnsi" w:cstheme="minorHAnsi"/>
          <w:b/>
          <w:bCs/>
        </w:rPr>
        <w:t>Archival:</w:t>
      </w:r>
      <w:r>
        <w:rPr>
          <w:rFonts w:asciiTheme="minorHAnsi" w:hAnsiTheme="minorHAnsi" w:cstheme="minorHAnsi"/>
        </w:rPr>
        <w:t xml:space="preserve"> If the request type is ‘</w:t>
      </w:r>
      <w:r w:rsidRPr="00947F55">
        <w:rPr>
          <w:rFonts w:asciiTheme="minorHAnsi" w:hAnsiTheme="minorHAnsi" w:cstheme="minorHAnsi"/>
          <w:b/>
          <w:bCs/>
        </w:rPr>
        <w:t>Inquiry</w:t>
      </w:r>
      <w:r>
        <w:rPr>
          <w:rFonts w:asciiTheme="minorHAnsi" w:hAnsiTheme="minorHAnsi" w:cstheme="minorHAnsi"/>
        </w:rPr>
        <w:t xml:space="preserve">’, the WI moves to Archival. </w:t>
      </w:r>
    </w:p>
    <w:p w14:paraId="37A67EDE" w14:textId="46FE18C8" w:rsidR="00900346" w:rsidRPr="007B1438" w:rsidRDefault="00900346" w:rsidP="00BC473D">
      <w:pPr>
        <w:pStyle w:val="ListParagraph"/>
        <w:numPr>
          <w:ilvl w:val="2"/>
          <w:numId w:val="42"/>
        </w:numPr>
        <w:spacing w:line="360" w:lineRule="auto"/>
      </w:pPr>
      <w:r w:rsidRPr="00947F55">
        <w:rPr>
          <w:rFonts w:asciiTheme="minorHAnsi" w:hAnsiTheme="minorHAnsi" w:cstheme="minorHAnsi"/>
          <w:b/>
          <w:bCs/>
        </w:rPr>
        <w:lastRenderedPageBreak/>
        <w:t>System Integration</w:t>
      </w:r>
      <w:r>
        <w:rPr>
          <w:rFonts w:asciiTheme="minorHAnsi" w:hAnsiTheme="minorHAnsi" w:cstheme="minorHAnsi"/>
        </w:rPr>
        <w:t>: If the request type is ‘</w:t>
      </w:r>
      <w:r w:rsidRPr="00947F55">
        <w:rPr>
          <w:rFonts w:asciiTheme="minorHAnsi" w:hAnsiTheme="minorHAnsi" w:cstheme="minorHAnsi"/>
          <w:b/>
          <w:bCs/>
        </w:rPr>
        <w:t>Freeze</w:t>
      </w:r>
      <w:r>
        <w:rPr>
          <w:rFonts w:asciiTheme="minorHAnsi" w:hAnsiTheme="minorHAnsi" w:cstheme="minorHAnsi"/>
        </w:rPr>
        <w:t>’ or ‘</w:t>
      </w:r>
      <w:r w:rsidRPr="00947F55">
        <w:rPr>
          <w:rFonts w:asciiTheme="minorHAnsi" w:hAnsiTheme="minorHAnsi" w:cstheme="minorHAnsi"/>
          <w:b/>
          <w:bCs/>
        </w:rPr>
        <w:t>Prohibited’</w:t>
      </w:r>
      <w:r w:rsidR="007B1438">
        <w:rPr>
          <w:rFonts w:asciiTheme="minorHAnsi" w:hAnsiTheme="minorHAnsi" w:cstheme="minorHAnsi"/>
        </w:rPr>
        <w:t xml:space="preserve">, the WI moves to this queue. </w:t>
      </w:r>
    </w:p>
    <w:p w14:paraId="0FFC53DE" w14:textId="278E46B4" w:rsidR="007B1438" w:rsidRPr="00116659" w:rsidRDefault="007B1438" w:rsidP="00BC473D">
      <w:pPr>
        <w:pStyle w:val="ListParagraph"/>
        <w:numPr>
          <w:ilvl w:val="2"/>
          <w:numId w:val="42"/>
        </w:numPr>
        <w:spacing w:line="360" w:lineRule="auto"/>
      </w:pPr>
      <w:r w:rsidRPr="00947F55">
        <w:rPr>
          <w:rFonts w:asciiTheme="minorHAnsi" w:hAnsiTheme="minorHAnsi" w:cstheme="minorHAnsi"/>
          <w:b/>
          <w:bCs/>
        </w:rPr>
        <w:t>IOPS Maker</w:t>
      </w:r>
      <w:r>
        <w:rPr>
          <w:rFonts w:asciiTheme="minorHAnsi" w:hAnsiTheme="minorHAnsi" w:cstheme="minorHAnsi"/>
        </w:rPr>
        <w:t xml:space="preserve">: For request type </w:t>
      </w:r>
      <w:r w:rsidR="00573DD3">
        <w:rPr>
          <w:rFonts w:asciiTheme="minorHAnsi" w:hAnsiTheme="minorHAnsi" w:cstheme="minorHAnsi"/>
        </w:rPr>
        <w:t>‘</w:t>
      </w:r>
      <w:r w:rsidR="00573DD3" w:rsidRPr="00947F55">
        <w:rPr>
          <w:rFonts w:asciiTheme="minorHAnsi" w:hAnsiTheme="minorHAnsi" w:cstheme="minorHAnsi"/>
          <w:b/>
          <w:bCs/>
        </w:rPr>
        <w:t>Freeze’</w:t>
      </w:r>
      <w:r w:rsidR="00573DD3">
        <w:rPr>
          <w:rFonts w:asciiTheme="minorHAnsi" w:hAnsiTheme="minorHAnsi" w:cstheme="minorHAnsi"/>
        </w:rPr>
        <w:t>, if any Islamic Product is</w:t>
      </w:r>
      <w:r w:rsidR="00DE6800">
        <w:rPr>
          <w:rFonts w:asciiTheme="minorHAnsi" w:hAnsiTheme="minorHAnsi" w:cstheme="minorHAnsi"/>
        </w:rPr>
        <w:t xml:space="preserve"> there</w:t>
      </w:r>
      <w:r w:rsidR="007053D1">
        <w:rPr>
          <w:rFonts w:asciiTheme="minorHAnsi" w:hAnsiTheme="minorHAnsi" w:cstheme="minorHAnsi"/>
        </w:rPr>
        <w:t>, then a Child WI will move to this que</w:t>
      </w:r>
      <w:r w:rsidR="00116659">
        <w:rPr>
          <w:rFonts w:asciiTheme="minorHAnsi" w:hAnsiTheme="minorHAnsi" w:cstheme="minorHAnsi"/>
        </w:rPr>
        <w:t xml:space="preserve">ue. </w:t>
      </w:r>
    </w:p>
    <w:p w14:paraId="3AC378E7" w14:textId="7E290AF9" w:rsidR="00116659" w:rsidRPr="002E46FE" w:rsidRDefault="00116659" w:rsidP="00116659">
      <w:pPr>
        <w:pStyle w:val="ListParagraph"/>
        <w:numPr>
          <w:ilvl w:val="0"/>
          <w:numId w:val="42"/>
        </w:numPr>
        <w:spacing w:line="360" w:lineRule="auto"/>
      </w:pPr>
      <w:r w:rsidRPr="007D45FF">
        <w:rPr>
          <w:rFonts w:asciiTheme="minorHAnsi" w:hAnsiTheme="minorHAnsi" w:cstheme="minorHAnsi"/>
          <w:b/>
          <w:bCs/>
        </w:rPr>
        <w:t>Chil WI Scenario</w:t>
      </w:r>
      <w:r>
        <w:rPr>
          <w:rFonts w:asciiTheme="minorHAnsi" w:hAnsiTheme="minorHAnsi" w:cstheme="minorHAnsi"/>
        </w:rPr>
        <w:t xml:space="preserve">: If for Freeze request type, any </w:t>
      </w:r>
      <w:r w:rsidR="00B06D6E">
        <w:rPr>
          <w:rFonts w:asciiTheme="minorHAnsi" w:hAnsiTheme="minorHAnsi" w:cstheme="minorHAnsi"/>
        </w:rPr>
        <w:t xml:space="preserve">Islamic Product </w:t>
      </w:r>
      <w:r w:rsidR="00DE6800">
        <w:rPr>
          <w:rFonts w:asciiTheme="minorHAnsi" w:hAnsiTheme="minorHAnsi" w:cstheme="minorHAnsi"/>
        </w:rPr>
        <w:t>is there</w:t>
      </w:r>
      <w:r w:rsidR="00B06D6E">
        <w:rPr>
          <w:rFonts w:asciiTheme="minorHAnsi" w:hAnsiTheme="minorHAnsi" w:cstheme="minorHAnsi"/>
        </w:rPr>
        <w:t xml:space="preserve">, then </w:t>
      </w:r>
      <w:r w:rsidR="009D6130">
        <w:rPr>
          <w:rFonts w:asciiTheme="minorHAnsi" w:hAnsiTheme="minorHAnsi" w:cstheme="minorHAnsi"/>
        </w:rPr>
        <w:t xml:space="preserve">a child WI </w:t>
      </w:r>
      <w:r w:rsidR="007B795C">
        <w:rPr>
          <w:rFonts w:asciiTheme="minorHAnsi" w:hAnsiTheme="minorHAnsi" w:cstheme="minorHAnsi"/>
        </w:rPr>
        <w:t>will be created for ‘</w:t>
      </w:r>
      <w:r w:rsidR="007B795C" w:rsidRPr="00686CE1">
        <w:rPr>
          <w:rFonts w:asciiTheme="minorHAnsi" w:hAnsiTheme="minorHAnsi" w:cstheme="minorHAnsi"/>
          <w:b/>
          <w:bCs/>
        </w:rPr>
        <w:t>IOPS Maker’</w:t>
      </w:r>
      <w:r w:rsidR="007B795C">
        <w:rPr>
          <w:rFonts w:asciiTheme="minorHAnsi" w:hAnsiTheme="minorHAnsi" w:cstheme="minorHAnsi"/>
        </w:rPr>
        <w:t xml:space="preserve"> and the parent WI will always move to ‘</w:t>
      </w:r>
      <w:r w:rsidR="007B795C" w:rsidRPr="00686CE1">
        <w:rPr>
          <w:rFonts w:asciiTheme="minorHAnsi" w:hAnsiTheme="minorHAnsi" w:cstheme="minorHAnsi"/>
          <w:b/>
          <w:bCs/>
        </w:rPr>
        <w:t>System Integration’</w:t>
      </w:r>
      <w:r w:rsidR="00455F3E">
        <w:rPr>
          <w:rFonts w:asciiTheme="minorHAnsi" w:hAnsiTheme="minorHAnsi" w:cstheme="minorHAnsi"/>
        </w:rPr>
        <w:t xml:space="preserve">. </w:t>
      </w:r>
    </w:p>
    <w:p w14:paraId="4BAE7687" w14:textId="0F625881" w:rsidR="00DE2614" w:rsidRPr="002E46FE" w:rsidRDefault="00DE2614" w:rsidP="00116659">
      <w:pPr>
        <w:pStyle w:val="ListParagraph"/>
        <w:numPr>
          <w:ilvl w:val="0"/>
          <w:numId w:val="42"/>
        </w:numPr>
        <w:spacing w:line="360" w:lineRule="auto"/>
      </w:pPr>
      <w:r>
        <w:rPr>
          <w:rFonts w:asciiTheme="minorHAnsi" w:hAnsiTheme="minorHAnsi" w:cstheme="minorHAnsi"/>
        </w:rPr>
        <w:t>For WI coming from Collect queue, the user will take the decision as ‘</w:t>
      </w:r>
      <w:r w:rsidRPr="00686CE1">
        <w:rPr>
          <w:rFonts w:asciiTheme="minorHAnsi" w:hAnsiTheme="minorHAnsi" w:cstheme="minorHAnsi"/>
          <w:b/>
          <w:bCs/>
        </w:rPr>
        <w:t>Approve</w:t>
      </w:r>
      <w:r>
        <w:rPr>
          <w:rFonts w:asciiTheme="minorHAnsi" w:hAnsiTheme="minorHAnsi" w:cstheme="minorHAnsi"/>
        </w:rPr>
        <w:t>’</w:t>
      </w:r>
      <w:r w:rsidR="004D7657">
        <w:rPr>
          <w:rFonts w:asciiTheme="minorHAnsi" w:hAnsiTheme="minorHAnsi" w:cstheme="minorHAnsi"/>
        </w:rPr>
        <w:t xml:space="preserve">. </w:t>
      </w:r>
      <w:r w:rsidR="002E46FE">
        <w:rPr>
          <w:rFonts w:asciiTheme="minorHAnsi" w:hAnsiTheme="minorHAnsi" w:cstheme="minorHAnsi"/>
        </w:rPr>
        <w:t xml:space="preserve"> </w:t>
      </w:r>
    </w:p>
    <w:p w14:paraId="61F08FC2" w14:textId="0D618286" w:rsidR="002E46FE" w:rsidRPr="00455F3E" w:rsidRDefault="002E46FE" w:rsidP="002E46FE">
      <w:pPr>
        <w:spacing w:line="360" w:lineRule="auto"/>
      </w:pPr>
    </w:p>
    <w:p w14:paraId="044A91AE" w14:textId="77777777" w:rsidR="00455F3E" w:rsidRDefault="00455F3E" w:rsidP="00455F3E">
      <w:pPr>
        <w:spacing w:line="360" w:lineRule="auto"/>
      </w:pPr>
    </w:p>
    <w:tbl>
      <w:tblPr>
        <w:tblStyle w:val="TableGrid"/>
        <w:tblW w:w="0" w:type="auto"/>
        <w:tblLook w:val="04A0" w:firstRow="1" w:lastRow="0" w:firstColumn="1" w:lastColumn="0" w:noHBand="0" w:noVBand="1"/>
      </w:tblPr>
      <w:tblGrid>
        <w:gridCol w:w="3116"/>
        <w:gridCol w:w="3117"/>
        <w:gridCol w:w="3117"/>
      </w:tblGrid>
      <w:tr w:rsidR="00455F3E" w:rsidRPr="00455F3E" w14:paraId="670F0140" w14:textId="77777777" w:rsidTr="00455F3E">
        <w:tc>
          <w:tcPr>
            <w:tcW w:w="3116" w:type="dxa"/>
          </w:tcPr>
          <w:p w14:paraId="7D6F7ED3" w14:textId="1E99D72F"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Decision</w:t>
            </w:r>
          </w:p>
        </w:tc>
        <w:tc>
          <w:tcPr>
            <w:tcW w:w="3117" w:type="dxa"/>
          </w:tcPr>
          <w:p w14:paraId="39615B90" w14:textId="78BD5BBF"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Condition</w:t>
            </w:r>
          </w:p>
        </w:tc>
        <w:tc>
          <w:tcPr>
            <w:tcW w:w="3117" w:type="dxa"/>
          </w:tcPr>
          <w:p w14:paraId="67028757" w14:textId="0187BEA4"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 xml:space="preserve">WI moves to </w:t>
            </w:r>
          </w:p>
        </w:tc>
      </w:tr>
      <w:tr w:rsidR="00455F3E" w:rsidRPr="00455F3E" w14:paraId="7C680162" w14:textId="77777777" w:rsidTr="00455F3E">
        <w:tc>
          <w:tcPr>
            <w:tcW w:w="3116" w:type="dxa"/>
          </w:tcPr>
          <w:p w14:paraId="45AFDCA0" w14:textId="2B0D5295"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06AFC0F1" w14:textId="4C1B0B04"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Request = Inquiry </w:t>
            </w:r>
          </w:p>
        </w:tc>
        <w:tc>
          <w:tcPr>
            <w:tcW w:w="3117" w:type="dxa"/>
          </w:tcPr>
          <w:p w14:paraId="1F8996B9" w14:textId="7CD060A6"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Archival </w:t>
            </w:r>
          </w:p>
        </w:tc>
      </w:tr>
      <w:tr w:rsidR="004D7657" w:rsidRPr="00455F3E" w14:paraId="4ECDAB1E" w14:textId="77777777" w:rsidTr="00455F3E">
        <w:tc>
          <w:tcPr>
            <w:tcW w:w="3116" w:type="dxa"/>
          </w:tcPr>
          <w:p w14:paraId="2AFC58EA" w14:textId="7D9B8737" w:rsidR="004D7657" w:rsidRDefault="004D7657"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2DEBCF11" w14:textId="352154BF" w:rsidR="004D7657" w:rsidRDefault="004D7657" w:rsidP="00455F3E">
            <w:pPr>
              <w:spacing w:line="360" w:lineRule="auto"/>
              <w:rPr>
                <w:rFonts w:asciiTheme="minorHAnsi" w:hAnsiTheme="minorHAnsi" w:cstheme="minorHAnsi"/>
              </w:rPr>
            </w:pPr>
            <w:r>
              <w:rPr>
                <w:rFonts w:asciiTheme="minorHAnsi" w:hAnsiTheme="minorHAnsi" w:cstheme="minorHAnsi"/>
              </w:rPr>
              <w:t xml:space="preserve">Request = Freeze (If child instance process completed) </w:t>
            </w:r>
          </w:p>
        </w:tc>
        <w:tc>
          <w:tcPr>
            <w:tcW w:w="3117" w:type="dxa"/>
          </w:tcPr>
          <w:p w14:paraId="4A7392A5" w14:textId="43208B06" w:rsidR="004D7657" w:rsidRDefault="004D7657" w:rsidP="00455F3E">
            <w:pPr>
              <w:spacing w:line="360" w:lineRule="auto"/>
              <w:rPr>
                <w:rFonts w:asciiTheme="minorHAnsi" w:hAnsiTheme="minorHAnsi" w:cstheme="minorHAnsi"/>
              </w:rPr>
            </w:pPr>
            <w:r>
              <w:rPr>
                <w:rFonts w:asciiTheme="minorHAnsi" w:hAnsiTheme="minorHAnsi" w:cstheme="minorHAnsi"/>
              </w:rPr>
              <w:t xml:space="preserve">Archival </w:t>
            </w:r>
          </w:p>
        </w:tc>
      </w:tr>
      <w:tr w:rsidR="00455F3E" w:rsidRPr="00455F3E" w14:paraId="5C9CA344" w14:textId="77777777" w:rsidTr="00455F3E">
        <w:tc>
          <w:tcPr>
            <w:tcW w:w="3116" w:type="dxa"/>
          </w:tcPr>
          <w:p w14:paraId="3D0A0610" w14:textId="115DFC20"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44975839" w14:textId="354A66CE" w:rsidR="00455F3E" w:rsidRPr="00455F3E" w:rsidRDefault="00455F3E" w:rsidP="00455F3E">
            <w:pPr>
              <w:spacing w:line="360" w:lineRule="auto"/>
              <w:rPr>
                <w:rFonts w:asciiTheme="minorHAnsi" w:hAnsiTheme="minorHAnsi" w:cstheme="minorHAnsi"/>
              </w:rPr>
            </w:pPr>
            <w:r>
              <w:rPr>
                <w:rFonts w:asciiTheme="minorHAnsi" w:hAnsiTheme="minorHAnsi" w:cstheme="minorHAnsi"/>
              </w:rPr>
              <w:t>Request = Freeze or Prohibited</w:t>
            </w:r>
          </w:p>
        </w:tc>
        <w:tc>
          <w:tcPr>
            <w:tcW w:w="3117" w:type="dxa"/>
          </w:tcPr>
          <w:p w14:paraId="7D205653" w14:textId="3F8DFC83" w:rsidR="00455F3E" w:rsidRPr="00455F3E" w:rsidRDefault="00455F3E" w:rsidP="00455F3E">
            <w:pPr>
              <w:spacing w:line="360" w:lineRule="auto"/>
              <w:rPr>
                <w:rFonts w:asciiTheme="minorHAnsi" w:hAnsiTheme="minorHAnsi" w:cstheme="minorHAnsi"/>
              </w:rPr>
            </w:pPr>
            <w:r>
              <w:rPr>
                <w:rFonts w:asciiTheme="minorHAnsi" w:hAnsiTheme="minorHAnsi" w:cstheme="minorHAnsi"/>
              </w:rPr>
              <w:t>System Integration</w:t>
            </w:r>
          </w:p>
        </w:tc>
      </w:tr>
      <w:tr w:rsidR="00455F3E" w:rsidRPr="00455F3E" w14:paraId="76DF5A7E" w14:textId="77777777" w:rsidTr="00455F3E">
        <w:tc>
          <w:tcPr>
            <w:tcW w:w="3116" w:type="dxa"/>
          </w:tcPr>
          <w:p w14:paraId="039AF6D1" w14:textId="23C70E1E" w:rsidR="00455F3E" w:rsidRDefault="00455F3E" w:rsidP="00455F3E">
            <w:pPr>
              <w:spacing w:line="360" w:lineRule="auto"/>
              <w:rPr>
                <w:rFonts w:asciiTheme="minorHAnsi" w:hAnsiTheme="minorHAnsi" w:cstheme="minorHAnsi"/>
              </w:rPr>
            </w:pPr>
            <w:r>
              <w:rPr>
                <w:rFonts w:asciiTheme="minorHAnsi" w:hAnsiTheme="minorHAnsi" w:cstheme="minorHAnsi"/>
              </w:rPr>
              <w:t>Approve</w:t>
            </w:r>
          </w:p>
        </w:tc>
        <w:tc>
          <w:tcPr>
            <w:tcW w:w="3117" w:type="dxa"/>
          </w:tcPr>
          <w:p w14:paraId="6AFB686B" w14:textId="3CBBC7FB" w:rsidR="00455F3E" w:rsidRDefault="00455F3E" w:rsidP="00455F3E">
            <w:pPr>
              <w:spacing w:line="360" w:lineRule="auto"/>
              <w:rPr>
                <w:rFonts w:asciiTheme="minorHAnsi" w:hAnsiTheme="minorHAnsi" w:cstheme="minorHAnsi"/>
              </w:rPr>
            </w:pPr>
            <w:r>
              <w:rPr>
                <w:rFonts w:asciiTheme="minorHAnsi" w:hAnsiTheme="minorHAnsi" w:cstheme="minorHAnsi"/>
              </w:rPr>
              <w:t xml:space="preserve">Request = Freeze &amp; if Islamic Product </w:t>
            </w:r>
          </w:p>
        </w:tc>
        <w:tc>
          <w:tcPr>
            <w:tcW w:w="3117" w:type="dxa"/>
          </w:tcPr>
          <w:p w14:paraId="3F18A633" w14:textId="77777777" w:rsidR="00455F3E" w:rsidRDefault="00455F3E" w:rsidP="00455F3E">
            <w:pPr>
              <w:spacing w:line="360" w:lineRule="auto"/>
              <w:rPr>
                <w:rFonts w:asciiTheme="minorHAnsi" w:hAnsiTheme="minorHAnsi" w:cstheme="minorHAnsi"/>
              </w:rPr>
            </w:pPr>
            <w:r>
              <w:rPr>
                <w:rFonts w:asciiTheme="minorHAnsi" w:hAnsiTheme="minorHAnsi" w:cstheme="minorHAnsi"/>
              </w:rPr>
              <w:t xml:space="preserve">Child WI – IOPS Maker </w:t>
            </w:r>
          </w:p>
          <w:p w14:paraId="49E1CF6D" w14:textId="50FE1360" w:rsidR="00455F3E" w:rsidRDefault="00455F3E" w:rsidP="00455F3E">
            <w:pPr>
              <w:spacing w:line="360" w:lineRule="auto"/>
              <w:rPr>
                <w:rFonts w:asciiTheme="minorHAnsi" w:hAnsiTheme="minorHAnsi" w:cstheme="minorHAnsi"/>
              </w:rPr>
            </w:pPr>
            <w:r>
              <w:rPr>
                <w:rFonts w:asciiTheme="minorHAnsi" w:hAnsiTheme="minorHAnsi" w:cstheme="minorHAnsi"/>
              </w:rPr>
              <w:t>Parent WI – System Integration</w:t>
            </w:r>
          </w:p>
        </w:tc>
      </w:tr>
    </w:tbl>
    <w:p w14:paraId="0519CE8B" w14:textId="77777777" w:rsidR="00455F3E" w:rsidRDefault="00455F3E" w:rsidP="00455F3E">
      <w:pPr>
        <w:spacing w:line="360" w:lineRule="auto"/>
      </w:pPr>
    </w:p>
    <w:p w14:paraId="1A661CD1" w14:textId="77777777" w:rsidR="0037214E" w:rsidRDefault="0037214E" w:rsidP="00455F3E">
      <w:pPr>
        <w:spacing w:line="360" w:lineRule="auto"/>
      </w:pPr>
    </w:p>
    <w:p w14:paraId="0C8F13A5" w14:textId="27D4260F" w:rsidR="006A6700" w:rsidRDefault="006A6700" w:rsidP="006A6700">
      <w:pPr>
        <w:pStyle w:val="Heading3"/>
      </w:pPr>
      <w:bookmarkStart w:id="294" w:name="_Toc163207993"/>
      <w:r>
        <w:t>Access Details</w:t>
      </w:r>
      <w:bookmarkEnd w:id="294"/>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6A6700" w:rsidRPr="0014486C" w14:paraId="583625B5" w14:textId="77777777" w:rsidTr="00A32EF9">
        <w:tc>
          <w:tcPr>
            <w:tcW w:w="3539" w:type="dxa"/>
          </w:tcPr>
          <w:p w14:paraId="28B49A94"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39AE453" w14:textId="61CB9743" w:rsidR="006A6700" w:rsidRPr="0014486C" w:rsidRDefault="006A6700"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37214E">
              <w:rPr>
                <w:rFonts w:ascii="Calibri" w:eastAsia="Calibri" w:hAnsi="Calibri" w:cs="Arial"/>
                <w:szCs w:val="24"/>
              </w:rPr>
              <w:t>Operations</w:t>
            </w:r>
            <w:r w:rsidRPr="0014486C">
              <w:rPr>
                <w:rFonts w:ascii="Calibri" w:eastAsia="Calibri" w:hAnsi="Calibri" w:cs="Arial"/>
                <w:szCs w:val="24"/>
              </w:rPr>
              <w:t xml:space="preserve"> user.</w:t>
            </w:r>
          </w:p>
        </w:tc>
      </w:tr>
      <w:tr w:rsidR="006A6700" w:rsidRPr="0014486C" w14:paraId="4AB88672" w14:textId="77777777" w:rsidTr="00A32EF9">
        <w:tc>
          <w:tcPr>
            <w:tcW w:w="3539" w:type="dxa"/>
          </w:tcPr>
          <w:p w14:paraId="30517DA0"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414D3A0B"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6A6700" w:rsidRPr="0014486C" w14:paraId="43C9A5F6" w14:textId="77777777" w:rsidTr="00A32EF9">
        <w:tc>
          <w:tcPr>
            <w:tcW w:w="3539" w:type="dxa"/>
          </w:tcPr>
          <w:p w14:paraId="240AA413"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47452C84"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6A6700" w:rsidRPr="0014486C" w14:paraId="26330EAB" w14:textId="77777777" w:rsidTr="00A32EF9">
        <w:tc>
          <w:tcPr>
            <w:tcW w:w="3539" w:type="dxa"/>
          </w:tcPr>
          <w:p w14:paraId="29F09853"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0E106659"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6A6700" w:rsidRPr="0014486C" w14:paraId="410531E8" w14:textId="77777777" w:rsidTr="00A32EF9">
        <w:tc>
          <w:tcPr>
            <w:tcW w:w="3539" w:type="dxa"/>
          </w:tcPr>
          <w:p w14:paraId="0FC681A7"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4D689ABD"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6A6700" w:rsidRPr="0014486C" w14:paraId="14CFF89F" w14:textId="77777777" w:rsidTr="00A32EF9">
        <w:tc>
          <w:tcPr>
            <w:tcW w:w="3539" w:type="dxa"/>
            <w:tcBorders>
              <w:top w:val="single" w:sz="4" w:space="0" w:color="auto"/>
              <w:left w:val="single" w:sz="4" w:space="0" w:color="auto"/>
              <w:bottom w:val="single" w:sz="4" w:space="0" w:color="auto"/>
              <w:right w:val="single" w:sz="4" w:space="0" w:color="auto"/>
            </w:tcBorders>
          </w:tcPr>
          <w:p w14:paraId="7F5864AC"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lastRenderedPageBreak/>
              <w:t>Color Coding</w:t>
            </w:r>
          </w:p>
        </w:tc>
        <w:tc>
          <w:tcPr>
            <w:tcW w:w="4768" w:type="dxa"/>
            <w:tcBorders>
              <w:top w:val="single" w:sz="4" w:space="0" w:color="auto"/>
              <w:left w:val="single" w:sz="4" w:space="0" w:color="auto"/>
              <w:bottom w:val="single" w:sz="4" w:space="0" w:color="auto"/>
              <w:right w:val="single" w:sz="4" w:space="0" w:color="auto"/>
            </w:tcBorders>
          </w:tcPr>
          <w:p w14:paraId="7D1B210D"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065FEA85" w14:textId="77777777" w:rsidR="006A6700" w:rsidRDefault="006A6700" w:rsidP="006A6700"/>
    <w:p w14:paraId="176FF2CE" w14:textId="77777777" w:rsidR="006A6700" w:rsidRDefault="006A6700" w:rsidP="006A6700"/>
    <w:p w14:paraId="7BB555E0" w14:textId="6C31E15F" w:rsidR="006A6700" w:rsidRDefault="006A6700" w:rsidP="006A6700">
      <w:pPr>
        <w:pStyle w:val="Heading2"/>
      </w:pPr>
      <w:r>
        <w:t xml:space="preserve"> </w:t>
      </w:r>
      <w:bookmarkStart w:id="295" w:name="_Toc163207994"/>
      <w:r>
        <w:t>System Integration</w:t>
      </w:r>
      <w:bookmarkEnd w:id="295"/>
      <w:r>
        <w:t xml:space="preserve"> </w:t>
      </w:r>
    </w:p>
    <w:p w14:paraId="21AC50B7" w14:textId="76ED8666" w:rsidR="006A6700" w:rsidRDefault="00744A64" w:rsidP="00744A64">
      <w:pPr>
        <w:pStyle w:val="Heading3"/>
      </w:pPr>
      <w:bookmarkStart w:id="296" w:name="_Toc163207995"/>
      <w:r>
        <w:t>Description</w:t>
      </w:r>
      <w:bookmarkEnd w:id="296"/>
    </w:p>
    <w:p w14:paraId="5D2C75E5" w14:textId="3C2C1F61" w:rsidR="00744A64" w:rsidRPr="000013FF" w:rsidRDefault="00744A64" w:rsidP="00744A64">
      <w:pPr>
        <w:pStyle w:val="ListParagraph"/>
        <w:numPr>
          <w:ilvl w:val="0"/>
          <w:numId w:val="42"/>
        </w:numPr>
        <w:spacing w:line="360" w:lineRule="auto"/>
      </w:pPr>
      <w:r>
        <w:rPr>
          <w:rFonts w:asciiTheme="minorHAnsi" w:hAnsiTheme="minorHAnsi" w:cstheme="minorHAnsi"/>
        </w:rPr>
        <w:t>This will be a system queue.</w:t>
      </w:r>
      <w:r w:rsidR="00666F20">
        <w:rPr>
          <w:rFonts w:asciiTheme="minorHAnsi" w:hAnsiTheme="minorHAnsi" w:cstheme="minorHAnsi"/>
        </w:rPr>
        <w:t xml:space="preserve"> i.e., the users will not have access to this queue. </w:t>
      </w:r>
    </w:p>
    <w:p w14:paraId="2464B0B8" w14:textId="546CB7A1" w:rsidR="000013FF" w:rsidRPr="000013FF" w:rsidRDefault="000013FF" w:rsidP="00744A64">
      <w:pPr>
        <w:pStyle w:val="ListParagraph"/>
        <w:numPr>
          <w:ilvl w:val="0"/>
          <w:numId w:val="42"/>
        </w:numPr>
        <w:spacing w:line="360" w:lineRule="auto"/>
      </w:pPr>
      <w:r>
        <w:rPr>
          <w:rFonts w:asciiTheme="minorHAnsi" w:hAnsiTheme="minorHAnsi" w:cstheme="minorHAnsi"/>
        </w:rPr>
        <w:t xml:space="preserve">The WI will be routed to this queue based on the following conditions: </w:t>
      </w:r>
    </w:p>
    <w:p w14:paraId="0D8D617D" w14:textId="5E038583" w:rsidR="000013FF" w:rsidRPr="00F97BDE" w:rsidRDefault="000013FF" w:rsidP="000013FF">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System Check’</w:t>
      </w:r>
      <w:r>
        <w:rPr>
          <w:rFonts w:asciiTheme="minorHAnsi" w:hAnsiTheme="minorHAnsi" w:cstheme="minorHAnsi"/>
        </w:rPr>
        <w:t xml:space="preserve"> queue, it is identified that the customer is ‘</w:t>
      </w:r>
      <w:r w:rsidR="0007362F" w:rsidRPr="0037214E">
        <w:rPr>
          <w:rFonts w:asciiTheme="minorHAnsi" w:hAnsiTheme="minorHAnsi" w:cstheme="minorHAnsi"/>
          <w:b/>
          <w:bCs/>
        </w:rPr>
        <w:t>Non-RAK</w:t>
      </w:r>
      <w:r w:rsidRPr="0037214E">
        <w:rPr>
          <w:rFonts w:asciiTheme="minorHAnsi" w:hAnsiTheme="minorHAnsi" w:cstheme="minorHAnsi"/>
          <w:b/>
          <w:bCs/>
        </w:rPr>
        <w:t xml:space="preserve"> Bank</w:t>
      </w:r>
      <w:r w:rsidR="0037214E">
        <w:rPr>
          <w:rFonts w:asciiTheme="minorHAnsi" w:hAnsiTheme="minorHAnsi" w:cstheme="minorHAnsi"/>
        </w:rPr>
        <w:t>’</w:t>
      </w:r>
      <w:r>
        <w:rPr>
          <w:rFonts w:asciiTheme="minorHAnsi" w:hAnsiTheme="minorHAnsi" w:cstheme="minorHAnsi"/>
        </w:rPr>
        <w:t xml:space="preserve"> customer</w:t>
      </w:r>
      <w:r w:rsidR="0007362F">
        <w:rPr>
          <w:rFonts w:asciiTheme="minorHAnsi" w:hAnsiTheme="minorHAnsi" w:cstheme="minorHAnsi"/>
        </w:rPr>
        <w:t xml:space="preserve"> for request type </w:t>
      </w:r>
      <w:r w:rsidR="0007362F" w:rsidRPr="0037214E">
        <w:rPr>
          <w:rFonts w:asciiTheme="minorHAnsi" w:hAnsiTheme="minorHAnsi" w:cstheme="minorHAnsi"/>
          <w:b/>
          <w:bCs/>
        </w:rPr>
        <w:t>‘Freeze’</w:t>
      </w:r>
      <w:r w:rsidR="0007362F">
        <w:rPr>
          <w:rFonts w:asciiTheme="minorHAnsi" w:hAnsiTheme="minorHAnsi" w:cstheme="minorHAnsi"/>
        </w:rPr>
        <w:t xml:space="preserve"> or ‘</w:t>
      </w:r>
      <w:r w:rsidR="0007362F" w:rsidRPr="0037214E">
        <w:rPr>
          <w:rFonts w:asciiTheme="minorHAnsi" w:hAnsiTheme="minorHAnsi" w:cstheme="minorHAnsi"/>
          <w:b/>
          <w:bCs/>
        </w:rPr>
        <w:t>Prohibited’</w:t>
      </w:r>
      <w:r w:rsidR="0007362F">
        <w:rPr>
          <w:rFonts w:asciiTheme="minorHAnsi" w:hAnsiTheme="minorHAnsi" w:cstheme="minorHAnsi"/>
        </w:rPr>
        <w:t xml:space="preserve">, the WI will directly </w:t>
      </w:r>
      <w:r w:rsidR="00F97BDE">
        <w:rPr>
          <w:rFonts w:asciiTheme="minorHAnsi" w:hAnsiTheme="minorHAnsi" w:cstheme="minorHAnsi"/>
        </w:rPr>
        <w:t xml:space="preserve">move into this queue. </w:t>
      </w:r>
    </w:p>
    <w:p w14:paraId="78D6FCB0" w14:textId="1D451970" w:rsidR="00F97BDE" w:rsidRPr="0072337A" w:rsidRDefault="00F97BDE" w:rsidP="000013FF">
      <w:pPr>
        <w:pStyle w:val="ListParagraph"/>
        <w:numPr>
          <w:ilvl w:val="2"/>
          <w:numId w:val="42"/>
        </w:numPr>
        <w:spacing w:line="360" w:lineRule="auto"/>
      </w:pPr>
      <w:r>
        <w:rPr>
          <w:rFonts w:asciiTheme="minorHAnsi" w:hAnsiTheme="minorHAnsi" w:cstheme="minorHAnsi"/>
        </w:rPr>
        <w:t xml:space="preserve">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RAK Bank</w:t>
      </w:r>
      <w:r>
        <w:rPr>
          <w:rFonts w:asciiTheme="minorHAnsi" w:hAnsiTheme="minorHAnsi" w:cstheme="minorHAnsi"/>
        </w:rPr>
        <w:t xml:space="preserve"> customers and request type ‘</w:t>
      </w:r>
      <w:r w:rsidRPr="0037214E">
        <w:rPr>
          <w:rFonts w:asciiTheme="minorHAnsi" w:hAnsiTheme="minorHAnsi" w:cstheme="minorHAnsi"/>
          <w:b/>
          <w:bCs/>
        </w:rPr>
        <w:t>Freeze’</w:t>
      </w:r>
      <w:r>
        <w:rPr>
          <w:rFonts w:asciiTheme="minorHAnsi" w:hAnsiTheme="minorHAnsi" w:cstheme="minorHAnsi"/>
        </w:rPr>
        <w:t xml:space="preserve"> or ‘</w:t>
      </w:r>
      <w:r w:rsidRPr="0037214E">
        <w:rPr>
          <w:rFonts w:asciiTheme="minorHAnsi" w:hAnsiTheme="minorHAnsi" w:cstheme="minorHAnsi"/>
          <w:b/>
          <w:bCs/>
        </w:rPr>
        <w:t>Prohibited’</w:t>
      </w:r>
      <w:r>
        <w:rPr>
          <w:rFonts w:asciiTheme="minorHAnsi" w:hAnsiTheme="minorHAnsi" w:cstheme="minorHAnsi"/>
        </w:rPr>
        <w:t>, the user has taken decision as ‘Approve’</w:t>
      </w:r>
      <w:r w:rsidR="0072337A">
        <w:rPr>
          <w:rFonts w:asciiTheme="minorHAnsi" w:hAnsiTheme="minorHAnsi" w:cstheme="minorHAnsi"/>
        </w:rPr>
        <w:t xml:space="preserve">, the WI will move to this queue. </w:t>
      </w:r>
    </w:p>
    <w:p w14:paraId="46DB90C9" w14:textId="74B295D3" w:rsidR="00247AF7" w:rsidRPr="004E3E63" w:rsidRDefault="0072337A" w:rsidP="00184D56">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Freeze</w:t>
      </w:r>
      <w:r>
        <w:rPr>
          <w:rFonts w:asciiTheme="minorHAnsi" w:hAnsiTheme="minorHAnsi" w:cstheme="minorHAnsi"/>
        </w:rPr>
        <w:t>’ request type any Islamic Product was selected, then the Primary WI will move to this queue, however a Child must have been created</w:t>
      </w:r>
      <w:r w:rsidR="00247AF7">
        <w:rPr>
          <w:rFonts w:asciiTheme="minorHAnsi" w:hAnsiTheme="minorHAnsi" w:cstheme="minorHAnsi"/>
        </w:rPr>
        <w:t xml:space="preserve"> for IOPS Maker parallelly.</w:t>
      </w:r>
    </w:p>
    <w:p w14:paraId="076DF26D" w14:textId="77777777" w:rsidR="004E3E63" w:rsidRPr="00184D56" w:rsidRDefault="004E3E63" w:rsidP="004E3E63">
      <w:pPr>
        <w:pStyle w:val="ListParagraph"/>
        <w:spacing w:line="360" w:lineRule="auto"/>
        <w:ind w:left="2160"/>
      </w:pPr>
    </w:p>
    <w:p w14:paraId="3B48DABD" w14:textId="17AADA10" w:rsidR="00184D56" w:rsidRPr="00302FAF" w:rsidRDefault="00184D56" w:rsidP="00184D56">
      <w:pPr>
        <w:pStyle w:val="ListParagraph"/>
        <w:numPr>
          <w:ilvl w:val="0"/>
          <w:numId w:val="42"/>
        </w:numPr>
        <w:spacing w:line="360" w:lineRule="auto"/>
      </w:pPr>
      <w:r>
        <w:rPr>
          <w:rFonts w:asciiTheme="minorHAnsi" w:hAnsiTheme="minorHAnsi" w:cstheme="minorHAnsi"/>
        </w:rPr>
        <w:t>Th</w:t>
      </w:r>
      <w:r w:rsidR="00302FAF">
        <w:rPr>
          <w:rFonts w:asciiTheme="minorHAnsi" w:hAnsiTheme="minorHAnsi" w:cstheme="minorHAnsi"/>
        </w:rPr>
        <w:t>e following system actions will be performed at this queue:</w:t>
      </w:r>
    </w:p>
    <w:p w14:paraId="0B799675" w14:textId="3F9151F4" w:rsidR="00302FAF" w:rsidRPr="00621BDB" w:rsidRDefault="00302FAF" w:rsidP="00302FAF">
      <w:pPr>
        <w:pStyle w:val="ListParagraph"/>
        <w:numPr>
          <w:ilvl w:val="2"/>
          <w:numId w:val="42"/>
        </w:numPr>
        <w:spacing w:line="360" w:lineRule="auto"/>
      </w:pPr>
      <w:r>
        <w:rPr>
          <w:rFonts w:asciiTheme="minorHAnsi" w:hAnsiTheme="minorHAnsi" w:cstheme="minorHAnsi"/>
        </w:rPr>
        <w:t>‘</w:t>
      </w:r>
      <w:r w:rsidRPr="004E3E63">
        <w:rPr>
          <w:rFonts w:asciiTheme="minorHAnsi" w:hAnsiTheme="minorHAnsi" w:cstheme="minorHAnsi"/>
          <w:b/>
          <w:bCs/>
        </w:rPr>
        <w:t>Freeze’</w:t>
      </w:r>
      <w:r w:rsidR="00043AD6">
        <w:rPr>
          <w:rFonts w:asciiTheme="minorHAnsi" w:hAnsiTheme="minorHAnsi" w:cstheme="minorHAnsi"/>
        </w:rPr>
        <w:t>:</w:t>
      </w:r>
    </w:p>
    <w:p w14:paraId="71845606" w14:textId="5BC772E5" w:rsidR="00621BDB" w:rsidRPr="00621BDB" w:rsidRDefault="00621BDB" w:rsidP="00621BDB">
      <w:pPr>
        <w:pStyle w:val="ListParagraph"/>
        <w:numPr>
          <w:ilvl w:val="3"/>
          <w:numId w:val="42"/>
        </w:numPr>
        <w:spacing w:line="360" w:lineRule="auto"/>
      </w:pPr>
      <w:r w:rsidRPr="004E3E63">
        <w:rPr>
          <w:rFonts w:asciiTheme="minorHAnsi" w:hAnsiTheme="minorHAnsi" w:cstheme="minorHAnsi"/>
          <w:b/>
          <w:bCs/>
        </w:rPr>
        <w:t>For Non-RAK Customer</w:t>
      </w:r>
      <w:r>
        <w:rPr>
          <w:rFonts w:asciiTheme="minorHAnsi" w:hAnsiTheme="minorHAnsi" w:cstheme="minorHAnsi"/>
        </w:rPr>
        <w:t xml:space="preserve">: </w:t>
      </w:r>
    </w:p>
    <w:p w14:paraId="1B3399EA" w14:textId="2192EA77" w:rsidR="00621BDB" w:rsidRPr="00621BDB" w:rsidRDefault="00621BDB" w:rsidP="00621BDB">
      <w:pPr>
        <w:pStyle w:val="ListParagraph"/>
        <w:numPr>
          <w:ilvl w:val="4"/>
          <w:numId w:val="42"/>
        </w:numPr>
        <w:spacing w:line="360" w:lineRule="auto"/>
      </w:pPr>
      <w:r>
        <w:rPr>
          <w:rFonts w:asciiTheme="minorHAnsi" w:hAnsiTheme="minorHAnsi" w:cstheme="minorHAnsi"/>
        </w:rPr>
        <w:t>System will mark the customer as ‘</w:t>
      </w:r>
      <w:r w:rsidRPr="006F5343">
        <w:rPr>
          <w:rFonts w:asciiTheme="minorHAnsi" w:hAnsiTheme="minorHAnsi" w:cstheme="minorHAnsi"/>
          <w:b/>
          <w:bCs/>
        </w:rPr>
        <w:t>External Blacklist’</w:t>
      </w:r>
      <w:r>
        <w:rPr>
          <w:rFonts w:asciiTheme="minorHAnsi" w:hAnsiTheme="minorHAnsi" w:cstheme="minorHAnsi"/>
        </w:rPr>
        <w:t xml:space="preserve">. The request will be sent to Finacle along with customer details. </w:t>
      </w:r>
    </w:p>
    <w:p w14:paraId="6A6DA6AD" w14:textId="0F0F4B28" w:rsidR="00621BDB" w:rsidRPr="006F5343" w:rsidRDefault="00621BDB" w:rsidP="00621BDB">
      <w:pPr>
        <w:pStyle w:val="ListParagraph"/>
        <w:numPr>
          <w:ilvl w:val="3"/>
          <w:numId w:val="42"/>
        </w:numPr>
        <w:spacing w:line="360" w:lineRule="auto"/>
        <w:rPr>
          <w:b/>
          <w:bCs/>
        </w:rPr>
      </w:pPr>
      <w:r w:rsidRPr="006F5343">
        <w:rPr>
          <w:rFonts w:asciiTheme="minorHAnsi" w:hAnsiTheme="minorHAnsi" w:cstheme="minorHAnsi"/>
          <w:b/>
          <w:bCs/>
        </w:rPr>
        <w:t>For RAK Bank Customer:</w:t>
      </w:r>
    </w:p>
    <w:p w14:paraId="4862B9E2" w14:textId="17A2463F" w:rsidR="00621BDB" w:rsidRPr="00621BDB" w:rsidRDefault="00621BDB" w:rsidP="00621BDB">
      <w:pPr>
        <w:pStyle w:val="ListParagraph"/>
        <w:numPr>
          <w:ilvl w:val="4"/>
          <w:numId w:val="42"/>
        </w:numPr>
        <w:spacing w:line="360" w:lineRule="auto"/>
      </w:pPr>
      <w:r>
        <w:rPr>
          <w:rFonts w:asciiTheme="minorHAnsi" w:hAnsiTheme="minorHAnsi" w:cstheme="minorHAnsi"/>
        </w:rPr>
        <w:t>The system will mark the customer as ‘</w:t>
      </w:r>
      <w:r w:rsidRPr="006F5343">
        <w:rPr>
          <w:rFonts w:asciiTheme="minorHAnsi" w:hAnsiTheme="minorHAnsi" w:cstheme="minorHAnsi"/>
          <w:b/>
          <w:bCs/>
        </w:rPr>
        <w:t>Internal Blacklist’</w:t>
      </w:r>
      <w:r>
        <w:rPr>
          <w:rFonts w:asciiTheme="minorHAnsi" w:hAnsiTheme="minorHAnsi" w:cstheme="minorHAnsi"/>
        </w:rPr>
        <w:t xml:space="preserve"> The request will be sent to Finacle along with customer details and CIF. </w:t>
      </w:r>
    </w:p>
    <w:p w14:paraId="0CB4F5DD" w14:textId="488B6168" w:rsidR="00621BDB" w:rsidRPr="00043AD6" w:rsidRDefault="00621BDB" w:rsidP="00621BDB">
      <w:pPr>
        <w:pStyle w:val="ListParagraph"/>
        <w:numPr>
          <w:ilvl w:val="4"/>
          <w:numId w:val="42"/>
        </w:numPr>
        <w:spacing w:line="360" w:lineRule="auto"/>
      </w:pPr>
      <w:r>
        <w:rPr>
          <w:rFonts w:asciiTheme="minorHAnsi" w:hAnsiTheme="minorHAnsi" w:cstheme="minorHAnsi"/>
        </w:rPr>
        <w:t>The</w:t>
      </w:r>
      <w:r w:rsidR="00DE6800">
        <w:rPr>
          <w:rFonts w:asciiTheme="minorHAnsi" w:hAnsiTheme="minorHAnsi" w:cstheme="minorHAnsi"/>
        </w:rPr>
        <w:t xml:space="preserve"> </w:t>
      </w:r>
      <w:r w:rsidR="00043AD6">
        <w:rPr>
          <w:rFonts w:asciiTheme="minorHAnsi" w:hAnsiTheme="minorHAnsi" w:cstheme="minorHAnsi"/>
        </w:rPr>
        <w:t xml:space="preserve">system will place a freeze request to Finacle for the products whose CIF is selected by the user. </w:t>
      </w:r>
    </w:p>
    <w:p w14:paraId="6455830C" w14:textId="5A94814B" w:rsidR="00043AD6" w:rsidRPr="00043AD6" w:rsidRDefault="00043AD6" w:rsidP="00043AD6">
      <w:pPr>
        <w:pStyle w:val="ListParagraph"/>
        <w:numPr>
          <w:ilvl w:val="2"/>
          <w:numId w:val="42"/>
        </w:numPr>
        <w:spacing w:line="360" w:lineRule="auto"/>
      </w:pPr>
      <w:r>
        <w:rPr>
          <w:rFonts w:asciiTheme="minorHAnsi" w:hAnsiTheme="minorHAnsi" w:cstheme="minorHAnsi"/>
        </w:rPr>
        <w:t>‘</w:t>
      </w:r>
      <w:r w:rsidRPr="004229A9">
        <w:rPr>
          <w:rFonts w:asciiTheme="minorHAnsi" w:hAnsiTheme="minorHAnsi" w:cstheme="minorHAnsi"/>
          <w:b/>
          <w:bCs/>
        </w:rPr>
        <w:t>Prohibited</w:t>
      </w:r>
      <w:r>
        <w:rPr>
          <w:rFonts w:asciiTheme="minorHAnsi" w:hAnsiTheme="minorHAnsi" w:cstheme="minorHAnsi"/>
        </w:rPr>
        <w:t>’:</w:t>
      </w:r>
    </w:p>
    <w:p w14:paraId="069DC6D7" w14:textId="25689F51" w:rsidR="00043AD6" w:rsidRPr="004C1972" w:rsidRDefault="00043AD6" w:rsidP="00043AD6">
      <w:pPr>
        <w:pStyle w:val="ListParagraph"/>
        <w:numPr>
          <w:ilvl w:val="3"/>
          <w:numId w:val="42"/>
        </w:numPr>
        <w:spacing w:line="360" w:lineRule="auto"/>
      </w:pPr>
      <w:r w:rsidRPr="004229A9">
        <w:rPr>
          <w:rFonts w:asciiTheme="minorHAnsi" w:hAnsiTheme="minorHAnsi" w:cstheme="minorHAnsi"/>
          <w:b/>
          <w:bCs/>
        </w:rPr>
        <w:lastRenderedPageBreak/>
        <w:t>For Non-RAK Customer</w:t>
      </w:r>
      <w:r>
        <w:rPr>
          <w:rFonts w:asciiTheme="minorHAnsi" w:hAnsiTheme="minorHAnsi" w:cstheme="minorHAnsi"/>
        </w:rPr>
        <w:t xml:space="preserve">: </w:t>
      </w:r>
    </w:p>
    <w:p w14:paraId="0DA04D4B" w14:textId="77777777" w:rsidR="004C1972" w:rsidRPr="00621BDB" w:rsidRDefault="004C1972" w:rsidP="004C1972">
      <w:pPr>
        <w:pStyle w:val="ListParagraph"/>
        <w:numPr>
          <w:ilvl w:val="4"/>
          <w:numId w:val="42"/>
        </w:numPr>
        <w:spacing w:line="360" w:lineRule="auto"/>
      </w:pPr>
      <w:r>
        <w:rPr>
          <w:rFonts w:asciiTheme="minorHAnsi" w:hAnsiTheme="minorHAnsi" w:cstheme="minorHAnsi"/>
        </w:rPr>
        <w:t>System will mark the customer as ‘</w:t>
      </w:r>
      <w:r w:rsidRPr="004229A9">
        <w:rPr>
          <w:rFonts w:asciiTheme="minorHAnsi" w:hAnsiTheme="minorHAnsi" w:cstheme="minorHAnsi"/>
          <w:b/>
          <w:bCs/>
        </w:rPr>
        <w:t>External Blacklist’</w:t>
      </w:r>
      <w:r>
        <w:rPr>
          <w:rFonts w:asciiTheme="minorHAnsi" w:hAnsiTheme="minorHAnsi" w:cstheme="minorHAnsi"/>
        </w:rPr>
        <w:t xml:space="preserve">. The request will be sent to Finacle along with customer details. </w:t>
      </w:r>
    </w:p>
    <w:p w14:paraId="59C1FF86" w14:textId="77777777" w:rsidR="004C1972" w:rsidRPr="00621BDB" w:rsidRDefault="004C1972" w:rsidP="004C1972">
      <w:pPr>
        <w:pStyle w:val="ListParagraph"/>
        <w:numPr>
          <w:ilvl w:val="3"/>
          <w:numId w:val="42"/>
        </w:numPr>
        <w:spacing w:line="360" w:lineRule="auto"/>
      </w:pPr>
      <w:r w:rsidRPr="004229A9">
        <w:rPr>
          <w:rFonts w:asciiTheme="minorHAnsi" w:hAnsiTheme="minorHAnsi" w:cstheme="minorHAnsi"/>
          <w:b/>
          <w:bCs/>
        </w:rPr>
        <w:t>For RAK Bank Customer</w:t>
      </w:r>
      <w:r>
        <w:rPr>
          <w:rFonts w:asciiTheme="minorHAnsi" w:hAnsiTheme="minorHAnsi" w:cstheme="minorHAnsi"/>
        </w:rPr>
        <w:t>:</w:t>
      </w:r>
    </w:p>
    <w:p w14:paraId="24633977" w14:textId="1D63272C" w:rsidR="004C1972" w:rsidRPr="004229A9" w:rsidRDefault="004C1972" w:rsidP="000E188B">
      <w:pPr>
        <w:pStyle w:val="ListParagraph"/>
        <w:numPr>
          <w:ilvl w:val="4"/>
          <w:numId w:val="42"/>
        </w:numPr>
        <w:spacing w:line="360" w:lineRule="auto"/>
      </w:pPr>
      <w:r>
        <w:rPr>
          <w:rFonts w:asciiTheme="minorHAnsi" w:hAnsiTheme="minorHAnsi" w:cstheme="minorHAnsi"/>
        </w:rPr>
        <w:t>The system will mark the customer as ‘</w:t>
      </w:r>
      <w:r w:rsidRPr="004229A9">
        <w:rPr>
          <w:rFonts w:asciiTheme="minorHAnsi" w:hAnsiTheme="minorHAnsi" w:cstheme="minorHAnsi"/>
          <w:b/>
          <w:bCs/>
        </w:rPr>
        <w:t>Internal Blacklist’</w:t>
      </w:r>
      <w:r>
        <w:rPr>
          <w:rFonts w:asciiTheme="minorHAnsi" w:hAnsiTheme="minorHAnsi" w:cstheme="minorHAnsi"/>
        </w:rPr>
        <w:t xml:space="preserve"> The request will be sent to Finacle along with customer details and CIF. </w:t>
      </w:r>
    </w:p>
    <w:p w14:paraId="710B878A" w14:textId="77777777" w:rsidR="004229A9" w:rsidRPr="000E188B" w:rsidRDefault="004229A9" w:rsidP="004229A9">
      <w:pPr>
        <w:pStyle w:val="ListParagraph"/>
        <w:spacing w:line="360" w:lineRule="auto"/>
        <w:ind w:left="3600"/>
      </w:pPr>
    </w:p>
    <w:p w14:paraId="32372CE1" w14:textId="39E1E53B" w:rsidR="000E188B" w:rsidRPr="000E188B" w:rsidRDefault="000E188B" w:rsidP="000E188B">
      <w:pPr>
        <w:pStyle w:val="ListParagraph"/>
        <w:numPr>
          <w:ilvl w:val="0"/>
          <w:numId w:val="42"/>
        </w:numPr>
        <w:spacing w:line="360" w:lineRule="auto"/>
      </w:pPr>
      <w:r>
        <w:rPr>
          <w:rFonts w:asciiTheme="minorHAnsi" w:hAnsiTheme="minorHAnsi" w:cstheme="minorHAnsi"/>
        </w:rPr>
        <w:t xml:space="preserve">Once the above functionality as per the request type is done successfully, WI will move ahead as per the following decisions and conditions: </w:t>
      </w:r>
    </w:p>
    <w:p w14:paraId="3A485029" w14:textId="65F2B11A" w:rsidR="000E188B" w:rsidRPr="004229A9" w:rsidRDefault="000E188B" w:rsidP="000E188B">
      <w:pPr>
        <w:pStyle w:val="ListParagraph"/>
        <w:numPr>
          <w:ilvl w:val="2"/>
          <w:numId w:val="42"/>
        </w:numPr>
        <w:spacing w:line="360" w:lineRule="auto"/>
        <w:rPr>
          <w:b/>
          <w:bCs/>
        </w:rPr>
      </w:pPr>
      <w:r w:rsidRPr="004229A9">
        <w:rPr>
          <w:rFonts w:asciiTheme="minorHAnsi" w:hAnsiTheme="minorHAnsi" w:cstheme="minorHAnsi"/>
          <w:b/>
          <w:bCs/>
        </w:rPr>
        <w:t xml:space="preserve">Archival: </w:t>
      </w:r>
    </w:p>
    <w:p w14:paraId="36F45956" w14:textId="075D3FFB" w:rsidR="00D732BF" w:rsidRPr="00D732BF" w:rsidRDefault="00D732BF" w:rsidP="00D732BF">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Prohibited</w:t>
      </w:r>
      <w:r>
        <w:rPr>
          <w:rFonts w:asciiTheme="minorHAnsi" w:hAnsiTheme="minorHAnsi" w:cstheme="minorHAnsi"/>
        </w:rPr>
        <w:t xml:space="preserve">’, and Internal as well as External Blacklists are marked successfully, the WI moves to Archival. </w:t>
      </w:r>
    </w:p>
    <w:p w14:paraId="15E6E1FB" w14:textId="3D3539C0" w:rsidR="00D732BF" w:rsidRPr="00C47286" w:rsidRDefault="00D732BF" w:rsidP="00D732BF">
      <w:pPr>
        <w:pStyle w:val="ListParagraph"/>
        <w:numPr>
          <w:ilvl w:val="3"/>
          <w:numId w:val="42"/>
        </w:numPr>
        <w:spacing w:line="360" w:lineRule="auto"/>
      </w:pPr>
      <w:r>
        <w:rPr>
          <w:rFonts w:asciiTheme="minorHAnsi" w:hAnsiTheme="minorHAnsi" w:cstheme="minorHAnsi"/>
        </w:rPr>
        <w:t xml:space="preserve">If request is </w:t>
      </w:r>
      <w:r w:rsidRPr="004229A9">
        <w:rPr>
          <w:rFonts w:asciiTheme="minorHAnsi" w:hAnsiTheme="minorHAnsi" w:cstheme="minorHAnsi"/>
          <w:b/>
          <w:bCs/>
        </w:rPr>
        <w:t>‘Freeze’</w:t>
      </w:r>
      <w:r>
        <w:rPr>
          <w:rFonts w:asciiTheme="minorHAnsi" w:hAnsiTheme="minorHAnsi" w:cstheme="minorHAnsi"/>
        </w:rPr>
        <w:t>, and Internal as well as External Blacklists are marked successfully, the WI moves to Archival if there was not Child WI Created. (i.e., no child WI existing in the flow)</w:t>
      </w:r>
    </w:p>
    <w:p w14:paraId="5B45A2A4" w14:textId="3ADC0F21" w:rsidR="00C47286" w:rsidRPr="004229A9" w:rsidRDefault="00C47286" w:rsidP="00C47286">
      <w:pPr>
        <w:pStyle w:val="ListParagraph"/>
        <w:numPr>
          <w:ilvl w:val="2"/>
          <w:numId w:val="42"/>
        </w:numPr>
        <w:spacing w:line="360" w:lineRule="auto"/>
        <w:rPr>
          <w:b/>
          <w:bCs/>
        </w:rPr>
      </w:pPr>
      <w:r w:rsidRPr="004229A9">
        <w:rPr>
          <w:rFonts w:asciiTheme="minorHAnsi" w:hAnsiTheme="minorHAnsi" w:cstheme="minorHAnsi"/>
          <w:b/>
          <w:bCs/>
        </w:rPr>
        <w:t xml:space="preserve">Collect: </w:t>
      </w:r>
    </w:p>
    <w:p w14:paraId="13A08D15" w14:textId="1769A39E" w:rsidR="00341FAA" w:rsidRPr="00341FAA" w:rsidRDefault="00C47286" w:rsidP="00341FAA">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Freeze</w:t>
      </w:r>
      <w:r>
        <w:rPr>
          <w:rFonts w:asciiTheme="minorHAnsi" w:hAnsiTheme="minorHAnsi" w:cstheme="minorHAnsi"/>
        </w:rPr>
        <w:t xml:space="preserve">’ type, and Internal as well as External Blacklists are marked successfully, the WI moves to Collect queue if </w:t>
      </w:r>
      <w:r w:rsidR="00FD3774">
        <w:rPr>
          <w:rFonts w:asciiTheme="minorHAnsi" w:hAnsiTheme="minorHAnsi" w:cstheme="minorHAnsi"/>
        </w:rPr>
        <w:t>Child WI was created. (i.e., child WI existing in the flow)</w:t>
      </w:r>
    </w:p>
    <w:p w14:paraId="5D804FC8" w14:textId="60150607" w:rsidR="00341FAA" w:rsidRPr="00341FAA" w:rsidRDefault="00341FAA" w:rsidP="00341FAA">
      <w:pPr>
        <w:pStyle w:val="ListParagraph"/>
        <w:numPr>
          <w:ilvl w:val="2"/>
          <w:numId w:val="42"/>
        </w:numPr>
        <w:spacing w:line="360" w:lineRule="auto"/>
      </w:pPr>
      <w:r w:rsidRPr="004229A9">
        <w:rPr>
          <w:rFonts w:asciiTheme="minorHAnsi" w:hAnsiTheme="minorHAnsi" w:cstheme="minorHAnsi"/>
          <w:b/>
          <w:bCs/>
        </w:rPr>
        <w:t>Integration Error Handling:</w:t>
      </w:r>
      <w:r>
        <w:rPr>
          <w:rFonts w:asciiTheme="minorHAnsi" w:hAnsiTheme="minorHAnsi" w:cstheme="minorHAnsi"/>
        </w:rPr>
        <w:t xml:space="preserve"> If there is any integration failure, the WI will move to Integration Error Handling queue. </w:t>
      </w:r>
    </w:p>
    <w:p w14:paraId="707AD6EA" w14:textId="104ACE59" w:rsidR="00341FAA" w:rsidRDefault="00341FAA" w:rsidP="00341FAA">
      <w:pPr>
        <w:spacing w:line="360" w:lineRule="auto"/>
      </w:pPr>
    </w:p>
    <w:tbl>
      <w:tblPr>
        <w:tblStyle w:val="TableGrid"/>
        <w:tblW w:w="0" w:type="auto"/>
        <w:tblLook w:val="04A0" w:firstRow="1" w:lastRow="0" w:firstColumn="1" w:lastColumn="0" w:noHBand="0" w:noVBand="1"/>
      </w:tblPr>
      <w:tblGrid>
        <w:gridCol w:w="1980"/>
        <w:gridCol w:w="4536"/>
        <w:gridCol w:w="2834"/>
      </w:tblGrid>
      <w:tr w:rsidR="00341FAA" w:rsidRPr="00341FAA" w14:paraId="32476B10" w14:textId="77777777" w:rsidTr="00341FAA">
        <w:tc>
          <w:tcPr>
            <w:tcW w:w="1980" w:type="dxa"/>
          </w:tcPr>
          <w:p w14:paraId="48CE0002" w14:textId="24F135CB"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Decision</w:t>
            </w:r>
          </w:p>
        </w:tc>
        <w:tc>
          <w:tcPr>
            <w:tcW w:w="4536" w:type="dxa"/>
          </w:tcPr>
          <w:p w14:paraId="21E31D6D" w14:textId="5C3A3717"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Condition</w:t>
            </w:r>
          </w:p>
        </w:tc>
        <w:tc>
          <w:tcPr>
            <w:tcW w:w="2834" w:type="dxa"/>
          </w:tcPr>
          <w:p w14:paraId="20ECAA21" w14:textId="6E529951"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 xml:space="preserve">WI moves to </w:t>
            </w:r>
          </w:p>
        </w:tc>
      </w:tr>
      <w:tr w:rsidR="00341FAA" w:rsidRPr="00341FAA" w14:paraId="77CBE96E" w14:textId="77777777" w:rsidTr="00341FAA">
        <w:tc>
          <w:tcPr>
            <w:tcW w:w="1980" w:type="dxa"/>
          </w:tcPr>
          <w:p w14:paraId="78E30BB1" w14:textId="1A466CE9" w:rsidR="00341FAA" w:rsidRPr="00341FAA" w:rsidRDefault="00341FAA" w:rsidP="00341FAA">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14:paraId="39447F0F" w14:textId="17194C4E"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If Request Type = Prohibited </w:t>
            </w:r>
          </w:p>
        </w:tc>
        <w:tc>
          <w:tcPr>
            <w:tcW w:w="2834" w:type="dxa"/>
          </w:tcPr>
          <w:p w14:paraId="13CB42BC" w14:textId="578551CD"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Archival </w:t>
            </w:r>
          </w:p>
        </w:tc>
      </w:tr>
      <w:tr w:rsidR="00341FAA" w:rsidRPr="00341FAA" w14:paraId="75B6015B" w14:textId="77777777" w:rsidTr="00341FAA">
        <w:tc>
          <w:tcPr>
            <w:tcW w:w="1980" w:type="dxa"/>
          </w:tcPr>
          <w:p w14:paraId="64C71792" w14:textId="5A8E3EF7" w:rsidR="00341FAA" w:rsidRPr="00341FAA" w:rsidRDefault="00E0121B" w:rsidP="00341FAA">
            <w:pPr>
              <w:spacing w:line="360" w:lineRule="auto"/>
              <w:rPr>
                <w:rFonts w:asciiTheme="minorHAnsi" w:hAnsiTheme="minorHAnsi" w:cstheme="minorHAnsi"/>
              </w:rPr>
            </w:pPr>
            <w:r>
              <w:rPr>
                <w:rFonts w:asciiTheme="minorHAnsi" w:hAnsiTheme="minorHAnsi" w:cstheme="minorHAnsi"/>
              </w:rPr>
              <w:t>Success</w:t>
            </w:r>
          </w:p>
        </w:tc>
        <w:tc>
          <w:tcPr>
            <w:tcW w:w="4536" w:type="dxa"/>
          </w:tcPr>
          <w:p w14:paraId="44E02A8F" w14:textId="40C8C67A"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If Request Type = Freeze &amp; no Child WI </w:t>
            </w:r>
          </w:p>
        </w:tc>
        <w:tc>
          <w:tcPr>
            <w:tcW w:w="2834" w:type="dxa"/>
          </w:tcPr>
          <w:p w14:paraId="66CD86B7" w14:textId="0BB7CE31" w:rsidR="00341FAA" w:rsidRPr="00341FAA" w:rsidRDefault="00B6556F" w:rsidP="00341FAA">
            <w:pPr>
              <w:spacing w:line="360" w:lineRule="auto"/>
              <w:rPr>
                <w:rFonts w:asciiTheme="minorHAnsi" w:hAnsiTheme="minorHAnsi" w:cstheme="minorHAnsi"/>
              </w:rPr>
            </w:pPr>
            <w:r>
              <w:rPr>
                <w:rFonts w:asciiTheme="minorHAnsi" w:hAnsiTheme="minorHAnsi" w:cstheme="minorHAnsi"/>
              </w:rPr>
              <w:t xml:space="preserve">Archival </w:t>
            </w:r>
          </w:p>
        </w:tc>
      </w:tr>
      <w:tr w:rsidR="00B6556F" w:rsidRPr="00341FAA" w14:paraId="4F3F29CD" w14:textId="77777777" w:rsidTr="00341FAA">
        <w:tc>
          <w:tcPr>
            <w:tcW w:w="1980" w:type="dxa"/>
          </w:tcPr>
          <w:p w14:paraId="03F92BCD" w14:textId="1E9C9982" w:rsidR="00B6556F" w:rsidRDefault="00B6556F" w:rsidP="00341FAA">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14:paraId="0911FDD7" w14:textId="3F3DE0E8" w:rsidR="00B6556F" w:rsidRDefault="00B6556F" w:rsidP="00341FAA">
            <w:pPr>
              <w:spacing w:line="360" w:lineRule="auto"/>
              <w:rPr>
                <w:rFonts w:asciiTheme="minorHAnsi" w:hAnsiTheme="minorHAnsi" w:cstheme="minorHAnsi"/>
              </w:rPr>
            </w:pPr>
            <w:r>
              <w:rPr>
                <w:rFonts w:asciiTheme="minorHAnsi" w:hAnsiTheme="minorHAnsi" w:cstheme="minorHAnsi"/>
              </w:rPr>
              <w:t xml:space="preserve">If Request Type = Freeze &amp; Child WI Exist </w:t>
            </w:r>
          </w:p>
        </w:tc>
        <w:tc>
          <w:tcPr>
            <w:tcW w:w="2834" w:type="dxa"/>
          </w:tcPr>
          <w:p w14:paraId="1243D496" w14:textId="5474130C" w:rsidR="00B6556F" w:rsidRDefault="00A9376A" w:rsidP="00341FAA">
            <w:pPr>
              <w:spacing w:line="360" w:lineRule="auto"/>
              <w:rPr>
                <w:rFonts w:asciiTheme="minorHAnsi" w:hAnsiTheme="minorHAnsi" w:cstheme="minorHAnsi"/>
              </w:rPr>
            </w:pPr>
            <w:r>
              <w:rPr>
                <w:rFonts w:asciiTheme="minorHAnsi" w:hAnsiTheme="minorHAnsi" w:cstheme="minorHAnsi"/>
              </w:rPr>
              <w:t xml:space="preserve">Collect </w:t>
            </w:r>
          </w:p>
        </w:tc>
      </w:tr>
      <w:tr w:rsidR="00A9376A" w:rsidRPr="00341FAA" w14:paraId="41909394" w14:textId="77777777" w:rsidTr="00341FAA">
        <w:tc>
          <w:tcPr>
            <w:tcW w:w="1980" w:type="dxa"/>
          </w:tcPr>
          <w:p w14:paraId="7FBA6288" w14:textId="176DF51F" w:rsidR="00A9376A" w:rsidRDefault="00A9376A" w:rsidP="00341FAA">
            <w:pPr>
              <w:spacing w:line="360" w:lineRule="auto"/>
              <w:rPr>
                <w:rFonts w:asciiTheme="minorHAnsi" w:hAnsiTheme="minorHAnsi" w:cstheme="minorHAnsi"/>
              </w:rPr>
            </w:pPr>
            <w:r>
              <w:rPr>
                <w:rFonts w:asciiTheme="minorHAnsi" w:hAnsiTheme="minorHAnsi" w:cstheme="minorHAnsi"/>
              </w:rPr>
              <w:t xml:space="preserve">Failure </w:t>
            </w:r>
          </w:p>
        </w:tc>
        <w:tc>
          <w:tcPr>
            <w:tcW w:w="4536" w:type="dxa"/>
          </w:tcPr>
          <w:p w14:paraId="2C6305A7" w14:textId="559EF5D0" w:rsidR="00A9376A" w:rsidRDefault="00A9376A" w:rsidP="00341FAA">
            <w:pPr>
              <w:spacing w:line="360" w:lineRule="auto"/>
              <w:rPr>
                <w:rFonts w:asciiTheme="minorHAnsi" w:hAnsiTheme="minorHAnsi" w:cstheme="minorHAnsi"/>
              </w:rPr>
            </w:pPr>
            <w:r>
              <w:rPr>
                <w:rFonts w:asciiTheme="minorHAnsi" w:hAnsiTheme="minorHAnsi" w:cstheme="minorHAnsi"/>
              </w:rPr>
              <w:t xml:space="preserve">Integration Error </w:t>
            </w:r>
          </w:p>
        </w:tc>
        <w:tc>
          <w:tcPr>
            <w:tcW w:w="2834" w:type="dxa"/>
          </w:tcPr>
          <w:p w14:paraId="6DDC9016" w14:textId="6324C1AC" w:rsidR="00A9376A" w:rsidRDefault="00A9376A" w:rsidP="00341FAA">
            <w:pPr>
              <w:spacing w:line="360" w:lineRule="auto"/>
              <w:rPr>
                <w:rFonts w:asciiTheme="minorHAnsi" w:hAnsiTheme="minorHAnsi" w:cstheme="minorHAnsi"/>
              </w:rPr>
            </w:pPr>
            <w:r>
              <w:rPr>
                <w:rFonts w:asciiTheme="minorHAnsi" w:hAnsiTheme="minorHAnsi" w:cstheme="minorHAnsi"/>
              </w:rPr>
              <w:t xml:space="preserve">Integration Error </w:t>
            </w:r>
            <w:r w:rsidR="00A06B64">
              <w:rPr>
                <w:rFonts w:asciiTheme="minorHAnsi" w:hAnsiTheme="minorHAnsi" w:cstheme="minorHAnsi"/>
              </w:rPr>
              <w:t xml:space="preserve">Handling </w:t>
            </w:r>
          </w:p>
        </w:tc>
      </w:tr>
    </w:tbl>
    <w:p w14:paraId="3F6123A0" w14:textId="77777777" w:rsidR="00341FAA" w:rsidRPr="00744A64" w:rsidRDefault="00341FAA" w:rsidP="00341FAA">
      <w:pPr>
        <w:spacing w:line="360" w:lineRule="auto"/>
      </w:pPr>
    </w:p>
    <w:p w14:paraId="6901808F" w14:textId="77777777" w:rsidR="006A6700" w:rsidRDefault="006A6700" w:rsidP="006A6700"/>
    <w:p w14:paraId="7CB48D83" w14:textId="77777777" w:rsidR="002F24A4" w:rsidRPr="006A6700" w:rsidRDefault="002F24A4" w:rsidP="006A6700"/>
    <w:p w14:paraId="76934030" w14:textId="05FBEFB6" w:rsidR="0037484F" w:rsidRDefault="00A06B64" w:rsidP="00A06B64">
      <w:pPr>
        <w:pStyle w:val="Heading3"/>
      </w:pPr>
      <w:bookmarkStart w:id="297" w:name="_Toc163207996"/>
      <w:r>
        <w:t>Access Details</w:t>
      </w:r>
      <w:bookmarkEnd w:id="297"/>
      <w:r>
        <w:t xml:space="preserve"> </w:t>
      </w:r>
    </w:p>
    <w:p w14:paraId="688ACFCA" w14:textId="77777777" w:rsidR="00A06B64" w:rsidRPr="00A06B64" w:rsidRDefault="00A06B64" w:rsidP="00A06B6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06B64" w:rsidRPr="0014486C" w14:paraId="624A80E0" w14:textId="77777777" w:rsidTr="00A32EF9">
        <w:tc>
          <w:tcPr>
            <w:tcW w:w="3539" w:type="dxa"/>
          </w:tcPr>
          <w:p w14:paraId="616760E4"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55FCE783" w14:textId="77777777" w:rsidR="00A06B64" w:rsidRPr="0014486C" w:rsidRDefault="00A06B64"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A06B64" w:rsidRPr="0014486C" w14:paraId="028BC354" w14:textId="77777777" w:rsidTr="00A32EF9">
        <w:tc>
          <w:tcPr>
            <w:tcW w:w="3539" w:type="dxa"/>
          </w:tcPr>
          <w:p w14:paraId="5F3F0DFB"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10832A6"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A06B64" w:rsidRPr="0014486C" w14:paraId="4F137683" w14:textId="77777777" w:rsidTr="00A32EF9">
        <w:tc>
          <w:tcPr>
            <w:tcW w:w="3539" w:type="dxa"/>
          </w:tcPr>
          <w:p w14:paraId="46D129C2"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613BD2D1"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A06B64" w:rsidRPr="0014486C" w14:paraId="7716CA74" w14:textId="77777777" w:rsidTr="00A32EF9">
        <w:tc>
          <w:tcPr>
            <w:tcW w:w="3539" w:type="dxa"/>
          </w:tcPr>
          <w:p w14:paraId="38B67095"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4A09DAAC"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A06B64" w:rsidRPr="0014486C" w14:paraId="620F29CD" w14:textId="77777777" w:rsidTr="00A32EF9">
        <w:tc>
          <w:tcPr>
            <w:tcW w:w="3539" w:type="dxa"/>
          </w:tcPr>
          <w:p w14:paraId="4061B967"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0012889A"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A06B64" w:rsidRPr="0014486C" w14:paraId="4E3931F7" w14:textId="77777777" w:rsidTr="00A32EF9">
        <w:tc>
          <w:tcPr>
            <w:tcW w:w="3539" w:type="dxa"/>
            <w:tcBorders>
              <w:top w:val="single" w:sz="4" w:space="0" w:color="auto"/>
              <w:left w:val="single" w:sz="4" w:space="0" w:color="auto"/>
              <w:bottom w:val="single" w:sz="4" w:space="0" w:color="auto"/>
              <w:right w:val="single" w:sz="4" w:space="0" w:color="auto"/>
            </w:tcBorders>
          </w:tcPr>
          <w:p w14:paraId="7AC37D9B"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8B68C82"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2D57A04C" w14:textId="77777777" w:rsidR="00FD0D01" w:rsidRDefault="00FD0D01" w:rsidP="00FD0D01"/>
    <w:p w14:paraId="33C7BA67" w14:textId="77777777" w:rsidR="00FD0D01" w:rsidRDefault="00FD0D01" w:rsidP="00FD0D01"/>
    <w:p w14:paraId="1780FED7" w14:textId="77777777" w:rsidR="002F24A4" w:rsidRPr="00FD0D01" w:rsidRDefault="002F24A4" w:rsidP="00FD0D01"/>
    <w:p w14:paraId="4A9BFEBD" w14:textId="77777777" w:rsidR="001833A8" w:rsidRDefault="001833A8" w:rsidP="003D3143"/>
    <w:p w14:paraId="45FA2C10" w14:textId="3B01A824" w:rsidR="00A06B64" w:rsidRDefault="00A06B64" w:rsidP="00A06B64">
      <w:pPr>
        <w:pStyle w:val="Heading2"/>
      </w:pPr>
      <w:r>
        <w:t xml:space="preserve"> </w:t>
      </w:r>
      <w:bookmarkStart w:id="298" w:name="_Toc163207997"/>
      <w:r>
        <w:t>IOPS Maker</w:t>
      </w:r>
      <w:bookmarkEnd w:id="298"/>
      <w:r>
        <w:t xml:space="preserve"> </w:t>
      </w:r>
    </w:p>
    <w:p w14:paraId="0CCC465D" w14:textId="245BAC2E" w:rsidR="00A06B64" w:rsidRDefault="00A06B64" w:rsidP="00A06B64">
      <w:pPr>
        <w:pStyle w:val="Heading3"/>
      </w:pPr>
      <w:bookmarkStart w:id="299" w:name="_Toc163207998"/>
      <w:r>
        <w:t>Description</w:t>
      </w:r>
      <w:bookmarkEnd w:id="299"/>
      <w:r>
        <w:t xml:space="preserve"> </w:t>
      </w:r>
    </w:p>
    <w:p w14:paraId="493DAD8D" w14:textId="3AA42757" w:rsidR="00A06B64" w:rsidRPr="00952911" w:rsidRDefault="00952911" w:rsidP="00952911">
      <w:pPr>
        <w:pStyle w:val="ListParagraph"/>
        <w:numPr>
          <w:ilvl w:val="0"/>
          <w:numId w:val="42"/>
        </w:numPr>
        <w:spacing w:line="360" w:lineRule="auto"/>
      </w:pPr>
      <w:r>
        <w:rPr>
          <w:rFonts w:asciiTheme="minorHAnsi" w:hAnsiTheme="minorHAnsi" w:cstheme="minorHAnsi"/>
        </w:rPr>
        <w:t xml:space="preserve">This will be a user queue. i.e., the user will have access to this queue. </w:t>
      </w:r>
    </w:p>
    <w:p w14:paraId="1C92235E" w14:textId="1E6AE9CF" w:rsidR="00952911" w:rsidRPr="00B75B13" w:rsidRDefault="00B75B13" w:rsidP="00952911">
      <w:pPr>
        <w:pStyle w:val="ListParagraph"/>
        <w:numPr>
          <w:ilvl w:val="0"/>
          <w:numId w:val="42"/>
        </w:numPr>
        <w:spacing w:line="360" w:lineRule="auto"/>
      </w:pPr>
      <w:r>
        <w:rPr>
          <w:rFonts w:asciiTheme="minorHAnsi" w:hAnsiTheme="minorHAnsi" w:cstheme="minorHAnsi"/>
        </w:rPr>
        <w:t>The WI will route to this queue based on the following condition:</w:t>
      </w:r>
    </w:p>
    <w:p w14:paraId="21622416" w14:textId="1C7A82E1" w:rsidR="00B75B13" w:rsidRPr="0040429C" w:rsidRDefault="00B75B13" w:rsidP="00B75B13">
      <w:pPr>
        <w:pStyle w:val="ListParagraph"/>
        <w:numPr>
          <w:ilvl w:val="2"/>
          <w:numId w:val="42"/>
        </w:numPr>
        <w:spacing w:line="360" w:lineRule="auto"/>
      </w:pPr>
      <w:r>
        <w:rPr>
          <w:rFonts w:asciiTheme="minorHAnsi" w:hAnsiTheme="minorHAnsi" w:cstheme="minorHAnsi"/>
        </w:rPr>
        <w:t>When the ‘</w:t>
      </w:r>
      <w:r w:rsidRPr="0049074F">
        <w:rPr>
          <w:rFonts w:asciiTheme="minorHAnsi" w:hAnsiTheme="minorHAnsi" w:cstheme="minorHAnsi"/>
          <w:b/>
          <w:bCs/>
        </w:rPr>
        <w:t>Initiation Checker’</w:t>
      </w:r>
      <w:r>
        <w:rPr>
          <w:rFonts w:asciiTheme="minorHAnsi" w:hAnsiTheme="minorHAnsi" w:cstheme="minorHAnsi"/>
        </w:rPr>
        <w:t xml:space="preserve"> takes decision as ‘</w:t>
      </w:r>
      <w:r w:rsidRPr="0049074F">
        <w:rPr>
          <w:rFonts w:asciiTheme="minorHAnsi" w:hAnsiTheme="minorHAnsi" w:cstheme="minorHAnsi"/>
          <w:b/>
          <w:bCs/>
        </w:rPr>
        <w:t>Approve’</w:t>
      </w:r>
      <w:r w:rsidR="0040429C">
        <w:rPr>
          <w:rFonts w:asciiTheme="minorHAnsi" w:hAnsiTheme="minorHAnsi" w:cstheme="minorHAnsi"/>
        </w:rPr>
        <w:t xml:space="preserve">, for the request type = </w:t>
      </w:r>
      <w:r w:rsidR="0040429C" w:rsidRPr="0049074F">
        <w:rPr>
          <w:rFonts w:asciiTheme="minorHAnsi" w:hAnsiTheme="minorHAnsi" w:cstheme="minorHAnsi"/>
          <w:b/>
          <w:bCs/>
        </w:rPr>
        <w:t>Freeze</w:t>
      </w:r>
      <w:r w:rsidR="0040429C">
        <w:rPr>
          <w:rFonts w:asciiTheme="minorHAnsi" w:hAnsiTheme="minorHAnsi" w:cstheme="minorHAnsi"/>
        </w:rPr>
        <w:t xml:space="preserve">, if any Islamic Product was fetched, the Child WI will be created and route to this queue. </w:t>
      </w:r>
    </w:p>
    <w:p w14:paraId="2DFD7E20" w14:textId="53E6F0A5" w:rsidR="0040429C" w:rsidRPr="00E7754B" w:rsidRDefault="0040429C" w:rsidP="0040429C">
      <w:pPr>
        <w:pStyle w:val="ListParagraph"/>
        <w:numPr>
          <w:ilvl w:val="0"/>
          <w:numId w:val="42"/>
        </w:numPr>
        <w:spacing w:line="360" w:lineRule="auto"/>
      </w:pPr>
      <w:r>
        <w:rPr>
          <w:rFonts w:asciiTheme="minorHAnsi" w:hAnsiTheme="minorHAnsi" w:cstheme="minorHAnsi"/>
        </w:rPr>
        <w:t xml:space="preserve">The user will </w:t>
      </w:r>
      <w:r w:rsidR="00E7754B">
        <w:rPr>
          <w:rFonts w:asciiTheme="minorHAnsi" w:hAnsiTheme="minorHAnsi" w:cstheme="minorHAnsi"/>
        </w:rPr>
        <w:t xml:space="preserve">receive the WI and open it. </w:t>
      </w:r>
    </w:p>
    <w:p w14:paraId="7DE8C183" w14:textId="6B5D2BE7" w:rsidR="00E7754B" w:rsidRPr="00E7754B" w:rsidRDefault="00E7754B" w:rsidP="0040429C">
      <w:pPr>
        <w:pStyle w:val="ListParagraph"/>
        <w:numPr>
          <w:ilvl w:val="0"/>
          <w:numId w:val="42"/>
        </w:numPr>
        <w:spacing w:line="360" w:lineRule="auto"/>
      </w:pPr>
      <w:r>
        <w:rPr>
          <w:rFonts w:asciiTheme="minorHAnsi" w:hAnsiTheme="minorHAnsi" w:cstheme="minorHAnsi"/>
        </w:rPr>
        <w:t xml:space="preserve">The user will be able to view everything in non-editable mode. </w:t>
      </w:r>
    </w:p>
    <w:p w14:paraId="34D4B5BC" w14:textId="3D1D8639" w:rsidR="00E7754B" w:rsidRPr="00210E7B" w:rsidRDefault="00E7754B" w:rsidP="0040429C">
      <w:pPr>
        <w:pStyle w:val="ListParagraph"/>
        <w:numPr>
          <w:ilvl w:val="0"/>
          <w:numId w:val="42"/>
        </w:numPr>
        <w:spacing w:line="360" w:lineRule="auto"/>
      </w:pPr>
      <w:r>
        <w:rPr>
          <w:rFonts w:asciiTheme="minorHAnsi" w:hAnsiTheme="minorHAnsi" w:cstheme="minorHAnsi"/>
        </w:rPr>
        <w:t xml:space="preserve">The user will only perform action for Islamic </w:t>
      </w:r>
      <w:r w:rsidR="00210E7B">
        <w:rPr>
          <w:rFonts w:asciiTheme="minorHAnsi" w:hAnsiTheme="minorHAnsi" w:cstheme="minorHAnsi"/>
        </w:rPr>
        <w:t>Product and</w:t>
      </w:r>
      <w:r>
        <w:rPr>
          <w:rFonts w:asciiTheme="minorHAnsi" w:hAnsiTheme="minorHAnsi" w:cstheme="minorHAnsi"/>
        </w:rPr>
        <w:t xml:space="preserve"> will be able to enter remarks on those products. </w:t>
      </w:r>
    </w:p>
    <w:p w14:paraId="2C53146D" w14:textId="3F0CFCF0" w:rsidR="00524E86" w:rsidRPr="00524E86" w:rsidRDefault="00210E7B" w:rsidP="00524E86">
      <w:pPr>
        <w:pStyle w:val="ListParagraph"/>
        <w:numPr>
          <w:ilvl w:val="0"/>
          <w:numId w:val="42"/>
        </w:numPr>
        <w:spacing w:line="360" w:lineRule="auto"/>
      </w:pPr>
      <w:r>
        <w:rPr>
          <w:rFonts w:asciiTheme="minorHAnsi" w:hAnsiTheme="minorHAnsi" w:cstheme="minorHAnsi"/>
        </w:rPr>
        <w:t>The user will take decision as ‘</w:t>
      </w:r>
      <w:r w:rsidRPr="0049074F">
        <w:rPr>
          <w:rFonts w:asciiTheme="minorHAnsi" w:hAnsiTheme="minorHAnsi" w:cstheme="minorHAnsi"/>
          <w:b/>
          <w:bCs/>
        </w:rPr>
        <w:t>Submit</w:t>
      </w:r>
      <w:r>
        <w:rPr>
          <w:rFonts w:asciiTheme="minorHAnsi" w:hAnsiTheme="minorHAnsi" w:cstheme="minorHAnsi"/>
        </w:rPr>
        <w:t>’ and the WI will move to ‘</w:t>
      </w:r>
      <w:r w:rsidRPr="0049074F">
        <w:rPr>
          <w:rFonts w:asciiTheme="minorHAnsi" w:hAnsiTheme="minorHAnsi" w:cstheme="minorHAnsi"/>
          <w:b/>
          <w:bCs/>
        </w:rPr>
        <w:t>IOPS Checker’</w:t>
      </w:r>
      <w:r>
        <w:rPr>
          <w:rFonts w:asciiTheme="minorHAnsi" w:hAnsiTheme="minorHAnsi" w:cstheme="minorHAnsi"/>
        </w:rPr>
        <w:t xml:space="preserve">. </w:t>
      </w:r>
    </w:p>
    <w:p w14:paraId="52D78C34" w14:textId="77777777" w:rsidR="00524E86" w:rsidRDefault="00524E86" w:rsidP="00524E86">
      <w:pPr>
        <w:spacing w:line="360" w:lineRule="auto"/>
      </w:pPr>
    </w:p>
    <w:tbl>
      <w:tblPr>
        <w:tblStyle w:val="TableGrid"/>
        <w:tblW w:w="0" w:type="auto"/>
        <w:tblInd w:w="988" w:type="dxa"/>
        <w:tblLook w:val="04A0" w:firstRow="1" w:lastRow="0" w:firstColumn="1" w:lastColumn="0" w:noHBand="0" w:noVBand="1"/>
      </w:tblPr>
      <w:tblGrid>
        <w:gridCol w:w="3687"/>
        <w:gridCol w:w="2833"/>
      </w:tblGrid>
      <w:tr w:rsidR="00524E86" w:rsidRPr="00524E86" w14:paraId="6A00EEA6" w14:textId="77777777" w:rsidTr="00524E86">
        <w:tc>
          <w:tcPr>
            <w:tcW w:w="3687" w:type="dxa"/>
          </w:tcPr>
          <w:p w14:paraId="367E7C81" w14:textId="74128CE4" w:rsidR="00524E86" w:rsidRPr="00524E86" w:rsidRDefault="00524E86" w:rsidP="00524E86">
            <w:pPr>
              <w:spacing w:line="360" w:lineRule="auto"/>
              <w:rPr>
                <w:rFonts w:asciiTheme="minorHAnsi" w:hAnsiTheme="minorHAnsi" w:cstheme="minorHAnsi"/>
                <w:b/>
                <w:bCs/>
              </w:rPr>
            </w:pPr>
            <w:r w:rsidRPr="00524E86">
              <w:rPr>
                <w:rFonts w:asciiTheme="minorHAnsi" w:hAnsiTheme="minorHAnsi" w:cstheme="minorHAnsi"/>
                <w:b/>
                <w:bCs/>
              </w:rPr>
              <w:t>Decision</w:t>
            </w:r>
          </w:p>
        </w:tc>
        <w:tc>
          <w:tcPr>
            <w:tcW w:w="2833" w:type="dxa"/>
          </w:tcPr>
          <w:p w14:paraId="2D7B3083" w14:textId="023F843A" w:rsidR="00524E86" w:rsidRPr="00524E86" w:rsidRDefault="00524E86" w:rsidP="00524E86">
            <w:pPr>
              <w:spacing w:line="360" w:lineRule="auto"/>
              <w:rPr>
                <w:rFonts w:asciiTheme="minorHAnsi" w:hAnsiTheme="minorHAnsi" w:cstheme="minorHAnsi"/>
                <w:b/>
                <w:bCs/>
              </w:rPr>
            </w:pPr>
            <w:r w:rsidRPr="00524E86">
              <w:rPr>
                <w:rFonts w:asciiTheme="minorHAnsi" w:hAnsiTheme="minorHAnsi" w:cstheme="minorHAnsi"/>
                <w:b/>
                <w:bCs/>
              </w:rPr>
              <w:t xml:space="preserve">WI moves to </w:t>
            </w:r>
          </w:p>
        </w:tc>
      </w:tr>
      <w:tr w:rsidR="00524E86" w:rsidRPr="00524E86" w14:paraId="619B3D77" w14:textId="77777777" w:rsidTr="00524E86">
        <w:tc>
          <w:tcPr>
            <w:tcW w:w="3687" w:type="dxa"/>
          </w:tcPr>
          <w:p w14:paraId="40D04712" w14:textId="61A992D6" w:rsidR="00524E86" w:rsidRPr="00524E86" w:rsidRDefault="00524E86" w:rsidP="00524E86">
            <w:pPr>
              <w:spacing w:line="360" w:lineRule="auto"/>
              <w:rPr>
                <w:rFonts w:asciiTheme="minorHAnsi" w:hAnsiTheme="minorHAnsi" w:cstheme="minorHAnsi"/>
              </w:rPr>
            </w:pPr>
            <w:r w:rsidRPr="00524E86">
              <w:rPr>
                <w:rFonts w:asciiTheme="minorHAnsi" w:hAnsiTheme="minorHAnsi" w:cstheme="minorHAnsi"/>
              </w:rPr>
              <w:t xml:space="preserve">Submit </w:t>
            </w:r>
          </w:p>
        </w:tc>
        <w:tc>
          <w:tcPr>
            <w:tcW w:w="2833" w:type="dxa"/>
          </w:tcPr>
          <w:p w14:paraId="1143658B" w14:textId="2E67C0D4" w:rsidR="00524E86" w:rsidRPr="00524E86" w:rsidRDefault="00524E86" w:rsidP="00524E86">
            <w:pPr>
              <w:spacing w:line="360" w:lineRule="auto"/>
              <w:rPr>
                <w:rFonts w:asciiTheme="minorHAnsi" w:hAnsiTheme="minorHAnsi" w:cstheme="minorHAnsi"/>
              </w:rPr>
            </w:pPr>
            <w:r w:rsidRPr="00524E86">
              <w:rPr>
                <w:rFonts w:asciiTheme="minorHAnsi" w:hAnsiTheme="minorHAnsi" w:cstheme="minorHAnsi"/>
              </w:rPr>
              <w:t xml:space="preserve">IOPS Checker </w:t>
            </w:r>
          </w:p>
        </w:tc>
      </w:tr>
    </w:tbl>
    <w:p w14:paraId="6EDCE304" w14:textId="77777777" w:rsidR="00524E86" w:rsidRDefault="00524E86" w:rsidP="00524E86">
      <w:pPr>
        <w:spacing w:line="360" w:lineRule="auto"/>
      </w:pPr>
    </w:p>
    <w:p w14:paraId="5C81C094" w14:textId="77777777" w:rsidR="002F24A4" w:rsidRDefault="002F24A4" w:rsidP="00524E86">
      <w:pPr>
        <w:spacing w:line="360" w:lineRule="auto"/>
      </w:pPr>
    </w:p>
    <w:p w14:paraId="568FF697" w14:textId="77777777" w:rsidR="002F24A4" w:rsidRPr="00A06B64" w:rsidRDefault="002F24A4" w:rsidP="00524E86">
      <w:pPr>
        <w:spacing w:line="360" w:lineRule="auto"/>
      </w:pPr>
    </w:p>
    <w:p w14:paraId="2BF21BD5" w14:textId="6C9F3B5F" w:rsidR="00A06B64" w:rsidRDefault="00524E86" w:rsidP="00524E86">
      <w:pPr>
        <w:pStyle w:val="Heading3"/>
      </w:pPr>
      <w:bookmarkStart w:id="300" w:name="_Toc163207999"/>
      <w:r>
        <w:t>Access Details</w:t>
      </w:r>
      <w:bookmarkEnd w:id="300"/>
      <w:r>
        <w:t xml:space="preserve"> </w:t>
      </w:r>
    </w:p>
    <w:p w14:paraId="146CAE1D" w14:textId="77777777" w:rsidR="00947222" w:rsidRDefault="00947222" w:rsidP="00947222"/>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947222" w:rsidRPr="0014486C" w14:paraId="07AF47BF" w14:textId="77777777" w:rsidTr="00A32EF9">
        <w:tc>
          <w:tcPr>
            <w:tcW w:w="3539" w:type="dxa"/>
          </w:tcPr>
          <w:p w14:paraId="1C885964"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5DA02EE" w14:textId="7891FAAD" w:rsidR="00947222" w:rsidRPr="0014486C" w:rsidRDefault="00947222"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49074F">
              <w:rPr>
                <w:rFonts w:ascii="Calibri" w:eastAsia="Calibri" w:hAnsi="Calibri" w:cs="Arial"/>
                <w:szCs w:val="24"/>
              </w:rPr>
              <w:t>Islamic Operations</w:t>
            </w:r>
            <w:r w:rsidRPr="0014486C">
              <w:rPr>
                <w:rFonts w:ascii="Calibri" w:eastAsia="Calibri" w:hAnsi="Calibri" w:cs="Arial"/>
                <w:szCs w:val="24"/>
              </w:rPr>
              <w:t xml:space="preserve"> user.</w:t>
            </w:r>
          </w:p>
        </w:tc>
      </w:tr>
      <w:tr w:rsidR="00947222" w:rsidRPr="0014486C" w14:paraId="7A4C14A6" w14:textId="77777777" w:rsidTr="00A32EF9">
        <w:tc>
          <w:tcPr>
            <w:tcW w:w="3539" w:type="dxa"/>
          </w:tcPr>
          <w:p w14:paraId="6A601159"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02866E8F"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947222" w:rsidRPr="0014486C" w14:paraId="2038B987" w14:textId="77777777" w:rsidTr="00A32EF9">
        <w:tc>
          <w:tcPr>
            <w:tcW w:w="3539" w:type="dxa"/>
          </w:tcPr>
          <w:p w14:paraId="53C1270E"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34043381"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947222" w:rsidRPr="0014486C" w14:paraId="20CD6276" w14:textId="77777777" w:rsidTr="00A32EF9">
        <w:tc>
          <w:tcPr>
            <w:tcW w:w="3539" w:type="dxa"/>
          </w:tcPr>
          <w:p w14:paraId="3B322578"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0DD433A1"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947222" w:rsidRPr="0014486C" w14:paraId="40A54EB4" w14:textId="77777777" w:rsidTr="00A32EF9">
        <w:tc>
          <w:tcPr>
            <w:tcW w:w="3539" w:type="dxa"/>
          </w:tcPr>
          <w:p w14:paraId="0246FA79"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803B0DF"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947222" w:rsidRPr="0014486C" w14:paraId="10EF1024" w14:textId="77777777" w:rsidTr="00A32EF9">
        <w:tc>
          <w:tcPr>
            <w:tcW w:w="3539" w:type="dxa"/>
            <w:tcBorders>
              <w:top w:val="single" w:sz="4" w:space="0" w:color="auto"/>
              <w:left w:val="single" w:sz="4" w:space="0" w:color="auto"/>
              <w:bottom w:val="single" w:sz="4" w:space="0" w:color="auto"/>
              <w:right w:val="single" w:sz="4" w:space="0" w:color="auto"/>
            </w:tcBorders>
          </w:tcPr>
          <w:p w14:paraId="20C92B54"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0900A7C"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101BFB67" w14:textId="77777777" w:rsidR="00947222" w:rsidRDefault="00947222" w:rsidP="00947222"/>
    <w:p w14:paraId="5A9D4332" w14:textId="77777777" w:rsidR="00947222" w:rsidRDefault="00947222" w:rsidP="00947222"/>
    <w:p w14:paraId="36E40355" w14:textId="77777777" w:rsidR="00947222" w:rsidRDefault="00947222" w:rsidP="00947222"/>
    <w:p w14:paraId="6C039CDE" w14:textId="0C1922E2" w:rsidR="00947222" w:rsidRDefault="00947222" w:rsidP="00947222">
      <w:pPr>
        <w:pStyle w:val="Heading2"/>
      </w:pPr>
      <w:r>
        <w:t xml:space="preserve"> </w:t>
      </w:r>
      <w:bookmarkStart w:id="301" w:name="_Toc163208000"/>
      <w:r>
        <w:t>IOPS Checker</w:t>
      </w:r>
      <w:bookmarkEnd w:id="301"/>
      <w:r>
        <w:t xml:space="preserve"> </w:t>
      </w:r>
    </w:p>
    <w:p w14:paraId="4F8EE844" w14:textId="3C47DCCE" w:rsidR="00947222" w:rsidRDefault="00F700A1" w:rsidP="00F700A1">
      <w:pPr>
        <w:pStyle w:val="Heading3"/>
      </w:pPr>
      <w:bookmarkStart w:id="302" w:name="_Toc163208001"/>
      <w:r>
        <w:t>Description</w:t>
      </w:r>
      <w:bookmarkEnd w:id="302"/>
      <w:r>
        <w:t xml:space="preserve"> </w:t>
      </w:r>
    </w:p>
    <w:p w14:paraId="7B086B59" w14:textId="6B46164A" w:rsidR="00F700A1" w:rsidRPr="0081590D" w:rsidRDefault="0081590D" w:rsidP="0081590D">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685D404A" w14:textId="6E978BA9" w:rsidR="0081590D" w:rsidRPr="00DC4226" w:rsidRDefault="00BB3AA3" w:rsidP="001C2542">
      <w:pPr>
        <w:pStyle w:val="ListParagraph"/>
        <w:numPr>
          <w:ilvl w:val="0"/>
          <w:numId w:val="42"/>
        </w:numPr>
        <w:spacing w:line="360" w:lineRule="auto"/>
      </w:pPr>
      <w:r>
        <w:rPr>
          <w:rFonts w:asciiTheme="minorHAnsi" w:hAnsiTheme="minorHAnsi" w:cstheme="minorHAnsi"/>
        </w:rPr>
        <w:t xml:space="preserve">The WI will be routed to this queue </w:t>
      </w:r>
      <w:r w:rsidR="001C2542">
        <w:rPr>
          <w:rFonts w:asciiTheme="minorHAnsi" w:hAnsiTheme="minorHAnsi" w:cstheme="minorHAnsi"/>
        </w:rPr>
        <w:t>w</w:t>
      </w:r>
      <w:r w:rsidRPr="001C2542">
        <w:rPr>
          <w:rFonts w:asciiTheme="minorHAnsi" w:hAnsiTheme="minorHAnsi" w:cstheme="minorHAnsi"/>
        </w:rPr>
        <w:t>hen ‘</w:t>
      </w:r>
      <w:r w:rsidRPr="00E85633">
        <w:rPr>
          <w:rFonts w:asciiTheme="minorHAnsi" w:hAnsiTheme="minorHAnsi" w:cstheme="minorHAnsi"/>
          <w:b/>
          <w:bCs/>
        </w:rPr>
        <w:t>IOPS Maker’</w:t>
      </w:r>
      <w:r w:rsidRPr="001C2542">
        <w:rPr>
          <w:rFonts w:asciiTheme="minorHAnsi" w:hAnsiTheme="minorHAnsi" w:cstheme="minorHAnsi"/>
        </w:rPr>
        <w:t xml:space="preserve"> user takes the decision as ‘</w:t>
      </w:r>
      <w:r w:rsidRPr="00E85633">
        <w:rPr>
          <w:rFonts w:asciiTheme="minorHAnsi" w:hAnsiTheme="minorHAnsi" w:cstheme="minorHAnsi"/>
          <w:b/>
          <w:bCs/>
        </w:rPr>
        <w:t>Submit</w:t>
      </w:r>
      <w:r w:rsidRPr="001C2542">
        <w:rPr>
          <w:rFonts w:asciiTheme="minorHAnsi" w:hAnsiTheme="minorHAnsi" w:cstheme="minorHAnsi"/>
        </w:rPr>
        <w:t xml:space="preserve">’. </w:t>
      </w:r>
    </w:p>
    <w:p w14:paraId="78B06183" w14:textId="73B94F38" w:rsidR="00BB3AA3" w:rsidRPr="00BB3AA3" w:rsidRDefault="00BB3AA3" w:rsidP="0081590D">
      <w:pPr>
        <w:pStyle w:val="ListParagraph"/>
        <w:numPr>
          <w:ilvl w:val="0"/>
          <w:numId w:val="42"/>
        </w:numPr>
        <w:spacing w:line="360" w:lineRule="auto"/>
      </w:pPr>
      <w:r>
        <w:rPr>
          <w:rFonts w:asciiTheme="minorHAnsi" w:hAnsiTheme="minorHAnsi" w:cstheme="minorHAnsi"/>
        </w:rPr>
        <w:t xml:space="preserve">The user at this queue will review the remarks/action done by IOPS Maker. </w:t>
      </w:r>
    </w:p>
    <w:p w14:paraId="3B12AD4C" w14:textId="5B7AF9F7" w:rsidR="00BB3AA3" w:rsidRPr="00BB3AA3" w:rsidRDefault="00BB3AA3" w:rsidP="0081590D">
      <w:pPr>
        <w:pStyle w:val="ListParagraph"/>
        <w:numPr>
          <w:ilvl w:val="0"/>
          <w:numId w:val="42"/>
        </w:numPr>
        <w:spacing w:line="360" w:lineRule="auto"/>
      </w:pPr>
      <w:r>
        <w:rPr>
          <w:rFonts w:asciiTheme="minorHAnsi" w:hAnsiTheme="minorHAnsi" w:cstheme="minorHAnsi"/>
        </w:rPr>
        <w:t>The user will have the following decisions:</w:t>
      </w:r>
    </w:p>
    <w:p w14:paraId="4798BAE6" w14:textId="10C660AD" w:rsidR="00BB3AA3" w:rsidRPr="00BB3AA3" w:rsidRDefault="00BB3AA3" w:rsidP="00BB3AA3">
      <w:pPr>
        <w:pStyle w:val="ListParagraph"/>
        <w:numPr>
          <w:ilvl w:val="2"/>
          <w:numId w:val="42"/>
        </w:numPr>
        <w:spacing w:line="360" w:lineRule="auto"/>
      </w:pPr>
      <w:r w:rsidRPr="00E85633">
        <w:rPr>
          <w:rFonts w:asciiTheme="minorHAnsi" w:hAnsiTheme="minorHAnsi" w:cstheme="minorHAnsi"/>
          <w:b/>
          <w:bCs/>
        </w:rPr>
        <w:t>Approve:</w:t>
      </w:r>
      <w:r w:rsidR="00B120AB">
        <w:rPr>
          <w:rFonts w:asciiTheme="minorHAnsi" w:hAnsiTheme="minorHAnsi" w:cstheme="minorHAnsi"/>
        </w:rPr>
        <w:t xml:space="preserve"> The user will take this decision if he wants to approve the request</w:t>
      </w:r>
      <w:r w:rsidR="007C7CF4">
        <w:rPr>
          <w:rFonts w:asciiTheme="minorHAnsi" w:hAnsiTheme="minorHAnsi" w:cstheme="minorHAnsi"/>
        </w:rPr>
        <w:t xml:space="preserve">, the WI will move to Collect queue. </w:t>
      </w:r>
    </w:p>
    <w:p w14:paraId="08FA946A" w14:textId="7388D557" w:rsidR="00BB3AA3" w:rsidRPr="00BB3AA3" w:rsidRDefault="00BB3AA3" w:rsidP="00BB3AA3">
      <w:pPr>
        <w:pStyle w:val="ListParagraph"/>
        <w:numPr>
          <w:ilvl w:val="2"/>
          <w:numId w:val="42"/>
        </w:numPr>
        <w:spacing w:line="360" w:lineRule="auto"/>
      </w:pPr>
      <w:r w:rsidRPr="00E85633">
        <w:rPr>
          <w:rFonts w:asciiTheme="minorHAnsi" w:hAnsiTheme="minorHAnsi" w:cstheme="minorHAnsi"/>
          <w:b/>
          <w:bCs/>
        </w:rPr>
        <w:t>Reject:</w:t>
      </w:r>
      <w:r w:rsidR="00B120AB">
        <w:rPr>
          <w:rFonts w:asciiTheme="minorHAnsi" w:hAnsiTheme="minorHAnsi" w:cstheme="minorHAnsi"/>
        </w:rPr>
        <w:t xml:space="preserve"> The user will take this decision if he wants to reject the </w:t>
      </w:r>
      <w:r w:rsidR="007C7CF4">
        <w:rPr>
          <w:rFonts w:asciiTheme="minorHAnsi" w:hAnsiTheme="minorHAnsi" w:cstheme="minorHAnsi"/>
        </w:rPr>
        <w:t xml:space="preserve">request, the WI will move to the Collect queue. </w:t>
      </w:r>
    </w:p>
    <w:p w14:paraId="6B382C05" w14:textId="79126E9C" w:rsidR="00BB3AA3" w:rsidRPr="006D50BF" w:rsidRDefault="00BB3AA3" w:rsidP="00BB3AA3">
      <w:pPr>
        <w:pStyle w:val="ListParagraph"/>
        <w:numPr>
          <w:ilvl w:val="2"/>
          <w:numId w:val="42"/>
        </w:numPr>
        <w:spacing w:line="360" w:lineRule="auto"/>
      </w:pPr>
      <w:r w:rsidRPr="00E85633">
        <w:rPr>
          <w:rFonts w:asciiTheme="minorHAnsi" w:hAnsiTheme="minorHAnsi" w:cstheme="minorHAnsi"/>
          <w:b/>
          <w:bCs/>
        </w:rPr>
        <w:t>Send Back to Maker:</w:t>
      </w:r>
      <w:r w:rsidR="00B120AB">
        <w:rPr>
          <w:rFonts w:asciiTheme="minorHAnsi" w:hAnsiTheme="minorHAnsi" w:cstheme="minorHAnsi"/>
        </w:rPr>
        <w:t xml:space="preserve"> The user will take this decision if he wants to send the WI back to IOPS Maker. </w:t>
      </w:r>
    </w:p>
    <w:p w14:paraId="45FD5AE9" w14:textId="2FD31AFE" w:rsidR="006D50BF" w:rsidRDefault="006D50BF" w:rsidP="006D50BF">
      <w:pPr>
        <w:spacing w:line="360" w:lineRule="auto"/>
      </w:pPr>
    </w:p>
    <w:tbl>
      <w:tblPr>
        <w:tblStyle w:val="TableGrid"/>
        <w:tblW w:w="0" w:type="auto"/>
        <w:tblInd w:w="1129" w:type="dxa"/>
        <w:tblLook w:val="04A0" w:firstRow="1" w:lastRow="0" w:firstColumn="1" w:lastColumn="0" w:noHBand="0" w:noVBand="1"/>
      </w:tblPr>
      <w:tblGrid>
        <w:gridCol w:w="3546"/>
        <w:gridCol w:w="3117"/>
      </w:tblGrid>
      <w:tr w:rsidR="006D50BF" w:rsidRPr="007C7CF4" w14:paraId="21BA3CF6" w14:textId="77777777" w:rsidTr="007C7CF4">
        <w:tc>
          <w:tcPr>
            <w:tcW w:w="3546" w:type="dxa"/>
          </w:tcPr>
          <w:p w14:paraId="5803B6E5" w14:textId="59F45B91" w:rsidR="006D50BF" w:rsidRPr="007C7CF4" w:rsidRDefault="006D50BF" w:rsidP="006D50BF">
            <w:pPr>
              <w:spacing w:line="360" w:lineRule="auto"/>
              <w:rPr>
                <w:rFonts w:asciiTheme="minorHAnsi" w:hAnsiTheme="minorHAnsi" w:cstheme="minorHAnsi"/>
                <w:b/>
                <w:bCs/>
              </w:rPr>
            </w:pPr>
            <w:r w:rsidRPr="007C7CF4">
              <w:rPr>
                <w:rFonts w:asciiTheme="minorHAnsi" w:hAnsiTheme="minorHAnsi" w:cstheme="minorHAnsi"/>
                <w:b/>
                <w:bCs/>
              </w:rPr>
              <w:t>Decision</w:t>
            </w:r>
          </w:p>
        </w:tc>
        <w:tc>
          <w:tcPr>
            <w:tcW w:w="3117" w:type="dxa"/>
          </w:tcPr>
          <w:p w14:paraId="218C62E2" w14:textId="3DA833DC" w:rsidR="006D50BF" w:rsidRPr="007C7CF4" w:rsidRDefault="006D50BF" w:rsidP="006D50BF">
            <w:pPr>
              <w:spacing w:line="360" w:lineRule="auto"/>
              <w:rPr>
                <w:rFonts w:asciiTheme="minorHAnsi" w:hAnsiTheme="minorHAnsi" w:cstheme="minorHAnsi"/>
                <w:b/>
                <w:bCs/>
              </w:rPr>
            </w:pPr>
            <w:r w:rsidRPr="007C7CF4">
              <w:rPr>
                <w:rFonts w:asciiTheme="minorHAnsi" w:hAnsiTheme="minorHAnsi" w:cstheme="minorHAnsi"/>
                <w:b/>
                <w:bCs/>
              </w:rPr>
              <w:t xml:space="preserve">WI moves to </w:t>
            </w:r>
          </w:p>
        </w:tc>
      </w:tr>
      <w:tr w:rsidR="006D50BF" w:rsidRPr="007C7CF4" w14:paraId="49006489" w14:textId="77777777" w:rsidTr="007C7CF4">
        <w:tc>
          <w:tcPr>
            <w:tcW w:w="3546" w:type="dxa"/>
          </w:tcPr>
          <w:p w14:paraId="00C18070" w14:textId="0F78A264"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Approve </w:t>
            </w:r>
          </w:p>
        </w:tc>
        <w:tc>
          <w:tcPr>
            <w:tcW w:w="3117" w:type="dxa"/>
          </w:tcPr>
          <w:p w14:paraId="1A68FEB7" w14:textId="5612DAB1"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Collect </w:t>
            </w:r>
          </w:p>
        </w:tc>
      </w:tr>
      <w:tr w:rsidR="006D50BF" w:rsidRPr="007C7CF4" w14:paraId="78559BAF" w14:textId="77777777" w:rsidTr="007C7CF4">
        <w:tc>
          <w:tcPr>
            <w:tcW w:w="3546" w:type="dxa"/>
          </w:tcPr>
          <w:p w14:paraId="2F1DA7A3" w14:textId="4250A510"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lastRenderedPageBreak/>
              <w:t>Reject</w:t>
            </w:r>
          </w:p>
        </w:tc>
        <w:tc>
          <w:tcPr>
            <w:tcW w:w="3117" w:type="dxa"/>
          </w:tcPr>
          <w:p w14:paraId="1FB4DB81" w14:textId="706D40D2"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Collect </w:t>
            </w:r>
          </w:p>
        </w:tc>
      </w:tr>
      <w:tr w:rsidR="006D50BF" w:rsidRPr="007C7CF4" w14:paraId="1E145410" w14:textId="77777777" w:rsidTr="007C7CF4">
        <w:tc>
          <w:tcPr>
            <w:tcW w:w="3546" w:type="dxa"/>
          </w:tcPr>
          <w:p w14:paraId="07426EC8" w14:textId="39887C14"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Send Back to Maker </w:t>
            </w:r>
          </w:p>
        </w:tc>
        <w:tc>
          <w:tcPr>
            <w:tcW w:w="3117" w:type="dxa"/>
          </w:tcPr>
          <w:p w14:paraId="1AA098D8" w14:textId="61B0A199" w:rsidR="006D50BF" w:rsidRPr="007C7CF4" w:rsidRDefault="007C7CF4" w:rsidP="006D50BF">
            <w:pPr>
              <w:spacing w:line="360" w:lineRule="auto"/>
              <w:rPr>
                <w:rFonts w:asciiTheme="minorHAnsi" w:hAnsiTheme="minorHAnsi" w:cstheme="minorHAnsi"/>
              </w:rPr>
            </w:pPr>
            <w:r w:rsidRPr="007C7CF4">
              <w:rPr>
                <w:rFonts w:asciiTheme="minorHAnsi" w:hAnsiTheme="minorHAnsi" w:cstheme="minorHAnsi"/>
              </w:rPr>
              <w:t>IOPS Maker</w:t>
            </w:r>
          </w:p>
        </w:tc>
      </w:tr>
    </w:tbl>
    <w:p w14:paraId="35FCB89F" w14:textId="77777777" w:rsidR="006D50BF" w:rsidRPr="00F700A1" w:rsidRDefault="006D50BF" w:rsidP="006D50BF">
      <w:pPr>
        <w:spacing w:line="360" w:lineRule="auto"/>
      </w:pPr>
    </w:p>
    <w:p w14:paraId="587000EC" w14:textId="17922E0F" w:rsidR="00524E86" w:rsidRDefault="007C7CF4" w:rsidP="007C7CF4">
      <w:pPr>
        <w:pStyle w:val="Heading3"/>
      </w:pPr>
      <w:bookmarkStart w:id="303" w:name="_Toc163208002"/>
      <w:r>
        <w:t>Access Details</w:t>
      </w:r>
      <w:bookmarkEnd w:id="303"/>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C7CF4" w:rsidRPr="0014486C" w14:paraId="0392D24A" w14:textId="77777777" w:rsidTr="00A32EF9">
        <w:tc>
          <w:tcPr>
            <w:tcW w:w="3539" w:type="dxa"/>
          </w:tcPr>
          <w:p w14:paraId="08872732"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3F75C0A" w14:textId="699A5F12" w:rsidR="007C7CF4" w:rsidRPr="0014486C" w:rsidRDefault="007C7CF4"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AF00C0">
              <w:rPr>
                <w:rFonts w:ascii="Calibri" w:eastAsia="Calibri" w:hAnsi="Calibri" w:cs="Arial"/>
                <w:szCs w:val="24"/>
              </w:rPr>
              <w:t>Islamic Operations</w:t>
            </w:r>
            <w:r w:rsidRPr="0014486C">
              <w:rPr>
                <w:rFonts w:ascii="Calibri" w:eastAsia="Calibri" w:hAnsi="Calibri" w:cs="Arial"/>
                <w:szCs w:val="24"/>
              </w:rPr>
              <w:t xml:space="preserve"> user.</w:t>
            </w:r>
          </w:p>
        </w:tc>
      </w:tr>
      <w:tr w:rsidR="007C7CF4" w:rsidRPr="0014486C" w14:paraId="350631A3" w14:textId="77777777" w:rsidTr="00A32EF9">
        <w:tc>
          <w:tcPr>
            <w:tcW w:w="3539" w:type="dxa"/>
          </w:tcPr>
          <w:p w14:paraId="329A0E84"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5B2BA92E"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7C7CF4" w:rsidRPr="0014486C" w14:paraId="0053FB7A" w14:textId="77777777" w:rsidTr="00A32EF9">
        <w:tc>
          <w:tcPr>
            <w:tcW w:w="3539" w:type="dxa"/>
          </w:tcPr>
          <w:p w14:paraId="49AB1195"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42CE5307"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7C7CF4" w:rsidRPr="0014486C" w14:paraId="0DCD3C71" w14:textId="77777777" w:rsidTr="00A32EF9">
        <w:tc>
          <w:tcPr>
            <w:tcW w:w="3539" w:type="dxa"/>
          </w:tcPr>
          <w:p w14:paraId="30E3392F"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8158CF4"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7C7CF4" w:rsidRPr="0014486C" w14:paraId="1BAEB8D6" w14:textId="77777777" w:rsidTr="00A32EF9">
        <w:tc>
          <w:tcPr>
            <w:tcW w:w="3539" w:type="dxa"/>
          </w:tcPr>
          <w:p w14:paraId="15947FB0"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CF34519"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7C7CF4" w:rsidRPr="0014486C" w14:paraId="5FBA1957" w14:textId="77777777" w:rsidTr="00A32EF9">
        <w:tc>
          <w:tcPr>
            <w:tcW w:w="3539" w:type="dxa"/>
            <w:tcBorders>
              <w:top w:val="single" w:sz="4" w:space="0" w:color="auto"/>
              <w:left w:val="single" w:sz="4" w:space="0" w:color="auto"/>
              <w:bottom w:val="single" w:sz="4" w:space="0" w:color="auto"/>
              <w:right w:val="single" w:sz="4" w:space="0" w:color="auto"/>
            </w:tcBorders>
          </w:tcPr>
          <w:p w14:paraId="18F59AD3"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1414328"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6C223B7" w14:textId="77777777" w:rsidR="007C7CF4" w:rsidRDefault="007C7CF4" w:rsidP="007C7CF4"/>
    <w:p w14:paraId="170CE946" w14:textId="77777777" w:rsidR="007C7CF4" w:rsidRDefault="007C7CF4" w:rsidP="007C7CF4"/>
    <w:p w14:paraId="5DCCA0F7" w14:textId="60ED253A" w:rsidR="007C7CF4" w:rsidRDefault="007C7CF4" w:rsidP="007C7CF4">
      <w:pPr>
        <w:pStyle w:val="Heading2"/>
      </w:pPr>
      <w:r>
        <w:t xml:space="preserve"> </w:t>
      </w:r>
      <w:bookmarkStart w:id="304" w:name="_Toc163208003"/>
      <w:r w:rsidR="00A6683E">
        <w:t>Collect</w:t>
      </w:r>
      <w:bookmarkEnd w:id="304"/>
      <w:r w:rsidR="00A6683E">
        <w:t xml:space="preserve"> </w:t>
      </w:r>
    </w:p>
    <w:p w14:paraId="6ED0E201" w14:textId="72CD3732" w:rsidR="00A6683E" w:rsidRDefault="00A6683E" w:rsidP="00A6683E">
      <w:pPr>
        <w:pStyle w:val="Heading3"/>
      </w:pPr>
      <w:bookmarkStart w:id="305" w:name="_Toc163208004"/>
      <w:r>
        <w:t>Description</w:t>
      </w:r>
      <w:bookmarkEnd w:id="305"/>
      <w:r>
        <w:t xml:space="preserve"> </w:t>
      </w:r>
    </w:p>
    <w:p w14:paraId="25EB4BB7" w14:textId="68AEDA0F" w:rsidR="00A6683E" w:rsidRPr="00A6683E" w:rsidRDefault="00A6683E" w:rsidP="00A6683E">
      <w:pPr>
        <w:pStyle w:val="ListParagraph"/>
        <w:numPr>
          <w:ilvl w:val="0"/>
          <w:numId w:val="42"/>
        </w:numPr>
        <w:spacing w:line="360" w:lineRule="auto"/>
      </w:pPr>
      <w:r>
        <w:rPr>
          <w:rFonts w:asciiTheme="minorHAnsi" w:hAnsiTheme="minorHAnsi" w:cstheme="minorHAnsi"/>
        </w:rPr>
        <w:t xml:space="preserve">This will be a system queue. i.e., the users will not have access to this queue. </w:t>
      </w:r>
    </w:p>
    <w:p w14:paraId="1CCCD8D0" w14:textId="179C6721" w:rsidR="00A6683E" w:rsidRPr="000C7DDD" w:rsidRDefault="008B0A18" w:rsidP="00A6683E">
      <w:pPr>
        <w:pStyle w:val="ListParagraph"/>
        <w:numPr>
          <w:ilvl w:val="0"/>
          <w:numId w:val="42"/>
        </w:numPr>
        <w:spacing w:line="360" w:lineRule="auto"/>
      </w:pPr>
      <w:r>
        <w:rPr>
          <w:rFonts w:asciiTheme="minorHAnsi" w:hAnsiTheme="minorHAnsi" w:cstheme="minorHAnsi"/>
        </w:rPr>
        <w:t>Th</w:t>
      </w:r>
      <w:r w:rsidR="00087D4D">
        <w:rPr>
          <w:rFonts w:asciiTheme="minorHAnsi" w:hAnsiTheme="minorHAnsi" w:cstheme="minorHAnsi"/>
        </w:rPr>
        <w:t xml:space="preserve">is will be a Hold queue for </w:t>
      </w:r>
      <w:r w:rsidR="000C7DDD">
        <w:rPr>
          <w:rFonts w:asciiTheme="minorHAnsi" w:hAnsiTheme="minorHAnsi" w:cstheme="minorHAnsi"/>
        </w:rPr>
        <w:t xml:space="preserve">waiting and collecting instances of parent and child WI. </w:t>
      </w:r>
    </w:p>
    <w:p w14:paraId="69D4D74A" w14:textId="20C8F27B" w:rsidR="000C7DDD" w:rsidRPr="00D83085" w:rsidRDefault="000C7DDD" w:rsidP="00A6683E">
      <w:pPr>
        <w:pStyle w:val="ListParagraph"/>
        <w:numPr>
          <w:ilvl w:val="0"/>
          <w:numId w:val="42"/>
        </w:numPr>
        <w:spacing w:line="360" w:lineRule="auto"/>
      </w:pPr>
      <w:r>
        <w:rPr>
          <w:rFonts w:asciiTheme="minorHAnsi" w:hAnsiTheme="minorHAnsi" w:cstheme="minorHAnsi"/>
        </w:rPr>
        <w:t>This will be applicable only if the request type is Freeze and if any Child WI was created</w:t>
      </w:r>
      <w:r w:rsidR="00D83085">
        <w:rPr>
          <w:rFonts w:asciiTheme="minorHAnsi" w:hAnsiTheme="minorHAnsi" w:cstheme="minorHAnsi"/>
        </w:rPr>
        <w:t xml:space="preserve">. </w:t>
      </w:r>
    </w:p>
    <w:p w14:paraId="3BD2A793" w14:textId="22288BB4" w:rsidR="00D83085" w:rsidRPr="00343ED5" w:rsidRDefault="00D83085" w:rsidP="00A6683E">
      <w:pPr>
        <w:pStyle w:val="ListParagraph"/>
        <w:numPr>
          <w:ilvl w:val="0"/>
          <w:numId w:val="42"/>
        </w:numPr>
        <w:spacing w:line="360" w:lineRule="auto"/>
      </w:pPr>
      <w:r>
        <w:rPr>
          <w:rFonts w:asciiTheme="minorHAnsi" w:hAnsiTheme="minorHAnsi" w:cstheme="minorHAnsi"/>
        </w:rPr>
        <w:t>The primary WI will route from System</w:t>
      </w:r>
      <w:r w:rsidR="004A2756">
        <w:rPr>
          <w:rFonts w:asciiTheme="minorHAnsi" w:hAnsiTheme="minorHAnsi" w:cstheme="minorHAnsi"/>
        </w:rPr>
        <w:t xml:space="preserve"> Integration queue </w:t>
      </w:r>
      <w:r w:rsidR="00343ED5">
        <w:rPr>
          <w:rFonts w:asciiTheme="minorHAnsi" w:hAnsiTheme="minorHAnsi" w:cstheme="minorHAnsi"/>
        </w:rPr>
        <w:t xml:space="preserve">and the child WI will route from IOPS Checker queue. </w:t>
      </w:r>
    </w:p>
    <w:p w14:paraId="13DE8DF2" w14:textId="448E74C7" w:rsidR="00343ED5" w:rsidRPr="00343ED5" w:rsidRDefault="00343ED5" w:rsidP="00343ED5">
      <w:pPr>
        <w:pStyle w:val="ListParagraph"/>
        <w:numPr>
          <w:ilvl w:val="0"/>
          <w:numId w:val="42"/>
        </w:numPr>
        <w:spacing w:line="360" w:lineRule="auto"/>
      </w:pPr>
      <w:r>
        <w:rPr>
          <w:rFonts w:asciiTheme="minorHAnsi" w:hAnsiTheme="minorHAnsi" w:cstheme="minorHAnsi"/>
        </w:rPr>
        <w:t>In case, any of the instance WI comes first, it will wait for the other instance to get completed.</w:t>
      </w:r>
    </w:p>
    <w:p w14:paraId="59B7441C" w14:textId="2841CE5C" w:rsidR="00343ED5" w:rsidRPr="00A35705" w:rsidRDefault="00343ED5" w:rsidP="00343ED5">
      <w:pPr>
        <w:pStyle w:val="ListParagraph"/>
        <w:numPr>
          <w:ilvl w:val="0"/>
          <w:numId w:val="42"/>
        </w:numPr>
        <w:spacing w:line="360" w:lineRule="auto"/>
      </w:pPr>
      <w:r>
        <w:rPr>
          <w:rFonts w:asciiTheme="minorHAnsi" w:hAnsiTheme="minorHAnsi" w:cstheme="minorHAnsi"/>
        </w:rPr>
        <w:t>Once both the instances are collected</w:t>
      </w:r>
      <w:r w:rsidR="00A35705">
        <w:rPr>
          <w:rFonts w:asciiTheme="minorHAnsi" w:hAnsiTheme="minorHAnsi" w:cstheme="minorHAnsi"/>
        </w:rPr>
        <w:t xml:space="preserve"> successfully, the final decision will get updated in parent WI and child WI will get deleted. </w:t>
      </w:r>
    </w:p>
    <w:p w14:paraId="695A7081" w14:textId="619EC08E" w:rsidR="00A35705" w:rsidRPr="009D4F85" w:rsidRDefault="00A35705" w:rsidP="00343ED5">
      <w:pPr>
        <w:pStyle w:val="ListParagraph"/>
        <w:numPr>
          <w:ilvl w:val="0"/>
          <w:numId w:val="42"/>
        </w:numPr>
        <w:spacing w:line="360" w:lineRule="auto"/>
      </w:pPr>
      <w:r>
        <w:rPr>
          <w:rFonts w:asciiTheme="minorHAnsi" w:hAnsiTheme="minorHAnsi" w:cstheme="minorHAnsi"/>
        </w:rPr>
        <w:t xml:space="preserve">The parent WI will move to </w:t>
      </w:r>
      <w:r w:rsidR="009D4F85" w:rsidRPr="00D464C2">
        <w:rPr>
          <w:rFonts w:asciiTheme="minorHAnsi" w:hAnsiTheme="minorHAnsi" w:cstheme="minorHAnsi"/>
          <w:b/>
          <w:bCs/>
        </w:rPr>
        <w:t>‘Initiation Checker’</w:t>
      </w:r>
      <w:r w:rsidR="009D4F85">
        <w:rPr>
          <w:rFonts w:asciiTheme="minorHAnsi" w:hAnsiTheme="minorHAnsi" w:cstheme="minorHAnsi"/>
        </w:rPr>
        <w:t xml:space="preserve"> for final approval. </w:t>
      </w:r>
    </w:p>
    <w:p w14:paraId="209A2699" w14:textId="77777777" w:rsidR="009D4F85" w:rsidRDefault="009D4F85" w:rsidP="009D4F85">
      <w:pPr>
        <w:spacing w:line="360" w:lineRule="auto"/>
      </w:pPr>
    </w:p>
    <w:tbl>
      <w:tblPr>
        <w:tblStyle w:val="TableGrid"/>
        <w:tblW w:w="0" w:type="auto"/>
        <w:tblInd w:w="421" w:type="dxa"/>
        <w:tblLook w:val="04A0" w:firstRow="1" w:lastRow="0" w:firstColumn="1" w:lastColumn="0" w:noHBand="0" w:noVBand="1"/>
      </w:tblPr>
      <w:tblGrid>
        <w:gridCol w:w="1701"/>
        <w:gridCol w:w="4111"/>
        <w:gridCol w:w="2409"/>
      </w:tblGrid>
      <w:tr w:rsidR="00FC3D8A" w:rsidRPr="00FC3D8A" w14:paraId="369AB65C" w14:textId="77777777" w:rsidTr="00FC3D8A">
        <w:tc>
          <w:tcPr>
            <w:tcW w:w="1701" w:type="dxa"/>
          </w:tcPr>
          <w:p w14:paraId="722E6DE0" w14:textId="34B9276A"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Decision</w:t>
            </w:r>
          </w:p>
        </w:tc>
        <w:tc>
          <w:tcPr>
            <w:tcW w:w="4111" w:type="dxa"/>
          </w:tcPr>
          <w:p w14:paraId="7A3A17D8" w14:textId="31065B9F"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Condition</w:t>
            </w:r>
          </w:p>
        </w:tc>
        <w:tc>
          <w:tcPr>
            <w:tcW w:w="2409" w:type="dxa"/>
          </w:tcPr>
          <w:p w14:paraId="21B1A1D9" w14:textId="586009FE"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 xml:space="preserve">WI moves to </w:t>
            </w:r>
          </w:p>
        </w:tc>
      </w:tr>
      <w:tr w:rsidR="00FC3D8A" w:rsidRPr="00FC3D8A" w14:paraId="09C0E45D" w14:textId="77777777" w:rsidTr="00FC3D8A">
        <w:tc>
          <w:tcPr>
            <w:tcW w:w="1701" w:type="dxa"/>
          </w:tcPr>
          <w:p w14:paraId="6852A78F" w14:textId="343B92F3"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Success</w:t>
            </w:r>
          </w:p>
        </w:tc>
        <w:tc>
          <w:tcPr>
            <w:tcW w:w="4111" w:type="dxa"/>
          </w:tcPr>
          <w:p w14:paraId="45F3055F" w14:textId="152253B2"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 xml:space="preserve">Both instances of the WI are collected </w:t>
            </w:r>
          </w:p>
        </w:tc>
        <w:tc>
          <w:tcPr>
            <w:tcW w:w="2409" w:type="dxa"/>
          </w:tcPr>
          <w:p w14:paraId="1721E0FC" w14:textId="1759B6FD"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 xml:space="preserve">Initiation Checker </w:t>
            </w:r>
          </w:p>
        </w:tc>
      </w:tr>
    </w:tbl>
    <w:p w14:paraId="2CF8BE58" w14:textId="77777777" w:rsidR="009D4F85" w:rsidRPr="00A6683E" w:rsidRDefault="009D4F85" w:rsidP="009D4F85">
      <w:pPr>
        <w:spacing w:line="360" w:lineRule="auto"/>
      </w:pPr>
    </w:p>
    <w:p w14:paraId="17BB46E8" w14:textId="77777777" w:rsidR="007C7CF4" w:rsidRDefault="007C7CF4" w:rsidP="007C7CF4"/>
    <w:p w14:paraId="28CBCA77" w14:textId="0C6D3B9B" w:rsidR="00FC3D8A" w:rsidRDefault="00FC3D8A" w:rsidP="00FC3D8A">
      <w:pPr>
        <w:pStyle w:val="Heading3"/>
      </w:pPr>
      <w:r>
        <w:t xml:space="preserve"> </w:t>
      </w:r>
      <w:bookmarkStart w:id="306" w:name="_Toc163208005"/>
      <w:r>
        <w:t>Access Details</w:t>
      </w:r>
      <w:bookmarkEnd w:id="306"/>
      <w:r>
        <w:t xml:space="preserve"> </w:t>
      </w:r>
    </w:p>
    <w:p w14:paraId="0E985622" w14:textId="77777777" w:rsidR="00FC3D8A" w:rsidRDefault="00FC3D8A" w:rsidP="00FC3D8A"/>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C3D8A" w:rsidRPr="0014486C" w14:paraId="35D2CCE7" w14:textId="77777777" w:rsidTr="00A32EF9">
        <w:tc>
          <w:tcPr>
            <w:tcW w:w="3539" w:type="dxa"/>
          </w:tcPr>
          <w:p w14:paraId="3B76644A"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7F24F23" w14:textId="77777777" w:rsidR="00FC3D8A" w:rsidRPr="0014486C" w:rsidRDefault="00FC3D8A"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FC3D8A" w:rsidRPr="0014486C" w14:paraId="3BB9C919" w14:textId="77777777" w:rsidTr="00A32EF9">
        <w:tc>
          <w:tcPr>
            <w:tcW w:w="3539" w:type="dxa"/>
          </w:tcPr>
          <w:p w14:paraId="730B95ED"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E83A766"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FC3D8A" w:rsidRPr="0014486C" w14:paraId="46541C18" w14:textId="77777777" w:rsidTr="00A32EF9">
        <w:tc>
          <w:tcPr>
            <w:tcW w:w="3539" w:type="dxa"/>
          </w:tcPr>
          <w:p w14:paraId="6164A423"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6CF9CDAB"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FC3D8A" w:rsidRPr="0014486C" w14:paraId="270B29BA" w14:textId="77777777" w:rsidTr="00A32EF9">
        <w:tc>
          <w:tcPr>
            <w:tcW w:w="3539" w:type="dxa"/>
          </w:tcPr>
          <w:p w14:paraId="23C6B20B"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8A90400"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FC3D8A" w:rsidRPr="0014486C" w14:paraId="74BBB723" w14:textId="77777777" w:rsidTr="00A32EF9">
        <w:tc>
          <w:tcPr>
            <w:tcW w:w="3539" w:type="dxa"/>
          </w:tcPr>
          <w:p w14:paraId="724C811C"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C020661"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FC3D8A" w:rsidRPr="0014486C" w14:paraId="246321C2" w14:textId="77777777" w:rsidTr="00A32EF9">
        <w:tc>
          <w:tcPr>
            <w:tcW w:w="3539" w:type="dxa"/>
            <w:tcBorders>
              <w:top w:val="single" w:sz="4" w:space="0" w:color="auto"/>
              <w:left w:val="single" w:sz="4" w:space="0" w:color="auto"/>
              <w:bottom w:val="single" w:sz="4" w:space="0" w:color="auto"/>
              <w:right w:val="single" w:sz="4" w:space="0" w:color="auto"/>
            </w:tcBorders>
          </w:tcPr>
          <w:p w14:paraId="606DBC50"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CDE39FA"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2A3B2E92" w14:textId="77777777" w:rsidR="00FC3D8A" w:rsidRDefault="00FC3D8A" w:rsidP="00FC3D8A"/>
    <w:p w14:paraId="1203A04F" w14:textId="77777777" w:rsidR="00FC3D8A" w:rsidRDefault="00FC3D8A" w:rsidP="00FC3D8A"/>
    <w:p w14:paraId="4A470873" w14:textId="77777777" w:rsidR="00FC3D8A" w:rsidRPr="00FC3D8A" w:rsidRDefault="00FC3D8A" w:rsidP="00FC3D8A"/>
    <w:p w14:paraId="35E6B1A5" w14:textId="04A9CFFE" w:rsidR="00FC3D8A" w:rsidRDefault="00F279CC" w:rsidP="00F279CC">
      <w:pPr>
        <w:pStyle w:val="Heading2"/>
      </w:pPr>
      <w:r>
        <w:t xml:space="preserve"> </w:t>
      </w:r>
      <w:bookmarkStart w:id="307" w:name="_Toc163208006"/>
      <w:r>
        <w:t>Integration Error Handling</w:t>
      </w:r>
      <w:bookmarkEnd w:id="307"/>
      <w:r>
        <w:t xml:space="preserve"> </w:t>
      </w:r>
    </w:p>
    <w:p w14:paraId="7E59ADEB" w14:textId="1C2A177D" w:rsidR="00F279CC" w:rsidRDefault="00F279CC" w:rsidP="00F279CC">
      <w:pPr>
        <w:pStyle w:val="Heading3"/>
      </w:pPr>
      <w:bookmarkStart w:id="308" w:name="_Toc163208007"/>
      <w:r>
        <w:t>Description</w:t>
      </w:r>
      <w:bookmarkEnd w:id="308"/>
    </w:p>
    <w:p w14:paraId="322E753E" w14:textId="5FAA541F" w:rsidR="00F279CC" w:rsidRPr="00F279CC" w:rsidRDefault="00F279CC" w:rsidP="00F279CC">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47EAA248" w14:textId="52CE3374" w:rsidR="00F279CC" w:rsidRPr="00F279CC" w:rsidRDefault="00F279CC" w:rsidP="00F279CC">
      <w:pPr>
        <w:pStyle w:val="ListParagraph"/>
        <w:numPr>
          <w:ilvl w:val="0"/>
          <w:numId w:val="42"/>
        </w:numPr>
        <w:spacing w:line="360" w:lineRule="auto"/>
      </w:pPr>
      <w:r>
        <w:rPr>
          <w:rFonts w:asciiTheme="minorHAnsi" w:hAnsiTheme="minorHAnsi" w:cstheme="minorHAnsi"/>
        </w:rPr>
        <w:t xml:space="preserve">The WI will route to this queue if there is any Integration Error Failure at any system WS. </w:t>
      </w:r>
    </w:p>
    <w:p w14:paraId="3D4676D3" w14:textId="5D45C005" w:rsidR="00F279CC" w:rsidRPr="00CB308B" w:rsidRDefault="00F279CC" w:rsidP="00F279CC">
      <w:pPr>
        <w:pStyle w:val="ListParagraph"/>
        <w:numPr>
          <w:ilvl w:val="0"/>
          <w:numId w:val="42"/>
        </w:numPr>
        <w:spacing w:line="360" w:lineRule="auto"/>
      </w:pPr>
      <w:r>
        <w:rPr>
          <w:rFonts w:asciiTheme="minorHAnsi" w:hAnsiTheme="minorHAnsi" w:cstheme="minorHAnsi"/>
        </w:rPr>
        <w:t xml:space="preserve">The user at this queue will be responsible for resolving the </w:t>
      </w:r>
      <w:r w:rsidR="00CB308B">
        <w:rPr>
          <w:rFonts w:asciiTheme="minorHAnsi" w:hAnsiTheme="minorHAnsi" w:cstheme="minorHAnsi"/>
        </w:rPr>
        <w:t xml:space="preserve">issue. </w:t>
      </w:r>
    </w:p>
    <w:p w14:paraId="70361DD8" w14:textId="6C75C63C" w:rsidR="00CB308B" w:rsidRPr="00CB308B" w:rsidRDefault="00CB308B" w:rsidP="00F279CC">
      <w:pPr>
        <w:pStyle w:val="ListParagraph"/>
        <w:numPr>
          <w:ilvl w:val="0"/>
          <w:numId w:val="42"/>
        </w:numPr>
        <w:spacing w:line="360" w:lineRule="auto"/>
      </w:pPr>
      <w:r>
        <w:rPr>
          <w:rFonts w:asciiTheme="minorHAnsi" w:hAnsiTheme="minorHAnsi" w:cstheme="minorHAnsi"/>
        </w:rPr>
        <w:t xml:space="preserve">The errors will be separated </w:t>
      </w:r>
      <w:r w:rsidR="005B3523">
        <w:rPr>
          <w:rFonts w:asciiTheme="minorHAnsi" w:hAnsiTheme="minorHAnsi" w:cstheme="minorHAnsi"/>
        </w:rPr>
        <w:t>into</w:t>
      </w:r>
      <w:r>
        <w:rPr>
          <w:rFonts w:asciiTheme="minorHAnsi" w:hAnsiTheme="minorHAnsi" w:cstheme="minorHAnsi"/>
        </w:rPr>
        <w:t xml:space="preserve"> ‘</w:t>
      </w:r>
      <w:r w:rsidRPr="00D464C2">
        <w:rPr>
          <w:rFonts w:asciiTheme="minorHAnsi" w:hAnsiTheme="minorHAnsi" w:cstheme="minorHAnsi"/>
          <w:b/>
          <w:bCs/>
        </w:rPr>
        <w:t>Technical Error’</w:t>
      </w:r>
      <w:r>
        <w:rPr>
          <w:rFonts w:asciiTheme="minorHAnsi" w:hAnsiTheme="minorHAnsi" w:cstheme="minorHAnsi"/>
        </w:rPr>
        <w:t xml:space="preserve"> and ‘</w:t>
      </w:r>
      <w:r w:rsidRPr="00D464C2">
        <w:rPr>
          <w:rFonts w:asciiTheme="minorHAnsi" w:hAnsiTheme="minorHAnsi" w:cstheme="minorHAnsi"/>
          <w:b/>
          <w:bCs/>
        </w:rPr>
        <w:t>Business Error’</w:t>
      </w:r>
      <w:r>
        <w:rPr>
          <w:rFonts w:asciiTheme="minorHAnsi" w:hAnsiTheme="minorHAnsi" w:cstheme="minorHAnsi"/>
        </w:rPr>
        <w:t xml:space="preserve">. </w:t>
      </w:r>
    </w:p>
    <w:p w14:paraId="2A68E37B" w14:textId="3A3A54FA" w:rsidR="00CB308B" w:rsidRPr="00CB308B" w:rsidRDefault="00CB308B" w:rsidP="00F279CC">
      <w:pPr>
        <w:pStyle w:val="ListParagraph"/>
        <w:numPr>
          <w:ilvl w:val="0"/>
          <w:numId w:val="42"/>
        </w:numPr>
        <w:spacing w:line="360" w:lineRule="auto"/>
      </w:pPr>
      <w:r>
        <w:rPr>
          <w:rFonts w:asciiTheme="minorHAnsi" w:hAnsiTheme="minorHAnsi" w:cstheme="minorHAnsi"/>
        </w:rPr>
        <w:t xml:space="preserve">Any error that occurred due to </w:t>
      </w:r>
      <w:r w:rsidRPr="00D464C2">
        <w:rPr>
          <w:rFonts w:asciiTheme="minorHAnsi" w:hAnsiTheme="minorHAnsi" w:cstheme="minorHAnsi"/>
          <w:b/>
          <w:bCs/>
        </w:rPr>
        <w:t>‘CIF Under Verification’</w:t>
      </w:r>
      <w:r>
        <w:rPr>
          <w:rFonts w:asciiTheme="minorHAnsi" w:hAnsiTheme="minorHAnsi" w:cstheme="minorHAnsi"/>
        </w:rPr>
        <w:t xml:space="preserve"> response from Finacle, it will be treated as a </w:t>
      </w:r>
      <w:r w:rsidRPr="00D464C2">
        <w:rPr>
          <w:rFonts w:asciiTheme="minorHAnsi" w:hAnsiTheme="minorHAnsi" w:cstheme="minorHAnsi"/>
          <w:b/>
          <w:bCs/>
        </w:rPr>
        <w:t>‘Business Error’</w:t>
      </w:r>
      <w:r>
        <w:rPr>
          <w:rFonts w:asciiTheme="minorHAnsi" w:hAnsiTheme="minorHAnsi" w:cstheme="minorHAnsi"/>
        </w:rPr>
        <w:t>. Other than this all errors will be ‘</w:t>
      </w:r>
      <w:r w:rsidRPr="00D464C2">
        <w:rPr>
          <w:rFonts w:asciiTheme="minorHAnsi" w:hAnsiTheme="minorHAnsi" w:cstheme="minorHAnsi"/>
          <w:b/>
          <w:bCs/>
        </w:rPr>
        <w:t>Technical Error</w:t>
      </w:r>
      <w:r>
        <w:rPr>
          <w:rFonts w:asciiTheme="minorHAnsi" w:hAnsiTheme="minorHAnsi" w:cstheme="minorHAnsi"/>
        </w:rPr>
        <w:t xml:space="preserve">. </w:t>
      </w:r>
    </w:p>
    <w:p w14:paraId="0E12C5C4" w14:textId="02E98B0C" w:rsidR="00CB308B" w:rsidRPr="005B3523" w:rsidRDefault="00CB308B" w:rsidP="005B3523">
      <w:pPr>
        <w:pStyle w:val="ListParagraph"/>
        <w:numPr>
          <w:ilvl w:val="0"/>
          <w:numId w:val="42"/>
        </w:numPr>
        <w:spacing w:line="360" w:lineRule="auto"/>
      </w:pPr>
      <w:r>
        <w:rPr>
          <w:rFonts w:asciiTheme="minorHAnsi" w:hAnsiTheme="minorHAnsi" w:cstheme="minorHAnsi"/>
        </w:rPr>
        <w:t>The user at this queue will take decision as ‘</w:t>
      </w:r>
      <w:r w:rsidRPr="00D464C2">
        <w:rPr>
          <w:rFonts w:asciiTheme="minorHAnsi" w:hAnsiTheme="minorHAnsi" w:cstheme="minorHAnsi"/>
          <w:b/>
          <w:bCs/>
        </w:rPr>
        <w:t>Re-Trigger’</w:t>
      </w:r>
      <w:r>
        <w:rPr>
          <w:rFonts w:asciiTheme="minorHAnsi" w:hAnsiTheme="minorHAnsi" w:cstheme="minorHAnsi"/>
        </w:rPr>
        <w:t xml:space="preserve"> once the error is resolved. </w:t>
      </w:r>
    </w:p>
    <w:p w14:paraId="7D542B6D" w14:textId="2C146B06" w:rsidR="005B3523" w:rsidRPr="005B3523" w:rsidRDefault="005B3523" w:rsidP="005B3523">
      <w:pPr>
        <w:pStyle w:val="ListParagraph"/>
        <w:numPr>
          <w:ilvl w:val="0"/>
          <w:numId w:val="42"/>
        </w:numPr>
        <w:spacing w:line="360" w:lineRule="auto"/>
      </w:pPr>
      <w:r>
        <w:rPr>
          <w:rFonts w:asciiTheme="minorHAnsi" w:hAnsiTheme="minorHAnsi" w:cstheme="minorHAnsi"/>
        </w:rPr>
        <w:t xml:space="preserve">The WI will always move to Previous Queue from where it was routed in this queue. i.e., system queue where the error occurred. </w:t>
      </w:r>
    </w:p>
    <w:p w14:paraId="78C50BD6" w14:textId="77777777" w:rsidR="005B3523" w:rsidRDefault="005B3523" w:rsidP="005B3523">
      <w:pPr>
        <w:spacing w:line="360" w:lineRule="auto"/>
      </w:pPr>
    </w:p>
    <w:tbl>
      <w:tblPr>
        <w:tblStyle w:val="TableGrid"/>
        <w:tblW w:w="0" w:type="auto"/>
        <w:tblInd w:w="1555" w:type="dxa"/>
        <w:tblLook w:val="04A0" w:firstRow="1" w:lastRow="0" w:firstColumn="1" w:lastColumn="0" w:noHBand="0" w:noVBand="1"/>
      </w:tblPr>
      <w:tblGrid>
        <w:gridCol w:w="3120"/>
        <w:gridCol w:w="2550"/>
      </w:tblGrid>
      <w:tr w:rsidR="005B3523" w:rsidRPr="005B3523" w14:paraId="46066047" w14:textId="77777777" w:rsidTr="005B3523">
        <w:tc>
          <w:tcPr>
            <w:tcW w:w="3120" w:type="dxa"/>
          </w:tcPr>
          <w:p w14:paraId="4EC98F5C" w14:textId="3D352DDC" w:rsidR="005B3523" w:rsidRPr="005B3523" w:rsidRDefault="005B3523" w:rsidP="005B3523">
            <w:pPr>
              <w:spacing w:line="360" w:lineRule="auto"/>
              <w:rPr>
                <w:rFonts w:asciiTheme="minorHAnsi" w:hAnsiTheme="minorHAnsi" w:cstheme="minorHAnsi"/>
                <w:b/>
                <w:bCs/>
              </w:rPr>
            </w:pPr>
            <w:r w:rsidRPr="005B3523">
              <w:rPr>
                <w:rFonts w:asciiTheme="minorHAnsi" w:hAnsiTheme="minorHAnsi" w:cstheme="minorHAnsi"/>
                <w:b/>
                <w:bCs/>
              </w:rPr>
              <w:t>Decision</w:t>
            </w:r>
          </w:p>
        </w:tc>
        <w:tc>
          <w:tcPr>
            <w:tcW w:w="2550" w:type="dxa"/>
          </w:tcPr>
          <w:p w14:paraId="258DA52C" w14:textId="1225B5C1" w:rsidR="005B3523" w:rsidRPr="005B3523" w:rsidRDefault="005B3523" w:rsidP="005B3523">
            <w:pPr>
              <w:spacing w:line="360" w:lineRule="auto"/>
              <w:rPr>
                <w:rFonts w:asciiTheme="minorHAnsi" w:hAnsiTheme="minorHAnsi" w:cstheme="minorHAnsi"/>
                <w:b/>
                <w:bCs/>
              </w:rPr>
            </w:pPr>
            <w:r w:rsidRPr="005B3523">
              <w:rPr>
                <w:rFonts w:asciiTheme="minorHAnsi" w:hAnsiTheme="minorHAnsi" w:cstheme="minorHAnsi"/>
                <w:b/>
                <w:bCs/>
              </w:rPr>
              <w:t xml:space="preserve">WI moves to </w:t>
            </w:r>
          </w:p>
        </w:tc>
      </w:tr>
      <w:tr w:rsidR="005B3523" w:rsidRPr="005B3523" w14:paraId="19485AE8" w14:textId="77777777" w:rsidTr="005B3523">
        <w:tc>
          <w:tcPr>
            <w:tcW w:w="3120" w:type="dxa"/>
          </w:tcPr>
          <w:p w14:paraId="7DA84EB8" w14:textId="5229E303" w:rsidR="005B3523" w:rsidRPr="005B3523" w:rsidRDefault="005B3523" w:rsidP="005B3523">
            <w:pPr>
              <w:spacing w:line="360" w:lineRule="auto"/>
              <w:rPr>
                <w:rFonts w:asciiTheme="minorHAnsi" w:hAnsiTheme="minorHAnsi" w:cstheme="minorHAnsi"/>
              </w:rPr>
            </w:pPr>
            <w:r w:rsidRPr="005B3523">
              <w:rPr>
                <w:rFonts w:asciiTheme="minorHAnsi" w:hAnsiTheme="minorHAnsi" w:cstheme="minorHAnsi"/>
              </w:rPr>
              <w:t>Re-Trigger</w:t>
            </w:r>
          </w:p>
        </w:tc>
        <w:tc>
          <w:tcPr>
            <w:tcW w:w="2550" w:type="dxa"/>
          </w:tcPr>
          <w:p w14:paraId="3CE0DB43" w14:textId="7C46B47D" w:rsidR="005B3523" w:rsidRPr="005B3523" w:rsidRDefault="005B3523" w:rsidP="005B3523">
            <w:pPr>
              <w:spacing w:line="360" w:lineRule="auto"/>
              <w:rPr>
                <w:rFonts w:asciiTheme="minorHAnsi" w:hAnsiTheme="minorHAnsi" w:cstheme="minorHAnsi"/>
              </w:rPr>
            </w:pPr>
            <w:r w:rsidRPr="005B3523">
              <w:rPr>
                <w:rFonts w:asciiTheme="minorHAnsi" w:hAnsiTheme="minorHAnsi" w:cstheme="minorHAnsi"/>
              </w:rPr>
              <w:t>Prev. WS</w:t>
            </w:r>
          </w:p>
        </w:tc>
      </w:tr>
    </w:tbl>
    <w:p w14:paraId="745AD6CB" w14:textId="77777777" w:rsidR="005B3523" w:rsidRDefault="005B3523" w:rsidP="005B3523">
      <w:pPr>
        <w:spacing w:line="360" w:lineRule="auto"/>
      </w:pPr>
    </w:p>
    <w:p w14:paraId="0BEFC11E" w14:textId="77777777" w:rsidR="00505933" w:rsidRPr="00F279CC" w:rsidRDefault="00505933" w:rsidP="005B3523">
      <w:pPr>
        <w:spacing w:line="360" w:lineRule="auto"/>
      </w:pPr>
    </w:p>
    <w:p w14:paraId="7D4EB905" w14:textId="77777777" w:rsidR="00F279CC" w:rsidRDefault="00F279CC" w:rsidP="00F279CC"/>
    <w:p w14:paraId="6FD4A717" w14:textId="5EC53645" w:rsidR="005B3523" w:rsidRDefault="005B3523" w:rsidP="005B3523">
      <w:pPr>
        <w:pStyle w:val="Heading3"/>
      </w:pPr>
      <w:r>
        <w:lastRenderedPageBreak/>
        <w:t xml:space="preserve"> </w:t>
      </w:r>
      <w:bookmarkStart w:id="309" w:name="_Toc163208008"/>
      <w:r>
        <w:t>Access Details</w:t>
      </w:r>
      <w:bookmarkEnd w:id="309"/>
      <w:r>
        <w:t xml:space="preserve"> </w:t>
      </w:r>
    </w:p>
    <w:p w14:paraId="30F29AA0" w14:textId="77777777" w:rsidR="005B3523" w:rsidRPr="005B3523" w:rsidRDefault="005B3523" w:rsidP="005B3523"/>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2F1941" w:rsidRPr="0014486C" w14:paraId="140D6FEB" w14:textId="77777777" w:rsidTr="00A32EF9">
        <w:tc>
          <w:tcPr>
            <w:tcW w:w="3539" w:type="dxa"/>
          </w:tcPr>
          <w:p w14:paraId="37EC6F9A"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0482413D" w14:textId="77777777" w:rsidR="002F1941" w:rsidRPr="0014486C" w:rsidRDefault="002F1941"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2F1941" w:rsidRPr="0014486C" w14:paraId="34211E03" w14:textId="77777777" w:rsidTr="00A32EF9">
        <w:tc>
          <w:tcPr>
            <w:tcW w:w="3539" w:type="dxa"/>
          </w:tcPr>
          <w:p w14:paraId="628B4B08"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4CA68BF"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2F1941" w:rsidRPr="0014486C" w14:paraId="427B9282" w14:textId="77777777" w:rsidTr="00A32EF9">
        <w:tc>
          <w:tcPr>
            <w:tcW w:w="3539" w:type="dxa"/>
          </w:tcPr>
          <w:p w14:paraId="75891C86"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8182CCE"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2F1941" w:rsidRPr="0014486C" w14:paraId="6E670E84" w14:textId="77777777" w:rsidTr="00A32EF9">
        <w:tc>
          <w:tcPr>
            <w:tcW w:w="3539" w:type="dxa"/>
          </w:tcPr>
          <w:p w14:paraId="19B05D7F"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DFF8391"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2F1941" w:rsidRPr="0014486C" w14:paraId="29A1D695" w14:textId="77777777" w:rsidTr="00A32EF9">
        <w:tc>
          <w:tcPr>
            <w:tcW w:w="3539" w:type="dxa"/>
          </w:tcPr>
          <w:p w14:paraId="02A4CAAE"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070017E8"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2F1941" w:rsidRPr="0014486C" w14:paraId="39C06EE0" w14:textId="77777777" w:rsidTr="00A32EF9">
        <w:tc>
          <w:tcPr>
            <w:tcW w:w="3539" w:type="dxa"/>
            <w:tcBorders>
              <w:top w:val="single" w:sz="4" w:space="0" w:color="auto"/>
              <w:left w:val="single" w:sz="4" w:space="0" w:color="auto"/>
              <w:bottom w:val="single" w:sz="4" w:space="0" w:color="auto"/>
              <w:right w:val="single" w:sz="4" w:space="0" w:color="auto"/>
            </w:tcBorders>
          </w:tcPr>
          <w:p w14:paraId="40B1DE8C"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2B375F2"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454DAB31" w14:textId="77777777" w:rsidR="003A55CC" w:rsidRDefault="003A55CC" w:rsidP="00F279CC"/>
    <w:p w14:paraId="4862C516" w14:textId="77777777" w:rsidR="003A55CC" w:rsidRDefault="003A55CC" w:rsidP="00F279CC"/>
    <w:p w14:paraId="7A4BB8B1" w14:textId="77777777" w:rsidR="00D464C2" w:rsidRDefault="00D464C2" w:rsidP="00F279CC"/>
    <w:p w14:paraId="095AFBD2" w14:textId="77777777" w:rsidR="00D464C2" w:rsidRDefault="00D464C2" w:rsidP="00F279CC"/>
    <w:p w14:paraId="50E0082D" w14:textId="77777777" w:rsidR="00D464C2" w:rsidRDefault="00D464C2" w:rsidP="00F279CC"/>
    <w:p w14:paraId="4A0CF8E9" w14:textId="5B229FB6" w:rsidR="002F1941" w:rsidRDefault="002F1941" w:rsidP="002F1941">
      <w:pPr>
        <w:pStyle w:val="Heading2"/>
      </w:pPr>
      <w:r>
        <w:t xml:space="preserve"> </w:t>
      </w:r>
      <w:bookmarkStart w:id="310" w:name="_Toc163208009"/>
      <w:r>
        <w:t>Archival</w:t>
      </w:r>
      <w:bookmarkEnd w:id="310"/>
      <w:r>
        <w:t xml:space="preserve"> </w:t>
      </w:r>
    </w:p>
    <w:p w14:paraId="54C39B53" w14:textId="4B0FF5F8" w:rsidR="002F1941" w:rsidRDefault="002F1941" w:rsidP="002F1941">
      <w:pPr>
        <w:pStyle w:val="Heading3"/>
      </w:pPr>
      <w:bookmarkStart w:id="311" w:name="_Toc163208010"/>
      <w:r>
        <w:t>Description</w:t>
      </w:r>
      <w:bookmarkEnd w:id="311"/>
    </w:p>
    <w:p w14:paraId="6AEBFCEC" w14:textId="77777777" w:rsidR="00F725E5" w:rsidRPr="0014486C" w:rsidRDefault="00F725E5" w:rsidP="00F725E5">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7A52E43D"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590AF7C3"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0500C7A5"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09F7A5B0" w14:textId="77777777" w:rsidR="00F725E5" w:rsidRPr="0014486C" w:rsidRDefault="00F725E5" w:rsidP="00F725E5">
      <w:pPr>
        <w:spacing w:line="360" w:lineRule="auto"/>
        <w:rPr>
          <w:rFonts w:asciiTheme="minorHAnsi" w:hAnsiTheme="minorHAnsi" w:cstheme="minorHAnsi"/>
          <w:szCs w:val="24"/>
        </w:rPr>
      </w:pPr>
    </w:p>
    <w:p w14:paraId="7C9C12DF" w14:textId="77777777" w:rsidR="00F725E5" w:rsidRDefault="00F725E5" w:rsidP="00F725E5">
      <w:pPr>
        <w:pStyle w:val="Heading3"/>
      </w:pPr>
      <w:bookmarkStart w:id="312" w:name="_Toc163208011"/>
      <w:r>
        <w:t>Access Details</w:t>
      </w:r>
      <w:bookmarkEnd w:id="312"/>
      <w:r>
        <w:t xml:space="preserve"> </w:t>
      </w:r>
    </w:p>
    <w:p w14:paraId="0A8CEF39" w14:textId="77777777" w:rsidR="00F725E5" w:rsidRPr="001833A8" w:rsidRDefault="00F725E5" w:rsidP="00F725E5"/>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725E5" w:rsidRPr="0014486C" w14:paraId="41435758" w14:textId="77777777" w:rsidTr="00A32EF9">
        <w:tc>
          <w:tcPr>
            <w:tcW w:w="3539" w:type="dxa"/>
          </w:tcPr>
          <w:p w14:paraId="5BC21B12"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09578AD" w14:textId="77777777" w:rsidR="00F725E5" w:rsidRPr="0014486C" w:rsidRDefault="00F725E5"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F725E5" w:rsidRPr="0014486C" w14:paraId="4650E12B" w14:textId="77777777" w:rsidTr="00A32EF9">
        <w:tc>
          <w:tcPr>
            <w:tcW w:w="3539" w:type="dxa"/>
          </w:tcPr>
          <w:p w14:paraId="4F7AA448"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2EFD4BC7"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F725E5" w:rsidRPr="0014486C" w14:paraId="1BD4B84C" w14:textId="77777777" w:rsidTr="00A32EF9">
        <w:tc>
          <w:tcPr>
            <w:tcW w:w="3539" w:type="dxa"/>
          </w:tcPr>
          <w:p w14:paraId="27DAFA3A"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16BE411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F725E5" w:rsidRPr="0014486C" w14:paraId="17A7CA07" w14:textId="77777777" w:rsidTr="00A32EF9">
        <w:tc>
          <w:tcPr>
            <w:tcW w:w="3539" w:type="dxa"/>
          </w:tcPr>
          <w:p w14:paraId="4AAF0F61"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38EDD8E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F725E5" w:rsidRPr="0014486C" w14:paraId="7402190C" w14:textId="77777777" w:rsidTr="00A32EF9">
        <w:tc>
          <w:tcPr>
            <w:tcW w:w="3539" w:type="dxa"/>
          </w:tcPr>
          <w:p w14:paraId="1AFE1E6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21E1F1B3"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F725E5" w:rsidRPr="0014486C" w14:paraId="4CD69420" w14:textId="77777777" w:rsidTr="00A32EF9">
        <w:tc>
          <w:tcPr>
            <w:tcW w:w="3539" w:type="dxa"/>
            <w:tcBorders>
              <w:top w:val="single" w:sz="4" w:space="0" w:color="auto"/>
              <w:left w:val="single" w:sz="4" w:space="0" w:color="auto"/>
              <w:bottom w:val="single" w:sz="4" w:space="0" w:color="auto"/>
              <w:right w:val="single" w:sz="4" w:space="0" w:color="auto"/>
            </w:tcBorders>
          </w:tcPr>
          <w:p w14:paraId="0F87C3F8"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675B611"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5EFD6351" w14:textId="77777777" w:rsidR="00F725E5" w:rsidRDefault="00F725E5" w:rsidP="00F725E5"/>
    <w:p w14:paraId="1294A0DD" w14:textId="77777777" w:rsidR="00F725E5" w:rsidRDefault="00F725E5" w:rsidP="00F725E5"/>
    <w:p w14:paraId="34179E92" w14:textId="77777777" w:rsidR="00262C32" w:rsidRDefault="00262C32" w:rsidP="00F725E5"/>
    <w:p w14:paraId="56096FE0" w14:textId="6FDDC555" w:rsidR="00262C32" w:rsidRDefault="00262C32" w:rsidP="00262C32">
      <w:pPr>
        <w:pStyle w:val="Heading2"/>
      </w:pPr>
      <w:bookmarkStart w:id="313" w:name="_Toc163208012"/>
      <w:r>
        <w:t>Post Approval Tasks</w:t>
      </w:r>
      <w:bookmarkEnd w:id="313"/>
      <w:r>
        <w:t xml:space="preserve"> </w:t>
      </w:r>
    </w:p>
    <w:p w14:paraId="6BC93833" w14:textId="241BC63A" w:rsidR="001002A4" w:rsidRPr="001002A4" w:rsidRDefault="001002A4" w:rsidP="001002A4">
      <w:pPr>
        <w:pStyle w:val="ListParagraph"/>
        <w:numPr>
          <w:ilvl w:val="0"/>
          <w:numId w:val="42"/>
        </w:numPr>
        <w:spacing w:line="360" w:lineRule="auto"/>
      </w:pPr>
      <w:r>
        <w:rPr>
          <w:rFonts w:asciiTheme="minorHAnsi" w:hAnsiTheme="minorHAnsi" w:cstheme="minorHAnsi"/>
        </w:rPr>
        <w:t>The system</w:t>
      </w:r>
      <w:r w:rsidR="00262C32">
        <w:rPr>
          <w:rFonts w:asciiTheme="minorHAnsi" w:hAnsiTheme="minorHAnsi" w:cstheme="minorHAnsi"/>
        </w:rPr>
        <w:t xml:space="preserve"> will keep a check on all the WI linked to a Reference/Request Number. For e.g., if 100 WI were created </w:t>
      </w:r>
      <w:r>
        <w:rPr>
          <w:rFonts w:asciiTheme="minorHAnsi" w:hAnsiTheme="minorHAnsi" w:cstheme="minorHAnsi"/>
        </w:rPr>
        <w:t xml:space="preserve">for one reference number, the system will keep on </w:t>
      </w:r>
      <w:r w:rsidR="005509BB">
        <w:rPr>
          <w:rFonts w:asciiTheme="minorHAnsi" w:hAnsiTheme="minorHAnsi" w:cstheme="minorHAnsi"/>
        </w:rPr>
        <w:t>checking</w:t>
      </w:r>
      <w:r>
        <w:rPr>
          <w:rFonts w:asciiTheme="minorHAnsi" w:hAnsiTheme="minorHAnsi" w:cstheme="minorHAnsi"/>
        </w:rPr>
        <w:t xml:space="preserve"> the count of WI processed successfully and moved to Exit stage. </w:t>
      </w:r>
    </w:p>
    <w:p w14:paraId="2EDBA8BE" w14:textId="5D048B2D" w:rsidR="001002A4" w:rsidRPr="00853146" w:rsidRDefault="001002A4" w:rsidP="001002A4">
      <w:pPr>
        <w:pStyle w:val="ListParagraph"/>
        <w:numPr>
          <w:ilvl w:val="0"/>
          <w:numId w:val="42"/>
        </w:numPr>
        <w:spacing w:line="360" w:lineRule="auto"/>
      </w:pPr>
      <w:r>
        <w:rPr>
          <w:rFonts w:asciiTheme="minorHAnsi" w:hAnsiTheme="minorHAnsi" w:cstheme="minorHAnsi"/>
        </w:rPr>
        <w:t>Once all the WI</w:t>
      </w:r>
      <w:r w:rsidR="005509BB">
        <w:rPr>
          <w:rFonts w:asciiTheme="minorHAnsi" w:hAnsiTheme="minorHAnsi" w:cstheme="minorHAnsi"/>
        </w:rPr>
        <w:t>s</w:t>
      </w:r>
      <w:r>
        <w:rPr>
          <w:rFonts w:asciiTheme="minorHAnsi" w:hAnsiTheme="minorHAnsi" w:cstheme="minorHAnsi"/>
        </w:rPr>
        <w:t xml:space="preserve"> from one reference number </w:t>
      </w:r>
      <w:r w:rsidR="00853146">
        <w:rPr>
          <w:rFonts w:asciiTheme="minorHAnsi" w:hAnsiTheme="minorHAnsi" w:cstheme="minorHAnsi"/>
        </w:rPr>
        <w:t>are</w:t>
      </w:r>
      <w:r>
        <w:rPr>
          <w:rFonts w:asciiTheme="minorHAnsi" w:hAnsiTheme="minorHAnsi" w:cstheme="minorHAnsi"/>
        </w:rPr>
        <w:t xml:space="preserve"> processed successfully, </w:t>
      </w:r>
      <w:r w:rsidR="00853146">
        <w:rPr>
          <w:rFonts w:asciiTheme="minorHAnsi" w:hAnsiTheme="minorHAnsi" w:cstheme="minorHAnsi"/>
        </w:rPr>
        <w:t>the system</w:t>
      </w:r>
      <w:r w:rsidR="005509BB">
        <w:rPr>
          <w:rFonts w:asciiTheme="minorHAnsi" w:hAnsiTheme="minorHAnsi" w:cstheme="minorHAnsi"/>
        </w:rPr>
        <w:t xml:space="preserve"> will generate an excel sheet as per the defined format</w:t>
      </w:r>
      <w:r w:rsidR="005D04FC">
        <w:rPr>
          <w:rFonts w:asciiTheme="minorHAnsi" w:hAnsiTheme="minorHAnsi" w:cstheme="minorHAnsi"/>
        </w:rPr>
        <w:t>. Refer appendix D for template.</w:t>
      </w:r>
    </w:p>
    <w:p w14:paraId="75BDF265" w14:textId="46EF73A9" w:rsidR="00853146" w:rsidRPr="000C0951" w:rsidRDefault="00B51775" w:rsidP="001002A4">
      <w:pPr>
        <w:pStyle w:val="ListParagraph"/>
        <w:numPr>
          <w:ilvl w:val="0"/>
          <w:numId w:val="42"/>
        </w:numPr>
        <w:spacing w:line="360" w:lineRule="auto"/>
      </w:pPr>
      <w:r>
        <w:rPr>
          <w:rFonts w:asciiTheme="minorHAnsi" w:hAnsiTheme="minorHAnsi" w:cstheme="minorHAnsi"/>
        </w:rPr>
        <w:t>Post</w:t>
      </w:r>
      <w:r w:rsidR="002C0789">
        <w:rPr>
          <w:rFonts w:asciiTheme="minorHAnsi" w:hAnsiTheme="minorHAnsi" w:cstheme="minorHAnsi"/>
        </w:rPr>
        <w:t xml:space="preserve"> excel generation, an email will be triggered </w:t>
      </w:r>
      <w:r w:rsidR="000C0951">
        <w:rPr>
          <w:rFonts w:asciiTheme="minorHAnsi" w:hAnsiTheme="minorHAnsi" w:cstheme="minorHAnsi"/>
        </w:rPr>
        <w:t xml:space="preserve">to compliance. Refer appendix C for email template. </w:t>
      </w:r>
    </w:p>
    <w:p w14:paraId="698A7377" w14:textId="685876CE" w:rsidR="000C0951" w:rsidRPr="003C3B4E" w:rsidRDefault="000C0951" w:rsidP="001002A4">
      <w:pPr>
        <w:pStyle w:val="ListParagraph"/>
        <w:numPr>
          <w:ilvl w:val="0"/>
          <w:numId w:val="42"/>
        </w:numPr>
        <w:spacing w:line="360" w:lineRule="auto"/>
      </w:pPr>
      <w:r>
        <w:rPr>
          <w:rFonts w:asciiTheme="minorHAnsi" w:hAnsiTheme="minorHAnsi" w:cstheme="minorHAnsi"/>
        </w:rPr>
        <w:t>Along with Email, the generated excel file and the Doc</w:t>
      </w:r>
      <w:r w:rsidR="0020084E">
        <w:rPr>
          <w:rFonts w:asciiTheme="minorHAnsi" w:hAnsiTheme="minorHAnsi" w:cstheme="minorHAnsi"/>
        </w:rPr>
        <w:t>ument</w:t>
      </w:r>
      <w:r w:rsidR="0046761C">
        <w:rPr>
          <w:rFonts w:asciiTheme="minorHAnsi" w:hAnsiTheme="minorHAnsi" w:cstheme="minorHAnsi"/>
        </w:rPr>
        <w:t xml:space="preserve"> (Central Bank Instructions</w:t>
      </w:r>
      <w:r w:rsidR="0020084E">
        <w:rPr>
          <w:rFonts w:asciiTheme="minorHAnsi" w:hAnsiTheme="minorHAnsi" w:cstheme="minorHAnsi"/>
        </w:rPr>
        <w:t>, if available</w:t>
      </w:r>
      <w:r w:rsidR="0046761C">
        <w:rPr>
          <w:rFonts w:asciiTheme="minorHAnsi" w:hAnsiTheme="minorHAnsi" w:cstheme="minorHAnsi"/>
        </w:rPr>
        <w:t>)</w:t>
      </w:r>
      <w:r>
        <w:rPr>
          <w:rFonts w:asciiTheme="minorHAnsi" w:hAnsiTheme="minorHAnsi" w:cstheme="minorHAnsi"/>
        </w:rPr>
        <w:t xml:space="preserve"> picked from the shareholder with same reference number will be sent to Compliance </w:t>
      </w:r>
      <w:r w:rsidR="009D6CC2">
        <w:rPr>
          <w:rFonts w:asciiTheme="minorHAnsi" w:hAnsiTheme="minorHAnsi" w:cstheme="minorHAnsi"/>
        </w:rPr>
        <w:t xml:space="preserve">Unit. </w:t>
      </w:r>
    </w:p>
    <w:p w14:paraId="07682152" w14:textId="12E6BA17" w:rsidR="003C3B4E" w:rsidRPr="00262C32" w:rsidRDefault="003C3B4E" w:rsidP="001002A4">
      <w:pPr>
        <w:pStyle w:val="ListParagraph"/>
        <w:numPr>
          <w:ilvl w:val="0"/>
          <w:numId w:val="42"/>
        </w:numPr>
        <w:spacing w:line="360" w:lineRule="auto"/>
      </w:pPr>
      <w:r>
        <w:rPr>
          <w:rFonts w:asciiTheme="minorHAnsi" w:hAnsiTheme="minorHAnsi" w:cstheme="minorHAnsi"/>
        </w:rPr>
        <w:t>The system will also read the ‘Due Date’ in each</w:t>
      </w:r>
      <w:r w:rsidR="000B5BFC">
        <w:rPr>
          <w:rFonts w:asciiTheme="minorHAnsi" w:hAnsiTheme="minorHAnsi" w:cstheme="minorHAnsi"/>
        </w:rPr>
        <w:t xml:space="preserve"> and as per the escalation matrix defined in section 7, the email/alerts will be triggered for escalation reports. </w:t>
      </w:r>
    </w:p>
    <w:p w14:paraId="4CB0F2BF" w14:textId="77777777" w:rsidR="0048622F" w:rsidRDefault="0048622F" w:rsidP="003D3143"/>
    <w:p w14:paraId="6BAB8195" w14:textId="77777777" w:rsidR="00D62873" w:rsidRDefault="00D62873" w:rsidP="003D3143"/>
    <w:p w14:paraId="610ED833" w14:textId="77777777" w:rsidR="00CC7314" w:rsidRDefault="00CC7314" w:rsidP="003D3143"/>
    <w:p w14:paraId="5370AB7E" w14:textId="77777777" w:rsidR="00CC7314" w:rsidRDefault="00CC7314" w:rsidP="003D3143"/>
    <w:p w14:paraId="753EC6E1" w14:textId="77777777" w:rsidR="00CC7314" w:rsidRDefault="00CC7314" w:rsidP="003D3143"/>
    <w:p w14:paraId="0C20F0FC" w14:textId="77777777" w:rsidR="00CC7314" w:rsidRDefault="00CC7314" w:rsidP="003D3143"/>
    <w:p w14:paraId="645DDD37" w14:textId="77777777" w:rsidR="00CC7314" w:rsidRDefault="00CC7314" w:rsidP="003D3143"/>
    <w:p w14:paraId="144B59BA" w14:textId="77777777" w:rsidR="00CC7314" w:rsidRDefault="00CC7314" w:rsidP="003D3143"/>
    <w:p w14:paraId="7508EB34" w14:textId="77777777" w:rsidR="00CC7314" w:rsidRDefault="00CC7314" w:rsidP="003D3143"/>
    <w:p w14:paraId="52239BCC" w14:textId="77777777" w:rsidR="00CC7314" w:rsidRDefault="00CC7314" w:rsidP="003D3143"/>
    <w:p w14:paraId="5B0B6D9E" w14:textId="77777777" w:rsidR="00CC7314" w:rsidRDefault="00CC7314" w:rsidP="003D3143"/>
    <w:p w14:paraId="229A0D0A" w14:textId="77777777" w:rsidR="00CC7314" w:rsidRDefault="00CC7314" w:rsidP="003D3143"/>
    <w:p w14:paraId="2846D295" w14:textId="77777777" w:rsidR="00CC7314" w:rsidRDefault="00CC7314" w:rsidP="003D3143"/>
    <w:p w14:paraId="42CB5F1E" w14:textId="77777777" w:rsidR="00CC7314" w:rsidRDefault="00CC7314" w:rsidP="003D3143"/>
    <w:p w14:paraId="787C942D" w14:textId="77777777" w:rsidR="00CC7314" w:rsidRDefault="00CC7314" w:rsidP="003D3143"/>
    <w:p w14:paraId="60289ADD" w14:textId="77777777" w:rsidR="00CC7314" w:rsidRDefault="00CC7314" w:rsidP="003D3143"/>
    <w:p w14:paraId="2DE836A2" w14:textId="77777777" w:rsidR="00CC7314" w:rsidRDefault="00CC7314" w:rsidP="003D3143"/>
    <w:p w14:paraId="3E60CBD0" w14:textId="77777777" w:rsidR="00CC7314" w:rsidRDefault="00CC7314" w:rsidP="003D3143"/>
    <w:p w14:paraId="64BCB75C" w14:textId="77777777" w:rsidR="00CC7314" w:rsidRDefault="00CC7314" w:rsidP="003D3143"/>
    <w:p w14:paraId="5EDA83E1" w14:textId="77777777" w:rsidR="00CC7314" w:rsidRDefault="00CC7314" w:rsidP="003D3143"/>
    <w:p w14:paraId="6D9F2A27" w14:textId="77777777" w:rsidR="00CC7314" w:rsidRDefault="00CC7314" w:rsidP="003D3143"/>
    <w:p w14:paraId="22A5202C" w14:textId="77777777" w:rsidR="00CC7314" w:rsidRDefault="00CC7314" w:rsidP="003D3143"/>
    <w:p w14:paraId="4C85A8A6" w14:textId="77777777" w:rsidR="00CC7314" w:rsidRDefault="00CC7314" w:rsidP="003D3143"/>
    <w:p w14:paraId="2B3678CC" w14:textId="77777777" w:rsidR="00CC7314" w:rsidRDefault="00CC7314" w:rsidP="003D3143"/>
    <w:p w14:paraId="14ABDBB1" w14:textId="77777777" w:rsidR="00CC7314" w:rsidRDefault="00CC7314" w:rsidP="003D3143"/>
    <w:p w14:paraId="279D9C6D" w14:textId="77777777" w:rsidR="00CC7314" w:rsidRDefault="00CC7314" w:rsidP="003D3143"/>
    <w:p w14:paraId="79FC43E6" w14:textId="77777777" w:rsidR="0048622F" w:rsidRDefault="0048622F" w:rsidP="003D3143"/>
    <w:p w14:paraId="766AEF00" w14:textId="0B237DD3" w:rsidR="00943201" w:rsidRDefault="0006273B" w:rsidP="00943201">
      <w:pPr>
        <w:pStyle w:val="Heading1"/>
      </w:pPr>
      <w:bookmarkStart w:id="314" w:name="_Toc163208013"/>
      <w:r>
        <w:lastRenderedPageBreak/>
        <w:t>Escalation Matrix</w:t>
      </w:r>
      <w:bookmarkEnd w:id="314"/>
      <w:r>
        <w:t xml:space="preserve"> </w:t>
      </w:r>
    </w:p>
    <w:p w14:paraId="42895DA7" w14:textId="77777777" w:rsidR="00943201" w:rsidRPr="00943201" w:rsidRDefault="00943201" w:rsidP="00943201"/>
    <w:p w14:paraId="1BD5CB1A" w14:textId="0C2B8D08" w:rsidR="0006273B" w:rsidRPr="00943201" w:rsidRDefault="00C21724" w:rsidP="00C21724">
      <w:pPr>
        <w:spacing w:line="360" w:lineRule="auto"/>
        <w:rPr>
          <w:rFonts w:asciiTheme="minorHAnsi" w:hAnsiTheme="minorHAnsi" w:cstheme="minorHAnsi"/>
          <w:b/>
          <w:bCs/>
        </w:rPr>
      </w:pPr>
      <w:r w:rsidRPr="00943201">
        <w:rPr>
          <w:rFonts w:asciiTheme="minorHAnsi" w:hAnsiTheme="minorHAnsi" w:cstheme="minorHAnsi"/>
          <w:b/>
          <w:bCs/>
        </w:rPr>
        <w:t>Reports to be generated</w:t>
      </w:r>
      <w:r w:rsidR="00505933">
        <w:rPr>
          <w:rFonts w:asciiTheme="minorHAnsi" w:hAnsiTheme="minorHAnsi" w:cstheme="minorHAnsi"/>
          <w:b/>
          <w:bCs/>
        </w:rPr>
        <w:t xml:space="preserve"> for all journeys</w:t>
      </w:r>
      <w:r w:rsidRPr="00943201">
        <w:rPr>
          <w:rFonts w:asciiTheme="minorHAnsi" w:hAnsiTheme="minorHAnsi" w:cstheme="minorHAnsi"/>
          <w:b/>
          <w:bCs/>
        </w:rPr>
        <w:t xml:space="preserve">: </w:t>
      </w:r>
    </w:p>
    <w:p w14:paraId="0839E064" w14:textId="2F64ABF4" w:rsidR="00C21724" w:rsidRDefault="00C21724" w:rsidP="00C21724">
      <w:pPr>
        <w:spacing w:line="360" w:lineRule="auto"/>
        <w:rPr>
          <w:rFonts w:asciiTheme="minorHAnsi" w:hAnsiTheme="minorHAnsi" w:cstheme="minorHAnsi"/>
        </w:rPr>
      </w:pPr>
      <w:r w:rsidRPr="00AB388B">
        <w:rPr>
          <w:rFonts w:asciiTheme="minorHAnsi" w:hAnsiTheme="minorHAnsi" w:cstheme="minorHAnsi"/>
          <w:b/>
          <w:bCs/>
        </w:rPr>
        <w:t>Report 1:</w:t>
      </w:r>
      <w:r>
        <w:rPr>
          <w:rFonts w:asciiTheme="minorHAnsi" w:hAnsiTheme="minorHAnsi" w:cstheme="minorHAnsi"/>
        </w:rPr>
        <w:t xml:space="preserve"> </w:t>
      </w:r>
      <w:r w:rsidR="008C32DD">
        <w:rPr>
          <w:rFonts w:asciiTheme="minorHAnsi" w:hAnsiTheme="minorHAnsi" w:cstheme="minorHAnsi"/>
        </w:rPr>
        <w:t xml:space="preserve">Ageing report </w:t>
      </w:r>
      <w:r w:rsidR="00061360">
        <w:rPr>
          <w:rFonts w:asciiTheme="minorHAnsi" w:hAnsiTheme="minorHAnsi" w:cstheme="minorHAnsi"/>
        </w:rPr>
        <w:t>reflecting work items of all queues scheduled to OP</w:t>
      </w:r>
      <w:r w:rsidR="00726E1C">
        <w:rPr>
          <w:rFonts w:asciiTheme="minorHAnsi" w:hAnsiTheme="minorHAnsi" w:cstheme="minorHAnsi"/>
        </w:rPr>
        <w:t>S.</w:t>
      </w:r>
      <w:r w:rsidR="00B16FCE">
        <w:rPr>
          <w:rFonts w:asciiTheme="minorHAnsi" w:hAnsiTheme="minorHAnsi" w:cstheme="minorHAnsi"/>
        </w:rPr>
        <w:t xml:space="preserve"> </w:t>
      </w:r>
      <w:r w:rsidR="00AB388B">
        <w:rPr>
          <w:rFonts w:asciiTheme="minorHAnsi" w:hAnsiTheme="minorHAnsi" w:cstheme="minorHAnsi"/>
        </w:rPr>
        <w:t>(all WIs dump data)</w:t>
      </w:r>
    </w:p>
    <w:p w14:paraId="2E9189EA" w14:textId="489486AC" w:rsidR="00061360" w:rsidRDefault="00061360" w:rsidP="00C21724">
      <w:pPr>
        <w:spacing w:line="360" w:lineRule="auto"/>
        <w:rPr>
          <w:rFonts w:asciiTheme="minorHAnsi" w:hAnsiTheme="minorHAnsi" w:cstheme="minorHAnsi"/>
        </w:rPr>
      </w:pPr>
      <w:r w:rsidRPr="00AB388B">
        <w:rPr>
          <w:rFonts w:asciiTheme="minorHAnsi" w:hAnsiTheme="minorHAnsi" w:cstheme="minorHAnsi"/>
          <w:b/>
          <w:bCs/>
        </w:rPr>
        <w:t>Report 2:</w:t>
      </w:r>
      <w:r>
        <w:rPr>
          <w:rFonts w:asciiTheme="minorHAnsi" w:hAnsiTheme="minorHAnsi" w:cstheme="minorHAnsi"/>
        </w:rPr>
        <w:t xml:space="preserve"> Ageing report for work items </w:t>
      </w:r>
      <w:r w:rsidR="0042509B">
        <w:rPr>
          <w:rFonts w:asciiTheme="minorHAnsi" w:hAnsiTheme="minorHAnsi" w:cstheme="minorHAnsi"/>
        </w:rPr>
        <w:t>pending under other units scheduled to respective units</w:t>
      </w:r>
      <w:r w:rsidR="00726E1C">
        <w:rPr>
          <w:rFonts w:asciiTheme="minorHAnsi" w:hAnsiTheme="minorHAnsi" w:cstheme="minorHAnsi"/>
        </w:rPr>
        <w:t>.</w:t>
      </w:r>
      <w:r w:rsidR="00AB388B">
        <w:rPr>
          <w:rFonts w:asciiTheme="minorHAnsi" w:hAnsiTheme="minorHAnsi" w:cstheme="minorHAnsi"/>
        </w:rPr>
        <w:t xml:space="preserve"> (Unit wise WIs – IOPS Unit, Inv OPS Unit, Card OPS, Financial Unit)</w:t>
      </w:r>
    </w:p>
    <w:p w14:paraId="23745331" w14:textId="0AB47AD4" w:rsidR="00B924DA" w:rsidRDefault="0042509B" w:rsidP="00B924DA">
      <w:pPr>
        <w:spacing w:line="360" w:lineRule="auto"/>
        <w:rPr>
          <w:rFonts w:asciiTheme="minorHAnsi" w:hAnsiTheme="minorHAnsi" w:cstheme="minorHAnsi"/>
        </w:rPr>
      </w:pPr>
      <w:r w:rsidRPr="00AB388B">
        <w:rPr>
          <w:rFonts w:asciiTheme="minorHAnsi" w:hAnsiTheme="minorHAnsi" w:cstheme="minorHAnsi"/>
          <w:b/>
          <w:bCs/>
        </w:rPr>
        <w:t>Report 3:</w:t>
      </w:r>
      <w:r>
        <w:rPr>
          <w:rFonts w:asciiTheme="minorHAnsi" w:hAnsiTheme="minorHAnsi" w:cstheme="minorHAnsi"/>
        </w:rPr>
        <w:t xml:space="preserve"> </w:t>
      </w:r>
      <w:r w:rsidR="00726E1C">
        <w:rPr>
          <w:rFonts w:asciiTheme="minorHAnsi" w:hAnsiTheme="minorHAnsi" w:cstheme="minorHAnsi"/>
        </w:rPr>
        <w:t>Escalation report to be scheduled to OPS.</w:t>
      </w:r>
    </w:p>
    <w:p w14:paraId="3F27FD98" w14:textId="77777777" w:rsidR="00B924DA" w:rsidRDefault="00B924DA" w:rsidP="00B924DA">
      <w:pPr>
        <w:spacing w:line="360" w:lineRule="auto"/>
        <w:rPr>
          <w:rFonts w:asciiTheme="minorHAnsi" w:hAnsiTheme="minorHAnsi" w:cstheme="minorHAnsi"/>
        </w:rPr>
      </w:pPr>
    </w:p>
    <w:p w14:paraId="6BC539EB" w14:textId="77777777" w:rsidR="004B0A67" w:rsidRDefault="00825916" w:rsidP="004B0A6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Reports</w:t>
      </w:r>
      <w:r w:rsidR="00943201" w:rsidRPr="004B0A67">
        <w:rPr>
          <w:rFonts w:asciiTheme="minorHAnsi" w:hAnsiTheme="minorHAnsi" w:cstheme="minorHAnsi"/>
        </w:rPr>
        <w:t xml:space="preserve"> 1 &amp; 2 to be generated </w:t>
      </w:r>
      <w:r w:rsidR="008854BA" w:rsidRPr="004B0A67">
        <w:rPr>
          <w:rFonts w:asciiTheme="minorHAnsi" w:hAnsiTheme="minorHAnsi" w:cstheme="minorHAnsi"/>
        </w:rPr>
        <w:t>daily</w:t>
      </w:r>
      <w:r w:rsidR="00943201" w:rsidRPr="004B0A67">
        <w:rPr>
          <w:rFonts w:asciiTheme="minorHAnsi" w:hAnsiTheme="minorHAnsi" w:cstheme="minorHAnsi"/>
        </w:rPr>
        <w:t xml:space="preserve"> and </w:t>
      </w:r>
      <w:r w:rsidRPr="004B0A67">
        <w:rPr>
          <w:rFonts w:asciiTheme="minorHAnsi" w:hAnsiTheme="minorHAnsi" w:cstheme="minorHAnsi"/>
        </w:rPr>
        <w:t xml:space="preserve">to be </w:t>
      </w:r>
      <w:r w:rsidR="00943201" w:rsidRPr="004B0A67">
        <w:rPr>
          <w:rFonts w:asciiTheme="minorHAnsi" w:hAnsiTheme="minorHAnsi" w:cstheme="minorHAnsi"/>
        </w:rPr>
        <w:t xml:space="preserve">sent out </w:t>
      </w:r>
      <w:r w:rsidRPr="004B0A67">
        <w:rPr>
          <w:rFonts w:asciiTheme="minorHAnsi" w:hAnsiTheme="minorHAnsi" w:cstheme="minorHAnsi"/>
        </w:rPr>
        <w:t xml:space="preserve">along with email </w:t>
      </w:r>
      <w:r w:rsidR="00943201" w:rsidRPr="004B0A67">
        <w:rPr>
          <w:rFonts w:asciiTheme="minorHAnsi" w:hAnsiTheme="minorHAnsi" w:cstheme="minorHAnsi"/>
        </w:rPr>
        <w:t xml:space="preserve">to a dedicated </w:t>
      </w:r>
      <w:r w:rsidRPr="004B0A67">
        <w:rPr>
          <w:rFonts w:asciiTheme="minorHAnsi" w:hAnsiTheme="minorHAnsi" w:cstheme="minorHAnsi"/>
        </w:rPr>
        <w:t xml:space="preserve">group email id. </w:t>
      </w:r>
    </w:p>
    <w:p w14:paraId="48319536" w14:textId="790FBCA7" w:rsidR="00825916" w:rsidRPr="004B0A67" w:rsidRDefault="00825916" w:rsidP="004B0A6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 xml:space="preserve">Report 3 to be generated and sent out on escalation basis: </w:t>
      </w:r>
    </w:p>
    <w:p w14:paraId="5A563DD0" w14:textId="77777777" w:rsidR="00DA0590" w:rsidRDefault="00DA0590" w:rsidP="00C21724">
      <w:pPr>
        <w:spacing w:line="360" w:lineRule="auto"/>
        <w:rPr>
          <w:rFonts w:asciiTheme="minorHAnsi" w:hAnsiTheme="minorHAnsi" w:cstheme="minorHAns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977"/>
        <w:gridCol w:w="3968"/>
      </w:tblGrid>
      <w:tr w:rsidR="00DA0590" w14:paraId="4BC8017D" w14:textId="77777777" w:rsidTr="004676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none" w:sz="0" w:space="0" w:color="auto"/>
              <w:right w:val="none" w:sz="0" w:space="0" w:color="auto"/>
            </w:tcBorders>
          </w:tcPr>
          <w:p w14:paraId="51C49D18" w14:textId="201C7A35" w:rsidR="00DA0590" w:rsidRDefault="00DA0590" w:rsidP="00C21724">
            <w:pPr>
              <w:spacing w:line="360" w:lineRule="auto"/>
              <w:rPr>
                <w:rFonts w:asciiTheme="minorHAnsi" w:hAnsiTheme="minorHAnsi" w:cstheme="minorHAnsi"/>
              </w:rPr>
            </w:pPr>
            <w:r>
              <w:rPr>
                <w:rFonts w:asciiTheme="minorHAnsi" w:hAnsiTheme="minorHAnsi" w:cstheme="minorHAnsi"/>
              </w:rPr>
              <w:t xml:space="preserve">Channel </w:t>
            </w:r>
          </w:p>
        </w:tc>
        <w:tc>
          <w:tcPr>
            <w:tcW w:w="2977" w:type="dxa"/>
          </w:tcPr>
          <w:p w14:paraId="7ECB78A2" w14:textId="6BC95D62" w:rsidR="00DA0590" w:rsidRDefault="00DA0590"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Ageing </w:t>
            </w:r>
          </w:p>
        </w:tc>
        <w:tc>
          <w:tcPr>
            <w:tcW w:w="3968" w:type="dxa"/>
          </w:tcPr>
          <w:p w14:paraId="5EDFD3AA" w14:textId="3BC076C4" w:rsidR="00DA0590" w:rsidRDefault="00DA0590"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Escalation</w:t>
            </w:r>
          </w:p>
        </w:tc>
      </w:tr>
      <w:tr w:rsidR="00E22A04" w14:paraId="4DD8DA8E"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none" w:sz="0" w:space="0" w:color="auto"/>
              <w:bottom w:val="none" w:sz="0" w:space="0" w:color="auto"/>
              <w:right w:val="none" w:sz="0" w:space="0" w:color="auto"/>
            </w:tcBorders>
          </w:tcPr>
          <w:p w14:paraId="52EE055B" w14:textId="3723D69C" w:rsidR="00E22A04" w:rsidRDefault="00E22A04" w:rsidP="00C21724">
            <w:pPr>
              <w:spacing w:line="360" w:lineRule="auto"/>
              <w:rPr>
                <w:rFonts w:asciiTheme="minorHAnsi" w:hAnsiTheme="minorHAnsi" w:cstheme="minorHAnsi"/>
              </w:rPr>
            </w:pPr>
            <w:r>
              <w:rPr>
                <w:rFonts w:asciiTheme="minorHAnsi" w:hAnsiTheme="minorHAnsi" w:cstheme="minorHAnsi"/>
              </w:rPr>
              <w:t xml:space="preserve">FIU &amp; CIR </w:t>
            </w:r>
          </w:p>
        </w:tc>
        <w:tc>
          <w:tcPr>
            <w:tcW w:w="2977" w:type="dxa"/>
            <w:tcBorders>
              <w:top w:val="none" w:sz="0" w:space="0" w:color="auto"/>
              <w:bottom w:val="none" w:sz="0" w:space="0" w:color="auto"/>
            </w:tcBorders>
          </w:tcPr>
          <w:p w14:paraId="105051F2" w14:textId="0BC7CB01"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and above </w:t>
            </w:r>
          </w:p>
        </w:tc>
        <w:tc>
          <w:tcPr>
            <w:tcW w:w="3968" w:type="dxa"/>
            <w:tcBorders>
              <w:top w:val="none" w:sz="0" w:space="0" w:color="auto"/>
              <w:bottom w:val="none" w:sz="0" w:space="0" w:color="auto"/>
            </w:tcBorders>
          </w:tcPr>
          <w:p w14:paraId="74647B3D" w14:textId="3378158D"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E22A04" w14:paraId="3D205C40"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tcBorders>
              <w:right w:val="none" w:sz="0" w:space="0" w:color="auto"/>
            </w:tcBorders>
          </w:tcPr>
          <w:p w14:paraId="13455C1F" w14:textId="77777777" w:rsidR="00E22A04" w:rsidRDefault="00E22A04" w:rsidP="00C21724">
            <w:pPr>
              <w:spacing w:line="360" w:lineRule="auto"/>
              <w:rPr>
                <w:rFonts w:asciiTheme="minorHAnsi" w:hAnsiTheme="minorHAnsi" w:cstheme="minorHAnsi"/>
              </w:rPr>
            </w:pPr>
          </w:p>
        </w:tc>
        <w:tc>
          <w:tcPr>
            <w:tcW w:w="2977" w:type="dxa"/>
          </w:tcPr>
          <w:p w14:paraId="66EBBF44" w14:textId="2FCCD7F4" w:rsidR="00E22A04" w:rsidRDefault="00E22A04" w:rsidP="00C2172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 &amp; -1</w:t>
            </w:r>
          </w:p>
        </w:tc>
        <w:tc>
          <w:tcPr>
            <w:tcW w:w="3968" w:type="dxa"/>
          </w:tcPr>
          <w:p w14:paraId="7D1581C5" w14:textId="75BEAFA1" w:rsidR="00E22A04" w:rsidRDefault="00E22A04" w:rsidP="00C2172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E22A04" w14:paraId="02DDA63A"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sz="0" w:space="0" w:color="auto"/>
              <w:bottom w:val="none" w:sz="0" w:space="0" w:color="auto"/>
              <w:right w:val="none" w:sz="0" w:space="0" w:color="auto"/>
            </w:tcBorders>
          </w:tcPr>
          <w:p w14:paraId="4F359877" w14:textId="77777777" w:rsidR="00E22A04" w:rsidRDefault="00E22A04" w:rsidP="00C21724">
            <w:pPr>
              <w:spacing w:line="360" w:lineRule="auto"/>
              <w:rPr>
                <w:rFonts w:asciiTheme="minorHAnsi" w:hAnsiTheme="minorHAnsi" w:cstheme="minorHAnsi"/>
              </w:rPr>
            </w:pPr>
          </w:p>
        </w:tc>
        <w:tc>
          <w:tcPr>
            <w:tcW w:w="2977" w:type="dxa"/>
            <w:tcBorders>
              <w:top w:val="none" w:sz="0" w:space="0" w:color="auto"/>
              <w:bottom w:val="none" w:sz="0" w:space="0" w:color="auto"/>
            </w:tcBorders>
          </w:tcPr>
          <w:p w14:paraId="5626DEE7" w14:textId="71E00C7D"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Borders>
              <w:top w:val="none" w:sz="0" w:space="0" w:color="auto"/>
              <w:bottom w:val="none" w:sz="0" w:space="0" w:color="auto"/>
            </w:tcBorders>
          </w:tcPr>
          <w:p w14:paraId="2C423450" w14:textId="55033CB8"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r w:rsidR="00327F16" w14:paraId="1FF918E6"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val="restart"/>
            <w:tcBorders>
              <w:right w:val="none" w:sz="0" w:space="0" w:color="auto"/>
            </w:tcBorders>
          </w:tcPr>
          <w:p w14:paraId="352C1EB6" w14:textId="05136890" w:rsidR="00327F16" w:rsidRDefault="00327F16" w:rsidP="00327F16">
            <w:pPr>
              <w:spacing w:line="360" w:lineRule="auto"/>
              <w:rPr>
                <w:rFonts w:asciiTheme="minorHAnsi" w:hAnsiTheme="minorHAnsi" w:cstheme="minorHAnsi"/>
              </w:rPr>
            </w:pPr>
            <w:r>
              <w:rPr>
                <w:rFonts w:asciiTheme="minorHAnsi" w:hAnsiTheme="minorHAnsi" w:cstheme="minorHAnsi"/>
              </w:rPr>
              <w:t xml:space="preserve">Dubai Court </w:t>
            </w:r>
            <w:r w:rsidR="008854BA">
              <w:rPr>
                <w:rFonts w:asciiTheme="minorHAnsi" w:hAnsiTheme="minorHAnsi" w:cstheme="minorHAnsi"/>
              </w:rPr>
              <w:t xml:space="preserve">&amp; </w:t>
            </w:r>
            <w:r>
              <w:rPr>
                <w:rFonts w:asciiTheme="minorHAnsi" w:hAnsiTheme="minorHAnsi" w:cstheme="minorHAnsi"/>
              </w:rPr>
              <w:t xml:space="preserve">CCMS </w:t>
            </w:r>
          </w:p>
        </w:tc>
        <w:tc>
          <w:tcPr>
            <w:tcW w:w="2977" w:type="dxa"/>
          </w:tcPr>
          <w:p w14:paraId="78A30A4D" w14:textId="271DB643"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+3 and above </w:t>
            </w:r>
          </w:p>
        </w:tc>
        <w:tc>
          <w:tcPr>
            <w:tcW w:w="3968" w:type="dxa"/>
          </w:tcPr>
          <w:p w14:paraId="21CF122D" w14:textId="48B8A9CB"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327F16" w14:paraId="299D211C"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sz="0" w:space="0" w:color="auto"/>
              <w:bottom w:val="none" w:sz="0" w:space="0" w:color="auto"/>
              <w:right w:val="none" w:sz="0" w:space="0" w:color="auto"/>
            </w:tcBorders>
          </w:tcPr>
          <w:p w14:paraId="79583597" w14:textId="77777777" w:rsidR="00327F16" w:rsidRDefault="00327F16" w:rsidP="00327F16">
            <w:pPr>
              <w:spacing w:line="360" w:lineRule="auto"/>
              <w:rPr>
                <w:rFonts w:asciiTheme="minorHAnsi" w:hAnsiTheme="minorHAnsi" w:cstheme="minorHAnsi"/>
              </w:rPr>
            </w:pPr>
          </w:p>
        </w:tc>
        <w:tc>
          <w:tcPr>
            <w:tcW w:w="2977" w:type="dxa"/>
            <w:tcBorders>
              <w:top w:val="none" w:sz="0" w:space="0" w:color="auto"/>
              <w:bottom w:val="none" w:sz="0" w:space="0" w:color="auto"/>
            </w:tcBorders>
          </w:tcPr>
          <w:p w14:paraId="480CEC06" w14:textId="77882BB6" w:rsidR="00327F16" w:rsidRDefault="00327F16" w:rsidP="00327F1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to +2 </w:t>
            </w:r>
          </w:p>
        </w:tc>
        <w:tc>
          <w:tcPr>
            <w:tcW w:w="3968" w:type="dxa"/>
            <w:tcBorders>
              <w:top w:val="none" w:sz="0" w:space="0" w:color="auto"/>
              <w:bottom w:val="none" w:sz="0" w:space="0" w:color="auto"/>
            </w:tcBorders>
          </w:tcPr>
          <w:p w14:paraId="32C779EC" w14:textId="6F569D78" w:rsidR="00327F16" w:rsidRDefault="00327F16" w:rsidP="00327F1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327F16" w14:paraId="43AEDA5B"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tcBorders>
              <w:right w:val="none" w:sz="0" w:space="0" w:color="auto"/>
            </w:tcBorders>
          </w:tcPr>
          <w:p w14:paraId="29E7DD7A" w14:textId="77777777" w:rsidR="00327F16" w:rsidRDefault="00327F16" w:rsidP="00327F16">
            <w:pPr>
              <w:spacing w:line="360" w:lineRule="auto"/>
              <w:rPr>
                <w:rFonts w:asciiTheme="minorHAnsi" w:hAnsiTheme="minorHAnsi" w:cstheme="minorHAnsi"/>
              </w:rPr>
            </w:pPr>
          </w:p>
        </w:tc>
        <w:tc>
          <w:tcPr>
            <w:tcW w:w="2977" w:type="dxa"/>
          </w:tcPr>
          <w:p w14:paraId="3F285B33" w14:textId="738E1B58"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Pr>
          <w:p w14:paraId="0A3F911E" w14:textId="68E404CB"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bl>
    <w:p w14:paraId="4191727D" w14:textId="14742B5A" w:rsidR="0020084E" w:rsidRPr="0020084E" w:rsidRDefault="0020084E" w:rsidP="00C21724">
      <w:pPr>
        <w:spacing w:line="360" w:lineRule="auto"/>
        <w:rPr>
          <w:rFonts w:asciiTheme="minorHAnsi" w:hAnsiTheme="minorHAnsi" w:cstheme="minorHAnsi"/>
          <w:b/>
          <w:bCs/>
        </w:rPr>
      </w:pPr>
      <w:r w:rsidRPr="0020084E">
        <w:rPr>
          <w:rFonts w:asciiTheme="minorHAnsi" w:hAnsiTheme="minorHAnsi" w:cstheme="minorHAnsi"/>
          <w:b/>
          <w:bCs/>
        </w:rPr>
        <w:t xml:space="preserve">Logic: </w:t>
      </w:r>
    </w:p>
    <w:p w14:paraId="70D4E5AD" w14:textId="77777777" w:rsidR="0020084E" w:rsidRDefault="0020084E" w:rsidP="0020084E">
      <w:pPr>
        <w:spacing w:line="360" w:lineRule="auto"/>
        <w:rPr>
          <w:rFonts w:asciiTheme="minorHAnsi" w:hAnsiTheme="minorHAnsi" w:cstheme="minorHAnsi"/>
        </w:rPr>
      </w:pPr>
      <w:r>
        <w:rPr>
          <w:rFonts w:asciiTheme="minorHAnsi" w:hAnsiTheme="minorHAnsi" w:cstheme="minorHAnsi"/>
        </w:rPr>
        <w:t xml:space="preserve">-1: One day before Due Date </w:t>
      </w:r>
    </w:p>
    <w:p w14:paraId="2FBC75E9" w14:textId="13906B19" w:rsidR="0020084E" w:rsidRDefault="0020084E" w:rsidP="0020084E">
      <w:pPr>
        <w:spacing w:line="360" w:lineRule="auto"/>
        <w:rPr>
          <w:rFonts w:asciiTheme="minorHAnsi" w:hAnsiTheme="minorHAnsi" w:cstheme="minorHAnsi"/>
        </w:rPr>
      </w:pPr>
      <w:r>
        <w:rPr>
          <w:rFonts w:asciiTheme="minorHAnsi" w:hAnsiTheme="minorHAnsi" w:cstheme="minorHAnsi"/>
        </w:rPr>
        <w:t xml:space="preserve">0:  Same day as Due Date </w:t>
      </w:r>
    </w:p>
    <w:p w14:paraId="4D85EB93" w14:textId="1247D35C" w:rsidR="0020084E" w:rsidRDefault="0020084E" w:rsidP="00B924DA">
      <w:pPr>
        <w:spacing w:line="360" w:lineRule="auto"/>
        <w:rPr>
          <w:rFonts w:asciiTheme="minorHAnsi" w:hAnsiTheme="minorHAnsi" w:cstheme="minorHAnsi"/>
        </w:rPr>
      </w:pPr>
      <w:r>
        <w:rPr>
          <w:rFonts w:asciiTheme="minorHAnsi" w:hAnsiTheme="minorHAnsi" w:cstheme="minorHAnsi"/>
        </w:rPr>
        <w:t xml:space="preserve">+1: One day after Due Date </w:t>
      </w:r>
    </w:p>
    <w:p w14:paraId="3EDDD16F" w14:textId="5A2DA413" w:rsidR="00726E1C" w:rsidRPr="00B924DA" w:rsidRDefault="00726E1C" w:rsidP="00B924DA">
      <w:pPr>
        <w:spacing w:line="360" w:lineRule="auto"/>
        <w:rPr>
          <w:rFonts w:asciiTheme="minorHAnsi" w:hAnsiTheme="minorHAnsi" w:cstheme="minorHAnsi"/>
          <w:b/>
          <w:bCs/>
        </w:rPr>
      </w:pPr>
      <w:r w:rsidRPr="00B44437">
        <w:rPr>
          <w:rFonts w:asciiTheme="minorHAnsi" w:hAnsiTheme="minorHAnsi" w:cstheme="minorHAnsi"/>
          <w:b/>
          <w:bCs/>
        </w:rPr>
        <w:t xml:space="preserve">Report format: </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961"/>
        <w:gridCol w:w="913"/>
        <w:gridCol w:w="997"/>
        <w:gridCol w:w="928"/>
        <w:gridCol w:w="922"/>
        <w:gridCol w:w="922"/>
        <w:gridCol w:w="929"/>
        <w:gridCol w:w="925"/>
        <w:gridCol w:w="925"/>
      </w:tblGrid>
      <w:tr w:rsidR="00B44437" w:rsidRPr="00B924DA" w14:paraId="3185E18E" w14:textId="77777777" w:rsidTr="00B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Borders>
              <w:bottom w:val="none" w:sz="0" w:space="0" w:color="auto"/>
              <w:right w:val="none" w:sz="0" w:space="0" w:color="auto"/>
            </w:tcBorders>
          </w:tcPr>
          <w:p w14:paraId="620B54DB" w14:textId="23097C5C" w:rsidR="00D66EB3" w:rsidRPr="00B924DA" w:rsidRDefault="000E5C8D" w:rsidP="00C21724">
            <w:pPr>
              <w:spacing w:line="360" w:lineRule="auto"/>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WI Number </w:t>
            </w:r>
          </w:p>
        </w:tc>
        <w:tc>
          <w:tcPr>
            <w:tcW w:w="935" w:type="dxa"/>
          </w:tcPr>
          <w:p w14:paraId="67C33DB5" w14:textId="33D4EEDD"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Request Reference Number</w:t>
            </w:r>
          </w:p>
        </w:tc>
        <w:tc>
          <w:tcPr>
            <w:tcW w:w="935" w:type="dxa"/>
          </w:tcPr>
          <w:p w14:paraId="48233506" w14:textId="113E70D4"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Due Date </w:t>
            </w:r>
          </w:p>
        </w:tc>
        <w:tc>
          <w:tcPr>
            <w:tcW w:w="935" w:type="dxa"/>
          </w:tcPr>
          <w:p w14:paraId="09B61314" w14:textId="511E534F"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Requested Channel </w:t>
            </w:r>
          </w:p>
        </w:tc>
        <w:tc>
          <w:tcPr>
            <w:tcW w:w="935" w:type="dxa"/>
          </w:tcPr>
          <w:p w14:paraId="2906AF53" w14:textId="494B09E7"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 Type </w:t>
            </w:r>
          </w:p>
        </w:tc>
        <w:tc>
          <w:tcPr>
            <w:tcW w:w="935" w:type="dxa"/>
          </w:tcPr>
          <w:p w14:paraId="0080BA74" w14:textId="4071C883"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Ageing (TAT)</w:t>
            </w:r>
          </w:p>
        </w:tc>
        <w:tc>
          <w:tcPr>
            <w:tcW w:w="935" w:type="dxa"/>
          </w:tcPr>
          <w:p w14:paraId="657DA990" w14:textId="4FDD567B"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w:t>
            </w:r>
            <w:r w:rsidR="00B44437" w:rsidRPr="00B924DA">
              <w:rPr>
                <w:rFonts w:asciiTheme="minorHAnsi" w:hAnsiTheme="minorHAnsi" w:cstheme="minorHAnsi"/>
                <w:b w:val="0"/>
                <w:bCs w:val="0"/>
                <w:sz w:val="18"/>
                <w:szCs w:val="18"/>
              </w:rPr>
              <w:t>(Due Date)</w:t>
            </w:r>
          </w:p>
        </w:tc>
        <w:tc>
          <w:tcPr>
            <w:tcW w:w="935" w:type="dxa"/>
          </w:tcPr>
          <w:p w14:paraId="20DEE6B6" w14:textId="1D61E119"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Previous Queue </w:t>
            </w:r>
          </w:p>
        </w:tc>
        <w:tc>
          <w:tcPr>
            <w:tcW w:w="935" w:type="dxa"/>
          </w:tcPr>
          <w:p w14:paraId="22459A8D" w14:textId="690E5691"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Current Queue </w:t>
            </w:r>
          </w:p>
        </w:tc>
        <w:tc>
          <w:tcPr>
            <w:tcW w:w="935" w:type="dxa"/>
          </w:tcPr>
          <w:p w14:paraId="6346E32B" w14:textId="618C2D0F"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on Current Queue </w:t>
            </w:r>
          </w:p>
        </w:tc>
      </w:tr>
    </w:tbl>
    <w:p w14:paraId="64A75C52" w14:textId="77777777" w:rsidR="0006273B" w:rsidRDefault="0006273B" w:rsidP="003D3143"/>
    <w:p w14:paraId="1A98C1D5" w14:textId="77777777" w:rsidR="0006273B" w:rsidRPr="001275E9" w:rsidRDefault="0006273B" w:rsidP="003D3143"/>
    <w:p w14:paraId="58EE60D2" w14:textId="73FF41A3" w:rsidR="00001FB4" w:rsidRPr="00956FD8" w:rsidRDefault="00001FB4" w:rsidP="00001FB4">
      <w:pPr>
        <w:pStyle w:val="Heading1"/>
        <w:rPr>
          <w:rFonts w:asciiTheme="minorHAnsi" w:hAnsiTheme="minorHAnsi" w:cstheme="minorHAnsi"/>
        </w:rPr>
      </w:pPr>
      <w:bookmarkStart w:id="315" w:name="_Toc153554686"/>
      <w:bookmarkStart w:id="316" w:name="_Toc156159550"/>
      <w:bookmarkStart w:id="317" w:name="_Toc163208014"/>
      <w:r w:rsidRPr="00956FD8">
        <w:rPr>
          <w:rFonts w:asciiTheme="minorHAnsi" w:hAnsiTheme="minorHAnsi" w:cstheme="minorHAnsi"/>
        </w:rPr>
        <w:lastRenderedPageBreak/>
        <w:t>External Interface Requirements</w:t>
      </w:r>
      <w:bookmarkEnd w:id="315"/>
      <w:bookmarkEnd w:id="316"/>
      <w:bookmarkEnd w:id="317"/>
    </w:p>
    <w:p w14:paraId="4C0531D4" w14:textId="1D19A8AC" w:rsidR="00001FB4" w:rsidRPr="00956FD8" w:rsidRDefault="00001FB4" w:rsidP="00373A4F">
      <w:pPr>
        <w:pStyle w:val="Heading2"/>
        <w:rPr>
          <w:rFonts w:asciiTheme="minorHAnsi" w:hAnsiTheme="minorHAnsi" w:cstheme="minorHAnsi"/>
        </w:rPr>
      </w:pPr>
      <w:bookmarkStart w:id="318" w:name="_Toc343781714"/>
      <w:bookmarkStart w:id="319" w:name="_Toc367792888"/>
      <w:bookmarkStart w:id="320" w:name="_Toc17367021"/>
      <w:r w:rsidRPr="00956FD8">
        <w:rPr>
          <w:rFonts w:asciiTheme="minorHAnsi" w:hAnsiTheme="minorHAnsi" w:cstheme="minorHAnsi"/>
        </w:rPr>
        <w:t xml:space="preserve"> </w:t>
      </w:r>
      <w:bookmarkStart w:id="321" w:name="_Toc153554687"/>
      <w:bookmarkStart w:id="322" w:name="_Toc156159551"/>
      <w:bookmarkStart w:id="323" w:name="_Toc163208015"/>
      <w:r w:rsidRPr="00956FD8">
        <w:rPr>
          <w:rFonts w:asciiTheme="minorHAnsi" w:hAnsiTheme="minorHAnsi" w:cstheme="minorHAnsi"/>
        </w:rPr>
        <w:t>User Interfaces</w:t>
      </w:r>
      <w:bookmarkEnd w:id="318"/>
      <w:bookmarkEnd w:id="319"/>
      <w:bookmarkEnd w:id="320"/>
      <w:bookmarkEnd w:id="321"/>
      <w:bookmarkEnd w:id="322"/>
      <w:bookmarkEnd w:id="323"/>
    </w:p>
    <w:p w14:paraId="7E556E2D" w14:textId="3CC8EE95" w:rsidR="00001FB4" w:rsidRPr="00D82BED" w:rsidRDefault="00001FB4" w:rsidP="006D2D26">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The users in the bank will be using the Newgen’s workflow interface iBPS for viewing the</w:t>
      </w:r>
      <w:r w:rsidR="00C62955" w:rsidRPr="00D82BED">
        <w:rPr>
          <w:rFonts w:asciiTheme="minorHAnsi" w:hAnsiTheme="minorHAnsi" w:cstheme="minorHAnsi"/>
          <w:sz w:val="24"/>
          <w:szCs w:val="24"/>
        </w:rPr>
        <w:t xml:space="preserve"> data and documents attached for a particular requested channel and request type.</w:t>
      </w:r>
      <w:r w:rsidRPr="00D82BED">
        <w:rPr>
          <w:rFonts w:asciiTheme="minorHAnsi" w:hAnsiTheme="minorHAnsi" w:cstheme="minorHAnsi"/>
          <w:sz w:val="24"/>
          <w:szCs w:val="24"/>
        </w:rPr>
        <w:t xml:space="preserve"> </w:t>
      </w:r>
    </w:p>
    <w:p w14:paraId="2E709E39" w14:textId="4C9C444C" w:rsidR="00001FB4" w:rsidRPr="00956FD8" w:rsidRDefault="00001FB4" w:rsidP="00373A4F">
      <w:pPr>
        <w:pStyle w:val="Heading2"/>
        <w:rPr>
          <w:rFonts w:asciiTheme="minorHAnsi" w:hAnsiTheme="minorHAnsi" w:cstheme="minorHAnsi"/>
        </w:rPr>
      </w:pPr>
      <w:bookmarkStart w:id="324" w:name="_Toc343781715"/>
      <w:bookmarkStart w:id="325" w:name="_Toc367792889"/>
      <w:bookmarkStart w:id="326" w:name="_Toc17367022"/>
      <w:r w:rsidRPr="00956FD8">
        <w:rPr>
          <w:rFonts w:asciiTheme="minorHAnsi" w:hAnsiTheme="minorHAnsi" w:cstheme="minorHAnsi"/>
        </w:rPr>
        <w:t xml:space="preserve"> </w:t>
      </w:r>
      <w:bookmarkStart w:id="327" w:name="_Toc153554688"/>
      <w:bookmarkStart w:id="328" w:name="_Toc156159552"/>
      <w:bookmarkStart w:id="329" w:name="_Toc163208016"/>
      <w:r w:rsidRPr="00956FD8">
        <w:rPr>
          <w:rFonts w:asciiTheme="minorHAnsi" w:hAnsiTheme="minorHAnsi" w:cstheme="minorHAnsi"/>
        </w:rPr>
        <w:t>Hardware Interfaces</w:t>
      </w:r>
      <w:bookmarkEnd w:id="324"/>
      <w:bookmarkEnd w:id="325"/>
      <w:bookmarkEnd w:id="326"/>
      <w:bookmarkEnd w:id="327"/>
      <w:bookmarkEnd w:id="328"/>
      <w:bookmarkEnd w:id="329"/>
    </w:p>
    <w:p w14:paraId="3172BD82" w14:textId="77777777" w:rsidR="00001FB4" w:rsidRPr="00956FD8" w:rsidRDefault="00001FB4" w:rsidP="00001FB4">
      <w:pPr>
        <w:rPr>
          <w:rFonts w:asciiTheme="minorHAnsi" w:hAnsiTheme="minorHAnsi" w:cstheme="minorHAnsi"/>
        </w:rPr>
      </w:pPr>
      <w:r w:rsidRPr="00956FD8">
        <w:rPr>
          <w:rFonts w:asciiTheme="minorHAnsi" w:hAnsiTheme="minorHAnsi" w:cstheme="minorHAnsi"/>
        </w:rPr>
        <w:t>NA</w:t>
      </w:r>
    </w:p>
    <w:p w14:paraId="19DD0509" w14:textId="77777777" w:rsidR="00001FB4" w:rsidRPr="00956FD8" w:rsidRDefault="00001FB4" w:rsidP="00001FB4">
      <w:pPr>
        <w:rPr>
          <w:rFonts w:asciiTheme="minorHAnsi" w:hAnsiTheme="minorHAnsi" w:cstheme="minorHAnsi"/>
        </w:rPr>
      </w:pPr>
    </w:p>
    <w:p w14:paraId="7306CEE4" w14:textId="2D855F19" w:rsidR="00001FB4" w:rsidRPr="00956FD8" w:rsidRDefault="004957A5" w:rsidP="00560599">
      <w:pPr>
        <w:pStyle w:val="Heading2"/>
        <w:numPr>
          <w:ilvl w:val="0"/>
          <w:numId w:val="0"/>
        </w:numPr>
        <w:spacing w:line="276" w:lineRule="auto"/>
        <w:ind w:left="360"/>
        <w:jc w:val="both"/>
        <w:rPr>
          <w:rFonts w:asciiTheme="minorHAnsi" w:hAnsiTheme="minorHAnsi" w:cstheme="minorHAnsi"/>
          <w:szCs w:val="22"/>
        </w:rPr>
      </w:pPr>
      <w:bookmarkStart w:id="330" w:name="_Toc343781716"/>
      <w:bookmarkStart w:id="331" w:name="_Toc367792890"/>
      <w:bookmarkStart w:id="332" w:name="_Toc17367023"/>
      <w:bookmarkStart w:id="333" w:name="_Toc153554689"/>
      <w:bookmarkStart w:id="334" w:name="_Toc156159553"/>
      <w:bookmarkStart w:id="335" w:name="_Toc163208017"/>
      <w:r>
        <w:rPr>
          <w:rFonts w:asciiTheme="minorHAnsi" w:hAnsiTheme="minorHAnsi" w:cstheme="minorHAnsi"/>
        </w:rPr>
        <w:t>8</w:t>
      </w:r>
      <w:r w:rsidR="00001FB4" w:rsidRPr="00956FD8">
        <w:rPr>
          <w:rFonts w:asciiTheme="minorHAnsi" w:hAnsiTheme="minorHAnsi" w:cstheme="minorHAnsi"/>
        </w:rPr>
        <w:t>.3 Software Interfaces</w:t>
      </w:r>
      <w:bookmarkEnd w:id="330"/>
      <w:bookmarkEnd w:id="331"/>
      <w:bookmarkEnd w:id="332"/>
      <w:bookmarkEnd w:id="333"/>
      <w:bookmarkEnd w:id="334"/>
      <w:bookmarkEnd w:id="335"/>
    </w:p>
    <w:tbl>
      <w:tblPr>
        <w:tblStyle w:val="ListTable3-Accent1"/>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1945"/>
        <w:gridCol w:w="2805"/>
        <w:gridCol w:w="3193"/>
        <w:gridCol w:w="1238"/>
      </w:tblGrid>
      <w:tr w:rsidR="001B689B" w:rsidRPr="00D12AD3" w14:paraId="4950BDED" w14:textId="77777777" w:rsidTr="001B689B">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777" w:type="dxa"/>
            <w:tcBorders>
              <w:bottom w:val="none" w:sz="0" w:space="0" w:color="auto"/>
              <w:right w:val="none" w:sz="0" w:space="0" w:color="auto"/>
            </w:tcBorders>
            <w:hideMark/>
          </w:tcPr>
          <w:p w14:paraId="6485174E" w14:textId="514A69C2" w:rsidR="001B689B" w:rsidRPr="001B689B" w:rsidRDefault="001B689B" w:rsidP="00B924DA">
            <w:pPr>
              <w:suppressAutoHyphens w:val="0"/>
              <w:spacing w:line="360" w:lineRule="auto"/>
              <w:rPr>
                <w:rFonts w:asciiTheme="minorHAnsi" w:hAnsiTheme="minorHAnsi" w:cstheme="minorHAnsi"/>
                <w:sz w:val="22"/>
                <w:szCs w:val="22"/>
                <w:lang w:eastAsia="en-IN"/>
              </w:rPr>
            </w:pPr>
            <w:r w:rsidRPr="00D12AD3">
              <w:rPr>
                <w:rFonts w:asciiTheme="minorHAnsi" w:hAnsiTheme="minorHAnsi" w:cstheme="minorHAnsi"/>
                <w:sz w:val="22"/>
                <w:szCs w:val="22"/>
                <w:lang w:eastAsia="en-IN"/>
              </w:rPr>
              <w:t>S. No</w:t>
            </w:r>
          </w:p>
        </w:tc>
        <w:tc>
          <w:tcPr>
            <w:tcW w:w="1978" w:type="dxa"/>
            <w:hideMark/>
          </w:tcPr>
          <w:p w14:paraId="455A087C"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Queue Name</w:t>
            </w:r>
          </w:p>
        </w:tc>
        <w:tc>
          <w:tcPr>
            <w:tcW w:w="2838" w:type="dxa"/>
            <w:hideMark/>
          </w:tcPr>
          <w:p w14:paraId="2A0453E4"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Description</w:t>
            </w:r>
          </w:p>
        </w:tc>
        <w:tc>
          <w:tcPr>
            <w:tcW w:w="3192" w:type="dxa"/>
            <w:hideMark/>
          </w:tcPr>
          <w:p w14:paraId="03131950"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 xml:space="preserve">API Name </w:t>
            </w:r>
          </w:p>
        </w:tc>
        <w:tc>
          <w:tcPr>
            <w:tcW w:w="1160" w:type="dxa"/>
            <w:hideMark/>
          </w:tcPr>
          <w:p w14:paraId="0EBED07B"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Integration System</w:t>
            </w:r>
          </w:p>
        </w:tc>
      </w:tr>
      <w:tr w:rsidR="001B689B" w:rsidRPr="00D12AD3" w14:paraId="0104A546"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39930344"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p>
        </w:tc>
        <w:tc>
          <w:tcPr>
            <w:tcW w:w="1978" w:type="dxa"/>
            <w:tcBorders>
              <w:top w:val="none" w:sz="0" w:space="0" w:color="auto"/>
              <w:bottom w:val="none" w:sz="0" w:space="0" w:color="auto"/>
            </w:tcBorders>
            <w:hideMark/>
          </w:tcPr>
          <w:p w14:paraId="5A5E4F8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Initiation Maker</w:t>
            </w:r>
            <w:r w:rsidRPr="001B689B">
              <w:rPr>
                <w:rFonts w:asciiTheme="minorHAnsi" w:hAnsiTheme="minorHAnsi" w:cstheme="minorHAnsi"/>
                <w:color w:val="000000"/>
                <w:sz w:val="22"/>
                <w:szCs w:val="22"/>
                <w:lang w:eastAsia="en-IN"/>
              </w:rPr>
              <w:br/>
              <w:t>System Check (Bulk)</w:t>
            </w:r>
          </w:p>
        </w:tc>
        <w:tc>
          <w:tcPr>
            <w:tcW w:w="2838" w:type="dxa"/>
            <w:tcBorders>
              <w:top w:val="none" w:sz="0" w:space="0" w:color="auto"/>
              <w:bottom w:val="none" w:sz="0" w:space="0" w:color="auto"/>
            </w:tcBorders>
            <w:hideMark/>
          </w:tcPr>
          <w:p w14:paraId="6F1ED2C6" w14:textId="4D70DA54"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Identify customer - RAK Bank or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w:t>
            </w:r>
          </w:p>
        </w:tc>
        <w:tc>
          <w:tcPr>
            <w:tcW w:w="3192" w:type="dxa"/>
            <w:tcBorders>
              <w:top w:val="none" w:sz="0" w:space="0" w:color="auto"/>
              <w:bottom w:val="none" w:sz="0" w:space="0" w:color="auto"/>
            </w:tcBorders>
            <w:hideMark/>
          </w:tcPr>
          <w:p w14:paraId="0C88EE1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DEDUP_SUMMARY </w:t>
            </w:r>
          </w:p>
        </w:tc>
        <w:tc>
          <w:tcPr>
            <w:tcW w:w="1160" w:type="dxa"/>
            <w:tcBorders>
              <w:top w:val="none" w:sz="0" w:space="0" w:color="auto"/>
              <w:bottom w:val="none" w:sz="0" w:space="0" w:color="auto"/>
            </w:tcBorders>
            <w:hideMark/>
          </w:tcPr>
          <w:p w14:paraId="7C23B5D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479C07DB"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2A4514B8"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w:t>
            </w:r>
          </w:p>
        </w:tc>
        <w:tc>
          <w:tcPr>
            <w:tcW w:w="1978" w:type="dxa"/>
            <w:hideMark/>
          </w:tcPr>
          <w:p w14:paraId="750F324F"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Initiation Checker (Bulk)</w:t>
            </w:r>
          </w:p>
        </w:tc>
        <w:tc>
          <w:tcPr>
            <w:tcW w:w="2838" w:type="dxa"/>
            <w:hideMark/>
          </w:tcPr>
          <w:p w14:paraId="630A055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related parties for retail customers </w:t>
            </w:r>
          </w:p>
        </w:tc>
        <w:tc>
          <w:tcPr>
            <w:tcW w:w="3192" w:type="dxa"/>
            <w:hideMark/>
          </w:tcPr>
          <w:p w14:paraId="127B081D"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CUSTOMER_SUMMARY</w:t>
            </w:r>
          </w:p>
        </w:tc>
        <w:tc>
          <w:tcPr>
            <w:tcW w:w="1160" w:type="dxa"/>
            <w:hideMark/>
          </w:tcPr>
          <w:p w14:paraId="14F2F48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31B87F7B" w14:textId="77777777" w:rsidTr="001B689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7E63F77"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3</w:t>
            </w:r>
          </w:p>
        </w:tc>
        <w:tc>
          <w:tcPr>
            <w:tcW w:w="1978" w:type="dxa"/>
            <w:tcBorders>
              <w:top w:val="none" w:sz="0" w:space="0" w:color="auto"/>
              <w:bottom w:val="none" w:sz="0" w:space="0" w:color="auto"/>
            </w:tcBorders>
            <w:hideMark/>
          </w:tcPr>
          <w:p w14:paraId="24EF8DB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Initiation Checker (Bulk)</w:t>
            </w:r>
          </w:p>
        </w:tc>
        <w:tc>
          <w:tcPr>
            <w:tcW w:w="2838" w:type="dxa"/>
            <w:tcBorders>
              <w:top w:val="none" w:sz="0" w:space="0" w:color="auto"/>
              <w:bottom w:val="none" w:sz="0" w:space="0" w:color="auto"/>
            </w:tcBorders>
            <w:hideMark/>
          </w:tcPr>
          <w:p w14:paraId="151BB8FD"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and corporate related parties for corporate customers </w:t>
            </w:r>
          </w:p>
        </w:tc>
        <w:tc>
          <w:tcPr>
            <w:tcW w:w="3192" w:type="dxa"/>
            <w:tcBorders>
              <w:top w:val="none" w:sz="0" w:space="0" w:color="auto"/>
              <w:bottom w:val="none" w:sz="0" w:space="0" w:color="auto"/>
            </w:tcBorders>
            <w:hideMark/>
          </w:tcPr>
          <w:p w14:paraId="639474C9"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CUSTOMER_DETAILS </w:t>
            </w:r>
          </w:p>
        </w:tc>
        <w:tc>
          <w:tcPr>
            <w:tcW w:w="1160" w:type="dxa"/>
            <w:tcBorders>
              <w:top w:val="none" w:sz="0" w:space="0" w:color="auto"/>
              <w:bottom w:val="none" w:sz="0" w:space="0" w:color="auto"/>
            </w:tcBorders>
            <w:hideMark/>
          </w:tcPr>
          <w:p w14:paraId="515129A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4B396932" w14:textId="77777777" w:rsidTr="001B689B">
        <w:trPr>
          <w:trHeight w:val="78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DFF5CEA"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4</w:t>
            </w:r>
          </w:p>
        </w:tc>
        <w:tc>
          <w:tcPr>
            <w:tcW w:w="1978" w:type="dxa"/>
            <w:hideMark/>
          </w:tcPr>
          <w:p w14:paraId="0959F425"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p>
        </w:tc>
        <w:tc>
          <w:tcPr>
            <w:tcW w:w="2838" w:type="dxa"/>
            <w:hideMark/>
          </w:tcPr>
          <w:p w14:paraId="5AF7F14D" w14:textId="7538020D"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search retail and corporate related parties/shareholders for </w:t>
            </w:r>
            <w:r w:rsidRPr="00D12AD3">
              <w:rPr>
                <w:rFonts w:asciiTheme="minorHAnsi" w:hAnsiTheme="minorHAnsi" w:cstheme="minorHAnsi"/>
                <w:color w:val="FF0000"/>
                <w:sz w:val="22"/>
                <w:szCs w:val="22"/>
                <w:lang w:eastAsia="en-IN"/>
              </w:rPr>
              <w:t>non-RAK</w:t>
            </w:r>
            <w:r w:rsidRPr="001B689B">
              <w:rPr>
                <w:rFonts w:asciiTheme="minorHAnsi" w:hAnsiTheme="minorHAnsi" w:cstheme="minorHAnsi"/>
                <w:color w:val="FF0000"/>
                <w:sz w:val="22"/>
                <w:szCs w:val="22"/>
                <w:lang w:eastAsia="en-IN"/>
              </w:rPr>
              <w:t xml:space="preserve"> customers </w:t>
            </w:r>
          </w:p>
        </w:tc>
        <w:tc>
          <w:tcPr>
            <w:tcW w:w="3192" w:type="dxa"/>
            <w:hideMark/>
          </w:tcPr>
          <w:p w14:paraId="74F10A3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RELATED_PARTIES_SUMMARY </w:t>
            </w:r>
          </w:p>
        </w:tc>
        <w:tc>
          <w:tcPr>
            <w:tcW w:w="1160" w:type="dxa"/>
            <w:hideMark/>
          </w:tcPr>
          <w:p w14:paraId="5E21A164"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2F5C9B35"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74858445"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5</w:t>
            </w:r>
          </w:p>
        </w:tc>
        <w:tc>
          <w:tcPr>
            <w:tcW w:w="1978" w:type="dxa"/>
            <w:tcBorders>
              <w:top w:val="none" w:sz="0" w:space="0" w:color="auto"/>
              <w:bottom w:val="none" w:sz="0" w:space="0" w:color="auto"/>
            </w:tcBorders>
            <w:hideMark/>
          </w:tcPr>
          <w:p w14:paraId="2072C859"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r w:rsidRPr="001B689B">
              <w:rPr>
                <w:rFonts w:asciiTheme="minorHAnsi" w:hAnsiTheme="minorHAnsi" w:cstheme="minorHAnsi"/>
                <w:color w:val="FF0000"/>
                <w:sz w:val="22"/>
                <w:szCs w:val="22"/>
                <w:lang w:eastAsia="en-IN"/>
              </w:rPr>
              <w:br/>
              <w:t>Initiation Checker (Bulk)</w:t>
            </w:r>
          </w:p>
        </w:tc>
        <w:tc>
          <w:tcPr>
            <w:tcW w:w="2838" w:type="dxa"/>
            <w:tcBorders>
              <w:top w:val="none" w:sz="0" w:space="0" w:color="auto"/>
              <w:bottom w:val="none" w:sz="0" w:space="0" w:color="auto"/>
            </w:tcBorders>
            <w:hideMark/>
          </w:tcPr>
          <w:p w14:paraId="6E7CD4C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search corporate related parties for retail customers </w:t>
            </w:r>
          </w:p>
        </w:tc>
        <w:tc>
          <w:tcPr>
            <w:tcW w:w="3192" w:type="dxa"/>
            <w:tcBorders>
              <w:top w:val="none" w:sz="0" w:space="0" w:color="auto"/>
              <w:bottom w:val="none" w:sz="0" w:space="0" w:color="auto"/>
            </w:tcBorders>
            <w:hideMark/>
          </w:tcPr>
          <w:p w14:paraId="45FC877A"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proofErr w:type="spellStart"/>
            <w:r w:rsidRPr="001B689B">
              <w:rPr>
                <w:rFonts w:asciiTheme="minorHAnsi" w:hAnsiTheme="minorHAnsi" w:cstheme="minorHAnsi"/>
                <w:color w:val="FF0000"/>
                <w:sz w:val="22"/>
                <w:szCs w:val="22"/>
                <w:lang w:eastAsia="en-IN"/>
              </w:rPr>
              <w:t>inquireCompanyDetails</w:t>
            </w:r>
            <w:proofErr w:type="spellEnd"/>
            <w:r w:rsidRPr="001B689B">
              <w:rPr>
                <w:rFonts w:asciiTheme="minorHAnsi" w:hAnsiTheme="minorHAnsi" w:cstheme="minorHAnsi"/>
                <w:color w:val="FF0000"/>
                <w:sz w:val="22"/>
                <w:szCs w:val="22"/>
                <w:lang w:eastAsia="en-IN"/>
              </w:rPr>
              <w:t xml:space="preserve"> </w:t>
            </w:r>
          </w:p>
        </w:tc>
        <w:tc>
          <w:tcPr>
            <w:tcW w:w="1160" w:type="dxa"/>
            <w:tcBorders>
              <w:top w:val="none" w:sz="0" w:space="0" w:color="auto"/>
              <w:bottom w:val="none" w:sz="0" w:space="0" w:color="auto"/>
            </w:tcBorders>
            <w:hideMark/>
          </w:tcPr>
          <w:p w14:paraId="03E6266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26C424C1"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EBB0CE9"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lastRenderedPageBreak/>
              <w:t>6</w:t>
            </w:r>
          </w:p>
        </w:tc>
        <w:tc>
          <w:tcPr>
            <w:tcW w:w="1978" w:type="dxa"/>
            <w:hideMark/>
          </w:tcPr>
          <w:p w14:paraId="6F00335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hideMark/>
          </w:tcPr>
          <w:p w14:paraId="75BEBDB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the products for selected CIFs - RAK Bank Customers </w:t>
            </w:r>
          </w:p>
        </w:tc>
        <w:tc>
          <w:tcPr>
            <w:tcW w:w="3192" w:type="dxa"/>
            <w:hideMark/>
          </w:tcPr>
          <w:p w14:paraId="317FF98E"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ACCOUNT_SUMMARY </w:t>
            </w:r>
          </w:p>
        </w:tc>
        <w:tc>
          <w:tcPr>
            <w:tcW w:w="1160" w:type="dxa"/>
            <w:hideMark/>
          </w:tcPr>
          <w:p w14:paraId="159596B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0D4CD892"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DC2C905"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7</w:t>
            </w:r>
          </w:p>
        </w:tc>
        <w:tc>
          <w:tcPr>
            <w:tcW w:w="1978" w:type="dxa"/>
            <w:tcBorders>
              <w:top w:val="none" w:sz="0" w:space="0" w:color="auto"/>
              <w:bottom w:val="none" w:sz="0" w:space="0" w:color="auto"/>
            </w:tcBorders>
            <w:hideMark/>
          </w:tcPr>
          <w:p w14:paraId="409B498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tcBorders>
              <w:top w:val="none" w:sz="0" w:space="0" w:color="auto"/>
              <w:bottom w:val="none" w:sz="0" w:space="0" w:color="auto"/>
            </w:tcBorders>
            <w:hideMark/>
          </w:tcPr>
          <w:p w14:paraId="205FDB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blacklist details for Internal and External Customers </w:t>
            </w:r>
          </w:p>
        </w:tc>
        <w:tc>
          <w:tcPr>
            <w:tcW w:w="3192" w:type="dxa"/>
            <w:tcBorders>
              <w:top w:val="none" w:sz="0" w:space="0" w:color="auto"/>
              <w:bottom w:val="none" w:sz="0" w:space="0" w:color="auto"/>
            </w:tcBorders>
            <w:hideMark/>
          </w:tcPr>
          <w:p w14:paraId="1862EE2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BLACKLIST_DETAILS</w:t>
            </w:r>
          </w:p>
        </w:tc>
        <w:tc>
          <w:tcPr>
            <w:tcW w:w="1160" w:type="dxa"/>
            <w:tcBorders>
              <w:top w:val="none" w:sz="0" w:space="0" w:color="auto"/>
              <w:bottom w:val="none" w:sz="0" w:space="0" w:color="auto"/>
            </w:tcBorders>
            <w:hideMark/>
          </w:tcPr>
          <w:p w14:paraId="2657B1CD"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B3581C4" w14:textId="77777777" w:rsidTr="001B689B">
        <w:trPr>
          <w:trHeight w:val="104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581D1D5F"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8</w:t>
            </w:r>
          </w:p>
        </w:tc>
        <w:tc>
          <w:tcPr>
            <w:tcW w:w="1978" w:type="dxa"/>
            <w:hideMark/>
          </w:tcPr>
          <w:p w14:paraId="45F7AC3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hideMark/>
          </w:tcPr>
          <w:p w14:paraId="49971CF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Internal Blacklist on RAK Bank Customers </w:t>
            </w:r>
          </w:p>
        </w:tc>
        <w:tc>
          <w:tcPr>
            <w:tcW w:w="3192" w:type="dxa"/>
            <w:hideMark/>
          </w:tcPr>
          <w:p w14:paraId="453E044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CUSTOMER_UPDATE_REQ</w:t>
            </w:r>
          </w:p>
        </w:tc>
        <w:tc>
          <w:tcPr>
            <w:tcW w:w="1160" w:type="dxa"/>
            <w:hideMark/>
          </w:tcPr>
          <w:p w14:paraId="77379AA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583FA5EF" w14:textId="77777777" w:rsidTr="001B689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3EC0088E"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9</w:t>
            </w:r>
          </w:p>
        </w:tc>
        <w:tc>
          <w:tcPr>
            <w:tcW w:w="1978" w:type="dxa"/>
            <w:tcBorders>
              <w:top w:val="none" w:sz="0" w:space="0" w:color="auto"/>
              <w:bottom w:val="none" w:sz="0" w:space="0" w:color="auto"/>
            </w:tcBorders>
            <w:hideMark/>
          </w:tcPr>
          <w:p w14:paraId="49CD4C4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tcBorders>
              <w:top w:val="none" w:sz="0" w:space="0" w:color="auto"/>
              <w:bottom w:val="none" w:sz="0" w:space="0" w:color="auto"/>
            </w:tcBorders>
            <w:hideMark/>
          </w:tcPr>
          <w:p w14:paraId="63F3661A" w14:textId="04984902"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External Blacklist on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Customers </w:t>
            </w:r>
          </w:p>
        </w:tc>
        <w:tc>
          <w:tcPr>
            <w:tcW w:w="3192" w:type="dxa"/>
            <w:tcBorders>
              <w:top w:val="none" w:sz="0" w:space="0" w:color="auto"/>
              <w:bottom w:val="none" w:sz="0" w:space="0" w:color="auto"/>
            </w:tcBorders>
            <w:hideMark/>
          </w:tcPr>
          <w:p w14:paraId="0BA0E364"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UPDATE_EXT_BLACKLIST</w:t>
            </w:r>
          </w:p>
        </w:tc>
        <w:tc>
          <w:tcPr>
            <w:tcW w:w="1160" w:type="dxa"/>
            <w:tcBorders>
              <w:top w:val="none" w:sz="0" w:space="0" w:color="auto"/>
              <w:bottom w:val="none" w:sz="0" w:space="0" w:color="auto"/>
            </w:tcBorders>
            <w:hideMark/>
          </w:tcPr>
          <w:p w14:paraId="364035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6634CE7E"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1CCDB1D8"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10</w:t>
            </w:r>
          </w:p>
        </w:tc>
        <w:tc>
          <w:tcPr>
            <w:tcW w:w="1978" w:type="dxa"/>
            <w:hideMark/>
          </w:tcPr>
          <w:p w14:paraId="420ACFB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hideMark/>
          </w:tcPr>
          <w:p w14:paraId="33CF45B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accounts </w:t>
            </w:r>
          </w:p>
        </w:tc>
        <w:tc>
          <w:tcPr>
            <w:tcW w:w="3192" w:type="dxa"/>
            <w:hideMark/>
          </w:tcPr>
          <w:p w14:paraId="31B1899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FIN_FREEZE_UNFREEZE</w:t>
            </w:r>
          </w:p>
        </w:tc>
        <w:tc>
          <w:tcPr>
            <w:tcW w:w="1160" w:type="dxa"/>
            <w:hideMark/>
          </w:tcPr>
          <w:p w14:paraId="02F75998"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18B0B51E" w14:textId="77777777" w:rsidTr="001B689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12E2B369"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11</w:t>
            </w:r>
          </w:p>
        </w:tc>
        <w:tc>
          <w:tcPr>
            <w:tcW w:w="1978" w:type="dxa"/>
            <w:tcBorders>
              <w:top w:val="none" w:sz="0" w:space="0" w:color="auto"/>
              <w:bottom w:val="none" w:sz="0" w:space="0" w:color="auto"/>
            </w:tcBorders>
            <w:hideMark/>
          </w:tcPr>
          <w:p w14:paraId="0FE2F4B1"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tcBorders>
              <w:top w:val="none" w:sz="0" w:space="0" w:color="auto"/>
              <w:bottom w:val="none" w:sz="0" w:space="0" w:color="auto"/>
            </w:tcBorders>
            <w:hideMark/>
          </w:tcPr>
          <w:p w14:paraId="10D1F42F"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Investment accounts </w:t>
            </w:r>
          </w:p>
        </w:tc>
        <w:tc>
          <w:tcPr>
            <w:tcW w:w="3192" w:type="dxa"/>
            <w:tcBorders>
              <w:top w:val="none" w:sz="0" w:space="0" w:color="auto"/>
              <w:bottom w:val="none" w:sz="0" w:space="0" w:color="auto"/>
            </w:tcBorders>
            <w:hideMark/>
          </w:tcPr>
          <w:p w14:paraId="6191664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FREEZE_UNFREEZE_INVESTMENT </w:t>
            </w:r>
          </w:p>
        </w:tc>
        <w:tc>
          <w:tcPr>
            <w:tcW w:w="1160" w:type="dxa"/>
            <w:tcBorders>
              <w:top w:val="none" w:sz="0" w:space="0" w:color="auto"/>
              <w:bottom w:val="none" w:sz="0" w:space="0" w:color="auto"/>
            </w:tcBorders>
            <w:hideMark/>
          </w:tcPr>
          <w:p w14:paraId="220E466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B8EBB00"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4E20FA7E"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12</w:t>
            </w:r>
          </w:p>
        </w:tc>
        <w:tc>
          <w:tcPr>
            <w:tcW w:w="1978" w:type="dxa"/>
            <w:hideMark/>
          </w:tcPr>
          <w:p w14:paraId="3CD68C2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hideMark/>
          </w:tcPr>
          <w:p w14:paraId="0DCA9925"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signature details on selected CIFs </w:t>
            </w:r>
          </w:p>
        </w:tc>
        <w:tc>
          <w:tcPr>
            <w:tcW w:w="3192" w:type="dxa"/>
            <w:hideMark/>
          </w:tcPr>
          <w:p w14:paraId="3061DB0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SIGNATURE_DETAILS </w:t>
            </w:r>
          </w:p>
        </w:tc>
        <w:tc>
          <w:tcPr>
            <w:tcW w:w="1160" w:type="dxa"/>
            <w:hideMark/>
          </w:tcPr>
          <w:p w14:paraId="351CC3C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SVS</w:t>
            </w:r>
          </w:p>
        </w:tc>
      </w:tr>
      <w:tr w:rsidR="001B689B" w:rsidRPr="00D12AD3" w14:paraId="4B65DAC1"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1DA8BA75"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13</w:t>
            </w:r>
          </w:p>
        </w:tc>
        <w:tc>
          <w:tcPr>
            <w:tcW w:w="1978" w:type="dxa"/>
            <w:tcBorders>
              <w:top w:val="none" w:sz="0" w:space="0" w:color="auto"/>
              <w:bottom w:val="none" w:sz="0" w:space="0" w:color="auto"/>
            </w:tcBorders>
            <w:hideMark/>
          </w:tcPr>
          <w:p w14:paraId="75B0203F"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p>
        </w:tc>
        <w:tc>
          <w:tcPr>
            <w:tcW w:w="2838" w:type="dxa"/>
            <w:tcBorders>
              <w:top w:val="none" w:sz="0" w:space="0" w:color="auto"/>
              <w:bottom w:val="none" w:sz="0" w:space="0" w:color="auto"/>
            </w:tcBorders>
            <w:hideMark/>
          </w:tcPr>
          <w:p w14:paraId="00D203E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Inquire on Existing Hold Details for selected accounts </w:t>
            </w:r>
          </w:p>
        </w:tc>
        <w:tc>
          <w:tcPr>
            <w:tcW w:w="3192" w:type="dxa"/>
            <w:tcBorders>
              <w:top w:val="none" w:sz="0" w:space="0" w:color="auto"/>
              <w:bottom w:val="none" w:sz="0" w:space="0" w:color="auto"/>
            </w:tcBorders>
            <w:hideMark/>
          </w:tcPr>
          <w:p w14:paraId="13EC87D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ACCOUNT_HOLD_DETAILS </w:t>
            </w:r>
          </w:p>
        </w:tc>
        <w:tc>
          <w:tcPr>
            <w:tcW w:w="1160" w:type="dxa"/>
            <w:tcBorders>
              <w:top w:val="none" w:sz="0" w:space="0" w:color="auto"/>
              <w:bottom w:val="none" w:sz="0" w:space="0" w:color="auto"/>
            </w:tcBorders>
            <w:hideMark/>
          </w:tcPr>
          <w:p w14:paraId="742506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3A71F5E0" w14:textId="77777777" w:rsidTr="001B689B">
        <w:trPr>
          <w:trHeight w:val="26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1D85FEFF"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14</w:t>
            </w:r>
          </w:p>
        </w:tc>
        <w:tc>
          <w:tcPr>
            <w:tcW w:w="1978" w:type="dxa"/>
            <w:hideMark/>
          </w:tcPr>
          <w:p w14:paraId="6905FD9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2838" w:type="dxa"/>
            <w:hideMark/>
          </w:tcPr>
          <w:p w14:paraId="25DE431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3192" w:type="dxa"/>
            <w:hideMark/>
          </w:tcPr>
          <w:p w14:paraId="5AC10D97"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lien marking</w:t>
            </w:r>
          </w:p>
        </w:tc>
        <w:tc>
          <w:tcPr>
            <w:tcW w:w="1160" w:type="dxa"/>
            <w:hideMark/>
          </w:tcPr>
          <w:p w14:paraId="3B334F3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6107CDD7" w14:textId="77777777" w:rsidTr="001B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0F25B81"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15</w:t>
            </w:r>
          </w:p>
        </w:tc>
        <w:tc>
          <w:tcPr>
            <w:tcW w:w="1978" w:type="dxa"/>
            <w:tcBorders>
              <w:top w:val="none" w:sz="0" w:space="0" w:color="auto"/>
              <w:bottom w:val="none" w:sz="0" w:space="0" w:color="auto"/>
            </w:tcBorders>
            <w:hideMark/>
          </w:tcPr>
          <w:p w14:paraId="340D2D51"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2838" w:type="dxa"/>
            <w:tcBorders>
              <w:top w:val="none" w:sz="0" w:space="0" w:color="auto"/>
              <w:bottom w:val="none" w:sz="0" w:space="0" w:color="auto"/>
            </w:tcBorders>
            <w:hideMark/>
          </w:tcPr>
          <w:p w14:paraId="78903FC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3192" w:type="dxa"/>
            <w:tcBorders>
              <w:top w:val="none" w:sz="0" w:space="0" w:color="auto"/>
              <w:bottom w:val="none" w:sz="0" w:space="0" w:color="auto"/>
            </w:tcBorders>
            <w:hideMark/>
          </w:tcPr>
          <w:p w14:paraId="50EBE72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proofErr w:type="spellStart"/>
            <w:r w:rsidRPr="001B689B">
              <w:rPr>
                <w:rFonts w:asciiTheme="minorHAnsi" w:hAnsiTheme="minorHAnsi" w:cstheme="minorHAnsi"/>
                <w:color w:val="FF0000"/>
                <w:sz w:val="22"/>
                <w:szCs w:val="22"/>
                <w:lang w:eastAsia="en-IN"/>
              </w:rPr>
              <w:t>modifyaccountlien</w:t>
            </w:r>
            <w:proofErr w:type="spellEnd"/>
            <w:r w:rsidRPr="001B689B">
              <w:rPr>
                <w:rFonts w:asciiTheme="minorHAnsi" w:hAnsiTheme="minorHAnsi" w:cstheme="minorHAnsi"/>
                <w:color w:val="FF0000"/>
                <w:sz w:val="22"/>
                <w:szCs w:val="22"/>
                <w:lang w:eastAsia="en-IN"/>
              </w:rPr>
              <w:t xml:space="preserve"> </w:t>
            </w:r>
          </w:p>
        </w:tc>
        <w:tc>
          <w:tcPr>
            <w:tcW w:w="1160" w:type="dxa"/>
            <w:tcBorders>
              <w:top w:val="none" w:sz="0" w:space="0" w:color="auto"/>
              <w:bottom w:val="none" w:sz="0" w:space="0" w:color="auto"/>
            </w:tcBorders>
            <w:hideMark/>
          </w:tcPr>
          <w:p w14:paraId="0510653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11349712"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370894D"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16</w:t>
            </w:r>
          </w:p>
        </w:tc>
        <w:tc>
          <w:tcPr>
            <w:tcW w:w="1978" w:type="dxa"/>
            <w:hideMark/>
          </w:tcPr>
          <w:p w14:paraId="2C8A9A27"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hideMark/>
          </w:tcPr>
          <w:p w14:paraId="5C488F1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To retrieve investment details for court letters</w:t>
            </w:r>
          </w:p>
        </w:tc>
        <w:tc>
          <w:tcPr>
            <w:tcW w:w="3192" w:type="dxa"/>
            <w:hideMark/>
          </w:tcPr>
          <w:p w14:paraId="66A6B67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INVEST_PORTFOLIO_DETAILS </w:t>
            </w:r>
          </w:p>
        </w:tc>
        <w:tc>
          <w:tcPr>
            <w:tcW w:w="1160" w:type="dxa"/>
            <w:hideMark/>
          </w:tcPr>
          <w:p w14:paraId="24B364F3"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1529A690"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29944A62"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17</w:t>
            </w:r>
          </w:p>
        </w:tc>
        <w:tc>
          <w:tcPr>
            <w:tcW w:w="1978" w:type="dxa"/>
            <w:tcBorders>
              <w:top w:val="none" w:sz="0" w:space="0" w:color="auto"/>
              <w:bottom w:val="none" w:sz="0" w:space="0" w:color="auto"/>
            </w:tcBorders>
            <w:hideMark/>
          </w:tcPr>
          <w:p w14:paraId="778F2816"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tcBorders>
              <w:top w:val="none" w:sz="0" w:space="0" w:color="auto"/>
              <w:bottom w:val="none" w:sz="0" w:space="0" w:color="auto"/>
            </w:tcBorders>
            <w:hideMark/>
          </w:tcPr>
          <w:p w14:paraId="4A01C10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card outstanding balance for credit card </w:t>
            </w:r>
          </w:p>
        </w:tc>
        <w:tc>
          <w:tcPr>
            <w:tcW w:w="3192" w:type="dxa"/>
            <w:tcBorders>
              <w:top w:val="none" w:sz="0" w:space="0" w:color="auto"/>
              <w:bottom w:val="none" w:sz="0" w:space="0" w:color="auto"/>
            </w:tcBorders>
            <w:hideMark/>
          </w:tcPr>
          <w:p w14:paraId="40567505"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CARD_BALENQ </w:t>
            </w:r>
          </w:p>
        </w:tc>
        <w:tc>
          <w:tcPr>
            <w:tcW w:w="1160" w:type="dxa"/>
            <w:tcBorders>
              <w:top w:val="none" w:sz="0" w:space="0" w:color="auto"/>
              <w:bottom w:val="none" w:sz="0" w:space="0" w:color="auto"/>
            </w:tcBorders>
            <w:hideMark/>
          </w:tcPr>
          <w:p w14:paraId="4FD40DF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online4</w:t>
            </w:r>
          </w:p>
        </w:tc>
      </w:tr>
      <w:tr w:rsidR="001B689B" w:rsidRPr="00D12AD3" w14:paraId="344FAC4B"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79E79B41"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18</w:t>
            </w:r>
          </w:p>
        </w:tc>
        <w:tc>
          <w:tcPr>
            <w:tcW w:w="1978" w:type="dxa"/>
            <w:hideMark/>
          </w:tcPr>
          <w:p w14:paraId="340DB27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838" w:type="dxa"/>
            <w:hideMark/>
          </w:tcPr>
          <w:p w14:paraId="0C835D64"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exchange rate on account balances. </w:t>
            </w:r>
          </w:p>
        </w:tc>
        <w:tc>
          <w:tcPr>
            <w:tcW w:w="3192" w:type="dxa"/>
            <w:hideMark/>
          </w:tcPr>
          <w:p w14:paraId="26A2829F"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EXCHANGE_RATE_DETAILS </w:t>
            </w:r>
          </w:p>
        </w:tc>
        <w:tc>
          <w:tcPr>
            <w:tcW w:w="1160" w:type="dxa"/>
            <w:hideMark/>
          </w:tcPr>
          <w:p w14:paraId="4379D79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0B279000"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6F91922F"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lastRenderedPageBreak/>
              <w:t>19</w:t>
            </w:r>
          </w:p>
        </w:tc>
        <w:tc>
          <w:tcPr>
            <w:tcW w:w="1978" w:type="dxa"/>
            <w:tcBorders>
              <w:top w:val="none" w:sz="0" w:space="0" w:color="auto"/>
              <w:bottom w:val="none" w:sz="0" w:space="0" w:color="auto"/>
            </w:tcBorders>
            <w:hideMark/>
          </w:tcPr>
          <w:p w14:paraId="531DF90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838" w:type="dxa"/>
            <w:tcBorders>
              <w:top w:val="none" w:sz="0" w:space="0" w:color="auto"/>
              <w:bottom w:val="none" w:sz="0" w:space="0" w:color="auto"/>
            </w:tcBorders>
            <w:hideMark/>
          </w:tcPr>
          <w:p w14:paraId="3FE6C5E7"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charges &amp; create payment order for remittance </w:t>
            </w:r>
          </w:p>
        </w:tc>
        <w:tc>
          <w:tcPr>
            <w:tcW w:w="3192" w:type="dxa"/>
            <w:tcBorders>
              <w:top w:val="none" w:sz="0" w:space="0" w:color="auto"/>
              <w:bottom w:val="none" w:sz="0" w:space="0" w:color="auto"/>
            </w:tcBorders>
            <w:hideMark/>
          </w:tcPr>
          <w:p w14:paraId="1342F24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PAYMENT_REQ</w:t>
            </w:r>
          </w:p>
        </w:tc>
        <w:tc>
          <w:tcPr>
            <w:tcW w:w="1160" w:type="dxa"/>
            <w:tcBorders>
              <w:top w:val="none" w:sz="0" w:space="0" w:color="auto"/>
              <w:bottom w:val="none" w:sz="0" w:space="0" w:color="auto"/>
            </w:tcBorders>
            <w:hideMark/>
          </w:tcPr>
          <w:p w14:paraId="0A5572F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0831236"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7CBFA90"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20</w:t>
            </w:r>
          </w:p>
        </w:tc>
        <w:tc>
          <w:tcPr>
            <w:tcW w:w="1978" w:type="dxa"/>
            <w:hideMark/>
          </w:tcPr>
          <w:p w14:paraId="1AC51E64" w14:textId="2BB58F56"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Track</w:t>
            </w:r>
            <w:r w:rsidR="00D12AD3" w:rsidRPr="00D12AD3">
              <w:rPr>
                <w:rFonts w:asciiTheme="minorHAnsi" w:hAnsiTheme="minorHAnsi" w:cstheme="minorHAnsi"/>
                <w:color w:val="000000"/>
                <w:sz w:val="22"/>
                <w:szCs w:val="22"/>
                <w:lang w:eastAsia="en-IN"/>
              </w:rPr>
              <w:t xml:space="preserve"> </w:t>
            </w:r>
            <w:r w:rsidRPr="001B689B">
              <w:rPr>
                <w:rFonts w:asciiTheme="minorHAnsi" w:hAnsiTheme="minorHAnsi" w:cstheme="minorHAnsi"/>
                <w:color w:val="000000"/>
                <w:sz w:val="22"/>
                <w:szCs w:val="22"/>
                <w:lang w:eastAsia="en-IN"/>
              </w:rPr>
              <w:t>PO</w:t>
            </w:r>
          </w:p>
        </w:tc>
        <w:tc>
          <w:tcPr>
            <w:tcW w:w="2838" w:type="dxa"/>
            <w:hideMark/>
          </w:tcPr>
          <w:p w14:paraId="172BAB1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track payment order status </w:t>
            </w:r>
          </w:p>
        </w:tc>
        <w:tc>
          <w:tcPr>
            <w:tcW w:w="3192" w:type="dxa"/>
            <w:hideMark/>
          </w:tcPr>
          <w:p w14:paraId="014F2CC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PAYMENT_SUMMARY </w:t>
            </w:r>
          </w:p>
        </w:tc>
        <w:tc>
          <w:tcPr>
            <w:tcW w:w="1160" w:type="dxa"/>
            <w:hideMark/>
          </w:tcPr>
          <w:p w14:paraId="5575BA9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758A656F"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5F5E7622"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21</w:t>
            </w:r>
          </w:p>
        </w:tc>
        <w:tc>
          <w:tcPr>
            <w:tcW w:w="1978" w:type="dxa"/>
            <w:tcBorders>
              <w:top w:val="none" w:sz="0" w:space="0" w:color="auto"/>
              <w:bottom w:val="none" w:sz="0" w:space="0" w:color="auto"/>
            </w:tcBorders>
            <w:hideMark/>
          </w:tcPr>
          <w:p w14:paraId="4AA77105"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tcBorders>
              <w:top w:val="none" w:sz="0" w:space="0" w:color="auto"/>
              <w:bottom w:val="none" w:sz="0" w:space="0" w:color="auto"/>
            </w:tcBorders>
            <w:hideMark/>
          </w:tcPr>
          <w:p w14:paraId="14A79DF7"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account name from account number </w:t>
            </w:r>
          </w:p>
        </w:tc>
        <w:tc>
          <w:tcPr>
            <w:tcW w:w="3192" w:type="dxa"/>
            <w:tcBorders>
              <w:top w:val="none" w:sz="0" w:space="0" w:color="auto"/>
              <w:bottom w:val="none" w:sz="0" w:space="0" w:color="auto"/>
            </w:tcBorders>
            <w:hideMark/>
          </w:tcPr>
          <w:p w14:paraId="7D63DBB4"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ENTITY_DETAILS </w:t>
            </w:r>
          </w:p>
        </w:tc>
        <w:tc>
          <w:tcPr>
            <w:tcW w:w="1160" w:type="dxa"/>
            <w:tcBorders>
              <w:top w:val="none" w:sz="0" w:space="0" w:color="auto"/>
              <w:bottom w:val="none" w:sz="0" w:space="0" w:color="auto"/>
            </w:tcBorders>
            <w:hideMark/>
          </w:tcPr>
          <w:p w14:paraId="7AF07376"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bl>
    <w:p w14:paraId="0AE75D51" w14:textId="68F3A6CB" w:rsidR="00CE205E" w:rsidRDefault="00CE205E" w:rsidP="00A570EE">
      <w:pPr>
        <w:suppressAutoHyphens w:val="0"/>
        <w:spacing w:before="120" w:after="120" w:line="360" w:lineRule="auto"/>
        <w:jc w:val="both"/>
        <w:rPr>
          <w:rFonts w:asciiTheme="minorHAnsi" w:hAnsiTheme="minorHAnsi" w:cstheme="minorHAnsi"/>
          <w:sz w:val="20"/>
        </w:rPr>
      </w:pPr>
    </w:p>
    <w:p w14:paraId="04CE4B0C"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1E4F8D2B"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57A16A64"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70093922"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7DBB5783"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3E8E85DF"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B1A3321"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72B59A3"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3A33328"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2CF3C90E"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1E2B89A"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51ADBCC7"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253382DD"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62DFFBE"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3A67B62" w14:textId="77777777" w:rsidR="00D12AD3" w:rsidRPr="00A570EE" w:rsidRDefault="00D12AD3" w:rsidP="00A570EE">
      <w:pPr>
        <w:suppressAutoHyphens w:val="0"/>
        <w:spacing w:before="120" w:after="120" w:line="360" w:lineRule="auto"/>
        <w:jc w:val="both"/>
        <w:rPr>
          <w:rFonts w:asciiTheme="minorHAnsi" w:hAnsiTheme="minorHAnsi" w:cstheme="minorHAnsi"/>
          <w:sz w:val="20"/>
        </w:rPr>
      </w:pPr>
    </w:p>
    <w:p w14:paraId="72153335" w14:textId="77777777" w:rsidR="00822FFD" w:rsidRPr="00956FD8" w:rsidRDefault="00822FFD" w:rsidP="00822FFD">
      <w:pPr>
        <w:pStyle w:val="Heading1"/>
        <w:tabs>
          <w:tab w:val="left" w:pos="0"/>
        </w:tabs>
        <w:rPr>
          <w:rFonts w:asciiTheme="minorHAnsi" w:hAnsiTheme="minorHAnsi" w:cstheme="minorHAnsi"/>
        </w:rPr>
      </w:pPr>
      <w:bookmarkStart w:id="336" w:name="_Toc80018047"/>
      <w:bookmarkStart w:id="337" w:name="_Toc153554690"/>
      <w:bookmarkStart w:id="338" w:name="_Toc156159554"/>
      <w:bookmarkStart w:id="339" w:name="_Toc163208018"/>
      <w:r w:rsidRPr="00956FD8">
        <w:rPr>
          <w:rFonts w:asciiTheme="minorHAnsi" w:hAnsiTheme="minorHAnsi" w:cstheme="minorHAnsi"/>
        </w:rPr>
        <w:lastRenderedPageBreak/>
        <w:t>Other Nonfunctional Requirements</w:t>
      </w:r>
      <w:bookmarkEnd w:id="336"/>
      <w:bookmarkEnd w:id="337"/>
      <w:bookmarkEnd w:id="338"/>
      <w:bookmarkEnd w:id="339"/>
    </w:p>
    <w:p w14:paraId="325A6C9E" w14:textId="77777777" w:rsidR="00822FFD" w:rsidRDefault="00822FFD" w:rsidP="00822FFD">
      <w:pPr>
        <w:pStyle w:val="Heading2"/>
        <w:tabs>
          <w:tab w:val="clear" w:pos="360"/>
          <w:tab w:val="num" w:pos="0"/>
        </w:tabs>
        <w:ind w:left="0"/>
        <w:rPr>
          <w:rFonts w:asciiTheme="minorHAnsi" w:hAnsiTheme="minorHAnsi" w:cstheme="minorHAnsi"/>
        </w:rPr>
      </w:pPr>
      <w:bookmarkStart w:id="340" w:name="_Toc437637850"/>
      <w:bookmarkStart w:id="341" w:name="_Toc437856666"/>
      <w:bookmarkStart w:id="342" w:name="_Toc439617907"/>
      <w:bookmarkStart w:id="343" w:name="_Toc80018048"/>
      <w:bookmarkStart w:id="344" w:name="_Toc153554691"/>
      <w:bookmarkStart w:id="345" w:name="_Toc156159555"/>
      <w:bookmarkStart w:id="346" w:name="_Toc163208019"/>
      <w:r w:rsidRPr="00956FD8">
        <w:rPr>
          <w:rFonts w:asciiTheme="minorHAnsi" w:hAnsiTheme="minorHAnsi" w:cstheme="minorHAnsi"/>
        </w:rPr>
        <w:t>Performance Requirements</w:t>
      </w:r>
      <w:bookmarkEnd w:id="340"/>
      <w:bookmarkEnd w:id="341"/>
      <w:bookmarkEnd w:id="342"/>
      <w:bookmarkEnd w:id="343"/>
      <w:bookmarkEnd w:id="344"/>
      <w:bookmarkEnd w:id="345"/>
      <w:bookmarkEnd w:id="346"/>
    </w:p>
    <w:p w14:paraId="576319C6" w14:textId="77777777" w:rsidR="00BF0395" w:rsidRPr="0049773E" w:rsidRDefault="00BF0395" w:rsidP="00BF0395">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response time of the application should not be more than 30 sec. This does not apply to report generation response time.</w:t>
      </w:r>
    </w:p>
    <w:p w14:paraId="0FE0AE8E" w14:textId="77777777" w:rsidR="00BF0395" w:rsidRPr="0049773E" w:rsidRDefault="00BF0395" w:rsidP="00BF0395">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Operators at multiple locations can seamlessly access the application.</w:t>
      </w:r>
    </w:p>
    <w:p w14:paraId="0B8257AA" w14:textId="0B8D152A" w:rsidR="009E593A" w:rsidRPr="00B0472C" w:rsidRDefault="00BF0395" w:rsidP="009E593A">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24/7 system availability, except for planned downtimes for maintenance activities</w:t>
      </w:r>
      <w:r w:rsidR="009E593A" w:rsidRPr="0049773E">
        <w:rPr>
          <w:rFonts w:ascii="Calibri" w:hAnsi="Calibri" w:cs="Arial"/>
          <w:sz w:val="24"/>
          <w:szCs w:val="24"/>
        </w:rPr>
        <w:t xml:space="preserve">. </w:t>
      </w:r>
    </w:p>
    <w:p w14:paraId="2B7A993A" w14:textId="58E606A8" w:rsidR="00B0472C" w:rsidRPr="00FF408E" w:rsidRDefault="00BD7831"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FIU / CIR -&gt; Archived documents should be </w:t>
      </w:r>
      <w:r w:rsidR="00FF408E">
        <w:rPr>
          <w:rFonts w:ascii="Calibri" w:hAnsi="Calibri" w:cs="Arial"/>
          <w:i w:val="0"/>
          <w:iCs/>
          <w:sz w:val="24"/>
          <w:szCs w:val="24"/>
        </w:rPr>
        <w:t xml:space="preserve">visible and accessible to the Operations and Compliance users only. </w:t>
      </w:r>
    </w:p>
    <w:p w14:paraId="34FC8B6B" w14:textId="383D51CD" w:rsidR="00FF408E" w:rsidRPr="00505933" w:rsidRDefault="00FF408E"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Dubai Court / CCMS -&gt; Archived documents should be visible and accessible to all the iBPS users within the bank. </w:t>
      </w:r>
    </w:p>
    <w:p w14:paraId="6737E88A" w14:textId="0B232738" w:rsidR="00505933" w:rsidRPr="0049773E" w:rsidRDefault="00505933"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Each WI to have identification of </w:t>
      </w:r>
      <w:proofErr w:type="gramStart"/>
      <w:r>
        <w:rPr>
          <w:rFonts w:ascii="Calibri" w:hAnsi="Calibri" w:cs="Arial"/>
          <w:i w:val="0"/>
          <w:iCs/>
          <w:sz w:val="24"/>
          <w:szCs w:val="24"/>
        </w:rPr>
        <w:t>request</w:t>
      </w:r>
      <w:proofErr w:type="gramEnd"/>
      <w:r>
        <w:rPr>
          <w:rFonts w:ascii="Calibri" w:hAnsi="Calibri" w:cs="Arial"/>
          <w:i w:val="0"/>
          <w:iCs/>
          <w:sz w:val="24"/>
          <w:szCs w:val="24"/>
        </w:rPr>
        <w:t xml:space="preserve"> channel and request type on all queues in Queue Management. </w:t>
      </w:r>
    </w:p>
    <w:p w14:paraId="7ABD9DFE" w14:textId="77777777" w:rsidR="00BF0395" w:rsidRPr="00BF0395" w:rsidRDefault="00BF0395" w:rsidP="00BF0395"/>
    <w:p w14:paraId="4FCF1D1E" w14:textId="77777777" w:rsidR="00822FFD" w:rsidRPr="00956FD8" w:rsidRDefault="00822FFD" w:rsidP="00822FFD">
      <w:pPr>
        <w:pStyle w:val="Heading2"/>
        <w:tabs>
          <w:tab w:val="clear" w:pos="360"/>
          <w:tab w:val="num" w:pos="0"/>
        </w:tabs>
        <w:ind w:left="0"/>
        <w:rPr>
          <w:rFonts w:asciiTheme="minorHAnsi" w:hAnsiTheme="minorHAnsi" w:cstheme="minorHAnsi"/>
        </w:rPr>
      </w:pPr>
      <w:bookmarkStart w:id="347" w:name="_Toc437637851"/>
      <w:bookmarkStart w:id="348" w:name="_Toc437856667"/>
      <w:bookmarkStart w:id="349" w:name="_Toc439617908"/>
      <w:bookmarkStart w:id="350" w:name="_Toc80018049"/>
      <w:bookmarkStart w:id="351" w:name="_Toc153554692"/>
      <w:bookmarkStart w:id="352" w:name="_Toc156159556"/>
      <w:bookmarkStart w:id="353" w:name="_Toc163208020"/>
      <w:r w:rsidRPr="00956FD8">
        <w:rPr>
          <w:rFonts w:asciiTheme="minorHAnsi" w:hAnsiTheme="minorHAnsi" w:cstheme="minorHAnsi"/>
        </w:rPr>
        <w:t>Safety Requirements</w:t>
      </w:r>
      <w:bookmarkEnd w:id="347"/>
      <w:bookmarkEnd w:id="348"/>
      <w:bookmarkEnd w:id="349"/>
      <w:bookmarkEnd w:id="350"/>
      <w:bookmarkEnd w:id="351"/>
      <w:bookmarkEnd w:id="352"/>
      <w:bookmarkEnd w:id="353"/>
    </w:p>
    <w:p w14:paraId="579CF179" w14:textId="77777777" w:rsidR="00822FFD" w:rsidRPr="0049773E" w:rsidRDefault="00822FFD" w:rsidP="00822FFD">
      <w:pPr>
        <w:pStyle w:val="level3text"/>
        <w:spacing w:line="360" w:lineRule="auto"/>
        <w:ind w:left="180" w:firstLine="0"/>
        <w:jc w:val="both"/>
        <w:rPr>
          <w:rFonts w:asciiTheme="minorHAnsi" w:hAnsiTheme="minorHAnsi" w:cstheme="minorHAnsi"/>
          <w:i w:val="0"/>
          <w:sz w:val="24"/>
          <w:szCs w:val="24"/>
        </w:rPr>
      </w:pPr>
      <w:r w:rsidRPr="0049773E">
        <w:rPr>
          <w:rFonts w:asciiTheme="minorHAnsi" w:hAnsiTheme="minorHAnsi" w:cstheme="minorHAnsi"/>
          <w:i w:val="0"/>
          <w:sz w:val="24"/>
          <w:szCs w:val="24"/>
        </w:rPr>
        <w:t>N/A</w:t>
      </w:r>
    </w:p>
    <w:p w14:paraId="3AE8862D" w14:textId="77777777" w:rsidR="00822FFD" w:rsidRPr="00956FD8" w:rsidRDefault="00822FFD" w:rsidP="00822FFD">
      <w:pPr>
        <w:rPr>
          <w:rFonts w:asciiTheme="minorHAnsi" w:hAnsiTheme="minorHAnsi" w:cstheme="minorHAnsi"/>
        </w:rPr>
      </w:pPr>
    </w:p>
    <w:p w14:paraId="05703050" w14:textId="77777777" w:rsidR="00822FFD" w:rsidRPr="00956FD8" w:rsidRDefault="00822FFD" w:rsidP="00822FFD">
      <w:pPr>
        <w:pStyle w:val="Heading2"/>
        <w:tabs>
          <w:tab w:val="clear" w:pos="360"/>
          <w:tab w:val="num" w:pos="0"/>
        </w:tabs>
        <w:ind w:left="0"/>
        <w:rPr>
          <w:rFonts w:asciiTheme="minorHAnsi" w:hAnsiTheme="minorHAnsi" w:cstheme="minorHAnsi"/>
        </w:rPr>
      </w:pPr>
      <w:bookmarkStart w:id="354" w:name="_Toc437637852"/>
      <w:bookmarkStart w:id="355" w:name="_Toc437856668"/>
      <w:bookmarkStart w:id="356" w:name="_Toc439617909"/>
      <w:bookmarkStart w:id="357" w:name="_Toc80018050"/>
      <w:bookmarkStart w:id="358" w:name="_Toc153554693"/>
      <w:bookmarkStart w:id="359" w:name="_Toc156159557"/>
      <w:bookmarkStart w:id="360" w:name="_Toc163208021"/>
      <w:r w:rsidRPr="00956FD8">
        <w:rPr>
          <w:rFonts w:asciiTheme="minorHAnsi" w:hAnsiTheme="minorHAnsi" w:cstheme="minorHAnsi"/>
        </w:rPr>
        <w:t>Security Requirements</w:t>
      </w:r>
      <w:bookmarkEnd w:id="354"/>
      <w:bookmarkEnd w:id="355"/>
      <w:bookmarkEnd w:id="356"/>
      <w:bookmarkEnd w:id="357"/>
      <w:bookmarkEnd w:id="358"/>
      <w:bookmarkEnd w:id="359"/>
      <w:bookmarkEnd w:id="360"/>
    </w:p>
    <w:p w14:paraId="2722A7F6" w14:textId="77777777" w:rsidR="002D05FA" w:rsidRDefault="002D05FA" w:rsidP="002D05FA">
      <w:pPr>
        <w:pStyle w:val="ListParagraph"/>
        <w:numPr>
          <w:ilvl w:val="0"/>
          <w:numId w:val="45"/>
        </w:numPr>
        <w:spacing w:line="276" w:lineRule="auto"/>
        <w:rPr>
          <w:rFonts w:asciiTheme="minorHAnsi" w:hAnsiTheme="minorHAnsi" w:cstheme="minorHAnsi"/>
        </w:rPr>
      </w:pPr>
      <w:r w:rsidRPr="0086544A">
        <w:rPr>
          <w:rFonts w:asciiTheme="minorHAnsi" w:hAnsiTheme="minorHAnsi" w:cstheme="minorHAnsi"/>
        </w:rPr>
        <w:t xml:space="preserve">Only authorized users should be able to access the system. </w:t>
      </w:r>
    </w:p>
    <w:p w14:paraId="77923F96" w14:textId="4E7FE31C" w:rsidR="002D05FA" w:rsidRDefault="002D05FA" w:rsidP="002D05FA">
      <w:pPr>
        <w:pStyle w:val="ListParagraph"/>
        <w:numPr>
          <w:ilvl w:val="0"/>
          <w:numId w:val="45"/>
        </w:numPr>
        <w:spacing w:line="276" w:lineRule="auto"/>
        <w:rPr>
          <w:rFonts w:asciiTheme="minorHAnsi" w:hAnsiTheme="minorHAnsi" w:cstheme="minorHAnsi"/>
        </w:rPr>
      </w:pPr>
      <w:r w:rsidRPr="0040535A">
        <w:rPr>
          <w:rFonts w:asciiTheme="minorHAnsi" w:hAnsiTheme="minorHAnsi" w:cstheme="minorHAnsi"/>
        </w:rPr>
        <w:t xml:space="preserve">Only authorized queues to be available on the user’s screen. </w:t>
      </w:r>
    </w:p>
    <w:p w14:paraId="546CE364" w14:textId="77777777" w:rsidR="001833A8" w:rsidRDefault="001833A8" w:rsidP="001833A8">
      <w:pPr>
        <w:spacing w:line="276" w:lineRule="auto"/>
        <w:rPr>
          <w:rFonts w:asciiTheme="minorHAnsi" w:hAnsiTheme="minorHAnsi" w:cstheme="minorHAnsi"/>
        </w:rPr>
      </w:pPr>
    </w:p>
    <w:p w14:paraId="29052F12" w14:textId="77777777" w:rsidR="001833A8" w:rsidRDefault="001833A8" w:rsidP="001833A8">
      <w:pPr>
        <w:spacing w:line="276" w:lineRule="auto"/>
        <w:rPr>
          <w:rFonts w:asciiTheme="minorHAnsi" w:hAnsiTheme="minorHAnsi" w:cstheme="minorHAnsi"/>
        </w:rPr>
      </w:pPr>
    </w:p>
    <w:p w14:paraId="557C9E5F" w14:textId="77777777" w:rsidR="001833A8" w:rsidRDefault="001833A8" w:rsidP="001833A8">
      <w:pPr>
        <w:spacing w:line="276" w:lineRule="auto"/>
        <w:rPr>
          <w:rFonts w:asciiTheme="minorHAnsi" w:hAnsiTheme="minorHAnsi" w:cstheme="minorHAnsi"/>
        </w:rPr>
      </w:pPr>
    </w:p>
    <w:p w14:paraId="1911BA68" w14:textId="77777777" w:rsidR="00FB676B" w:rsidRDefault="00FB676B" w:rsidP="001833A8">
      <w:pPr>
        <w:spacing w:line="276" w:lineRule="auto"/>
        <w:rPr>
          <w:rFonts w:asciiTheme="minorHAnsi" w:hAnsiTheme="minorHAnsi" w:cstheme="minorHAnsi"/>
        </w:rPr>
      </w:pPr>
    </w:p>
    <w:p w14:paraId="27283C8A" w14:textId="77777777" w:rsidR="00FB676B" w:rsidRDefault="00FB676B" w:rsidP="001833A8">
      <w:pPr>
        <w:spacing w:line="276" w:lineRule="auto"/>
        <w:rPr>
          <w:rFonts w:asciiTheme="minorHAnsi" w:hAnsiTheme="minorHAnsi" w:cstheme="minorHAnsi"/>
        </w:rPr>
      </w:pPr>
    </w:p>
    <w:p w14:paraId="2436CCB2" w14:textId="77777777" w:rsidR="00FB676B" w:rsidRDefault="00FB676B" w:rsidP="001833A8">
      <w:pPr>
        <w:spacing w:line="276" w:lineRule="auto"/>
        <w:rPr>
          <w:rFonts w:asciiTheme="minorHAnsi" w:hAnsiTheme="minorHAnsi" w:cstheme="minorHAnsi"/>
        </w:rPr>
      </w:pPr>
    </w:p>
    <w:p w14:paraId="6B4D3FB3" w14:textId="77777777" w:rsidR="00FB676B" w:rsidRDefault="00FB676B" w:rsidP="001833A8">
      <w:pPr>
        <w:spacing w:line="276" w:lineRule="auto"/>
        <w:rPr>
          <w:rFonts w:asciiTheme="minorHAnsi" w:hAnsiTheme="minorHAnsi" w:cstheme="minorHAnsi"/>
        </w:rPr>
      </w:pPr>
    </w:p>
    <w:p w14:paraId="2953AF41" w14:textId="77777777" w:rsidR="00FB676B" w:rsidRDefault="00FB676B" w:rsidP="001833A8">
      <w:pPr>
        <w:spacing w:line="276" w:lineRule="auto"/>
        <w:rPr>
          <w:rFonts w:asciiTheme="minorHAnsi" w:hAnsiTheme="minorHAnsi" w:cstheme="minorHAnsi"/>
        </w:rPr>
      </w:pPr>
    </w:p>
    <w:p w14:paraId="173D25FB" w14:textId="77777777" w:rsidR="00FB676B" w:rsidRPr="001833A8" w:rsidRDefault="00FB676B" w:rsidP="001833A8">
      <w:pPr>
        <w:spacing w:line="276" w:lineRule="auto"/>
        <w:rPr>
          <w:rFonts w:asciiTheme="minorHAnsi" w:hAnsiTheme="minorHAnsi" w:cstheme="minorHAnsi"/>
        </w:rPr>
      </w:pPr>
    </w:p>
    <w:p w14:paraId="7EB89F54" w14:textId="77777777" w:rsidR="00822FFD" w:rsidRPr="00875709" w:rsidRDefault="00822FFD" w:rsidP="00875709">
      <w:pPr>
        <w:rPr>
          <w:rFonts w:asciiTheme="minorHAnsi" w:hAnsiTheme="minorHAnsi" w:cstheme="minorHAnsi"/>
          <w:iCs/>
        </w:rPr>
      </w:pPr>
    </w:p>
    <w:p w14:paraId="30BDBBD3" w14:textId="0FE80C2D" w:rsidR="007B1C50" w:rsidRPr="002D7B2A" w:rsidRDefault="00822FFD" w:rsidP="002D7B2A">
      <w:pPr>
        <w:pStyle w:val="Heading1"/>
        <w:tabs>
          <w:tab w:val="left" w:pos="0"/>
        </w:tabs>
        <w:spacing w:line="240" w:lineRule="auto"/>
        <w:rPr>
          <w:rFonts w:asciiTheme="minorHAnsi" w:hAnsiTheme="minorHAnsi" w:cstheme="minorHAnsi"/>
        </w:rPr>
      </w:pPr>
      <w:bookmarkStart w:id="361" w:name="_Toc80018051"/>
      <w:bookmarkStart w:id="362" w:name="_Toc153554694"/>
      <w:bookmarkStart w:id="363" w:name="_Toc156159558"/>
      <w:bookmarkStart w:id="364" w:name="_Toc163208022"/>
      <w:r w:rsidRPr="00956FD8">
        <w:rPr>
          <w:rFonts w:asciiTheme="minorHAnsi" w:hAnsiTheme="minorHAnsi" w:cstheme="minorHAnsi"/>
        </w:rPr>
        <w:lastRenderedPageBreak/>
        <w:t>Appendix A:</w:t>
      </w:r>
      <w:bookmarkEnd w:id="361"/>
      <w:r w:rsidR="00373E18" w:rsidRPr="00956FD8">
        <w:rPr>
          <w:rFonts w:asciiTheme="minorHAnsi" w:hAnsiTheme="minorHAnsi" w:cstheme="minorHAnsi"/>
        </w:rPr>
        <w:t xml:space="preserve"> </w:t>
      </w:r>
      <w:bookmarkEnd w:id="362"/>
      <w:bookmarkEnd w:id="363"/>
      <w:r w:rsidR="002D05FA">
        <w:rPr>
          <w:rFonts w:asciiTheme="minorHAnsi" w:hAnsiTheme="minorHAnsi" w:cstheme="minorHAnsi"/>
        </w:rPr>
        <w:t>Technical Specification Document</w:t>
      </w:r>
      <w:bookmarkEnd w:id="364"/>
      <w:r w:rsidR="002D05FA">
        <w:rPr>
          <w:rFonts w:asciiTheme="minorHAnsi" w:hAnsiTheme="minorHAnsi" w:cstheme="minorHAnsi"/>
        </w:rPr>
        <w:t xml:space="preserve"> </w:t>
      </w:r>
      <w:r w:rsidR="00A32D56" w:rsidRPr="002D7B2A">
        <w:rPr>
          <w:rFonts w:asciiTheme="minorHAnsi" w:hAnsiTheme="minorHAnsi" w:cstheme="minorHAnsi"/>
        </w:rPr>
        <w:t xml:space="preserve">          </w:t>
      </w:r>
      <w:r w:rsidR="00D5353A" w:rsidRPr="002D7B2A">
        <w:rPr>
          <w:rFonts w:asciiTheme="minorHAnsi" w:hAnsiTheme="minorHAnsi" w:cstheme="minorHAnsi"/>
        </w:rPr>
        <w:t xml:space="preserve">  </w:t>
      </w:r>
      <w:r w:rsidR="00D5353A" w:rsidRPr="002D7B2A">
        <w:rPr>
          <w:rFonts w:asciiTheme="minorHAnsi" w:hAnsiTheme="minorHAnsi" w:cstheme="minorHAnsi"/>
        </w:rPr>
        <w:tab/>
      </w:r>
      <w:r w:rsidR="00C62955" w:rsidRPr="002D7B2A">
        <w:rPr>
          <w:rFonts w:asciiTheme="minorHAnsi" w:hAnsiTheme="minorHAnsi" w:cstheme="minorHAnsi"/>
        </w:rPr>
        <w:t xml:space="preserve">  </w:t>
      </w:r>
    </w:p>
    <w:p w14:paraId="709144C8" w14:textId="77777777" w:rsidR="007B1C50" w:rsidRDefault="007B1C50" w:rsidP="007B1C50">
      <w:pPr>
        <w:rPr>
          <w:rFonts w:asciiTheme="minorHAnsi" w:hAnsiTheme="minorHAnsi" w:cstheme="minorHAnsi"/>
        </w:rPr>
      </w:pPr>
    </w:p>
    <w:p w14:paraId="6898991C" w14:textId="0948293E" w:rsidR="009A1EA3" w:rsidRDefault="00FB676B" w:rsidP="004957A5">
      <w:pPr>
        <w:spacing w:line="360" w:lineRule="auto"/>
        <w:rPr>
          <w:rFonts w:asciiTheme="minorHAnsi" w:hAnsiTheme="minorHAnsi" w:cstheme="minorHAnsi"/>
        </w:rPr>
      </w:pPr>
      <w:r>
        <w:rPr>
          <w:rFonts w:asciiTheme="minorHAnsi" w:hAnsiTheme="minorHAnsi" w:cstheme="minorHAnsi"/>
        </w:rPr>
        <w:t xml:space="preserve">&lt;TSD&gt; not completed yet, as API documents are still pending. </w:t>
      </w:r>
      <w:r w:rsidR="004957A5">
        <w:rPr>
          <w:rFonts w:asciiTheme="minorHAnsi" w:hAnsiTheme="minorHAnsi" w:cstheme="minorHAnsi"/>
        </w:rPr>
        <w:t>(APIs highlighted red in Software Interface section 8.3)</w:t>
      </w:r>
      <w:r w:rsidR="00824544">
        <w:rPr>
          <w:rFonts w:asciiTheme="minorHAnsi" w:hAnsiTheme="minorHAnsi" w:cstheme="minorHAnsi"/>
        </w:rPr>
        <w:t xml:space="preserve"> </w:t>
      </w:r>
    </w:p>
    <w:p w14:paraId="5AD99D9F" w14:textId="6CE4199B" w:rsidR="00824544" w:rsidRPr="00956FD8" w:rsidRDefault="00824544" w:rsidP="004957A5">
      <w:pPr>
        <w:spacing w:line="360" w:lineRule="auto"/>
        <w:rPr>
          <w:rFonts w:asciiTheme="minorHAnsi" w:hAnsiTheme="minorHAnsi" w:cstheme="minorHAnsi"/>
        </w:rPr>
      </w:pPr>
      <w:r>
        <w:rPr>
          <w:rFonts w:asciiTheme="minorHAnsi" w:hAnsiTheme="minorHAnsi" w:cstheme="minorHAnsi"/>
        </w:rPr>
        <w:t xml:space="preserve">//To be reviewed by MW &amp; Finacle teams. </w:t>
      </w:r>
    </w:p>
    <w:p w14:paraId="7BB1D6ED" w14:textId="35EE756F" w:rsidR="007B1C50" w:rsidRPr="00956FD8" w:rsidRDefault="001F22F9" w:rsidP="00773DE9">
      <w:pPr>
        <w:pStyle w:val="Heading1"/>
        <w:spacing w:line="360" w:lineRule="auto"/>
        <w:rPr>
          <w:rFonts w:asciiTheme="minorHAnsi" w:hAnsiTheme="minorHAnsi" w:cstheme="minorHAnsi"/>
        </w:rPr>
      </w:pPr>
      <w:bookmarkStart w:id="365" w:name="_Toc153554696"/>
      <w:bookmarkStart w:id="366" w:name="_Toc156159559"/>
      <w:bookmarkStart w:id="367" w:name="_Toc163208023"/>
      <w:r w:rsidRPr="00956FD8">
        <w:rPr>
          <w:rFonts w:asciiTheme="minorHAnsi" w:hAnsiTheme="minorHAnsi" w:cstheme="minorHAnsi"/>
        </w:rPr>
        <w:t xml:space="preserve">Appendix </w:t>
      </w:r>
      <w:r w:rsidR="002D05FA">
        <w:rPr>
          <w:rFonts w:asciiTheme="minorHAnsi" w:hAnsiTheme="minorHAnsi" w:cstheme="minorHAnsi"/>
        </w:rPr>
        <w:t>B</w:t>
      </w:r>
      <w:r w:rsidRPr="00956FD8">
        <w:rPr>
          <w:rFonts w:asciiTheme="minorHAnsi" w:hAnsiTheme="minorHAnsi" w:cstheme="minorHAnsi"/>
        </w:rPr>
        <w:t xml:space="preserve">: </w:t>
      </w:r>
      <w:bookmarkEnd w:id="365"/>
      <w:bookmarkEnd w:id="366"/>
      <w:r w:rsidR="00BB20E7">
        <w:rPr>
          <w:rFonts w:asciiTheme="minorHAnsi" w:hAnsiTheme="minorHAnsi" w:cstheme="minorHAnsi"/>
        </w:rPr>
        <w:t xml:space="preserve">Process </w:t>
      </w:r>
      <w:r w:rsidR="002D05FA">
        <w:rPr>
          <w:rFonts w:asciiTheme="minorHAnsi" w:hAnsiTheme="minorHAnsi" w:cstheme="minorHAnsi"/>
        </w:rPr>
        <w:t>Data Capture Sheet</w:t>
      </w:r>
      <w:bookmarkEnd w:id="367"/>
      <w:r w:rsidR="002D05FA">
        <w:rPr>
          <w:rFonts w:asciiTheme="minorHAnsi" w:hAnsiTheme="minorHAnsi" w:cstheme="minorHAnsi"/>
        </w:rPr>
        <w:t xml:space="preserve"> </w:t>
      </w:r>
    </w:p>
    <w:p w14:paraId="613D4F68" w14:textId="633BE015" w:rsidR="00822FFD" w:rsidRDefault="00A32D56" w:rsidP="00C86187">
      <w:pPr>
        <w:spacing w:line="360" w:lineRule="auto"/>
        <w:rPr>
          <w:rFonts w:asciiTheme="minorHAnsi" w:hAnsiTheme="minorHAnsi" w:cstheme="minorHAnsi"/>
        </w:rPr>
      </w:pPr>
      <w:r w:rsidRPr="00956FD8">
        <w:rPr>
          <w:rFonts w:asciiTheme="minorHAnsi" w:hAnsiTheme="minorHAnsi" w:cstheme="minorHAnsi"/>
        </w:rPr>
        <w:t xml:space="preserve">         </w:t>
      </w:r>
      <w:r w:rsidR="00165CDD" w:rsidRPr="00956FD8">
        <w:rPr>
          <w:rFonts w:asciiTheme="minorHAnsi" w:hAnsiTheme="minorHAnsi" w:cstheme="minorHAnsi"/>
        </w:rPr>
        <w:t xml:space="preserve">      </w:t>
      </w:r>
    </w:p>
    <w:p w14:paraId="4A3C50D0" w14:textId="7AA4B650" w:rsidR="00502028" w:rsidRDefault="00502028" w:rsidP="00C86187">
      <w:pPr>
        <w:spacing w:line="360" w:lineRule="auto"/>
        <w:rPr>
          <w:rFonts w:asciiTheme="minorHAnsi" w:hAnsiTheme="minorHAnsi" w:cstheme="minorHAnsi"/>
        </w:rPr>
      </w:pPr>
      <w:r>
        <w:rPr>
          <w:rFonts w:asciiTheme="minorHAnsi" w:hAnsiTheme="minorHAnsi" w:cstheme="minorHAnsi"/>
        </w:rPr>
        <w:object w:dxaOrig="1508" w:dyaOrig="984" w14:anchorId="4808DD2F">
          <v:shape id="_x0000_i1029" type="#_x0000_t75" style="width:75.5pt;height:49pt" o:ole="">
            <v:imagedata r:id="rId32" o:title=""/>
          </v:shape>
          <o:OLEObject Type="Link" ProgID="Excel.Sheet.12" ShapeID="_x0000_i1029" DrawAspect="Icon" r:id="rId33" UpdateMode="Always">
            <o:LinkType>EnhancedMetaFile</o:LinkType>
            <o:LockedField>false</o:LockedField>
            <o:FieldCodes>\f 0</o:FieldCodes>
          </o:OLEObject>
        </w:object>
      </w:r>
    </w:p>
    <w:p w14:paraId="530F479B" w14:textId="77777777" w:rsidR="00087589" w:rsidRPr="00956FD8" w:rsidRDefault="00087589" w:rsidP="00C86187">
      <w:pPr>
        <w:spacing w:line="360" w:lineRule="auto"/>
        <w:rPr>
          <w:rFonts w:asciiTheme="minorHAnsi" w:hAnsiTheme="minorHAnsi" w:cstheme="minorHAnsi"/>
        </w:rPr>
      </w:pPr>
    </w:p>
    <w:p w14:paraId="542E35F4" w14:textId="02302737" w:rsidR="00AB1E9A" w:rsidRDefault="00B0199B" w:rsidP="009656E8">
      <w:pPr>
        <w:pStyle w:val="Heading1"/>
        <w:tabs>
          <w:tab w:val="left" w:pos="0"/>
        </w:tabs>
        <w:spacing w:line="360" w:lineRule="auto"/>
        <w:rPr>
          <w:rFonts w:asciiTheme="minorHAnsi" w:hAnsiTheme="minorHAnsi" w:cstheme="minorHAnsi"/>
        </w:rPr>
      </w:pPr>
      <w:bookmarkStart w:id="368" w:name="_Toc163208024"/>
      <w:r>
        <w:rPr>
          <w:rFonts w:asciiTheme="minorHAnsi" w:hAnsiTheme="minorHAnsi" w:cstheme="minorHAnsi"/>
        </w:rPr>
        <w:t xml:space="preserve">Appendix C: </w:t>
      </w:r>
      <w:r w:rsidR="00A47A27">
        <w:rPr>
          <w:rFonts w:asciiTheme="minorHAnsi" w:hAnsiTheme="minorHAnsi" w:cstheme="minorHAnsi"/>
        </w:rPr>
        <w:t xml:space="preserve">Internal </w:t>
      </w:r>
      <w:r>
        <w:rPr>
          <w:rFonts w:asciiTheme="minorHAnsi" w:hAnsiTheme="minorHAnsi" w:cstheme="minorHAnsi"/>
        </w:rPr>
        <w:t>Email Templates</w:t>
      </w:r>
      <w:bookmarkEnd w:id="368"/>
      <w:r>
        <w:rPr>
          <w:rFonts w:asciiTheme="minorHAnsi" w:hAnsiTheme="minorHAnsi" w:cstheme="minorHAnsi"/>
        </w:rPr>
        <w:t xml:space="preserve"> </w:t>
      </w:r>
    </w:p>
    <w:p w14:paraId="0D8214F0" w14:textId="68188E61" w:rsidR="006973DC" w:rsidRDefault="006973DC" w:rsidP="006973DC">
      <w:pPr>
        <w:pStyle w:val="Heading2"/>
      </w:pPr>
      <w:bookmarkStart w:id="369" w:name="_Toc163208025"/>
      <w:r>
        <w:t xml:space="preserve">FIU/CIR – Email to Compliance for </w:t>
      </w:r>
      <w:r w:rsidR="00322E91">
        <w:t>Non-RAK</w:t>
      </w:r>
      <w:r>
        <w:t xml:space="preserve"> Bank Customer</w:t>
      </w:r>
      <w:bookmarkEnd w:id="369"/>
      <w:r>
        <w:t xml:space="preserve"> </w:t>
      </w:r>
    </w:p>
    <w:p w14:paraId="736A80F7" w14:textId="77777777" w:rsidR="004B6839" w:rsidRDefault="004B6839" w:rsidP="004B6839"/>
    <w:p w14:paraId="2617AE94" w14:textId="39F36736" w:rsidR="004B6839" w:rsidRDefault="004B6839" w:rsidP="004B6839">
      <w:pPr>
        <w:rPr>
          <w:rFonts w:asciiTheme="minorHAnsi" w:hAnsiTheme="minorHAnsi" w:cstheme="minorHAnsi"/>
          <w:color w:val="FF0000"/>
        </w:rPr>
      </w:pPr>
      <w:r w:rsidRPr="00DE4956">
        <w:rPr>
          <w:rFonts w:asciiTheme="minorHAnsi" w:hAnsiTheme="minorHAnsi" w:cstheme="minorHAnsi"/>
          <w:b/>
          <w:bCs/>
        </w:rPr>
        <w:t>Subjec</w:t>
      </w:r>
      <w:r w:rsidR="00DE4956">
        <w:rPr>
          <w:rFonts w:asciiTheme="minorHAnsi" w:hAnsiTheme="minorHAnsi" w:cstheme="minorHAnsi"/>
          <w:b/>
          <w:bCs/>
        </w:rPr>
        <w:t>t:</w:t>
      </w:r>
      <w:r>
        <w:rPr>
          <w:rFonts w:asciiTheme="minorHAnsi" w:hAnsiTheme="minorHAnsi" w:cstheme="minorHAnsi"/>
        </w:rPr>
        <w:t xml:space="preserve"> </w:t>
      </w:r>
      <w:r w:rsidRPr="00DE4956">
        <w:rPr>
          <w:rFonts w:asciiTheme="minorHAnsi" w:hAnsiTheme="minorHAnsi" w:cstheme="minorHAnsi"/>
          <w:color w:val="FF0000"/>
        </w:rPr>
        <w:t>&lt;Requested Channel&gt; - &lt;Reference Number&gt;</w:t>
      </w:r>
      <w:r w:rsidR="00DE4956" w:rsidRPr="00DE4956">
        <w:rPr>
          <w:rFonts w:asciiTheme="minorHAnsi" w:hAnsiTheme="minorHAnsi" w:cstheme="minorHAnsi"/>
          <w:color w:val="FF0000"/>
        </w:rPr>
        <w:t xml:space="preserve">  </w:t>
      </w:r>
    </w:p>
    <w:p w14:paraId="5AACEB5C" w14:textId="77777777" w:rsidR="00DE4956" w:rsidRDefault="00DE4956" w:rsidP="004B6839">
      <w:pPr>
        <w:rPr>
          <w:rFonts w:asciiTheme="minorHAnsi" w:hAnsiTheme="minorHAnsi" w:cstheme="minorHAnsi"/>
          <w:color w:val="FF0000"/>
        </w:rPr>
      </w:pPr>
    </w:p>
    <w:p w14:paraId="47AE30F8" w14:textId="447838B0" w:rsidR="00DE4956" w:rsidRDefault="00DE4956" w:rsidP="00DE4956">
      <w:pPr>
        <w:rPr>
          <w:rFonts w:asciiTheme="minorHAnsi" w:hAnsiTheme="minorHAnsi" w:cstheme="minorHAnsi"/>
          <w:b/>
          <w:bCs/>
        </w:rPr>
      </w:pPr>
      <w:r w:rsidRPr="00DE4956">
        <w:rPr>
          <w:rFonts w:asciiTheme="minorHAnsi" w:hAnsiTheme="minorHAnsi" w:cstheme="minorHAnsi"/>
          <w:b/>
          <w:bCs/>
        </w:rPr>
        <w:t xml:space="preserve">Body: </w:t>
      </w:r>
    </w:p>
    <w:p w14:paraId="0A5FE5B4" w14:textId="77777777" w:rsidR="00DE4956" w:rsidRDefault="00DE4956" w:rsidP="00DE4956">
      <w:pPr>
        <w:rPr>
          <w:rFonts w:asciiTheme="minorHAnsi" w:hAnsiTheme="minorHAnsi" w:cstheme="minorHAnsi"/>
          <w:b/>
          <w:bCs/>
        </w:rPr>
      </w:pPr>
    </w:p>
    <w:p w14:paraId="29E86EE6" w14:textId="675F21A8" w:rsidR="00DE4956" w:rsidRDefault="002C5725" w:rsidP="00DE4956">
      <w:pPr>
        <w:rPr>
          <w:rFonts w:asciiTheme="minorHAnsi" w:hAnsiTheme="minorHAnsi" w:cstheme="minorHAnsi"/>
          <w:b/>
          <w:bCs/>
        </w:rPr>
      </w:pPr>
      <w:r>
        <w:rPr>
          <w:rFonts w:asciiTheme="minorHAnsi" w:hAnsiTheme="minorHAnsi" w:cstheme="minorHAnsi"/>
          <w:b/>
          <w:bCs/>
        </w:rPr>
        <w:t xml:space="preserve">Dear Team, </w:t>
      </w:r>
    </w:p>
    <w:p w14:paraId="2434CE0D" w14:textId="77777777" w:rsidR="002C5725" w:rsidRDefault="002C5725" w:rsidP="00DE4956">
      <w:pPr>
        <w:rPr>
          <w:rFonts w:asciiTheme="minorHAnsi" w:hAnsiTheme="minorHAnsi" w:cstheme="minorHAnsi"/>
          <w:b/>
          <w:bCs/>
        </w:rPr>
      </w:pPr>
    </w:p>
    <w:p w14:paraId="3BC6B1F6" w14:textId="04EB31BE" w:rsidR="002C5725" w:rsidRDefault="002C5725" w:rsidP="00446234">
      <w:pPr>
        <w:spacing w:line="360" w:lineRule="auto"/>
        <w:rPr>
          <w:rFonts w:asciiTheme="minorHAnsi" w:hAnsiTheme="minorHAnsi" w:cstheme="minorHAnsi"/>
        </w:rPr>
      </w:pPr>
      <w:r>
        <w:rPr>
          <w:rFonts w:asciiTheme="minorHAnsi" w:hAnsiTheme="minorHAnsi" w:cstheme="minorHAnsi"/>
        </w:rPr>
        <w:t xml:space="preserve">Please find the subject request received from </w:t>
      </w:r>
      <w:r w:rsidRPr="00B64EAE">
        <w:rPr>
          <w:rFonts w:asciiTheme="minorHAnsi" w:hAnsiTheme="minorHAnsi" w:cstheme="minorHAnsi"/>
          <w:color w:val="FF0000"/>
        </w:rPr>
        <w:t xml:space="preserve">&lt;Requested Channel&gt;. </w:t>
      </w:r>
      <w:r>
        <w:rPr>
          <w:rFonts w:asciiTheme="minorHAnsi" w:hAnsiTheme="minorHAnsi" w:cstheme="minorHAnsi"/>
        </w:rPr>
        <w:t xml:space="preserve">We have not found </w:t>
      </w:r>
      <w:r w:rsidR="00446234">
        <w:rPr>
          <w:rFonts w:asciiTheme="minorHAnsi" w:hAnsiTheme="minorHAnsi" w:cstheme="minorHAnsi"/>
        </w:rPr>
        <w:t xml:space="preserve">any results through </w:t>
      </w:r>
      <w:r w:rsidR="00546450">
        <w:rPr>
          <w:rFonts w:asciiTheme="minorHAnsi" w:hAnsiTheme="minorHAnsi" w:cstheme="minorHAnsi"/>
        </w:rPr>
        <w:t xml:space="preserve">system </w:t>
      </w:r>
      <w:r w:rsidR="00446234">
        <w:rPr>
          <w:rFonts w:asciiTheme="minorHAnsi" w:hAnsiTheme="minorHAnsi" w:cstheme="minorHAnsi"/>
        </w:rPr>
        <w:t>search</w:t>
      </w:r>
      <w:r w:rsidR="00546450">
        <w:rPr>
          <w:rFonts w:asciiTheme="minorHAnsi" w:hAnsiTheme="minorHAnsi" w:cstheme="minorHAnsi"/>
        </w:rPr>
        <w:t xml:space="preserve"> and </w:t>
      </w:r>
      <w:r w:rsidR="006F6D0D">
        <w:rPr>
          <w:rFonts w:asciiTheme="minorHAnsi" w:hAnsiTheme="minorHAnsi" w:cstheme="minorHAnsi"/>
        </w:rPr>
        <w:t>replied to</w:t>
      </w:r>
      <w:r w:rsidR="00F845E6">
        <w:rPr>
          <w:rFonts w:asciiTheme="minorHAnsi" w:hAnsiTheme="minorHAnsi" w:cstheme="minorHAnsi"/>
        </w:rPr>
        <w:t xml:space="preserve"> as </w:t>
      </w:r>
      <w:r w:rsidR="008D6A1D">
        <w:rPr>
          <w:rFonts w:asciiTheme="minorHAnsi" w:hAnsiTheme="minorHAnsi" w:cstheme="minorHAnsi"/>
        </w:rPr>
        <w:t xml:space="preserve">Non-RAK Bank </w:t>
      </w:r>
      <w:r w:rsidR="00546450">
        <w:rPr>
          <w:rFonts w:asciiTheme="minorHAnsi" w:hAnsiTheme="minorHAnsi" w:cstheme="minorHAnsi"/>
        </w:rPr>
        <w:t>Customer</w:t>
      </w:r>
      <w:r w:rsidR="006F6D0D">
        <w:rPr>
          <w:rFonts w:asciiTheme="minorHAnsi" w:hAnsiTheme="minorHAnsi" w:cstheme="minorHAnsi"/>
        </w:rPr>
        <w:t xml:space="preserve">; also updated the </w:t>
      </w:r>
      <w:r w:rsidR="00F845E6">
        <w:rPr>
          <w:rFonts w:asciiTheme="minorHAnsi" w:hAnsiTheme="minorHAnsi" w:cstheme="minorHAnsi"/>
        </w:rPr>
        <w:t>External Blacklist</w:t>
      </w:r>
      <w:r w:rsidR="006F6D0D">
        <w:rPr>
          <w:rFonts w:asciiTheme="minorHAnsi" w:hAnsiTheme="minorHAnsi" w:cstheme="minorHAnsi"/>
        </w:rPr>
        <w:t>.</w:t>
      </w:r>
    </w:p>
    <w:p w14:paraId="6276B56D" w14:textId="4A556232" w:rsidR="00411874" w:rsidRPr="00411874" w:rsidRDefault="00411874" w:rsidP="00446234">
      <w:pPr>
        <w:spacing w:line="360" w:lineRule="auto"/>
        <w:rPr>
          <w:rFonts w:asciiTheme="minorHAnsi" w:hAnsiTheme="minorHAnsi" w:cstheme="minorHAnsi"/>
          <w:b/>
          <w:bCs/>
        </w:rPr>
      </w:pPr>
      <w:r w:rsidRPr="00411874">
        <w:rPr>
          <w:rFonts w:asciiTheme="minorHAnsi" w:hAnsiTheme="minorHAnsi" w:cstheme="minorHAnsi"/>
          <w:b/>
          <w:bCs/>
        </w:rPr>
        <w:t xml:space="preserve">Individual Customers </w:t>
      </w:r>
    </w:p>
    <w:tbl>
      <w:tblPr>
        <w:tblStyle w:val="TableGrid"/>
        <w:tblW w:w="0" w:type="auto"/>
        <w:tblLook w:val="04A0" w:firstRow="1" w:lastRow="0" w:firstColumn="1" w:lastColumn="0" w:noHBand="0" w:noVBand="1"/>
      </w:tblPr>
      <w:tblGrid>
        <w:gridCol w:w="1123"/>
        <w:gridCol w:w="1068"/>
        <w:gridCol w:w="973"/>
        <w:gridCol w:w="1113"/>
        <w:gridCol w:w="913"/>
        <w:gridCol w:w="970"/>
        <w:gridCol w:w="970"/>
        <w:gridCol w:w="1110"/>
        <w:gridCol w:w="1110"/>
      </w:tblGrid>
      <w:tr w:rsidR="00B663F7" w:rsidRPr="00131F16" w14:paraId="76836E0C" w14:textId="4212AD3A" w:rsidTr="00131F16">
        <w:tc>
          <w:tcPr>
            <w:tcW w:w="1142" w:type="dxa"/>
          </w:tcPr>
          <w:p w14:paraId="4B699DA0" w14:textId="5BA43990"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Reference No. </w:t>
            </w:r>
          </w:p>
        </w:tc>
        <w:tc>
          <w:tcPr>
            <w:tcW w:w="1110" w:type="dxa"/>
          </w:tcPr>
          <w:p w14:paraId="2DD0CDFB" w14:textId="3B66CC0D"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1056" w:type="dxa"/>
          </w:tcPr>
          <w:p w14:paraId="3E7ADB45" w14:textId="5C03CA8F"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137" w:type="dxa"/>
          </w:tcPr>
          <w:p w14:paraId="0A3AABAE" w14:textId="408313AD"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Customer Name </w:t>
            </w:r>
          </w:p>
        </w:tc>
        <w:tc>
          <w:tcPr>
            <w:tcW w:w="981" w:type="dxa"/>
          </w:tcPr>
          <w:p w14:paraId="07D8DBE0" w14:textId="17E9E56F"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Date of Birth</w:t>
            </w:r>
          </w:p>
        </w:tc>
        <w:tc>
          <w:tcPr>
            <w:tcW w:w="981" w:type="dxa"/>
          </w:tcPr>
          <w:p w14:paraId="2577D38E" w14:textId="2FB59677"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 xml:space="preserve">Passport </w:t>
            </w:r>
          </w:p>
        </w:tc>
        <w:tc>
          <w:tcPr>
            <w:tcW w:w="981" w:type="dxa"/>
          </w:tcPr>
          <w:p w14:paraId="00FBA463" w14:textId="6731C8D6"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Passport 2</w:t>
            </w:r>
          </w:p>
        </w:tc>
        <w:tc>
          <w:tcPr>
            <w:tcW w:w="981" w:type="dxa"/>
          </w:tcPr>
          <w:p w14:paraId="50DE2D79" w14:textId="69742268"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 xml:space="preserve">Nationality </w:t>
            </w:r>
          </w:p>
        </w:tc>
        <w:tc>
          <w:tcPr>
            <w:tcW w:w="981" w:type="dxa"/>
          </w:tcPr>
          <w:p w14:paraId="618C6016" w14:textId="5617FE2D"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Nationality 2</w:t>
            </w:r>
          </w:p>
        </w:tc>
      </w:tr>
      <w:tr w:rsidR="00B64EAE" w:rsidRPr="00131F16" w14:paraId="6F04638E" w14:textId="77777777" w:rsidTr="00131F16">
        <w:tc>
          <w:tcPr>
            <w:tcW w:w="1142" w:type="dxa"/>
          </w:tcPr>
          <w:p w14:paraId="73FB344C" w14:textId="77777777" w:rsidR="00B64EAE" w:rsidRPr="00131F16" w:rsidRDefault="00B64EAE" w:rsidP="00446234">
            <w:pPr>
              <w:spacing w:line="360" w:lineRule="auto"/>
              <w:rPr>
                <w:rFonts w:asciiTheme="minorHAnsi" w:hAnsiTheme="minorHAnsi" w:cstheme="minorHAnsi"/>
                <w:sz w:val="20"/>
              </w:rPr>
            </w:pPr>
          </w:p>
        </w:tc>
        <w:tc>
          <w:tcPr>
            <w:tcW w:w="1110" w:type="dxa"/>
          </w:tcPr>
          <w:p w14:paraId="07123F93" w14:textId="77777777" w:rsidR="00B64EAE" w:rsidRPr="00131F16" w:rsidRDefault="00B64EAE" w:rsidP="00446234">
            <w:pPr>
              <w:spacing w:line="360" w:lineRule="auto"/>
              <w:rPr>
                <w:rFonts w:asciiTheme="minorHAnsi" w:hAnsiTheme="minorHAnsi" w:cstheme="minorHAnsi"/>
                <w:sz w:val="20"/>
              </w:rPr>
            </w:pPr>
          </w:p>
        </w:tc>
        <w:tc>
          <w:tcPr>
            <w:tcW w:w="1056" w:type="dxa"/>
          </w:tcPr>
          <w:p w14:paraId="621DA213" w14:textId="77777777" w:rsidR="00B64EAE" w:rsidRPr="00131F16" w:rsidRDefault="00B64EAE" w:rsidP="00446234">
            <w:pPr>
              <w:spacing w:line="360" w:lineRule="auto"/>
              <w:rPr>
                <w:rFonts w:asciiTheme="minorHAnsi" w:hAnsiTheme="minorHAnsi" w:cstheme="minorHAnsi"/>
                <w:sz w:val="20"/>
              </w:rPr>
            </w:pPr>
          </w:p>
        </w:tc>
        <w:tc>
          <w:tcPr>
            <w:tcW w:w="1137" w:type="dxa"/>
          </w:tcPr>
          <w:p w14:paraId="25DF8B2B" w14:textId="77777777" w:rsidR="00B64EAE" w:rsidRPr="00131F16" w:rsidRDefault="00B64EAE" w:rsidP="00446234">
            <w:pPr>
              <w:spacing w:line="360" w:lineRule="auto"/>
              <w:rPr>
                <w:rFonts w:asciiTheme="minorHAnsi" w:hAnsiTheme="minorHAnsi" w:cstheme="minorHAnsi"/>
                <w:sz w:val="20"/>
              </w:rPr>
            </w:pPr>
          </w:p>
        </w:tc>
        <w:tc>
          <w:tcPr>
            <w:tcW w:w="981" w:type="dxa"/>
          </w:tcPr>
          <w:p w14:paraId="0BEAC96A" w14:textId="77777777" w:rsidR="00B64EAE" w:rsidRDefault="00B64EAE" w:rsidP="00446234">
            <w:pPr>
              <w:spacing w:line="360" w:lineRule="auto"/>
              <w:rPr>
                <w:rFonts w:asciiTheme="minorHAnsi" w:hAnsiTheme="minorHAnsi" w:cstheme="minorHAnsi"/>
                <w:sz w:val="20"/>
              </w:rPr>
            </w:pPr>
          </w:p>
        </w:tc>
        <w:tc>
          <w:tcPr>
            <w:tcW w:w="981" w:type="dxa"/>
          </w:tcPr>
          <w:p w14:paraId="493DA459" w14:textId="77777777" w:rsidR="00B64EAE" w:rsidRDefault="00B64EAE" w:rsidP="00446234">
            <w:pPr>
              <w:spacing w:line="360" w:lineRule="auto"/>
              <w:rPr>
                <w:rFonts w:asciiTheme="minorHAnsi" w:hAnsiTheme="minorHAnsi" w:cstheme="minorHAnsi"/>
                <w:sz w:val="20"/>
              </w:rPr>
            </w:pPr>
          </w:p>
        </w:tc>
        <w:tc>
          <w:tcPr>
            <w:tcW w:w="981" w:type="dxa"/>
          </w:tcPr>
          <w:p w14:paraId="5CD6D70D" w14:textId="77777777" w:rsidR="00B64EAE" w:rsidRDefault="00B64EAE" w:rsidP="00446234">
            <w:pPr>
              <w:spacing w:line="360" w:lineRule="auto"/>
              <w:rPr>
                <w:rFonts w:asciiTheme="minorHAnsi" w:hAnsiTheme="minorHAnsi" w:cstheme="minorHAnsi"/>
                <w:sz w:val="20"/>
              </w:rPr>
            </w:pPr>
          </w:p>
        </w:tc>
        <w:tc>
          <w:tcPr>
            <w:tcW w:w="981" w:type="dxa"/>
          </w:tcPr>
          <w:p w14:paraId="3904FD11" w14:textId="77777777" w:rsidR="00B64EAE" w:rsidRDefault="00B64EAE" w:rsidP="00446234">
            <w:pPr>
              <w:spacing w:line="360" w:lineRule="auto"/>
              <w:rPr>
                <w:rFonts w:asciiTheme="minorHAnsi" w:hAnsiTheme="minorHAnsi" w:cstheme="minorHAnsi"/>
                <w:sz w:val="20"/>
              </w:rPr>
            </w:pPr>
          </w:p>
        </w:tc>
        <w:tc>
          <w:tcPr>
            <w:tcW w:w="981" w:type="dxa"/>
          </w:tcPr>
          <w:p w14:paraId="0F6D4BDF" w14:textId="77777777" w:rsidR="00B64EAE" w:rsidRDefault="00B64EAE" w:rsidP="00446234">
            <w:pPr>
              <w:spacing w:line="360" w:lineRule="auto"/>
              <w:rPr>
                <w:rFonts w:asciiTheme="minorHAnsi" w:hAnsiTheme="minorHAnsi" w:cstheme="minorHAnsi"/>
                <w:sz w:val="20"/>
              </w:rPr>
            </w:pPr>
          </w:p>
        </w:tc>
      </w:tr>
    </w:tbl>
    <w:p w14:paraId="2EAE869F" w14:textId="77777777" w:rsidR="00F845E6" w:rsidRDefault="00F845E6" w:rsidP="00446234">
      <w:pPr>
        <w:spacing w:line="360" w:lineRule="auto"/>
        <w:rPr>
          <w:rFonts w:asciiTheme="minorHAnsi" w:hAnsiTheme="minorHAnsi" w:cstheme="minorHAnsi"/>
        </w:rPr>
      </w:pPr>
    </w:p>
    <w:p w14:paraId="4A4BF151" w14:textId="065D3731" w:rsidR="003E642B" w:rsidRPr="00411874" w:rsidRDefault="00411874" w:rsidP="00B3184C">
      <w:pPr>
        <w:spacing w:line="360" w:lineRule="auto"/>
        <w:rPr>
          <w:rFonts w:asciiTheme="minorHAnsi" w:hAnsiTheme="minorHAnsi" w:cstheme="minorHAnsi"/>
          <w:b/>
          <w:bCs/>
        </w:rPr>
      </w:pPr>
      <w:r w:rsidRPr="00411874">
        <w:rPr>
          <w:rFonts w:asciiTheme="minorHAnsi" w:hAnsiTheme="minorHAnsi" w:cstheme="minorHAnsi"/>
          <w:b/>
          <w:bCs/>
        </w:rPr>
        <w:t>Non-Individual Customers</w:t>
      </w:r>
    </w:p>
    <w:tbl>
      <w:tblPr>
        <w:tblStyle w:val="TableGrid"/>
        <w:tblW w:w="9351" w:type="dxa"/>
        <w:tblLook w:val="04A0" w:firstRow="1" w:lastRow="0" w:firstColumn="1" w:lastColumn="0" w:noHBand="0" w:noVBand="1"/>
      </w:tblPr>
      <w:tblGrid>
        <w:gridCol w:w="1097"/>
        <w:gridCol w:w="1005"/>
        <w:gridCol w:w="849"/>
        <w:gridCol w:w="1068"/>
        <w:gridCol w:w="1367"/>
        <w:gridCol w:w="1413"/>
        <w:gridCol w:w="1134"/>
        <w:gridCol w:w="1418"/>
      </w:tblGrid>
      <w:tr w:rsidR="00DF5FB5" w:rsidRPr="00131F16" w14:paraId="44346D39" w14:textId="77777777" w:rsidTr="00DF5FB5">
        <w:tc>
          <w:tcPr>
            <w:tcW w:w="1097" w:type="dxa"/>
          </w:tcPr>
          <w:p w14:paraId="651C0B13"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lastRenderedPageBreak/>
              <w:t xml:space="preserve">Reference No. </w:t>
            </w:r>
          </w:p>
        </w:tc>
        <w:tc>
          <w:tcPr>
            <w:tcW w:w="1005" w:type="dxa"/>
          </w:tcPr>
          <w:p w14:paraId="7FE1C13F"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849" w:type="dxa"/>
          </w:tcPr>
          <w:p w14:paraId="12BF9CEE"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068" w:type="dxa"/>
          </w:tcPr>
          <w:p w14:paraId="5BF4007F" w14:textId="2EF282E1"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Company Name </w:t>
            </w:r>
            <w:r w:rsidRPr="00131F16">
              <w:rPr>
                <w:rFonts w:asciiTheme="minorHAnsi" w:hAnsiTheme="minorHAnsi" w:cstheme="minorHAnsi"/>
                <w:sz w:val="20"/>
              </w:rPr>
              <w:t xml:space="preserve"> </w:t>
            </w:r>
          </w:p>
        </w:tc>
        <w:tc>
          <w:tcPr>
            <w:tcW w:w="1367" w:type="dxa"/>
          </w:tcPr>
          <w:p w14:paraId="3AC3DE28" w14:textId="6A4FB517"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Date of Establishment </w:t>
            </w:r>
          </w:p>
        </w:tc>
        <w:tc>
          <w:tcPr>
            <w:tcW w:w="1413" w:type="dxa"/>
          </w:tcPr>
          <w:p w14:paraId="072E6C17" w14:textId="6A7BA327"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Trade License Number  </w:t>
            </w:r>
          </w:p>
        </w:tc>
        <w:tc>
          <w:tcPr>
            <w:tcW w:w="1134" w:type="dxa"/>
          </w:tcPr>
          <w:p w14:paraId="1AF573BE" w14:textId="69448639"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TL Issuing Authority </w:t>
            </w:r>
          </w:p>
        </w:tc>
        <w:tc>
          <w:tcPr>
            <w:tcW w:w="1418" w:type="dxa"/>
          </w:tcPr>
          <w:p w14:paraId="5565FB24" w14:textId="1C9E4059"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Country of Income </w:t>
            </w:r>
          </w:p>
        </w:tc>
      </w:tr>
      <w:tr w:rsidR="00DF5FB5" w:rsidRPr="00131F16" w14:paraId="7CBF2B98" w14:textId="77777777" w:rsidTr="00DF5FB5">
        <w:tc>
          <w:tcPr>
            <w:tcW w:w="1097" w:type="dxa"/>
          </w:tcPr>
          <w:p w14:paraId="2A4EF1C9" w14:textId="77777777" w:rsidR="00DF5FB5" w:rsidRPr="00131F16" w:rsidRDefault="00DF5FB5" w:rsidP="00A32EF9">
            <w:pPr>
              <w:spacing w:line="360" w:lineRule="auto"/>
              <w:rPr>
                <w:rFonts w:asciiTheme="minorHAnsi" w:hAnsiTheme="minorHAnsi" w:cstheme="minorHAnsi"/>
                <w:sz w:val="20"/>
              </w:rPr>
            </w:pPr>
          </w:p>
        </w:tc>
        <w:tc>
          <w:tcPr>
            <w:tcW w:w="1005" w:type="dxa"/>
          </w:tcPr>
          <w:p w14:paraId="319E69D6" w14:textId="77777777" w:rsidR="00DF5FB5" w:rsidRPr="00131F16" w:rsidRDefault="00DF5FB5" w:rsidP="00A32EF9">
            <w:pPr>
              <w:spacing w:line="360" w:lineRule="auto"/>
              <w:rPr>
                <w:rFonts w:asciiTheme="minorHAnsi" w:hAnsiTheme="minorHAnsi" w:cstheme="minorHAnsi"/>
                <w:sz w:val="20"/>
              </w:rPr>
            </w:pPr>
          </w:p>
        </w:tc>
        <w:tc>
          <w:tcPr>
            <w:tcW w:w="849" w:type="dxa"/>
          </w:tcPr>
          <w:p w14:paraId="254F0AF7" w14:textId="77777777" w:rsidR="00DF5FB5" w:rsidRPr="00131F16" w:rsidRDefault="00DF5FB5" w:rsidP="00A32EF9">
            <w:pPr>
              <w:spacing w:line="360" w:lineRule="auto"/>
              <w:rPr>
                <w:rFonts w:asciiTheme="minorHAnsi" w:hAnsiTheme="minorHAnsi" w:cstheme="minorHAnsi"/>
                <w:sz w:val="20"/>
              </w:rPr>
            </w:pPr>
          </w:p>
        </w:tc>
        <w:tc>
          <w:tcPr>
            <w:tcW w:w="1068" w:type="dxa"/>
          </w:tcPr>
          <w:p w14:paraId="64645F80" w14:textId="77777777" w:rsidR="00DF5FB5" w:rsidRPr="00131F16" w:rsidRDefault="00DF5FB5" w:rsidP="00A32EF9">
            <w:pPr>
              <w:spacing w:line="360" w:lineRule="auto"/>
              <w:rPr>
                <w:rFonts w:asciiTheme="minorHAnsi" w:hAnsiTheme="minorHAnsi" w:cstheme="minorHAnsi"/>
                <w:sz w:val="20"/>
              </w:rPr>
            </w:pPr>
          </w:p>
        </w:tc>
        <w:tc>
          <w:tcPr>
            <w:tcW w:w="1367" w:type="dxa"/>
          </w:tcPr>
          <w:p w14:paraId="79B08D0F" w14:textId="77777777" w:rsidR="00DF5FB5" w:rsidRDefault="00DF5FB5" w:rsidP="00A32EF9">
            <w:pPr>
              <w:spacing w:line="360" w:lineRule="auto"/>
              <w:rPr>
                <w:rFonts w:asciiTheme="minorHAnsi" w:hAnsiTheme="minorHAnsi" w:cstheme="minorHAnsi"/>
                <w:sz w:val="20"/>
              </w:rPr>
            </w:pPr>
          </w:p>
        </w:tc>
        <w:tc>
          <w:tcPr>
            <w:tcW w:w="1413" w:type="dxa"/>
          </w:tcPr>
          <w:p w14:paraId="0520774F" w14:textId="77777777" w:rsidR="00DF5FB5" w:rsidRDefault="00DF5FB5" w:rsidP="00A32EF9">
            <w:pPr>
              <w:spacing w:line="360" w:lineRule="auto"/>
              <w:rPr>
                <w:rFonts w:asciiTheme="minorHAnsi" w:hAnsiTheme="minorHAnsi" w:cstheme="minorHAnsi"/>
                <w:sz w:val="20"/>
              </w:rPr>
            </w:pPr>
          </w:p>
        </w:tc>
        <w:tc>
          <w:tcPr>
            <w:tcW w:w="1134" w:type="dxa"/>
          </w:tcPr>
          <w:p w14:paraId="498DB2BE" w14:textId="77777777" w:rsidR="00DF5FB5" w:rsidRDefault="00DF5FB5" w:rsidP="00A32EF9">
            <w:pPr>
              <w:spacing w:line="360" w:lineRule="auto"/>
              <w:rPr>
                <w:rFonts w:asciiTheme="minorHAnsi" w:hAnsiTheme="minorHAnsi" w:cstheme="minorHAnsi"/>
                <w:sz w:val="20"/>
              </w:rPr>
            </w:pPr>
          </w:p>
        </w:tc>
        <w:tc>
          <w:tcPr>
            <w:tcW w:w="1418" w:type="dxa"/>
          </w:tcPr>
          <w:p w14:paraId="5C0F00D5" w14:textId="77777777" w:rsidR="00DF5FB5" w:rsidRDefault="00DF5FB5" w:rsidP="00A32EF9">
            <w:pPr>
              <w:spacing w:line="360" w:lineRule="auto"/>
              <w:rPr>
                <w:rFonts w:asciiTheme="minorHAnsi" w:hAnsiTheme="minorHAnsi" w:cstheme="minorHAnsi"/>
                <w:sz w:val="20"/>
              </w:rPr>
            </w:pPr>
          </w:p>
        </w:tc>
      </w:tr>
    </w:tbl>
    <w:p w14:paraId="32E444FD" w14:textId="77777777" w:rsidR="00B3184C" w:rsidRPr="002C5725" w:rsidRDefault="00B3184C" w:rsidP="00446234">
      <w:pPr>
        <w:spacing w:line="360" w:lineRule="auto"/>
        <w:rPr>
          <w:rFonts w:asciiTheme="minorHAnsi" w:hAnsiTheme="minorHAnsi" w:cstheme="minorHAnsi"/>
        </w:rPr>
      </w:pPr>
    </w:p>
    <w:p w14:paraId="15CD5A47" w14:textId="77777777" w:rsidR="00DE4956" w:rsidRPr="00DE4956" w:rsidRDefault="00DE4956" w:rsidP="00DE4956">
      <w:pPr>
        <w:rPr>
          <w:rFonts w:asciiTheme="minorHAnsi" w:hAnsiTheme="minorHAnsi" w:cstheme="minorHAnsi"/>
        </w:rPr>
      </w:pPr>
    </w:p>
    <w:p w14:paraId="3F5C78A6" w14:textId="314983E1" w:rsidR="006973DC" w:rsidRDefault="002C06DA" w:rsidP="002C06DA">
      <w:pPr>
        <w:pStyle w:val="Heading2"/>
      </w:pPr>
      <w:bookmarkStart w:id="370" w:name="_Toc163208026"/>
      <w:r>
        <w:t>DC/CCMS</w:t>
      </w:r>
      <w:bookmarkEnd w:id="370"/>
      <w:r>
        <w:t xml:space="preserve"> </w:t>
      </w:r>
    </w:p>
    <w:p w14:paraId="081FA97A" w14:textId="1518AE5C" w:rsidR="00375458" w:rsidRDefault="00375458" w:rsidP="00375458">
      <w:pPr>
        <w:pStyle w:val="ListParagraph"/>
        <w:numPr>
          <w:ilvl w:val="0"/>
          <w:numId w:val="42"/>
        </w:numPr>
      </w:pPr>
      <w:r>
        <w:t xml:space="preserve">No Internal Email </w:t>
      </w:r>
    </w:p>
    <w:p w14:paraId="7F76F76B" w14:textId="77777777" w:rsidR="00375458" w:rsidRPr="00375458" w:rsidRDefault="00375458" w:rsidP="00375458">
      <w:pPr>
        <w:pStyle w:val="ListParagraph"/>
      </w:pPr>
    </w:p>
    <w:p w14:paraId="186A59CE" w14:textId="77777777" w:rsidR="002C06DA" w:rsidRDefault="002C06DA" w:rsidP="002C06DA"/>
    <w:p w14:paraId="2B30B031" w14:textId="77777777" w:rsidR="00375458" w:rsidRDefault="00375458" w:rsidP="002C06DA"/>
    <w:p w14:paraId="093229B4" w14:textId="418EBF7B" w:rsidR="002C06DA" w:rsidRDefault="002C06DA" w:rsidP="002C06DA">
      <w:pPr>
        <w:pStyle w:val="Heading2"/>
      </w:pPr>
      <w:bookmarkStart w:id="371" w:name="_Toc163208027"/>
      <w:r>
        <w:t>Bulk Processing CIR</w:t>
      </w:r>
      <w:bookmarkEnd w:id="371"/>
      <w:r>
        <w:t xml:space="preserve"> </w:t>
      </w:r>
    </w:p>
    <w:p w14:paraId="51F4DBFC" w14:textId="2847CE46" w:rsidR="007D2542" w:rsidRDefault="007D2542" w:rsidP="007D2542">
      <w:pPr>
        <w:pStyle w:val="Heading3"/>
      </w:pPr>
      <w:bookmarkStart w:id="372" w:name="_Toc163208028"/>
      <w:r>
        <w:t>Inquiry</w:t>
      </w:r>
      <w:bookmarkEnd w:id="372"/>
      <w:r>
        <w:t xml:space="preserve"> </w:t>
      </w:r>
    </w:p>
    <w:p w14:paraId="044D39C9" w14:textId="77777777" w:rsidR="007D2542" w:rsidRDefault="007D2542" w:rsidP="007D2542"/>
    <w:p w14:paraId="41C89708" w14:textId="2FA16101" w:rsidR="007D2542" w:rsidRDefault="007D2542" w:rsidP="007D2542">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6D66EC26" w14:textId="77777777" w:rsidR="007D2542" w:rsidRDefault="007D2542" w:rsidP="007D2542">
      <w:pPr>
        <w:rPr>
          <w:rFonts w:asciiTheme="minorHAnsi" w:hAnsiTheme="minorHAnsi" w:cstheme="minorHAnsi"/>
          <w:b/>
          <w:bCs/>
          <w:szCs w:val="24"/>
        </w:rPr>
      </w:pPr>
    </w:p>
    <w:p w14:paraId="405FDB7F" w14:textId="76B6BC5F" w:rsidR="007D2542" w:rsidRPr="007D2542" w:rsidRDefault="007D2542" w:rsidP="00062E79">
      <w:pPr>
        <w:spacing w:line="276" w:lineRule="auto"/>
        <w:rPr>
          <w:rFonts w:asciiTheme="minorHAnsi" w:hAnsiTheme="minorHAnsi" w:cstheme="minorHAnsi"/>
          <w:szCs w:val="24"/>
        </w:rPr>
      </w:pPr>
      <w:r w:rsidRPr="007D2542">
        <w:rPr>
          <w:rFonts w:asciiTheme="minorHAnsi" w:hAnsiTheme="minorHAnsi" w:cstheme="minorHAnsi"/>
          <w:b/>
          <w:bCs/>
          <w:szCs w:val="24"/>
        </w:rPr>
        <w:t>Subject</w:t>
      </w:r>
      <w:r w:rsidRPr="007D2542">
        <w:rPr>
          <w:rFonts w:asciiTheme="minorHAnsi" w:hAnsiTheme="minorHAnsi" w:cstheme="minorHAnsi"/>
          <w:szCs w:val="24"/>
        </w:rPr>
        <w:t xml:space="preserve"> – CIR &lt;Request Number&gt; </w:t>
      </w:r>
      <w:r w:rsidR="00062E79">
        <w:rPr>
          <w:rFonts w:asciiTheme="minorHAnsi" w:hAnsiTheme="minorHAnsi" w:cstheme="minorHAnsi"/>
          <w:szCs w:val="24"/>
        </w:rPr>
        <w:t xml:space="preserve">- Inquiry. </w:t>
      </w:r>
    </w:p>
    <w:p w14:paraId="1DA9A41D" w14:textId="77777777" w:rsidR="007D2542" w:rsidRPr="007D2542" w:rsidRDefault="007D2542" w:rsidP="00062E79">
      <w:pPr>
        <w:spacing w:line="276" w:lineRule="auto"/>
        <w:rPr>
          <w:rFonts w:asciiTheme="minorHAnsi" w:hAnsiTheme="minorHAnsi" w:cstheme="minorHAnsi"/>
          <w:szCs w:val="24"/>
        </w:rPr>
      </w:pPr>
    </w:p>
    <w:p w14:paraId="5FC77CAB" w14:textId="02CCF396" w:rsidR="007D2542" w:rsidRPr="007D2542" w:rsidRDefault="007D2542" w:rsidP="00062E79">
      <w:pPr>
        <w:spacing w:line="276" w:lineRule="auto"/>
        <w:rPr>
          <w:rFonts w:asciiTheme="minorHAnsi" w:hAnsiTheme="minorHAnsi" w:cstheme="minorHAnsi"/>
          <w:b/>
          <w:bCs/>
          <w:szCs w:val="24"/>
        </w:rPr>
      </w:pPr>
      <w:r w:rsidRPr="007D2542">
        <w:rPr>
          <w:rFonts w:asciiTheme="minorHAnsi" w:hAnsiTheme="minorHAnsi" w:cstheme="minorHAnsi"/>
          <w:b/>
          <w:bCs/>
          <w:szCs w:val="24"/>
        </w:rPr>
        <w:t xml:space="preserve">Body: </w:t>
      </w:r>
    </w:p>
    <w:p w14:paraId="7D47134B" w14:textId="77777777" w:rsidR="007D2542" w:rsidRPr="007D2542" w:rsidRDefault="007D2542" w:rsidP="00062E79">
      <w:pPr>
        <w:spacing w:line="276" w:lineRule="auto"/>
        <w:rPr>
          <w:rFonts w:asciiTheme="minorHAnsi" w:hAnsiTheme="minorHAnsi" w:cstheme="minorHAnsi"/>
          <w:szCs w:val="24"/>
        </w:rPr>
      </w:pPr>
    </w:p>
    <w:p w14:paraId="3DF19414" w14:textId="77777777" w:rsidR="007D2542" w:rsidRPr="007D2542" w:rsidRDefault="007D2542" w:rsidP="00062E79">
      <w:pPr>
        <w:spacing w:line="276" w:lineRule="auto"/>
        <w:rPr>
          <w:rFonts w:asciiTheme="minorHAnsi" w:hAnsiTheme="minorHAnsi" w:cstheme="minorHAnsi"/>
          <w:color w:val="000000"/>
          <w:szCs w:val="24"/>
          <w:lang w:eastAsia="en-IN"/>
        </w:rPr>
      </w:pPr>
      <w:r w:rsidRPr="007D2542">
        <w:rPr>
          <w:rFonts w:asciiTheme="minorHAnsi" w:hAnsiTheme="minorHAnsi" w:cstheme="minorHAnsi"/>
          <w:color w:val="000000"/>
          <w:szCs w:val="24"/>
        </w:rPr>
        <w:t>Dear Team,</w:t>
      </w:r>
    </w:p>
    <w:p w14:paraId="77CA8B91" w14:textId="77777777" w:rsidR="007D2542" w:rsidRPr="007D2542" w:rsidRDefault="007D2542" w:rsidP="00062E79">
      <w:pPr>
        <w:spacing w:line="276" w:lineRule="auto"/>
        <w:rPr>
          <w:rFonts w:asciiTheme="minorHAnsi" w:hAnsiTheme="minorHAnsi" w:cstheme="minorHAnsi"/>
          <w:color w:val="000000"/>
          <w:szCs w:val="24"/>
        </w:rPr>
      </w:pPr>
    </w:p>
    <w:p w14:paraId="6C55257E" w14:textId="14369F55" w:rsidR="00CE17F6" w:rsidRDefault="007D2542" w:rsidP="00062E79">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sidR="00375C10">
        <w:rPr>
          <w:rFonts w:asciiTheme="minorHAnsi" w:hAnsiTheme="minorHAnsi" w:cstheme="minorHAnsi"/>
          <w:color w:val="000000"/>
          <w:szCs w:val="24"/>
        </w:rPr>
        <w:t xml:space="preserve">&lt;Inquiry&gt; Instruction </w:t>
      </w:r>
      <w:r w:rsidRPr="007D2542">
        <w:rPr>
          <w:rFonts w:asciiTheme="minorHAnsi" w:hAnsiTheme="minorHAnsi" w:cstheme="minorHAnsi"/>
          <w:color w:val="000000"/>
          <w:szCs w:val="24"/>
        </w:rPr>
        <w:t xml:space="preserve">from the Central </w:t>
      </w:r>
      <w:r w:rsidR="006226DF">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sidR="008D6A1D">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sidR="006226DF">
        <w:rPr>
          <w:rFonts w:asciiTheme="minorHAnsi" w:hAnsiTheme="minorHAnsi" w:cstheme="minorHAnsi"/>
          <w:color w:val="000000"/>
          <w:szCs w:val="24"/>
        </w:rPr>
        <w:t>updat</w:t>
      </w:r>
      <w:r w:rsidR="00DE1BE9">
        <w:rPr>
          <w:rFonts w:asciiTheme="minorHAnsi" w:hAnsiTheme="minorHAnsi" w:cstheme="minorHAnsi"/>
          <w:color w:val="000000"/>
          <w:szCs w:val="24"/>
        </w:rPr>
        <w:t>e</w:t>
      </w:r>
      <w:r w:rsidR="006226DF">
        <w:rPr>
          <w:rFonts w:asciiTheme="minorHAnsi" w:hAnsiTheme="minorHAnsi" w:cstheme="minorHAnsi"/>
          <w:color w:val="000000"/>
          <w:szCs w:val="24"/>
        </w:rPr>
        <w:t xml:space="preserve"> the results in excel. </w:t>
      </w:r>
    </w:p>
    <w:p w14:paraId="355F15AE" w14:textId="57378BBC" w:rsidR="007D2542" w:rsidRPr="007D2542" w:rsidRDefault="00CE17F6" w:rsidP="00062E79">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007D2542" w:rsidRPr="007D2542">
        <w:rPr>
          <w:rFonts w:asciiTheme="minorHAnsi" w:hAnsiTheme="minorHAnsi" w:cstheme="minorHAnsi"/>
          <w:color w:val="000000"/>
          <w:szCs w:val="24"/>
        </w:rPr>
        <w:t xml:space="preserve">e will share the same with </w:t>
      </w:r>
      <w:r w:rsidR="00661A0E" w:rsidRPr="007D2542">
        <w:rPr>
          <w:rFonts w:asciiTheme="minorHAnsi" w:hAnsiTheme="minorHAnsi" w:cstheme="minorHAnsi"/>
          <w:color w:val="000000"/>
          <w:szCs w:val="24"/>
        </w:rPr>
        <w:t>the Central</w:t>
      </w:r>
      <w:r w:rsidR="006226DF">
        <w:rPr>
          <w:rFonts w:asciiTheme="minorHAnsi" w:hAnsiTheme="minorHAnsi" w:cstheme="minorHAnsi"/>
          <w:color w:val="000000"/>
          <w:szCs w:val="24"/>
        </w:rPr>
        <w:t xml:space="preserve"> Bank. </w:t>
      </w:r>
    </w:p>
    <w:p w14:paraId="6A897DDF" w14:textId="77777777" w:rsidR="00062E79" w:rsidRDefault="00062E79" w:rsidP="007D2542">
      <w:pPr>
        <w:rPr>
          <w:rFonts w:asciiTheme="minorHAnsi" w:hAnsiTheme="minorHAnsi" w:cstheme="minorHAnsi"/>
          <w:color w:val="000000"/>
          <w:szCs w:val="24"/>
        </w:rPr>
      </w:pPr>
    </w:p>
    <w:p w14:paraId="29FB4171" w14:textId="77777777" w:rsidR="00062E79" w:rsidRDefault="00062E79" w:rsidP="007D2542">
      <w:pPr>
        <w:rPr>
          <w:rFonts w:asciiTheme="minorHAnsi" w:hAnsiTheme="minorHAnsi" w:cstheme="minorHAnsi"/>
          <w:color w:val="000000"/>
          <w:szCs w:val="24"/>
        </w:rPr>
      </w:pPr>
    </w:p>
    <w:p w14:paraId="53FC789F" w14:textId="56E688A9" w:rsidR="00062E79" w:rsidRDefault="00062E79" w:rsidP="00062E79">
      <w:pPr>
        <w:pStyle w:val="Heading3"/>
      </w:pPr>
      <w:bookmarkStart w:id="373" w:name="_Toc163208029"/>
      <w:r>
        <w:t>Freeze</w:t>
      </w:r>
      <w:bookmarkEnd w:id="373"/>
      <w:r>
        <w:t xml:space="preserve"> </w:t>
      </w:r>
    </w:p>
    <w:p w14:paraId="08E286C6" w14:textId="77777777" w:rsidR="00062E79" w:rsidRDefault="00062E79" w:rsidP="00062E79"/>
    <w:p w14:paraId="6EF9A4F3" w14:textId="77777777" w:rsidR="00062E79" w:rsidRDefault="00062E79" w:rsidP="00062E79"/>
    <w:p w14:paraId="43DCD139" w14:textId="77777777" w:rsidR="00062E79" w:rsidRDefault="00062E79" w:rsidP="00062E79">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55A8B2B6" w14:textId="77777777" w:rsidR="00062E79" w:rsidRDefault="00062E79" w:rsidP="00062E79"/>
    <w:p w14:paraId="1D466D79" w14:textId="77777777" w:rsidR="00062E79" w:rsidRDefault="00062E79" w:rsidP="00062E79"/>
    <w:p w14:paraId="73FF84FA" w14:textId="443FF7BD" w:rsidR="00062E79"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b/>
          <w:bCs/>
          <w:szCs w:val="24"/>
        </w:rPr>
        <w:t>Subject-</w:t>
      </w:r>
      <w:r w:rsidRPr="00062E79">
        <w:rPr>
          <w:rFonts w:asciiTheme="minorHAnsi" w:hAnsiTheme="minorHAnsi" w:cstheme="minorHAnsi"/>
          <w:szCs w:val="24"/>
        </w:rPr>
        <w:t xml:space="preserve"> CIR &lt;Request Number&gt; - Search &amp; Freeze </w:t>
      </w:r>
    </w:p>
    <w:p w14:paraId="5D43D4E7" w14:textId="3CD55B22" w:rsidR="00062E79" w:rsidRPr="00062E79" w:rsidRDefault="00062E79" w:rsidP="00062E79">
      <w:pPr>
        <w:spacing w:line="360" w:lineRule="auto"/>
        <w:rPr>
          <w:rFonts w:asciiTheme="minorHAnsi" w:hAnsiTheme="minorHAnsi" w:cstheme="minorHAnsi"/>
          <w:b/>
          <w:bCs/>
          <w:szCs w:val="24"/>
        </w:rPr>
      </w:pPr>
      <w:r w:rsidRPr="00062E79">
        <w:rPr>
          <w:rFonts w:asciiTheme="minorHAnsi" w:hAnsiTheme="minorHAnsi" w:cstheme="minorHAnsi"/>
          <w:b/>
          <w:bCs/>
          <w:szCs w:val="24"/>
        </w:rPr>
        <w:t xml:space="preserve">Body: </w:t>
      </w:r>
    </w:p>
    <w:p w14:paraId="031F18E6" w14:textId="77777777" w:rsidR="00062E79" w:rsidRPr="00062E79" w:rsidRDefault="00062E79" w:rsidP="00062E79">
      <w:pPr>
        <w:spacing w:line="360" w:lineRule="auto"/>
        <w:rPr>
          <w:rFonts w:asciiTheme="minorHAnsi" w:hAnsiTheme="minorHAnsi" w:cstheme="minorHAnsi"/>
          <w:szCs w:val="24"/>
        </w:rPr>
      </w:pPr>
    </w:p>
    <w:p w14:paraId="115ABC0B" w14:textId="77777777" w:rsidR="00062E79" w:rsidRPr="00062E79" w:rsidRDefault="00062E79" w:rsidP="00062E79">
      <w:pPr>
        <w:spacing w:line="360" w:lineRule="auto"/>
        <w:rPr>
          <w:rFonts w:asciiTheme="minorHAnsi" w:hAnsiTheme="minorHAnsi" w:cstheme="minorHAnsi"/>
          <w:color w:val="000000"/>
          <w:szCs w:val="24"/>
          <w:lang w:eastAsia="en-IN"/>
        </w:rPr>
      </w:pPr>
      <w:bookmarkStart w:id="374" w:name="_MailEndCompose"/>
      <w:bookmarkEnd w:id="374"/>
      <w:r w:rsidRPr="00062E79">
        <w:rPr>
          <w:rFonts w:asciiTheme="minorHAnsi" w:hAnsiTheme="minorHAnsi" w:cstheme="minorHAnsi"/>
          <w:color w:val="000000"/>
          <w:szCs w:val="24"/>
        </w:rPr>
        <w:t>Dear Team,</w:t>
      </w:r>
    </w:p>
    <w:p w14:paraId="19A613A4" w14:textId="77777777" w:rsidR="00062E79" w:rsidRDefault="00062E79" w:rsidP="00062E79">
      <w:pPr>
        <w:spacing w:line="360" w:lineRule="auto"/>
        <w:rPr>
          <w:rFonts w:asciiTheme="minorHAnsi" w:hAnsiTheme="minorHAnsi" w:cstheme="minorHAnsi"/>
          <w:color w:val="000000"/>
          <w:szCs w:val="24"/>
        </w:rPr>
      </w:pPr>
    </w:p>
    <w:p w14:paraId="5B076BDF" w14:textId="3D6AF691" w:rsidR="00AC20C7" w:rsidRDefault="00AC20C7" w:rsidP="00AC20C7">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&lt;Freeze&gt;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 xml:space="preserve">to </w:t>
      </w:r>
      <w:r>
        <w:rPr>
          <w:rFonts w:asciiTheme="minorHAnsi" w:hAnsiTheme="minorHAnsi" w:cstheme="minorHAnsi"/>
          <w:color w:val="000000"/>
          <w:szCs w:val="24"/>
        </w:rPr>
        <w:t xml:space="preserve">update the results in excel. </w:t>
      </w:r>
      <w:r w:rsidR="00DA76D1">
        <w:rPr>
          <w:rFonts w:asciiTheme="minorHAnsi" w:hAnsiTheme="minorHAnsi" w:cstheme="minorHAnsi"/>
          <w:color w:val="000000"/>
          <w:szCs w:val="24"/>
        </w:rPr>
        <w:t xml:space="preserve">A </w:t>
      </w:r>
      <w:r w:rsidR="00D76E73">
        <w:rPr>
          <w:rFonts w:asciiTheme="minorHAnsi" w:hAnsiTheme="minorHAnsi" w:cstheme="minorHAnsi"/>
          <w:color w:val="000000"/>
          <w:szCs w:val="24"/>
        </w:rPr>
        <w:t>Fr</w:t>
      </w:r>
      <w:r w:rsidR="00DA76D1">
        <w:rPr>
          <w:rFonts w:asciiTheme="minorHAnsi" w:hAnsiTheme="minorHAnsi" w:cstheme="minorHAnsi"/>
          <w:color w:val="000000"/>
          <w:szCs w:val="24"/>
        </w:rPr>
        <w:t>eeze</w:t>
      </w:r>
      <w:r w:rsidR="007A5608">
        <w:rPr>
          <w:rFonts w:asciiTheme="minorHAnsi" w:hAnsiTheme="minorHAnsi" w:cstheme="minorHAnsi"/>
          <w:color w:val="000000"/>
          <w:szCs w:val="24"/>
        </w:rPr>
        <w:t xml:space="preserve"> </w:t>
      </w:r>
      <w:r w:rsidR="00BD712F">
        <w:rPr>
          <w:rFonts w:asciiTheme="minorHAnsi" w:hAnsiTheme="minorHAnsi" w:cstheme="minorHAnsi"/>
          <w:color w:val="000000"/>
          <w:szCs w:val="24"/>
        </w:rPr>
        <w:t xml:space="preserve">request </w:t>
      </w:r>
      <w:r w:rsidR="007A5608">
        <w:rPr>
          <w:rFonts w:asciiTheme="minorHAnsi" w:hAnsiTheme="minorHAnsi" w:cstheme="minorHAnsi"/>
          <w:color w:val="000000"/>
          <w:szCs w:val="24"/>
        </w:rPr>
        <w:t xml:space="preserve">has been placed </w:t>
      </w:r>
      <w:r w:rsidR="00D902FF">
        <w:rPr>
          <w:rFonts w:asciiTheme="minorHAnsi" w:hAnsiTheme="minorHAnsi" w:cstheme="minorHAnsi"/>
          <w:color w:val="000000"/>
          <w:szCs w:val="24"/>
        </w:rPr>
        <w:t>for</w:t>
      </w:r>
      <w:r w:rsidR="007A5608">
        <w:rPr>
          <w:rFonts w:asciiTheme="minorHAnsi" w:hAnsiTheme="minorHAnsi" w:cstheme="minorHAnsi"/>
          <w:color w:val="000000"/>
          <w:szCs w:val="24"/>
        </w:rPr>
        <w:t xml:space="preserve"> the </w:t>
      </w:r>
      <w:r w:rsidR="00D902FF">
        <w:rPr>
          <w:rFonts w:asciiTheme="minorHAnsi" w:hAnsiTheme="minorHAnsi" w:cstheme="minorHAnsi"/>
          <w:color w:val="000000"/>
          <w:szCs w:val="24"/>
        </w:rPr>
        <w:t>products</w:t>
      </w:r>
      <w:r w:rsidR="007A5608">
        <w:rPr>
          <w:rFonts w:asciiTheme="minorHAnsi" w:hAnsiTheme="minorHAnsi" w:cstheme="minorHAnsi"/>
          <w:color w:val="000000"/>
          <w:szCs w:val="24"/>
        </w:rPr>
        <w:t xml:space="preserve"> mentioned</w:t>
      </w:r>
      <w:r w:rsidR="00DA76D1">
        <w:rPr>
          <w:rFonts w:asciiTheme="minorHAnsi" w:hAnsiTheme="minorHAnsi" w:cstheme="minorHAnsi"/>
          <w:color w:val="000000"/>
          <w:szCs w:val="24"/>
        </w:rPr>
        <w:t>. Internal B</w:t>
      </w:r>
      <w:r w:rsidR="007A5608">
        <w:rPr>
          <w:rFonts w:asciiTheme="minorHAnsi" w:hAnsiTheme="minorHAnsi" w:cstheme="minorHAnsi"/>
          <w:color w:val="000000"/>
          <w:szCs w:val="24"/>
        </w:rPr>
        <w:t>lackl</w:t>
      </w:r>
      <w:r w:rsidR="00D902FF">
        <w:rPr>
          <w:rFonts w:asciiTheme="minorHAnsi" w:hAnsiTheme="minorHAnsi" w:cstheme="minorHAnsi"/>
          <w:color w:val="000000"/>
          <w:szCs w:val="24"/>
        </w:rPr>
        <w:t>ist</w:t>
      </w:r>
      <w:r w:rsidR="00207D77">
        <w:rPr>
          <w:rFonts w:asciiTheme="minorHAnsi" w:hAnsiTheme="minorHAnsi" w:cstheme="minorHAnsi"/>
          <w:color w:val="000000"/>
          <w:szCs w:val="24"/>
        </w:rPr>
        <w:t>s</w:t>
      </w:r>
      <w:r w:rsidR="00D902FF">
        <w:rPr>
          <w:rFonts w:asciiTheme="minorHAnsi" w:hAnsiTheme="minorHAnsi" w:cstheme="minorHAnsi"/>
          <w:color w:val="000000"/>
          <w:szCs w:val="24"/>
        </w:rPr>
        <w:t xml:space="preserve"> </w:t>
      </w:r>
      <w:r w:rsidR="00DA76D1">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sidR="00DA76D1">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have been marked. </w:t>
      </w:r>
    </w:p>
    <w:p w14:paraId="190003E1" w14:textId="57DA907B" w:rsidR="00375458" w:rsidRPr="00062E79" w:rsidRDefault="00AC20C7" w:rsidP="00DA76D1">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14:paraId="4CBFCF8D" w14:textId="77777777" w:rsidR="00062E79" w:rsidRPr="00062E79" w:rsidRDefault="00062E79" w:rsidP="00062E79"/>
    <w:p w14:paraId="7CDE7F84" w14:textId="77777777" w:rsidR="007D2542" w:rsidRDefault="007D2542" w:rsidP="007D2542">
      <w:pPr>
        <w:rPr>
          <w:rFonts w:ascii="Verdana" w:hAnsi="Verdana"/>
          <w:sz w:val="20"/>
        </w:rPr>
      </w:pPr>
    </w:p>
    <w:p w14:paraId="0DB51231" w14:textId="20FA4E58" w:rsidR="007D2542" w:rsidRDefault="00062E79" w:rsidP="00062E79">
      <w:pPr>
        <w:pStyle w:val="Heading3"/>
      </w:pPr>
      <w:bookmarkStart w:id="375" w:name="_Toc163208030"/>
      <w:r>
        <w:t>Prohibited</w:t>
      </w:r>
      <w:bookmarkEnd w:id="375"/>
      <w:r>
        <w:t xml:space="preserve"> </w:t>
      </w:r>
    </w:p>
    <w:p w14:paraId="2F8DC27B" w14:textId="77777777" w:rsidR="00062E79" w:rsidRPr="00062E79" w:rsidRDefault="00062E79" w:rsidP="00062E79"/>
    <w:p w14:paraId="0E73577D" w14:textId="42E29613" w:rsidR="00062E79" w:rsidRDefault="00062E79" w:rsidP="00062E79">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7A452253" w14:textId="77777777" w:rsidR="00062E79" w:rsidRPr="00062E79" w:rsidRDefault="00062E79" w:rsidP="00062E79">
      <w:pPr>
        <w:spacing w:line="360" w:lineRule="auto"/>
        <w:rPr>
          <w:rFonts w:asciiTheme="minorHAnsi" w:hAnsiTheme="minorHAnsi" w:cstheme="minorHAnsi"/>
          <w:b/>
          <w:bCs/>
          <w:szCs w:val="24"/>
        </w:rPr>
      </w:pPr>
    </w:p>
    <w:p w14:paraId="3E460980" w14:textId="6AA67214" w:rsidR="007D2542"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szCs w:val="24"/>
        </w:rPr>
        <w:t xml:space="preserve">Subject: CIR - &lt;Request Number&gt; - Prohibited </w:t>
      </w:r>
    </w:p>
    <w:p w14:paraId="495A81FC" w14:textId="77777777" w:rsidR="00062E79" w:rsidRPr="00062E79" w:rsidRDefault="00062E79" w:rsidP="00062E79">
      <w:pPr>
        <w:spacing w:line="360" w:lineRule="auto"/>
        <w:rPr>
          <w:rFonts w:asciiTheme="minorHAnsi" w:hAnsiTheme="minorHAnsi" w:cstheme="minorHAnsi"/>
          <w:szCs w:val="24"/>
        </w:rPr>
      </w:pPr>
    </w:p>
    <w:p w14:paraId="0EA380D2" w14:textId="337CE741" w:rsidR="00062E79"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szCs w:val="24"/>
        </w:rPr>
        <w:t>Body:</w:t>
      </w:r>
    </w:p>
    <w:p w14:paraId="4925B024" w14:textId="77777777" w:rsidR="00062E79" w:rsidRPr="00062E79" w:rsidRDefault="00062E79" w:rsidP="00062E79">
      <w:pPr>
        <w:spacing w:line="360" w:lineRule="auto"/>
        <w:rPr>
          <w:rFonts w:asciiTheme="minorHAnsi" w:hAnsiTheme="minorHAnsi" w:cstheme="minorHAnsi"/>
          <w:szCs w:val="24"/>
        </w:rPr>
      </w:pPr>
    </w:p>
    <w:p w14:paraId="1EE8D268" w14:textId="637A47F9" w:rsidR="00062E79" w:rsidRPr="00062E79" w:rsidRDefault="00062E79" w:rsidP="00062E79">
      <w:pPr>
        <w:spacing w:line="360" w:lineRule="auto"/>
        <w:rPr>
          <w:rFonts w:asciiTheme="minorHAnsi" w:hAnsiTheme="minorHAnsi" w:cstheme="minorHAnsi"/>
          <w:szCs w:val="24"/>
          <w:lang w:eastAsia="en-IN"/>
        </w:rPr>
      </w:pPr>
      <w:r w:rsidRPr="00062E79">
        <w:rPr>
          <w:rFonts w:asciiTheme="minorHAnsi" w:hAnsiTheme="minorHAnsi" w:cstheme="minorHAnsi"/>
          <w:b/>
          <w:bCs/>
          <w:color w:val="000000"/>
          <w:szCs w:val="24"/>
        </w:rPr>
        <w:t>Dear Team,</w:t>
      </w:r>
    </w:p>
    <w:p w14:paraId="04DD35C6" w14:textId="2D2A4FA3" w:rsidR="00F34E8C" w:rsidRDefault="00F34E8C" w:rsidP="00062E79">
      <w:pPr>
        <w:spacing w:line="360" w:lineRule="auto"/>
        <w:rPr>
          <w:rFonts w:asciiTheme="minorHAnsi" w:hAnsiTheme="minorHAnsi" w:cstheme="minorHAnsi"/>
          <w:color w:val="000000"/>
          <w:szCs w:val="24"/>
        </w:rPr>
      </w:pPr>
    </w:p>
    <w:p w14:paraId="58E0D3E2" w14:textId="424430E9" w:rsidR="00EF5EA2" w:rsidRDefault="00EF5EA2" w:rsidP="00EF5EA2">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&lt;Prohibited&gt;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0166E6">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0166E6">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Pr>
          <w:rFonts w:asciiTheme="minorHAnsi" w:hAnsiTheme="minorHAnsi" w:cstheme="minorHAnsi"/>
          <w:color w:val="000000"/>
          <w:szCs w:val="24"/>
        </w:rPr>
        <w:t>update</w:t>
      </w:r>
      <w:r w:rsidR="000166E6">
        <w:rPr>
          <w:rFonts w:asciiTheme="minorHAnsi" w:hAnsiTheme="minorHAnsi" w:cstheme="minorHAnsi"/>
          <w:color w:val="000000"/>
          <w:szCs w:val="24"/>
        </w:rPr>
        <w:t xml:space="preserve"> </w:t>
      </w:r>
      <w:r>
        <w:rPr>
          <w:rFonts w:asciiTheme="minorHAnsi" w:hAnsiTheme="minorHAnsi" w:cstheme="minorHAnsi"/>
          <w:color w:val="000000"/>
          <w:szCs w:val="24"/>
        </w:rPr>
        <w:t>the results in excel. Internal Blacklist</w:t>
      </w:r>
      <w:r w:rsidR="00207D77">
        <w:rPr>
          <w:rFonts w:asciiTheme="minorHAnsi" w:hAnsiTheme="minorHAnsi" w:cstheme="minorHAnsi"/>
          <w:color w:val="000000"/>
          <w:szCs w:val="24"/>
        </w:rPr>
        <w:t xml:space="preserve">s </w:t>
      </w:r>
      <w:r>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have been marked. </w:t>
      </w:r>
    </w:p>
    <w:p w14:paraId="442D63A9" w14:textId="77777777" w:rsidR="00EF5EA2" w:rsidRPr="00062E79" w:rsidRDefault="00EF5EA2" w:rsidP="00EF5EA2">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14:paraId="1F92AC18" w14:textId="77777777" w:rsidR="00EF5EA2" w:rsidRDefault="00EF5EA2" w:rsidP="00062E79">
      <w:pPr>
        <w:spacing w:line="360" w:lineRule="auto"/>
        <w:rPr>
          <w:rFonts w:asciiTheme="minorHAnsi" w:hAnsiTheme="minorHAnsi" w:cstheme="minorHAnsi"/>
          <w:color w:val="000000"/>
          <w:szCs w:val="24"/>
        </w:rPr>
      </w:pPr>
    </w:p>
    <w:p w14:paraId="7A0A2A66" w14:textId="77777777" w:rsidR="00EF5EA2" w:rsidRDefault="00EF5EA2" w:rsidP="00062E79">
      <w:pPr>
        <w:spacing w:line="360" w:lineRule="auto"/>
        <w:rPr>
          <w:rFonts w:asciiTheme="minorHAnsi" w:hAnsiTheme="minorHAnsi" w:cstheme="minorHAnsi"/>
          <w:color w:val="000000"/>
          <w:szCs w:val="24"/>
        </w:rPr>
      </w:pPr>
    </w:p>
    <w:p w14:paraId="3718C438" w14:textId="39EB6E0E" w:rsidR="00062E79" w:rsidRPr="00DE1BE9" w:rsidRDefault="00062E79" w:rsidP="00DE1BE9">
      <w:pPr>
        <w:spacing w:line="360" w:lineRule="auto"/>
        <w:rPr>
          <w:rFonts w:asciiTheme="minorHAnsi" w:hAnsiTheme="minorHAnsi" w:cstheme="minorHAnsi"/>
          <w:color w:val="000000"/>
          <w:szCs w:val="24"/>
        </w:rPr>
      </w:pPr>
      <w:r w:rsidRPr="00062E79">
        <w:rPr>
          <w:rFonts w:asciiTheme="minorHAnsi" w:hAnsiTheme="minorHAnsi" w:cstheme="minorHAnsi"/>
          <w:color w:val="000000"/>
          <w:szCs w:val="24"/>
        </w:rPr>
        <w:t>                                               </w:t>
      </w:r>
    </w:p>
    <w:p w14:paraId="771CC729" w14:textId="77777777" w:rsidR="002C06DA" w:rsidRPr="002C06DA" w:rsidRDefault="002C06DA" w:rsidP="002C06DA"/>
    <w:p w14:paraId="1AAF887B" w14:textId="77777777" w:rsidR="006973DC" w:rsidRPr="006973DC" w:rsidRDefault="006973DC" w:rsidP="006973DC"/>
    <w:p w14:paraId="0305184B" w14:textId="77777777" w:rsidR="00207538" w:rsidRPr="00207538" w:rsidRDefault="00207538" w:rsidP="00207538"/>
    <w:p w14:paraId="7E564085" w14:textId="77777777" w:rsidR="00587629" w:rsidRDefault="00587629" w:rsidP="00587629"/>
    <w:p w14:paraId="36E811A3" w14:textId="4DF55AA0" w:rsidR="009656E8" w:rsidRDefault="009656E8" w:rsidP="006D5808">
      <w:pPr>
        <w:rPr>
          <w:rFonts w:asciiTheme="minorHAnsi" w:hAnsiTheme="minorHAnsi" w:cstheme="minorHAnsi"/>
          <w:sz w:val="20"/>
          <w:szCs w:val="16"/>
        </w:rPr>
      </w:pPr>
    </w:p>
    <w:p w14:paraId="4F22E2D3" w14:textId="69146F44" w:rsidR="0049773E" w:rsidRDefault="0049773E" w:rsidP="0049773E">
      <w:pPr>
        <w:pStyle w:val="Heading1"/>
        <w:rPr>
          <w:rFonts w:asciiTheme="minorHAnsi" w:hAnsiTheme="minorHAnsi" w:cstheme="minorHAnsi"/>
        </w:rPr>
      </w:pPr>
      <w:bookmarkStart w:id="376" w:name="_Toc163208031"/>
      <w:r w:rsidRPr="001833A8">
        <w:rPr>
          <w:rFonts w:asciiTheme="minorHAnsi" w:hAnsiTheme="minorHAnsi" w:cstheme="minorHAnsi"/>
        </w:rPr>
        <w:lastRenderedPageBreak/>
        <w:t>Appendix D:</w:t>
      </w:r>
      <w:r w:rsidR="00053470" w:rsidRPr="001833A8">
        <w:rPr>
          <w:rFonts w:asciiTheme="minorHAnsi" w:hAnsiTheme="minorHAnsi" w:cstheme="minorHAnsi"/>
        </w:rPr>
        <w:t xml:space="preserve"> Templates</w:t>
      </w:r>
      <w:bookmarkEnd w:id="376"/>
      <w:r w:rsidR="00053470" w:rsidRPr="001833A8">
        <w:rPr>
          <w:rFonts w:asciiTheme="minorHAnsi" w:hAnsiTheme="minorHAnsi" w:cstheme="minorHAnsi"/>
        </w:rPr>
        <w:t xml:space="preserve"> </w:t>
      </w:r>
    </w:p>
    <w:p w14:paraId="03821420" w14:textId="77777777" w:rsidR="004C474E" w:rsidRPr="004C474E" w:rsidRDefault="004C474E" w:rsidP="004C474E"/>
    <w:p w14:paraId="6F7F50EB" w14:textId="26DC361B" w:rsidR="00A47A27" w:rsidRDefault="00A47A27" w:rsidP="00A47A27">
      <w:pPr>
        <w:pStyle w:val="Heading2"/>
      </w:pPr>
      <w:bookmarkStart w:id="377" w:name="_Toc163208032"/>
      <w:r>
        <w:t xml:space="preserve">Prev Ref No. </w:t>
      </w:r>
      <w:r w:rsidR="00F65EF5">
        <w:t>– PDF</w:t>
      </w:r>
      <w:bookmarkEnd w:id="377"/>
      <w:r w:rsidR="00F65EF5">
        <w:t xml:space="preserve"> </w:t>
      </w:r>
    </w:p>
    <w:p w14:paraId="5C46EA9D" w14:textId="77777777" w:rsidR="00A47A27" w:rsidRDefault="00A47A27" w:rsidP="00A47A27">
      <w:pPr>
        <w:spacing w:line="360" w:lineRule="auto"/>
      </w:pPr>
    </w:p>
    <w:p w14:paraId="7F6CD832" w14:textId="77777777" w:rsidR="00600A62" w:rsidRPr="00401DD5" w:rsidRDefault="00600A62" w:rsidP="00600A62">
      <w:pPr>
        <w:ind w:left="2880" w:firstLine="720"/>
        <w:rPr>
          <w:rFonts w:asciiTheme="minorHAnsi" w:hAnsiTheme="minorHAnsi" w:cstheme="minorHAnsi"/>
          <w:b/>
          <w:bCs/>
          <w:lang w:val="en-GB"/>
        </w:rPr>
      </w:pPr>
      <w:r w:rsidRPr="00401DD5">
        <w:rPr>
          <w:rFonts w:asciiTheme="minorHAnsi" w:hAnsiTheme="minorHAnsi" w:cstheme="minorHAnsi"/>
          <w:b/>
          <w:bCs/>
          <w:noProof/>
          <w:lang w:val="en-GB"/>
        </w:rPr>
        <mc:AlternateContent>
          <mc:Choice Requires="wps">
            <w:drawing>
              <wp:anchor distT="0" distB="0" distL="114300" distR="114300" simplePos="0" relativeHeight="251659264" behindDoc="0" locked="0" layoutInCell="1" allowOverlap="1" wp14:anchorId="5536036C" wp14:editId="142E1F07">
                <wp:simplePos x="0" y="0"/>
                <wp:positionH relativeFrom="margin">
                  <wp:posOffset>-123826</wp:posOffset>
                </wp:positionH>
                <wp:positionV relativeFrom="paragraph">
                  <wp:posOffset>333374</wp:posOffset>
                </wp:positionV>
                <wp:extent cx="6067425" cy="0"/>
                <wp:effectExtent l="0" t="0" r="0" b="0"/>
                <wp:wrapNone/>
                <wp:docPr id="1198688004"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F940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6.25pt" to="468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strokecolor="black [3200]" strokeweight=".5pt">
                <v:stroke joinstyle="miter"/>
                <w10:wrap anchorx="margin"/>
              </v:line>
            </w:pict>
          </mc:Fallback>
        </mc:AlternateContent>
      </w:r>
      <w:r w:rsidRPr="00401DD5">
        <w:rPr>
          <w:rFonts w:asciiTheme="minorHAnsi" w:hAnsiTheme="minorHAnsi" w:cstheme="minorHAnsi"/>
          <w:b/>
          <w:bCs/>
          <w:lang w:val="en-GB"/>
        </w:rPr>
        <w:t>Previous Reference Number Results (FIU/CIR)</w:t>
      </w:r>
    </w:p>
    <w:p w14:paraId="0DAEEFB3" w14:textId="77777777" w:rsidR="00600A62" w:rsidRPr="00401DD5" w:rsidRDefault="00600A62" w:rsidP="00600A62">
      <w:pPr>
        <w:rPr>
          <w:rFonts w:asciiTheme="minorHAnsi" w:hAnsiTheme="minorHAnsi" w:cstheme="minorHAnsi"/>
          <w:lang w:val="en-GB"/>
        </w:rPr>
      </w:pPr>
    </w:p>
    <w:p w14:paraId="657D82FD" w14:textId="77777777" w:rsidR="00600A62" w:rsidRDefault="00600A62" w:rsidP="00600A62">
      <w:pPr>
        <w:jc w:val="both"/>
        <w:rPr>
          <w:color w:val="FF0000"/>
          <w:szCs w:val="24"/>
          <w:lang w:val="en-GB"/>
        </w:rPr>
      </w:pPr>
    </w:p>
    <w:p w14:paraId="5E59062B" w14:textId="77777777" w:rsidR="00600A62" w:rsidRDefault="00600A62" w:rsidP="00600A62">
      <w:pPr>
        <w:jc w:val="both"/>
        <w:rPr>
          <w:color w:val="FF0000"/>
          <w:szCs w:val="24"/>
          <w:lang w:val="en-GB"/>
        </w:rPr>
      </w:pPr>
    </w:p>
    <w:p w14:paraId="0B2E717C" w14:textId="1B170CF6" w:rsidR="00600A62" w:rsidRPr="00401DD5" w:rsidRDefault="00600A62" w:rsidP="00600A62">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14:paraId="0FC45227" w14:textId="77777777" w:rsidR="00600A62" w:rsidRPr="00401DD5" w:rsidRDefault="00600A62" w:rsidP="00600A62">
      <w:pPr>
        <w:jc w:val="both"/>
        <w:rPr>
          <w:rFonts w:asciiTheme="minorHAnsi" w:hAnsiTheme="minorHAnsi" w:cstheme="minorHAnsi"/>
          <w:lang w:val="en-GB"/>
        </w:rPr>
      </w:pPr>
    </w:p>
    <w:p w14:paraId="79906D2B" w14:textId="77777777" w:rsidR="00600A62" w:rsidRPr="00401DD5" w:rsidRDefault="00600A62" w:rsidP="00600A62">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Reference Number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Date of Initiation </w:t>
      </w:r>
      <w:r w:rsidRPr="00401DD5">
        <w:rPr>
          <w:rFonts w:asciiTheme="minorHAnsi" w:hAnsiTheme="minorHAnsi" w:cstheme="minorHAnsi"/>
          <w:b/>
          <w:bCs/>
          <w:lang w:val="en-GB"/>
        </w:rPr>
        <w:tab/>
        <w:t xml:space="preserve">Request Channel </w:t>
      </w:r>
    </w:p>
    <w:p w14:paraId="34B90402" w14:textId="77777777" w:rsidR="00600A62" w:rsidRPr="00401DD5" w:rsidRDefault="00600A62" w:rsidP="00600A62">
      <w:pPr>
        <w:jc w:val="both"/>
        <w:rPr>
          <w:rFonts w:asciiTheme="minorHAnsi" w:hAnsiTheme="minorHAnsi" w:cstheme="minorHAnsi"/>
          <w:b/>
          <w:bCs/>
          <w:lang w:val="en-GB"/>
        </w:rPr>
      </w:pPr>
    </w:p>
    <w:p w14:paraId="38DB7E18" w14:textId="77777777" w:rsidR="00600A62" w:rsidRPr="00401DD5" w:rsidRDefault="00600A62" w:rsidP="00600A62">
      <w:pPr>
        <w:jc w:val="both"/>
        <w:rPr>
          <w:rFonts w:asciiTheme="minorHAnsi" w:hAnsiTheme="minorHAnsi" w:cstheme="minorHAnsi"/>
          <w:b/>
          <w:bCs/>
          <w:lang w:val="en-GB"/>
        </w:rPr>
      </w:pPr>
      <w:r w:rsidRPr="00401DD5">
        <w:rPr>
          <w:rFonts w:asciiTheme="minorHAnsi" w:hAnsiTheme="minorHAnsi" w:cstheme="minorHAnsi"/>
          <w:b/>
          <w:bCs/>
          <w:lang w:val="en-GB"/>
        </w:rPr>
        <w:t xml:space="preserve">Request Type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Request Date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Notice/Case No. </w:t>
      </w:r>
      <w:r w:rsidRPr="00401DD5">
        <w:rPr>
          <w:rFonts w:asciiTheme="minorHAnsi" w:hAnsiTheme="minorHAnsi" w:cstheme="minorHAnsi"/>
          <w:b/>
          <w:bCs/>
          <w:lang w:val="en-GB"/>
        </w:rPr>
        <w:tab/>
        <w:t xml:space="preserve">Authority Name </w:t>
      </w:r>
    </w:p>
    <w:p w14:paraId="57812F7E" w14:textId="77777777" w:rsidR="00600A62" w:rsidRPr="00401DD5" w:rsidRDefault="00600A62" w:rsidP="00600A62">
      <w:pPr>
        <w:jc w:val="both"/>
        <w:rPr>
          <w:rFonts w:asciiTheme="minorHAnsi" w:hAnsiTheme="minorHAnsi" w:cstheme="minorHAnsi"/>
          <w:lang w:val="en-GB"/>
        </w:rPr>
      </w:pPr>
    </w:p>
    <w:p w14:paraId="1207C746" w14:textId="77777777" w:rsidR="00600A62" w:rsidRPr="00401DD5" w:rsidRDefault="00600A62" w:rsidP="00600A62">
      <w:pPr>
        <w:jc w:val="both"/>
        <w:rPr>
          <w:rFonts w:asciiTheme="minorHAnsi" w:hAnsiTheme="minorHAnsi" w:cstheme="minorHAnsi"/>
          <w:b/>
          <w:bCs/>
          <w:lang w:val="en-GB"/>
        </w:rPr>
      </w:pPr>
    </w:p>
    <w:p w14:paraId="4F747B61" w14:textId="77777777" w:rsidR="00600A62" w:rsidRPr="00401DD5" w:rsidRDefault="00600A62" w:rsidP="00600A62">
      <w:pPr>
        <w:jc w:val="both"/>
        <w:rPr>
          <w:rFonts w:asciiTheme="minorHAnsi" w:hAnsiTheme="minorHAnsi" w:cstheme="minorHAnsi"/>
          <w:b/>
          <w:bCs/>
          <w:lang w:val="en-GB"/>
        </w:rPr>
      </w:pPr>
    </w:p>
    <w:p w14:paraId="56106521" w14:textId="2E67152C" w:rsidR="00F86E10" w:rsidRPr="00401DD5" w:rsidRDefault="00600A62" w:rsidP="00F86E10">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Previous Reference Number Details</w:t>
      </w:r>
      <w:r w:rsidRPr="00401DD5">
        <w:rPr>
          <w:rFonts w:asciiTheme="minorHAnsi" w:hAnsiTheme="minorHAnsi" w:cstheme="minorHAnsi"/>
          <w:b/>
          <w:bCs/>
          <w:color w:val="FFFFFF" w:themeColor="background1"/>
          <w:sz w:val="28"/>
          <w:szCs w:val="28"/>
          <w:lang w:val="en-GB"/>
        </w:rPr>
        <w:t xml:space="preserve"> </w:t>
      </w:r>
      <w:r w:rsidR="00F86E10" w:rsidRPr="00401DD5">
        <w:rPr>
          <w:rFonts w:asciiTheme="minorHAnsi" w:hAnsiTheme="minorHAnsi" w:cstheme="minorHAnsi"/>
          <w:b/>
          <w:bCs/>
          <w:color w:val="FFFFFF" w:themeColor="background1"/>
          <w:sz w:val="28"/>
          <w:szCs w:val="28"/>
          <w:lang w:val="en-GB"/>
        </w:rPr>
        <w:t>–</w:t>
      </w:r>
    </w:p>
    <w:p w14:paraId="043D0AD3" w14:textId="77777777" w:rsidR="00F86E10" w:rsidRPr="00401DD5" w:rsidRDefault="00F86E10" w:rsidP="00F86E10">
      <w:pPr>
        <w:jc w:val="both"/>
        <w:rPr>
          <w:rFonts w:asciiTheme="minorHAnsi" w:hAnsiTheme="minorHAnsi" w:cstheme="minorHAnsi"/>
          <w:b/>
          <w:bCs/>
          <w:color w:val="FFFFFF" w:themeColor="background1"/>
          <w:sz w:val="28"/>
          <w:szCs w:val="28"/>
          <w:lang w:val="en-GB"/>
        </w:rPr>
      </w:pPr>
    </w:p>
    <w:p w14:paraId="6F9A0BF4" w14:textId="057D1D8D" w:rsidR="00F86E10" w:rsidRPr="00401DD5" w:rsidRDefault="00F86E10" w:rsidP="00F86E10">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 xml:space="preserve">FIU/CIR – Inquiry &amp; Freeze </w:t>
      </w:r>
    </w:p>
    <w:p w14:paraId="2DEF38CC" w14:textId="77777777" w:rsidR="00600A62" w:rsidRPr="00401DD5" w:rsidRDefault="00600A62" w:rsidP="00600A62">
      <w:pPr>
        <w:jc w:val="both"/>
        <w:rPr>
          <w:rFonts w:asciiTheme="minorHAnsi" w:hAnsiTheme="minorHAnsi" w:cstheme="minorHAnsi"/>
          <w:b/>
          <w:bCs/>
          <w:lang w:val="en-GB"/>
        </w:rPr>
      </w:pPr>
    </w:p>
    <w:tbl>
      <w:tblPr>
        <w:tblStyle w:val="TableGrid"/>
        <w:tblW w:w="0" w:type="auto"/>
        <w:tblLook w:val="04A0" w:firstRow="1" w:lastRow="0" w:firstColumn="1" w:lastColumn="0" w:noHBand="0" w:noVBand="1"/>
      </w:tblPr>
      <w:tblGrid>
        <w:gridCol w:w="2267"/>
        <w:gridCol w:w="2357"/>
        <w:gridCol w:w="2409"/>
        <w:gridCol w:w="1983"/>
      </w:tblGrid>
      <w:tr w:rsidR="00600A62" w:rsidRPr="00401DD5" w14:paraId="5F4D34F9" w14:textId="77777777" w:rsidTr="004D28CA">
        <w:tc>
          <w:tcPr>
            <w:tcW w:w="2267" w:type="dxa"/>
          </w:tcPr>
          <w:p w14:paraId="4D62B5B6"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14:paraId="5EE1EB85"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2409" w:type="dxa"/>
          </w:tcPr>
          <w:p w14:paraId="1C153671"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Compliance Response </w:t>
            </w:r>
          </w:p>
        </w:tc>
        <w:tc>
          <w:tcPr>
            <w:tcW w:w="1983" w:type="dxa"/>
          </w:tcPr>
          <w:p w14:paraId="74D660D1"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00600A62" w:rsidRPr="00401DD5" w14:paraId="01E05F60" w14:textId="77777777" w:rsidTr="004D28CA">
        <w:tc>
          <w:tcPr>
            <w:tcW w:w="2267" w:type="dxa"/>
          </w:tcPr>
          <w:p w14:paraId="2FF628D2" w14:textId="7772AD1B"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&lt;WI No.&gt; of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357" w:type="dxa"/>
          </w:tcPr>
          <w:p w14:paraId="1188DD81" w14:textId="7FAACD2B"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409" w:type="dxa"/>
          </w:tcPr>
          <w:p w14:paraId="4AA64FD7" w14:textId="17288D26"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&lt;AML Concern Description&gt; from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1983" w:type="dxa"/>
          </w:tcPr>
          <w:p w14:paraId="6951CADD" w14:textId="77777777"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14:paraId="17B7863F" w14:textId="77777777" w:rsidR="00600A62" w:rsidRPr="00401DD5" w:rsidRDefault="00600A62" w:rsidP="00600A62">
      <w:pPr>
        <w:jc w:val="both"/>
        <w:rPr>
          <w:rFonts w:asciiTheme="minorHAnsi" w:hAnsiTheme="minorHAnsi" w:cstheme="minorHAnsi"/>
          <w:lang w:val="en-GB"/>
        </w:rPr>
      </w:pPr>
    </w:p>
    <w:p w14:paraId="76A5E458" w14:textId="77777777" w:rsidR="00600A62" w:rsidRPr="00401DD5" w:rsidRDefault="00600A62" w:rsidP="00600A62">
      <w:pPr>
        <w:jc w:val="both"/>
        <w:rPr>
          <w:rFonts w:asciiTheme="minorHAnsi" w:hAnsiTheme="minorHAnsi" w:cstheme="minorHAnsi"/>
          <w:lang w:val="en-GB"/>
        </w:rPr>
      </w:pPr>
    </w:p>
    <w:p w14:paraId="34C1A519" w14:textId="77777777" w:rsidR="00F86E10" w:rsidRPr="00401DD5" w:rsidRDefault="00F86E10" w:rsidP="00600A62">
      <w:pPr>
        <w:jc w:val="both"/>
        <w:rPr>
          <w:rFonts w:asciiTheme="minorHAnsi" w:hAnsiTheme="minorHAnsi" w:cstheme="minorHAnsi"/>
          <w:lang w:val="en-GB"/>
        </w:rPr>
      </w:pPr>
    </w:p>
    <w:p w14:paraId="616CD964" w14:textId="27DCC671" w:rsidR="00F86E10" w:rsidRPr="00401DD5" w:rsidRDefault="00F86E10" w:rsidP="00600A62">
      <w:pPr>
        <w:jc w:val="both"/>
        <w:rPr>
          <w:rFonts w:asciiTheme="minorHAnsi" w:hAnsiTheme="minorHAnsi" w:cstheme="minorHAnsi"/>
          <w:lang w:val="en-GB"/>
        </w:rPr>
      </w:pPr>
      <w:r w:rsidRPr="00401DD5">
        <w:rPr>
          <w:rFonts w:asciiTheme="minorHAnsi" w:hAnsiTheme="minorHAnsi" w:cstheme="minorHAnsi"/>
          <w:b/>
          <w:bCs/>
          <w:color w:val="FFFFFF" w:themeColor="background1"/>
          <w:sz w:val="28"/>
          <w:szCs w:val="28"/>
          <w:highlight w:val="red"/>
          <w:lang w:val="en-GB"/>
        </w:rPr>
        <w:t>Previous Reference Number Details</w:t>
      </w:r>
    </w:p>
    <w:p w14:paraId="7FBD3F00" w14:textId="77777777" w:rsidR="008018BB" w:rsidRPr="00401DD5" w:rsidRDefault="008018BB" w:rsidP="00600A62">
      <w:pPr>
        <w:jc w:val="both"/>
        <w:rPr>
          <w:rFonts w:asciiTheme="minorHAnsi" w:hAnsiTheme="minorHAnsi" w:cstheme="minorHAnsi"/>
          <w:lang w:val="en-GB"/>
        </w:rPr>
      </w:pPr>
    </w:p>
    <w:p w14:paraId="62570315" w14:textId="08402DF5" w:rsidR="008018BB" w:rsidRPr="00401DD5" w:rsidRDefault="00F86E10" w:rsidP="00600A62">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 xml:space="preserve">FIU/CIR – Unfreeze &amp; DC/CCMS </w:t>
      </w:r>
      <w:r w:rsidR="00401DD5" w:rsidRPr="00401DD5">
        <w:rPr>
          <w:rFonts w:asciiTheme="minorHAnsi" w:hAnsiTheme="minorHAnsi" w:cstheme="minorHAnsi"/>
          <w:b/>
          <w:bCs/>
          <w:sz w:val="28"/>
          <w:szCs w:val="28"/>
          <w:lang w:val="en-GB"/>
        </w:rPr>
        <w:t>- All</w:t>
      </w:r>
    </w:p>
    <w:p w14:paraId="090D946A" w14:textId="77777777" w:rsidR="00F86E10" w:rsidRPr="00401DD5" w:rsidRDefault="00F86E10" w:rsidP="00600A62">
      <w:pPr>
        <w:jc w:val="both"/>
        <w:rPr>
          <w:rFonts w:asciiTheme="minorHAnsi" w:hAnsiTheme="minorHAnsi" w:cstheme="minorHAnsi"/>
          <w:lang w:val="en-GB"/>
        </w:rPr>
      </w:pPr>
    </w:p>
    <w:tbl>
      <w:tblPr>
        <w:tblStyle w:val="TableGrid"/>
        <w:tblW w:w="0" w:type="auto"/>
        <w:tblLook w:val="04A0" w:firstRow="1" w:lastRow="0" w:firstColumn="1" w:lastColumn="0" w:noHBand="0" w:noVBand="1"/>
      </w:tblPr>
      <w:tblGrid>
        <w:gridCol w:w="2267"/>
        <w:gridCol w:w="2357"/>
        <w:gridCol w:w="1983"/>
      </w:tblGrid>
      <w:tr w:rsidR="00F86E10" w:rsidRPr="00401DD5" w14:paraId="2C956DFF" w14:textId="77777777" w:rsidTr="00321B02">
        <w:tc>
          <w:tcPr>
            <w:tcW w:w="2267" w:type="dxa"/>
          </w:tcPr>
          <w:p w14:paraId="539C0D27"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14:paraId="24B16F34"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1983" w:type="dxa"/>
          </w:tcPr>
          <w:p w14:paraId="21073553"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00F86E10" w:rsidRPr="00401DD5" w14:paraId="5679D924" w14:textId="77777777" w:rsidTr="00321B02">
        <w:tc>
          <w:tcPr>
            <w:tcW w:w="2267" w:type="dxa"/>
          </w:tcPr>
          <w:p w14:paraId="7BA995FE"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&lt;WI No.&gt; of previous WI </w:t>
            </w:r>
          </w:p>
        </w:tc>
        <w:tc>
          <w:tcPr>
            <w:tcW w:w="2357" w:type="dxa"/>
          </w:tcPr>
          <w:p w14:paraId="33EC209E"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previous WI </w:t>
            </w:r>
          </w:p>
        </w:tc>
        <w:tc>
          <w:tcPr>
            <w:tcW w:w="1983" w:type="dxa"/>
          </w:tcPr>
          <w:p w14:paraId="5AF72601"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14:paraId="73B07597" w14:textId="77777777" w:rsidR="00F86E10" w:rsidRPr="00F86E10" w:rsidRDefault="00F86E10" w:rsidP="00600A62">
      <w:pPr>
        <w:jc w:val="both"/>
      </w:pPr>
    </w:p>
    <w:p w14:paraId="43C7A5E1" w14:textId="77777777" w:rsidR="00F86E10" w:rsidRDefault="00F86E10" w:rsidP="00600A62">
      <w:pPr>
        <w:jc w:val="both"/>
        <w:rPr>
          <w:lang w:val="en-GB"/>
        </w:rPr>
      </w:pPr>
    </w:p>
    <w:p w14:paraId="02BACF77" w14:textId="77777777" w:rsidR="008018BB" w:rsidRDefault="008018BB" w:rsidP="00600A62">
      <w:pPr>
        <w:jc w:val="both"/>
        <w:rPr>
          <w:lang w:val="en-GB"/>
        </w:rPr>
      </w:pPr>
    </w:p>
    <w:p w14:paraId="7D50C78A" w14:textId="77777777" w:rsidR="008018BB" w:rsidRDefault="008018BB" w:rsidP="00600A62">
      <w:pPr>
        <w:jc w:val="both"/>
        <w:rPr>
          <w:lang w:val="en-GB"/>
        </w:rPr>
      </w:pPr>
    </w:p>
    <w:p w14:paraId="739B8B5A" w14:textId="77777777" w:rsidR="008018BB" w:rsidRDefault="008018BB" w:rsidP="00600A62">
      <w:pPr>
        <w:jc w:val="both"/>
        <w:rPr>
          <w:lang w:val="en-GB"/>
        </w:rPr>
      </w:pPr>
    </w:p>
    <w:p w14:paraId="314BDFDC" w14:textId="77777777" w:rsidR="008018BB" w:rsidRDefault="008018BB" w:rsidP="00600A62">
      <w:pPr>
        <w:jc w:val="both"/>
        <w:rPr>
          <w:lang w:val="en-GB"/>
        </w:rPr>
      </w:pPr>
    </w:p>
    <w:p w14:paraId="5D2A5B21" w14:textId="77777777" w:rsidR="008018BB" w:rsidRDefault="008018BB" w:rsidP="00600A62">
      <w:pPr>
        <w:jc w:val="both"/>
        <w:rPr>
          <w:lang w:val="en-GB"/>
        </w:rPr>
      </w:pPr>
    </w:p>
    <w:p w14:paraId="657DA574" w14:textId="77777777" w:rsidR="008018BB" w:rsidRDefault="008018BB" w:rsidP="00600A62">
      <w:pPr>
        <w:jc w:val="both"/>
        <w:rPr>
          <w:lang w:val="en-GB"/>
        </w:rPr>
      </w:pPr>
    </w:p>
    <w:p w14:paraId="0124F6D0" w14:textId="77777777" w:rsidR="008018BB" w:rsidRDefault="008018BB" w:rsidP="00600A62">
      <w:pPr>
        <w:jc w:val="both"/>
        <w:rPr>
          <w:lang w:val="en-GB"/>
        </w:rPr>
      </w:pPr>
    </w:p>
    <w:p w14:paraId="59B57C2A" w14:textId="77777777" w:rsidR="008018BB" w:rsidRDefault="008018BB" w:rsidP="00600A62">
      <w:pPr>
        <w:jc w:val="both"/>
        <w:rPr>
          <w:lang w:val="en-GB"/>
        </w:rPr>
      </w:pPr>
    </w:p>
    <w:p w14:paraId="391477AD" w14:textId="77777777" w:rsidR="008018BB" w:rsidRDefault="008018BB" w:rsidP="00600A62">
      <w:pPr>
        <w:jc w:val="both"/>
        <w:rPr>
          <w:lang w:val="en-GB"/>
        </w:rPr>
      </w:pPr>
    </w:p>
    <w:p w14:paraId="026B8B23" w14:textId="72FE976F" w:rsidR="00A47A27" w:rsidRDefault="00371207" w:rsidP="00600A62">
      <w:pPr>
        <w:pStyle w:val="Heading2"/>
      </w:pPr>
      <w:r>
        <w:lastRenderedPageBreak/>
        <w:t xml:space="preserve"> </w:t>
      </w:r>
      <w:r w:rsidR="00062E79">
        <w:t xml:space="preserve"> </w:t>
      </w:r>
      <w:bookmarkStart w:id="378" w:name="_Toc163208033"/>
      <w:r w:rsidR="00600A62">
        <w:t xml:space="preserve">CIF Results </w:t>
      </w:r>
      <w:r w:rsidR="00F65EF5">
        <w:t>- PDF</w:t>
      </w:r>
      <w:bookmarkEnd w:id="378"/>
    </w:p>
    <w:p w14:paraId="7565442E" w14:textId="77777777" w:rsidR="00600A62" w:rsidRDefault="00600A62" w:rsidP="00600A62"/>
    <w:p w14:paraId="479415ED" w14:textId="77777777" w:rsidR="008018BB" w:rsidRPr="00401DD5" w:rsidRDefault="008018BB" w:rsidP="008018BB">
      <w:pPr>
        <w:ind w:left="2880" w:firstLine="720"/>
        <w:rPr>
          <w:rFonts w:asciiTheme="minorHAnsi" w:hAnsiTheme="minorHAnsi" w:cstheme="minorHAnsi"/>
          <w:b/>
          <w:bCs/>
          <w:lang w:val="en-GB"/>
        </w:rPr>
      </w:pPr>
      <w:r w:rsidRPr="00401DD5">
        <w:rPr>
          <w:rFonts w:asciiTheme="minorHAnsi" w:hAnsiTheme="minorHAnsi" w:cstheme="minorHAnsi"/>
          <w:b/>
          <w:bCs/>
          <w:noProof/>
          <w:lang w:val="en-GB"/>
        </w:rPr>
        <mc:AlternateContent>
          <mc:Choice Requires="wps">
            <w:drawing>
              <wp:anchor distT="0" distB="0" distL="114300" distR="114300" simplePos="0" relativeHeight="251661312" behindDoc="0" locked="0" layoutInCell="1" allowOverlap="1" wp14:anchorId="25D4306B" wp14:editId="585230B1">
                <wp:simplePos x="0" y="0"/>
                <wp:positionH relativeFrom="margin">
                  <wp:posOffset>-123826</wp:posOffset>
                </wp:positionH>
                <wp:positionV relativeFrom="paragraph">
                  <wp:posOffset>333374</wp:posOffset>
                </wp:positionV>
                <wp:extent cx="6067425" cy="0"/>
                <wp:effectExtent l="0" t="0" r="0" b="0"/>
                <wp:wrapNone/>
                <wp:docPr id="1826201641"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572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6.25pt" to="468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strokecolor="black [3200]" strokeweight=".5pt">
                <v:stroke joinstyle="miter"/>
                <w10:wrap anchorx="margin"/>
              </v:line>
            </w:pict>
          </mc:Fallback>
        </mc:AlternateContent>
      </w:r>
      <w:r w:rsidRPr="00401DD5">
        <w:rPr>
          <w:rFonts w:asciiTheme="minorHAnsi" w:hAnsiTheme="minorHAnsi" w:cstheme="minorHAnsi"/>
          <w:b/>
          <w:bCs/>
          <w:lang w:val="en-GB"/>
        </w:rPr>
        <w:t>CIF Search Results</w:t>
      </w:r>
    </w:p>
    <w:p w14:paraId="171A07EE" w14:textId="77777777" w:rsidR="008018BB" w:rsidRPr="00401DD5" w:rsidRDefault="008018BB" w:rsidP="008018BB">
      <w:pPr>
        <w:rPr>
          <w:rFonts w:asciiTheme="minorHAnsi" w:hAnsiTheme="minorHAnsi" w:cstheme="minorHAnsi"/>
          <w:lang w:val="en-GB"/>
        </w:rPr>
      </w:pPr>
    </w:p>
    <w:p w14:paraId="1CCE997B" w14:textId="77777777" w:rsidR="008018BB" w:rsidRPr="00401DD5" w:rsidRDefault="008018BB" w:rsidP="008018BB">
      <w:pPr>
        <w:jc w:val="both"/>
        <w:rPr>
          <w:rFonts w:asciiTheme="minorHAnsi" w:hAnsiTheme="minorHAnsi" w:cstheme="minorHAnsi"/>
          <w:color w:val="FF0000"/>
          <w:szCs w:val="24"/>
          <w:lang w:val="en-GB"/>
        </w:rPr>
      </w:pPr>
    </w:p>
    <w:p w14:paraId="6029569C" w14:textId="77777777" w:rsidR="008018BB" w:rsidRPr="00401DD5" w:rsidRDefault="008018BB" w:rsidP="008018BB">
      <w:pPr>
        <w:jc w:val="both"/>
        <w:rPr>
          <w:rFonts w:asciiTheme="minorHAnsi" w:hAnsiTheme="minorHAnsi" w:cstheme="minorHAnsi"/>
          <w:color w:val="FF0000"/>
          <w:szCs w:val="24"/>
          <w:lang w:val="en-GB"/>
        </w:rPr>
      </w:pPr>
    </w:p>
    <w:p w14:paraId="5CAEFF57" w14:textId="3CE2B43D" w:rsidR="008018BB" w:rsidRPr="00401DD5" w:rsidRDefault="008018BB" w:rsidP="008018BB">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14:paraId="40868A31" w14:textId="77777777" w:rsidR="008018BB" w:rsidRPr="00401DD5" w:rsidRDefault="008018BB" w:rsidP="008018BB">
      <w:pPr>
        <w:jc w:val="both"/>
        <w:rPr>
          <w:rFonts w:asciiTheme="minorHAnsi" w:hAnsiTheme="minorHAnsi" w:cstheme="minorHAnsi"/>
          <w:lang w:val="en-GB"/>
        </w:rPr>
      </w:pPr>
    </w:p>
    <w:p w14:paraId="04704EA0" w14:textId="77777777"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WI Number </w:t>
      </w:r>
      <w:r w:rsidRPr="00401DD5">
        <w:rPr>
          <w:rFonts w:asciiTheme="minorHAnsi" w:hAnsiTheme="minorHAnsi" w:cstheme="minorHAnsi"/>
          <w:b/>
          <w:bCs/>
          <w:sz w:val="22"/>
          <w:szCs w:val="22"/>
          <w:lang w:val="en-GB"/>
        </w:rPr>
        <w:tab/>
        <w:t xml:space="preserve">Reference/Request Number </w:t>
      </w:r>
      <w:r w:rsidRPr="00401DD5">
        <w:rPr>
          <w:rFonts w:asciiTheme="minorHAnsi" w:hAnsiTheme="minorHAnsi" w:cstheme="minorHAnsi"/>
          <w:b/>
          <w:bCs/>
          <w:sz w:val="22"/>
          <w:szCs w:val="22"/>
          <w:lang w:val="en-GB"/>
        </w:rPr>
        <w:tab/>
        <w:t xml:space="preserve">   Date of Initiation </w:t>
      </w:r>
      <w:r w:rsidRPr="00401DD5">
        <w:rPr>
          <w:rFonts w:asciiTheme="minorHAnsi" w:hAnsiTheme="minorHAnsi" w:cstheme="minorHAnsi"/>
          <w:b/>
          <w:bCs/>
          <w:sz w:val="22"/>
          <w:szCs w:val="22"/>
          <w:lang w:val="en-GB"/>
        </w:rPr>
        <w:tab/>
        <w:t xml:space="preserve">     Request Channel </w:t>
      </w:r>
    </w:p>
    <w:p w14:paraId="6384F4EA" w14:textId="77777777" w:rsidR="008018BB" w:rsidRPr="00401DD5" w:rsidRDefault="008018BB" w:rsidP="008018BB">
      <w:pPr>
        <w:jc w:val="both"/>
        <w:rPr>
          <w:rFonts w:asciiTheme="minorHAnsi" w:hAnsiTheme="minorHAnsi" w:cstheme="minorHAnsi"/>
          <w:b/>
          <w:bCs/>
          <w:sz w:val="22"/>
          <w:szCs w:val="22"/>
          <w:lang w:val="en-GB"/>
        </w:rPr>
      </w:pPr>
    </w:p>
    <w:p w14:paraId="7EB495F6" w14:textId="77777777"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Request Type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t xml:space="preserve">Request Date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t xml:space="preserve">Notice/Case No. </w:t>
      </w:r>
      <w:r w:rsidRPr="00401DD5">
        <w:rPr>
          <w:rFonts w:asciiTheme="minorHAnsi" w:hAnsiTheme="minorHAnsi" w:cstheme="minorHAnsi"/>
          <w:b/>
          <w:bCs/>
          <w:sz w:val="22"/>
          <w:szCs w:val="22"/>
          <w:lang w:val="en-GB"/>
        </w:rPr>
        <w:tab/>
        <w:t xml:space="preserve">Authority Name </w:t>
      </w:r>
    </w:p>
    <w:p w14:paraId="70EA0037" w14:textId="77777777" w:rsidR="008018BB" w:rsidRPr="00401DD5" w:rsidRDefault="008018BB" w:rsidP="008018BB">
      <w:pPr>
        <w:jc w:val="both"/>
        <w:rPr>
          <w:rFonts w:asciiTheme="minorHAnsi" w:hAnsiTheme="minorHAnsi" w:cstheme="minorHAnsi"/>
          <w:sz w:val="22"/>
          <w:szCs w:val="22"/>
          <w:lang w:val="en-GB"/>
        </w:rPr>
      </w:pPr>
    </w:p>
    <w:p w14:paraId="5C1735F0" w14:textId="5273948E"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Letter Reference </w:t>
      </w:r>
      <w:r w:rsidR="00401DD5" w:rsidRPr="00401DD5">
        <w:rPr>
          <w:rFonts w:asciiTheme="minorHAnsi" w:hAnsiTheme="minorHAnsi" w:cstheme="minorHAnsi"/>
          <w:b/>
          <w:bCs/>
          <w:sz w:val="22"/>
          <w:szCs w:val="22"/>
          <w:lang w:val="en-GB"/>
        </w:rPr>
        <w:t>Number (</w:t>
      </w:r>
      <w:r w:rsidR="00D76E73" w:rsidRPr="00401DD5">
        <w:rPr>
          <w:rFonts w:asciiTheme="minorHAnsi" w:hAnsiTheme="minorHAnsi" w:cstheme="minorHAnsi"/>
          <w:b/>
          <w:bCs/>
          <w:sz w:val="22"/>
          <w:szCs w:val="22"/>
          <w:lang w:val="en-GB"/>
        </w:rPr>
        <w:t>DC/</w:t>
      </w:r>
      <w:proofErr w:type="gramStart"/>
      <w:r w:rsidR="00D76E73" w:rsidRPr="00401DD5">
        <w:rPr>
          <w:rFonts w:asciiTheme="minorHAnsi" w:hAnsiTheme="minorHAnsi" w:cstheme="minorHAnsi"/>
          <w:b/>
          <w:bCs/>
          <w:sz w:val="22"/>
          <w:szCs w:val="22"/>
          <w:lang w:val="en-GB"/>
        </w:rPr>
        <w:t>CCMS)</w:t>
      </w:r>
      <w:r w:rsidRPr="00401DD5">
        <w:rPr>
          <w:rFonts w:asciiTheme="minorHAnsi" w:hAnsiTheme="minorHAnsi" w:cstheme="minorHAnsi"/>
          <w:b/>
          <w:bCs/>
          <w:sz w:val="22"/>
          <w:szCs w:val="22"/>
          <w:lang w:val="en-GB"/>
        </w:rPr>
        <w:t xml:space="preserve">   </w:t>
      </w:r>
      <w:proofErr w:type="gramEnd"/>
      <w:r w:rsidRPr="00401DD5">
        <w:rPr>
          <w:rFonts w:asciiTheme="minorHAnsi" w:hAnsiTheme="minorHAnsi" w:cstheme="minorHAnsi"/>
          <w:b/>
          <w:bCs/>
          <w:sz w:val="22"/>
          <w:szCs w:val="22"/>
          <w:lang w:val="en-GB"/>
        </w:rPr>
        <w:t xml:space="preserve">         Order Date (Dubai Court/CCMS)</w:t>
      </w:r>
    </w:p>
    <w:p w14:paraId="0799FF4F" w14:textId="77777777" w:rsidR="008018BB" w:rsidRPr="00401DD5" w:rsidRDefault="008018BB" w:rsidP="008018BB">
      <w:pPr>
        <w:jc w:val="both"/>
        <w:rPr>
          <w:rFonts w:asciiTheme="minorHAnsi" w:hAnsiTheme="minorHAnsi" w:cstheme="minorHAnsi"/>
          <w:b/>
          <w:bCs/>
          <w:lang w:val="en-GB"/>
        </w:rPr>
      </w:pPr>
    </w:p>
    <w:p w14:paraId="6F9E32BE" w14:textId="77777777" w:rsidR="008018BB" w:rsidRPr="00401DD5" w:rsidRDefault="008018BB" w:rsidP="008018BB">
      <w:pPr>
        <w:jc w:val="both"/>
        <w:rPr>
          <w:rFonts w:asciiTheme="minorHAnsi" w:hAnsiTheme="minorHAnsi" w:cstheme="minorHAnsi"/>
          <w:b/>
          <w:bCs/>
          <w:color w:val="FFFFFF" w:themeColor="background1"/>
          <w:szCs w:val="24"/>
          <w:highlight w:val="red"/>
          <w:lang w:val="en-GB"/>
        </w:rPr>
      </w:pPr>
    </w:p>
    <w:p w14:paraId="017D310D" w14:textId="6BFD4DCA" w:rsidR="008018BB" w:rsidRPr="00401DD5" w:rsidRDefault="008018BB" w:rsidP="008018BB">
      <w:pPr>
        <w:jc w:val="both"/>
        <w:rPr>
          <w:rFonts w:asciiTheme="minorHAnsi" w:hAnsiTheme="minorHAnsi" w:cstheme="minorHAnsi"/>
          <w:b/>
          <w:bCs/>
          <w:szCs w:val="24"/>
          <w:lang w:val="en-GB"/>
        </w:rPr>
      </w:pPr>
      <w:r w:rsidRPr="00401DD5">
        <w:rPr>
          <w:rFonts w:asciiTheme="minorHAnsi" w:hAnsiTheme="minorHAnsi" w:cstheme="minorHAnsi"/>
          <w:b/>
          <w:bCs/>
          <w:color w:val="FFFFFF" w:themeColor="background1"/>
          <w:szCs w:val="24"/>
          <w:highlight w:val="red"/>
          <w:lang w:val="en-GB"/>
        </w:rPr>
        <w:t>Individual Customer</w:t>
      </w:r>
      <w:r w:rsidRPr="00401DD5">
        <w:rPr>
          <w:rFonts w:asciiTheme="minorHAnsi" w:hAnsiTheme="minorHAnsi" w:cstheme="minorHAnsi"/>
          <w:b/>
          <w:bCs/>
          <w:szCs w:val="24"/>
          <w:lang w:val="en-GB"/>
        </w:rPr>
        <w:t xml:space="preserve"> </w:t>
      </w:r>
    </w:p>
    <w:p w14:paraId="6F34729E" w14:textId="77777777" w:rsidR="008018BB" w:rsidRPr="00401DD5" w:rsidRDefault="008018BB" w:rsidP="008018BB">
      <w:pPr>
        <w:jc w:val="both"/>
        <w:rPr>
          <w:rFonts w:asciiTheme="minorHAnsi" w:hAnsiTheme="minorHAnsi" w:cstheme="minorHAnsi"/>
          <w:b/>
          <w:bCs/>
          <w:lang w:val="en-GB"/>
        </w:rPr>
      </w:pPr>
    </w:p>
    <w:p w14:paraId="3ACF72AD" w14:textId="613FFF5D"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781" w:type="dxa"/>
        <w:tblInd w:w="-5" w:type="dxa"/>
        <w:tblLook w:val="04A0" w:firstRow="1" w:lastRow="0" w:firstColumn="1" w:lastColumn="0" w:noHBand="0" w:noVBand="1"/>
      </w:tblPr>
      <w:tblGrid>
        <w:gridCol w:w="1275"/>
        <w:gridCol w:w="1127"/>
        <w:gridCol w:w="1073"/>
        <w:gridCol w:w="1218"/>
        <w:gridCol w:w="1417"/>
        <w:gridCol w:w="1411"/>
        <w:gridCol w:w="2260"/>
      </w:tblGrid>
      <w:tr w:rsidR="008018BB" w:rsidRPr="00401DD5" w14:paraId="124CCE8C" w14:textId="77777777" w:rsidTr="004D28CA">
        <w:tc>
          <w:tcPr>
            <w:tcW w:w="1276" w:type="dxa"/>
          </w:tcPr>
          <w:p w14:paraId="436F1E1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130" w:type="dxa"/>
          </w:tcPr>
          <w:p w14:paraId="18E2CD26"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Birth</w:t>
            </w:r>
          </w:p>
        </w:tc>
        <w:tc>
          <w:tcPr>
            <w:tcW w:w="1053" w:type="dxa"/>
          </w:tcPr>
          <w:p w14:paraId="4FE4EE64"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Emirates ID</w:t>
            </w:r>
          </w:p>
        </w:tc>
        <w:tc>
          <w:tcPr>
            <w:tcW w:w="1219" w:type="dxa"/>
          </w:tcPr>
          <w:p w14:paraId="1C9A4607"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Passport</w:t>
            </w:r>
          </w:p>
        </w:tc>
        <w:tc>
          <w:tcPr>
            <w:tcW w:w="1418" w:type="dxa"/>
          </w:tcPr>
          <w:p w14:paraId="657D29E5"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Nationality</w:t>
            </w:r>
          </w:p>
        </w:tc>
        <w:tc>
          <w:tcPr>
            <w:tcW w:w="1417" w:type="dxa"/>
          </w:tcPr>
          <w:p w14:paraId="0DBD2E9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2268" w:type="dxa"/>
          </w:tcPr>
          <w:p w14:paraId="2DB19FD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008018BB" w:rsidRPr="00401DD5" w14:paraId="2BFC50C6" w14:textId="77777777" w:rsidTr="004D28CA">
        <w:tc>
          <w:tcPr>
            <w:tcW w:w="1276" w:type="dxa"/>
          </w:tcPr>
          <w:p w14:paraId="279C9E7D" w14:textId="77777777" w:rsidR="008018BB" w:rsidRPr="00401DD5" w:rsidRDefault="008018BB" w:rsidP="004D28CA">
            <w:pPr>
              <w:jc w:val="both"/>
              <w:rPr>
                <w:rFonts w:asciiTheme="minorHAnsi" w:hAnsiTheme="minorHAnsi" w:cstheme="minorHAnsi"/>
                <w:color w:val="FF0000"/>
                <w:lang w:val="en-GB"/>
              </w:rPr>
            </w:pPr>
          </w:p>
        </w:tc>
        <w:tc>
          <w:tcPr>
            <w:tcW w:w="1130" w:type="dxa"/>
          </w:tcPr>
          <w:p w14:paraId="3E78DBC8" w14:textId="77777777" w:rsidR="008018BB" w:rsidRPr="00401DD5" w:rsidRDefault="008018BB" w:rsidP="004D28CA">
            <w:pPr>
              <w:jc w:val="both"/>
              <w:rPr>
                <w:rFonts w:asciiTheme="minorHAnsi" w:hAnsiTheme="minorHAnsi" w:cstheme="minorHAnsi"/>
                <w:color w:val="FF0000"/>
                <w:lang w:val="en-GB"/>
              </w:rPr>
            </w:pPr>
          </w:p>
        </w:tc>
        <w:tc>
          <w:tcPr>
            <w:tcW w:w="1053" w:type="dxa"/>
          </w:tcPr>
          <w:p w14:paraId="3D944E3D" w14:textId="77777777" w:rsidR="008018BB" w:rsidRPr="00401DD5" w:rsidRDefault="008018BB" w:rsidP="004D28CA">
            <w:pPr>
              <w:jc w:val="both"/>
              <w:rPr>
                <w:rFonts w:asciiTheme="minorHAnsi" w:hAnsiTheme="minorHAnsi" w:cstheme="minorHAnsi"/>
                <w:color w:val="FF0000"/>
                <w:lang w:val="en-GB"/>
              </w:rPr>
            </w:pPr>
          </w:p>
        </w:tc>
        <w:tc>
          <w:tcPr>
            <w:tcW w:w="1219" w:type="dxa"/>
          </w:tcPr>
          <w:p w14:paraId="7D8A580B" w14:textId="77777777" w:rsidR="008018BB" w:rsidRPr="00401DD5" w:rsidRDefault="008018BB" w:rsidP="004D28CA">
            <w:pPr>
              <w:jc w:val="both"/>
              <w:rPr>
                <w:rFonts w:asciiTheme="minorHAnsi" w:hAnsiTheme="minorHAnsi" w:cstheme="minorHAnsi"/>
                <w:color w:val="FF0000"/>
                <w:lang w:val="en-GB"/>
              </w:rPr>
            </w:pPr>
          </w:p>
        </w:tc>
        <w:tc>
          <w:tcPr>
            <w:tcW w:w="1418" w:type="dxa"/>
          </w:tcPr>
          <w:p w14:paraId="3F608EB0" w14:textId="77777777" w:rsidR="008018BB" w:rsidRPr="00401DD5" w:rsidRDefault="008018BB" w:rsidP="004D28CA">
            <w:pPr>
              <w:jc w:val="both"/>
              <w:rPr>
                <w:rFonts w:asciiTheme="minorHAnsi" w:hAnsiTheme="minorHAnsi" w:cstheme="minorHAnsi"/>
                <w:color w:val="FF0000"/>
                <w:lang w:val="en-GB"/>
              </w:rPr>
            </w:pPr>
          </w:p>
        </w:tc>
        <w:tc>
          <w:tcPr>
            <w:tcW w:w="1417" w:type="dxa"/>
          </w:tcPr>
          <w:p w14:paraId="764ED6F7" w14:textId="77777777" w:rsidR="008018BB" w:rsidRPr="00401DD5" w:rsidRDefault="008018BB" w:rsidP="004D28CA">
            <w:pPr>
              <w:jc w:val="both"/>
              <w:rPr>
                <w:rFonts w:asciiTheme="minorHAnsi" w:hAnsiTheme="minorHAnsi" w:cstheme="minorHAnsi"/>
                <w:color w:val="FF0000"/>
                <w:lang w:val="en-GB"/>
              </w:rPr>
            </w:pPr>
          </w:p>
        </w:tc>
        <w:tc>
          <w:tcPr>
            <w:tcW w:w="2268" w:type="dxa"/>
          </w:tcPr>
          <w:p w14:paraId="4999CA8D" w14:textId="77777777" w:rsidR="008018BB" w:rsidRPr="00401DD5" w:rsidRDefault="008018BB" w:rsidP="004D28CA">
            <w:pPr>
              <w:jc w:val="both"/>
              <w:rPr>
                <w:rFonts w:asciiTheme="minorHAnsi" w:hAnsiTheme="minorHAnsi" w:cstheme="minorHAnsi"/>
                <w:color w:val="FF0000"/>
                <w:lang w:val="en-GB"/>
              </w:rPr>
            </w:pPr>
          </w:p>
        </w:tc>
      </w:tr>
    </w:tbl>
    <w:p w14:paraId="09B395B3" w14:textId="77777777" w:rsidR="008018BB" w:rsidRPr="00401DD5" w:rsidRDefault="008018BB" w:rsidP="008018BB">
      <w:pPr>
        <w:jc w:val="both"/>
        <w:rPr>
          <w:rFonts w:asciiTheme="minorHAnsi" w:hAnsiTheme="minorHAnsi" w:cstheme="minorHAnsi"/>
          <w:lang w:val="en-GB"/>
        </w:rPr>
      </w:pPr>
    </w:p>
    <w:p w14:paraId="4982985E" w14:textId="77777777"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 xml:space="preserve">Related Party Details </w:t>
      </w:r>
    </w:p>
    <w:tbl>
      <w:tblPr>
        <w:tblStyle w:val="TableGrid"/>
        <w:tblW w:w="9351" w:type="dxa"/>
        <w:tblLook w:val="04A0" w:firstRow="1" w:lastRow="0" w:firstColumn="1" w:lastColumn="0" w:noHBand="0" w:noVBand="1"/>
      </w:tblPr>
      <w:tblGrid>
        <w:gridCol w:w="1803"/>
        <w:gridCol w:w="1803"/>
        <w:gridCol w:w="1803"/>
        <w:gridCol w:w="1803"/>
        <w:gridCol w:w="2139"/>
      </w:tblGrid>
      <w:tr w:rsidR="008018BB" w:rsidRPr="00401DD5" w14:paraId="11E0686D" w14:textId="77777777" w:rsidTr="004D28CA">
        <w:tc>
          <w:tcPr>
            <w:tcW w:w="1803" w:type="dxa"/>
          </w:tcPr>
          <w:p w14:paraId="321C2BA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14:paraId="7DC3C03E"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14:paraId="59B3002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14:paraId="431A05A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14:paraId="5856B812"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008018BB" w:rsidRPr="00401DD5" w14:paraId="25140DEE" w14:textId="77777777" w:rsidTr="004D28CA">
        <w:tc>
          <w:tcPr>
            <w:tcW w:w="1803" w:type="dxa"/>
          </w:tcPr>
          <w:p w14:paraId="6912E7ED"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15585022"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7806E471"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3B76B6D1" w14:textId="77777777" w:rsidR="008018BB" w:rsidRPr="00401DD5" w:rsidRDefault="008018BB" w:rsidP="004D28CA">
            <w:pPr>
              <w:jc w:val="both"/>
              <w:rPr>
                <w:rFonts w:asciiTheme="minorHAnsi" w:hAnsiTheme="minorHAnsi" w:cstheme="minorHAnsi"/>
                <w:color w:val="FF0000"/>
                <w:lang w:val="en-GB"/>
              </w:rPr>
            </w:pPr>
          </w:p>
        </w:tc>
        <w:tc>
          <w:tcPr>
            <w:tcW w:w="2139" w:type="dxa"/>
          </w:tcPr>
          <w:p w14:paraId="54503BD4" w14:textId="77777777" w:rsidR="008018BB" w:rsidRPr="00401DD5" w:rsidRDefault="008018BB" w:rsidP="004D28CA">
            <w:pPr>
              <w:jc w:val="both"/>
              <w:rPr>
                <w:rFonts w:asciiTheme="minorHAnsi" w:hAnsiTheme="minorHAnsi" w:cstheme="minorHAnsi"/>
                <w:color w:val="FF0000"/>
                <w:lang w:val="en-GB"/>
              </w:rPr>
            </w:pPr>
          </w:p>
        </w:tc>
      </w:tr>
    </w:tbl>
    <w:p w14:paraId="0D673C1B" w14:textId="77777777" w:rsidR="008018BB" w:rsidRPr="00401DD5" w:rsidRDefault="008018BB" w:rsidP="008018BB">
      <w:pPr>
        <w:jc w:val="both"/>
        <w:rPr>
          <w:rFonts w:asciiTheme="minorHAnsi" w:hAnsiTheme="minorHAnsi" w:cstheme="minorHAnsi"/>
          <w:lang w:val="en-GB"/>
        </w:rPr>
      </w:pPr>
    </w:p>
    <w:p w14:paraId="54A57EC6" w14:textId="77777777" w:rsidR="008018BB" w:rsidRPr="00401DD5" w:rsidRDefault="008018BB" w:rsidP="008018BB">
      <w:pPr>
        <w:jc w:val="both"/>
        <w:rPr>
          <w:rFonts w:asciiTheme="minorHAnsi" w:hAnsiTheme="minorHAnsi" w:cstheme="minorHAnsi"/>
          <w:b/>
          <w:bCs/>
          <w:color w:val="FFFFFF" w:themeColor="background1"/>
          <w:sz w:val="28"/>
          <w:szCs w:val="28"/>
          <w:highlight w:val="red"/>
          <w:lang w:val="en-GB"/>
        </w:rPr>
      </w:pPr>
    </w:p>
    <w:p w14:paraId="4C7986B7" w14:textId="06CF2AB1" w:rsidR="008018BB" w:rsidRPr="00401DD5" w:rsidRDefault="008018BB" w:rsidP="008018BB">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Non-Individual Customers</w:t>
      </w:r>
    </w:p>
    <w:p w14:paraId="7B910DE6" w14:textId="77777777" w:rsidR="008018BB" w:rsidRPr="00401DD5" w:rsidRDefault="008018BB" w:rsidP="008018BB">
      <w:pPr>
        <w:jc w:val="both"/>
        <w:rPr>
          <w:rFonts w:asciiTheme="minorHAnsi" w:hAnsiTheme="minorHAnsi" w:cstheme="minorHAnsi"/>
          <w:b/>
          <w:bCs/>
          <w:lang w:val="en-GB"/>
        </w:rPr>
      </w:pPr>
    </w:p>
    <w:p w14:paraId="6D31E914" w14:textId="4A1DFD73"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214" w:type="dxa"/>
        <w:tblInd w:w="-5" w:type="dxa"/>
        <w:tblLook w:val="04A0" w:firstRow="1" w:lastRow="0" w:firstColumn="1" w:lastColumn="0" w:noHBand="0" w:noVBand="1"/>
      </w:tblPr>
      <w:tblGrid>
        <w:gridCol w:w="1248"/>
        <w:gridCol w:w="1446"/>
        <w:gridCol w:w="1701"/>
        <w:gridCol w:w="1842"/>
        <w:gridCol w:w="1134"/>
        <w:gridCol w:w="1843"/>
      </w:tblGrid>
      <w:tr w:rsidR="008018BB" w:rsidRPr="00401DD5" w14:paraId="093F33AC" w14:textId="77777777" w:rsidTr="004D28CA">
        <w:tc>
          <w:tcPr>
            <w:tcW w:w="1248" w:type="dxa"/>
          </w:tcPr>
          <w:p w14:paraId="2EC792DC"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Company Name</w:t>
            </w:r>
          </w:p>
        </w:tc>
        <w:tc>
          <w:tcPr>
            <w:tcW w:w="1446" w:type="dxa"/>
          </w:tcPr>
          <w:p w14:paraId="3959DFA8"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Trade licence No.</w:t>
            </w:r>
          </w:p>
        </w:tc>
        <w:tc>
          <w:tcPr>
            <w:tcW w:w="1701" w:type="dxa"/>
          </w:tcPr>
          <w:p w14:paraId="47E612C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Establishment</w:t>
            </w:r>
          </w:p>
        </w:tc>
        <w:tc>
          <w:tcPr>
            <w:tcW w:w="1842" w:type="dxa"/>
          </w:tcPr>
          <w:p w14:paraId="606B924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TL issuing Authority</w:t>
            </w:r>
          </w:p>
        </w:tc>
        <w:tc>
          <w:tcPr>
            <w:tcW w:w="1134" w:type="dxa"/>
          </w:tcPr>
          <w:p w14:paraId="19D828F5"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43" w:type="dxa"/>
          </w:tcPr>
          <w:p w14:paraId="14A7ED16"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008018BB" w:rsidRPr="00401DD5" w14:paraId="77E475D4" w14:textId="77777777" w:rsidTr="004D28CA">
        <w:tc>
          <w:tcPr>
            <w:tcW w:w="1248" w:type="dxa"/>
          </w:tcPr>
          <w:p w14:paraId="58ADF652" w14:textId="77777777" w:rsidR="008018BB" w:rsidRPr="00401DD5" w:rsidRDefault="008018BB" w:rsidP="004D28CA">
            <w:pPr>
              <w:jc w:val="both"/>
              <w:rPr>
                <w:rFonts w:asciiTheme="minorHAnsi" w:hAnsiTheme="minorHAnsi" w:cstheme="minorHAnsi"/>
                <w:color w:val="FF0000"/>
                <w:lang w:val="en-GB"/>
              </w:rPr>
            </w:pPr>
          </w:p>
        </w:tc>
        <w:tc>
          <w:tcPr>
            <w:tcW w:w="1446" w:type="dxa"/>
          </w:tcPr>
          <w:p w14:paraId="24CF8168" w14:textId="77777777" w:rsidR="008018BB" w:rsidRPr="00401DD5" w:rsidRDefault="008018BB" w:rsidP="004D28CA">
            <w:pPr>
              <w:jc w:val="both"/>
              <w:rPr>
                <w:rFonts w:asciiTheme="minorHAnsi" w:hAnsiTheme="minorHAnsi" w:cstheme="minorHAnsi"/>
                <w:color w:val="FF0000"/>
                <w:lang w:val="en-GB"/>
              </w:rPr>
            </w:pPr>
          </w:p>
        </w:tc>
        <w:tc>
          <w:tcPr>
            <w:tcW w:w="1701" w:type="dxa"/>
          </w:tcPr>
          <w:p w14:paraId="47A42F8C" w14:textId="77777777" w:rsidR="008018BB" w:rsidRPr="00401DD5" w:rsidRDefault="008018BB" w:rsidP="004D28CA">
            <w:pPr>
              <w:jc w:val="both"/>
              <w:rPr>
                <w:rFonts w:asciiTheme="minorHAnsi" w:hAnsiTheme="minorHAnsi" w:cstheme="minorHAnsi"/>
                <w:color w:val="FF0000"/>
                <w:lang w:val="en-GB"/>
              </w:rPr>
            </w:pPr>
          </w:p>
        </w:tc>
        <w:tc>
          <w:tcPr>
            <w:tcW w:w="1842" w:type="dxa"/>
          </w:tcPr>
          <w:p w14:paraId="00C0F39E" w14:textId="77777777" w:rsidR="008018BB" w:rsidRPr="00401DD5" w:rsidRDefault="008018BB" w:rsidP="004D28CA">
            <w:pPr>
              <w:jc w:val="both"/>
              <w:rPr>
                <w:rFonts w:asciiTheme="minorHAnsi" w:hAnsiTheme="minorHAnsi" w:cstheme="minorHAnsi"/>
                <w:color w:val="FF0000"/>
                <w:lang w:val="en-GB"/>
              </w:rPr>
            </w:pPr>
          </w:p>
        </w:tc>
        <w:tc>
          <w:tcPr>
            <w:tcW w:w="1134" w:type="dxa"/>
          </w:tcPr>
          <w:p w14:paraId="054E9B24" w14:textId="77777777" w:rsidR="008018BB" w:rsidRPr="00401DD5" w:rsidRDefault="008018BB" w:rsidP="004D28CA">
            <w:pPr>
              <w:jc w:val="both"/>
              <w:rPr>
                <w:rFonts w:asciiTheme="minorHAnsi" w:hAnsiTheme="minorHAnsi" w:cstheme="minorHAnsi"/>
                <w:color w:val="FF0000"/>
                <w:lang w:val="en-GB"/>
              </w:rPr>
            </w:pPr>
          </w:p>
        </w:tc>
        <w:tc>
          <w:tcPr>
            <w:tcW w:w="1843" w:type="dxa"/>
          </w:tcPr>
          <w:p w14:paraId="33A26409" w14:textId="77777777" w:rsidR="008018BB" w:rsidRPr="00401DD5" w:rsidRDefault="008018BB" w:rsidP="004D28CA">
            <w:pPr>
              <w:jc w:val="both"/>
              <w:rPr>
                <w:rFonts w:asciiTheme="minorHAnsi" w:hAnsiTheme="minorHAnsi" w:cstheme="minorHAnsi"/>
                <w:color w:val="FF0000"/>
                <w:lang w:val="en-GB"/>
              </w:rPr>
            </w:pPr>
          </w:p>
        </w:tc>
      </w:tr>
    </w:tbl>
    <w:p w14:paraId="5DBFF3DE" w14:textId="77777777" w:rsidR="008018BB" w:rsidRPr="00401DD5" w:rsidRDefault="008018BB" w:rsidP="008018BB">
      <w:pPr>
        <w:jc w:val="both"/>
        <w:rPr>
          <w:rFonts w:asciiTheme="minorHAnsi" w:hAnsiTheme="minorHAnsi" w:cstheme="minorHAnsi"/>
          <w:b/>
          <w:bCs/>
          <w:lang w:val="en-GB"/>
        </w:rPr>
      </w:pPr>
    </w:p>
    <w:p w14:paraId="12894EA7" w14:textId="230DA6AD"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Related Party Details</w:t>
      </w:r>
    </w:p>
    <w:tbl>
      <w:tblPr>
        <w:tblStyle w:val="TableGrid"/>
        <w:tblW w:w="9351" w:type="dxa"/>
        <w:tblLook w:val="04A0" w:firstRow="1" w:lastRow="0" w:firstColumn="1" w:lastColumn="0" w:noHBand="0" w:noVBand="1"/>
      </w:tblPr>
      <w:tblGrid>
        <w:gridCol w:w="1803"/>
        <w:gridCol w:w="1803"/>
        <w:gridCol w:w="1803"/>
        <w:gridCol w:w="1803"/>
        <w:gridCol w:w="2139"/>
      </w:tblGrid>
      <w:tr w:rsidR="008018BB" w:rsidRPr="00401DD5" w14:paraId="5A31F68B" w14:textId="77777777" w:rsidTr="004D28CA">
        <w:tc>
          <w:tcPr>
            <w:tcW w:w="1803" w:type="dxa"/>
          </w:tcPr>
          <w:p w14:paraId="389B058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14:paraId="2E2EFF7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14:paraId="5C0BCE73"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14:paraId="4BFBF788"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14:paraId="1C53E983"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008018BB" w:rsidRPr="00401DD5" w14:paraId="73E7FCA5" w14:textId="77777777" w:rsidTr="004D28CA">
        <w:tc>
          <w:tcPr>
            <w:tcW w:w="1803" w:type="dxa"/>
          </w:tcPr>
          <w:p w14:paraId="49CC15ED"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3572005C"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7184AC66"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09D6C33D" w14:textId="77777777" w:rsidR="008018BB" w:rsidRPr="00401DD5" w:rsidRDefault="008018BB" w:rsidP="004D28CA">
            <w:pPr>
              <w:jc w:val="both"/>
              <w:rPr>
                <w:rFonts w:asciiTheme="minorHAnsi" w:hAnsiTheme="minorHAnsi" w:cstheme="minorHAnsi"/>
                <w:color w:val="FF0000"/>
                <w:lang w:val="en-GB"/>
              </w:rPr>
            </w:pPr>
          </w:p>
        </w:tc>
        <w:tc>
          <w:tcPr>
            <w:tcW w:w="2139" w:type="dxa"/>
          </w:tcPr>
          <w:p w14:paraId="0F0CAA25" w14:textId="77777777" w:rsidR="008018BB" w:rsidRPr="00401DD5" w:rsidRDefault="008018BB" w:rsidP="004D28CA">
            <w:pPr>
              <w:jc w:val="both"/>
              <w:rPr>
                <w:rFonts w:asciiTheme="minorHAnsi" w:hAnsiTheme="minorHAnsi" w:cstheme="minorHAnsi"/>
                <w:color w:val="FF0000"/>
                <w:lang w:val="en-GB"/>
              </w:rPr>
            </w:pPr>
          </w:p>
        </w:tc>
      </w:tr>
    </w:tbl>
    <w:p w14:paraId="7BD222F5" w14:textId="77777777" w:rsidR="008018BB" w:rsidRPr="00401DD5" w:rsidRDefault="008018BB" w:rsidP="00600A62">
      <w:pPr>
        <w:rPr>
          <w:rFonts w:asciiTheme="minorHAnsi" w:hAnsiTheme="minorHAnsi" w:cstheme="minorHAnsi"/>
        </w:rPr>
      </w:pPr>
    </w:p>
    <w:p w14:paraId="1D93DF75" w14:textId="77777777" w:rsidR="00A47A27" w:rsidRPr="00401DD5" w:rsidRDefault="00A47A27" w:rsidP="00A47A27">
      <w:pPr>
        <w:spacing w:line="360" w:lineRule="auto"/>
        <w:rPr>
          <w:rFonts w:asciiTheme="minorHAnsi" w:hAnsiTheme="minorHAnsi" w:cstheme="minorHAnsi"/>
        </w:rPr>
      </w:pPr>
    </w:p>
    <w:p w14:paraId="0F72FA85" w14:textId="77777777" w:rsidR="00AD6D29" w:rsidRDefault="00AD6D29" w:rsidP="00A47A27">
      <w:pPr>
        <w:spacing w:line="360" w:lineRule="auto"/>
        <w:rPr>
          <w:rFonts w:asciiTheme="minorHAnsi" w:hAnsiTheme="minorHAnsi" w:cstheme="minorHAnsi"/>
        </w:rPr>
      </w:pPr>
    </w:p>
    <w:p w14:paraId="735296F2" w14:textId="147AA0D2" w:rsidR="00D7119F" w:rsidRPr="00D7119F" w:rsidRDefault="00D7119F" w:rsidP="00A47A27">
      <w:pPr>
        <w:spacing w:line="360" w:lineRule="auto"/>
        <w:rPr>
          <w:rFonts w:asciiTheme="minorHAnsi" w:hAnsiTheme="minorHAnsi" w:cstheme="minorHAnsi"/>
          <w:i/>
          <w:iCs/>
        </w:rPr>
      </w:pPr>
      <w:r w:rsidRPr="00D7119F">
        <w:rPr>
          <w:rFonts w:asciiTheme="minorHAnsi" w:hAnsiTheme="minorHAnsi" w:cstheme="minorHAnsi"/>
          <w:b/>
          <w:bCs/>
          <w:i/>
          <w:iCs/>
        </w:rPr>
        <w:t>Pls</w:t>
      </w:r>
      <w:r>
        <w:rPr>
          <w:rFonts w:asciiTheme="minorHAnsi" w:hAnsiTheme="minorHAnsi" w:cstheme="minorHAnsi"/>
          <w:b/>
          <w:bCs/>
          <w:i/>
          <w:iCs/>
        </w:rPr>
        <w:t>.</w:t>
      </w:r>
      <w:r w:rsidRPr="00D7119F">
        <w:rPr>
          <w:rFonts w:asciiTheme="minorHAnsi" w:hAnsiTheme="minorHAnsi" w:cstheme="minorHAnsi"/>
          <w:b/>
          <w:bCs/>
          <w:i/>
          <w:iCs/>
        </w:rPr>
        <w:t xml:space="preserve"> note</w:t>
      </w:r>
      <w:r>
        <w:rPr>
          <w:rFonts w:asciiTheme="minorHAnsi" w:hAnsiTheme="minorHAnsi" w:cstheme="minorHAnsi"/>
          <w:b/>
          <w:bCs/>
          <w:i/>
          <w:iCs/>
        </w:rPr>
        <w:t>:</w:t>
      </w:r>
      <w:r w:rsidRPr="00D7119F">
        <w:rPr>
          <w:rFonts w:asciiTheme="minorHAnsi" w:hAnsiTheme="minorHAnsi" w:cstheme="minorHAnsi"/>
          <w:i/>
          <w:iCs/>
        </w:rPr>
        <w:t xml:space="preserve"> Related Party Details grid will only be there for FIU/CIR requests and for Signatory Details in DC/CCMS – Other requests template will have only Customer Details Grid.</w:t>
      </w:r>
    </w:p>
    <w:p w14:paraId="5AF17FD1" w14:textId="77777777" w:rsidR="00AD6D29" w:rsidRDefault="00AD6D29" w:rsidP="00A47A27">
      <w:pPr>
        <w:spacing w:line="360" w:lineRule="auto"/>
      </w:pPr>
    </w:p>
    <w:p w14:paraId="7F58BFF2" w14:textId="77777777" w:rsidR="00AD6D29" w:rsidRDefault="00AD6D29" w:rsidP="00A47A27">
      <w:pPr>
        <w:spacing w:line="360" w:lineRule="auto"/>
      </w:pPr>
    </w:p>
    <w:p w14:paraId="4CC61268" w14:textId="77777777" w:rsidR="00AD6D29" w:rsidRDefault="00AD6D29" w:rsidP="00A47A27">
      <w:pPr>
        <w:spacing w:line="360" w:lineRule="auto"/>
      </w:pPr>
    </w:p>
    <w:p w14:paraId="1E313564" w14:textId="77777777" w:rsidR="00AD6D29" w:rsidRDefault="00AD6D29" w:rsidP="00A47A27">
      <w:pPr>
        <w:spacing w:line="360" w:lineRule="auto"/>
      </w:pPr>
    </w:p>
    <w:p w14:paraId="0D161C5D" w14:textId="71A03408" w:rsidR="00A47A27" w:rsidRDefault="00A47A27" w:rsidP="00A47A27">
      <w:pPr>
        <w:pStyle w:val="Heading2"/>
      </w:pPr>
      <w:bookmarkStart w:id="379" w:name="_Toc163208034"/>
      <w:r>
        <w:lastRenderedPageBreak/>
        <w:t>Account Summary – FIU Template</w:t>
      </w:r>
      <w:bookmarkEnd w:id="379"/>
      <w:r>
        <w:t xml:space="preserve"> </w:t>
      </w:r>
    </w:p>
    <w:p w14:paraId="64011A64" w14:textId="1E488666" w:rsidR="00A47A27" w:rsidRPr="00F52FA2" w:rsidRDefault="004B668D" w:rsidP="00A47A27">
      <w:pPr>
        <w:spacing w:line="360" w:lineRule="auto"/>
        <w:rPr>
          <w:rFonts w:asciiTheme="minorHAnsi" w:hAnsiTheme="minorHAnsi" w:cstheme="minorHAnsi"/>
        </w:rPr>
      </w:pPr>
      <w:r w:rsidRPr="00F52FA2">
        <w:rPr>
          <w:rFonts w:asciiTheme="minorHAnsi" w:hAnsiTheme="minorHAnsi" w:cstheme="minorHAnsi"/>
          <w:b/>
          <w:bCs/>
        </w:rPr>
        <w:t>Excel Name -</w:t>
      </w:r>
      <w:r w:rsidRPr="00F52FA2">
        <w:rPr>
          <w:rFonts w:asciiTheme="minorHAnsi" w:hAnsiTheme="minorHAnsi" w:cstheme="minorHAnsi"/>
        </w:rPr>
        <w:t xml:space="preserve"> &lt;Reference Number&gt; - CUSTOMER_EXPOSURE </w:t>
      </w:r>
    </w:p>
    <w:p w14:paraId="69F179CA" w14:textId="77777777" w:rsidR="004B668D" w:rsidRPr="00F52FA2" w:rsidRDefault="004B668D" w:rsidP="00A47A27">
      <w:pPr>
        <w:spacing w:line="360" w:lineRule="auto"/>
        <w:rPr>
          <w:rFonts w:asciiTheme="minorHAnsi" w:hAnsiTheme="minorHAnsi" w:cstheme="minorHAnsi"/>
        </w:rPr>
      </w:pPr>
    </w:p>
    <w:p w14:paraId="1E20EB0B" w14:textId="3ADBF639" w:rsidR="004B668D" w:rsidRPr="003A57E1" w:rsidRDefault="004B668D" w:rsidP="00A47A27">
      <w:pPr>
        <w:spacing w:line="360" w:lineRule="auto"/>
        <w:rPr>
          <w:b/>
          <w:bCs/>
        </w:rPr>
      </w:pPr>
      <w:r w:rsidRPr="003A57E1">
        <w:rPr>
          <w:b/>
          <w:bCs/>
        </w:rPr>
        <w:t>Sheet 1</w:t>
      </w:r>
      <w:r w:rsidR="003A57E1" w:rsidRPr="003A57E1">
        <w:rPr>
          <w:b/>
          <w:bCs/>
        </w:rPr>
        <w:t xml:space="preserve">: Account Summary </w:t>
      </w:r>
    </w:p>
    <w:tbl>
      <w:tblPr>
        <w:tblW w:w="5534" w:type="pct"/>
        <w:tblInd w:w="-572" w:type="dxa"/>
        <w:tblLayout w:type="fixed"/>
        <w:tblLook w:val="04A0" w:firstRow="1" w:lastRow="0" w:firstColumn="1" w:lastColumn="0" w:noHBand="0" w:noVBand="1"/>
      </w:tblPr>
      <w:tblGrid>
        <w:gridCol w:w="709"/>
        <w:gridCol w:w="991"/>
        <w:gridCol w:w="1561"/>
        <w:gridCol w:w="1058"/>
        <w:gridCol w:w="1211"/>
        <w:gridCol w:w="1273"/>
        <w:gridCol w:w="994"/>
        <w:gridCol w:w="1134"/>
        <w:gridCol w:w="1418"/>
      </w:tblGrid>
      <w:tr w:rsidR="00B131A9" w:rsidRPr="00B131A9" w14:paraId="2F1D2A45" w14:textId="77777777" w:rsidTr="003A57E1">
        <w:trPr>
          <w:trHeight w:val="530"/>
        </w:trPr>
        <w:tc>
          <w:tcPr>
            <w:tcW w:w="34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B29EE9B"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proofErr w:type="gramStart"/>
            <w:r w:rsidRPr="00B131A9">
              <w:rPr>
                <w:rFonts w:ascii="Aptos Narrow" w:hAnsi="Aptos Narrow"/>
                <w:b/>
                <w:bCs/>
                <w:color w:val="000000"/>
                <w:sz w:val="20"/>
                <w:lang w:val="en-IN" w:eastAsia="en-IN"/>
              </w:rPr>
              <w:t>S.No</w:t>
            </w:r>
            <w:proofErr w:type="gramEnd"/>
            <w:r w:rsidRPr="00B131A9">
              <w:rPr>
                <w:rFonts w:ascii="Aptos Narrow" w:hAnsi="Aptos Narrow"/>
                <w:b/>
                <w:bCs/>
                <w:color w:val="000000"/>
                <w:sz w:val="20"/>
                <w:lang w:val="en-IN" w:eastAsia="en-IN"/>
              </w:rPr>
              <w:t xml:space="preserve"> </w:t>
            </w:r>
          </w:p>
        </w:tc>
        <w:tc>
          <w:tcPr>
            <w:tcW w:w="479" w:type="pct"/>
            <w:tcBorders>
              <w:top w:val="single" w:sz="4" w:space="0" w:color="auto"/>
              <w:left w:val="nil"/>
              <w:bottom w:val="single" w:sz="4" w:space="0" w:color="auto"/>
              <w:right w:val="single" w:sz="4" w:space="0" w:color="auto"/>
            </w:tcBorders>
            <w:shd w:val="clear" w:color="auto" w:fill="auto"/>
            <w:vAlign w:val="bottom"/>
            <w:hideMark/>
          </w:tcPr>
          <w:p w14:paraId="72B3A5F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Number </w:t>
            </w:r>
          </w:p>
        </w:tc>
        <w:tc>
          <w:tcPr>
            <w:tcW w:w="754" w:type="pct"/>
            <w:tcBorders>
              <w:top w:val="single" w:sz="4" w:space="0" w:color="auto"/>
              <w:left w:val="nil"/>
              <w:bottom w:val="single" w:sz="4" w:space="0" w:color="auto"/>
              <w:right w:val="single" w:sz="4" w:space="0" w:color="auto"/>
            </w:tcBorders>
            <w:shd w:val="clear" w:color="auto" w:fill="auto"/>
            <w:vAlign w:val="bottom"/>
            <w:hideMark/>
          </w:tcPr>
          <w:p w14:paraId="70F2157E"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Account Name</w:t>
            </w:r>
          </w:p>
        </w:tc>
        <w:tc>
          <w:tcPr>
            <w:tcW w:w="511" w:type="pct"/>
            <w:tcBorders>
              <w:top w:val="single" w:sz="4" w:space="0" w:color="auto"/>
              <w:left w:val="nil"/>
              <w:bottom w:val="single" w:sz="4" w:space="0" w:color="auto"/>
              <w:right w:val="single" w:sz="4" w:space="0" w:color="auto"/>
            </w:tcBorders>
            <w:shd w:val="clear" w:color="auto" w:fill="auto"/>
            <w:vAlign w:val="bottom"/>
            <w:hideMark/>
          </w:tcPr>
          <w:p w14:paraId="122F8839"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IBAN Number </w:t>
            </w:r>
          </w:p>
        </w:tc>
        <w:tc>
          <w:tcPr>
            <w:tcW w:w="585" w:type="pct"/>
            <w:tcBorders>
              <w:top w:val="single" w:sz="4" w:space="0" w:color="auto"/>
              <w:left w:val="nil"/>
              <w:bottom w:val="single" w:sz="4" w:space="0" w:color="auto"/>
              <w:right w:val="single" w:sz="4" w:space="0" w:color="auto"/>
            </w:tcBorders>
            <w:shd w:val="clear" w:color="auto" w:fill="auto"/>
            <w:vAlign w:val="bottom"/>
            <w:hideMark/>
          </w:tcPr>
          <w:p w14:paraId="4489B984"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Type </w:t>
            </w:r>
          </w:p>
        </w:tc>
        <w:tc>
          <w:tcPr>
            <w:tcW w:w="615" w:type="pct"/>
            <w:tcBorders>
              <w:top w:val="single" w:sz="4" w:space="0" w:color="auto"/>
              <w:left w:val="nil"/>
              <w:bottom w:val="single" w:sz="4" w:space="0" w:color="auto"/>
              <w:right w:val="single" w:sz="4" w:space="0" w:color="auto"/>
            </w:tcBorders>
            <w:shd w:val="clear" w:color="auto" w:fill="auto"/>
            <w:vAlign w:val="bottom"/>
            <w:hideMark/>
          </w:tcPr>
          <w:p w14:paraId="729EC96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Currency </w:t>
            </w:r>
          </w:p>
        </w:tc>
        <w:tc>
          <w:tcPr>
            <w:tcW w:w="480" w:type="pct"/>
            <w:tcBorders>
              <w:top w:val="single" w:sz="4" w:space="0" w:color="auto"/>
              <w:left w:val="nil"/>
              <w:bottom w:val="single" w:sz="4" w:space="0" w:color="auto"/>
              <w:right w:val="single" w:sz="4" w:space="0" w:color="auto"/>
            </w:tcBorders>
            <w:shd w:val="clear" w:color="auto" w:fill="auto"/>
            <w:vAlign w:val="bottom"/>
            <w:hideMark/>
          </w:tcPr>
          <w:p w14:paraId="50A0729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 Open Date </w:t>
            </w:r>
          </w:p>
        </w:tc>
        <w:tc>
          <w:tcPr>
            <w:tcW w:w="548" w:type="pct"/>
            <w:tcBorders>
              <w:top w:val="single" w:sz="4" w:space="0" w:color="auto"/>
              <w:left w:val="nil"/>
              <w:bottom w:val="single" w:sz="4" w:space="0" w:color="auto"/>
              <w:right w:val="single" w:sz="4" w:space="0" w:color="auto"/>
            </w:tcBorders>
            <w:shd w:val="clear" w:color="auto" w:fill="auto"/>
            <w:vAlign w:val="bottom"/>
            <w:hideMark/>
          </w:tcPr>
          <w:p w14:paraId="365806E8"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 Status</w:t>
            </w:r>
          </w:p>
        </w:tc>
        <w:tc>
          <w:tcPr>
            <w:tcW w:w="685" w:type="pct"/>
            <w:tcBorders>
              <w:top w:val="single" w:sz="4" w:space="0" w:color="auto"/>
              <w:left w:val="nil"/>
              <w:bottom w:val="single" w:sz="4" w:space="0" w:color="auto"/>
              <w:right w:val="single" w:sz="4" w:space="0" w:color="auto"/>
            </w:tcBorders>
            <w:shd w:val="clear" w:color="auto" w:fill="auto"/>
            <w:vAlign w:val="bottom"/>
            <w:hideMark/>
          </w:tcPr>
          <w:p w14:paraId="6A0DD123"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Current Balance </w:t>
            </w:r>
          </w:p>
        </w:tc>
      </w:tr>
      <w:tr w:rsidR="00B131A9" w:rsidRPr="00B131A9" w14:paraId="491565E3" w14:textId="77777777" w:rsidTr="003A57E1">
        <w:trPr>
          <w:trHeight w:val="530"/>
        </w:trPr>
        <w:tc>
          <w:tcPr>
            <w:tcW w:w="343" w:type="pct"/>
            <w:tcBorders>
              <w:top w:val="nil"/>
              <w:left w:val="single" w:sz="4" w:space="0" w:color="auto"/>
              <w:bottom w:val="single" w:sz="4" w:space="0" w:color="auto"/>
              <w:right w:val="single" w:sz="4" w:space="0" w:color="auto"/>
            </w:tcBorders>
            <w:shd w:val="clear" w:color="auto" w:fill="auto"/>
            <w:vAlign w:val="bottom"/>
            <w:hideMark/>
          </w:tcPr>
          <w:p w14:paraId="0CEB6AE4"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 </w:t>
            </w:r>
          </w:p>
        </w:tc>
        <w:tc>
          <w:tcPr>
            <w:tcW w:w="479" w:type="pct"/>
            <w:tcBorders>
              <w:top w:val="nil"/>
              <w:left w:val="nil"/>
              <w:bottom w:val="single" w:sz="4" w:space="0" w:color="auto"/>
              <w:right w:val="single" w:sz="4" w:space="0" w:color="auto"/>
            </w:tcBorders>
            <w:shd w:val="clear" w:color="auto" w:fill="auto"/>
            <w:vAlign w:val="bottom"/>
            <w:hideMark/>
          </w:tcPr>
          <w:p w14:paraId="3E706DCB"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&lt;Acid&gt;</w:t>
            </w:r>
          </w:p>
        </w:tc>
        <w:tc>
          <w:tcPr>
            <w:tcW w:w="754" w:type="pct"/>
            <w:tcBorders>
              <w:top w:val="nil"/>
              <w:left w:val="nil"/>
              <w:bottom w:val="single" w:sz="4" w:space="0" w:color="auto"/>
              <w:right w:val="single" w:sz="4" w:space="0" w:color="auto"/>
            </w:tcBorders>
            <w:shd w:val="clear" w:color="auto" w:fill="auto"/>
            <w:vAlign w:val="bottom"/>
            <w:hideMark/>
          </w:tcPr>
          <w:p w14:paraId="7A30CABA"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AccountName</w:t>
            </w:r>
            <w:proofErr w:type="spellEnd"/>
            <w:r w:rsidRPr="00B131A9">
              <w:rPr>
                <w:rFonts w:ascii="Aptos Narrow" w:hAnsi="Aptos Narrow"/>
                <w:color w:val="000000"/>
                <w:sz w:val="20"/>
                <w:lang w:val="en-IN" w:eastAsia="en-IN"/>
              </w:rPr>
              <w:t>&gt;</w:t>
            </w:r>
          </w:p>
        </w:tc>
        <w:tc>
          <w:tcPr>
            <w:tcW w:w="511" w:type="pct"/>
            <w:tcBorders>
              <w:top w:val="nil"/>
              <w:left w:val="nil"/>
              <w:bottom w:val="single" w:sz="4" w:space="0" w:color="auto"/>
              <w:right w:val="single" w:sz="4" w:space="0" w:color="auto"/>
            </w:tcBorders>
            <w:shd w:val="clear" w:color="auto" w:fill="auto"/>
            <w:vAlign w:val="bottom"/>
            <w:hideMark/>
          </w:tcPr>
          <w:p w14:paraId="3CDE3470"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Foracid</w:t>
            </w:r>
            <w:proofErr w:type="spellEnd"/>
            <w:r w:rsidRPr="00B131A9">
              <w:rPr>
                <w:rFonts w:ascii="Aptos Narrow" w:hAnsi="Aptos Narrow"/>
                <w:color w:val="000000"/>
                <w:sz w:val="20"/>
                <w:lang w:val="en-IN" w:eastAsia="en-IN"/>
              </w:rPr>
              <w:t>&gt;</w:t>
            </w:r>
          </w:p>
        </w:tc>
        <w:tc>
          <w:tcPr>
            <w:tcW w:w="585" w:type="pct"/>
            <w:tcBorders>
              <w:top w:val="nil"/>
              <w:left w:val="nil"/>
              <w:bottom w:val="single" w:sz="4" w:space="0" w:color="auto"/>
              <w:right w:val="single" w:sz="4" w:space="0" w:color="auto"/>
            </w:tcBorders>
            <w:shd w:val="clear" w:color="auto" w:fill="auto"/>
            <w:vAlign w:val="bottom"/>
            <w:hideMark/>
          </w:tcPr>
          <w:p w14:paraId="338E71B3"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AcctType</w:t>
            </w:r>
            <w:proofErr w:type="spellEnd"/>
            <w:r w:rsidRPr="00B131A9">
              <w:rPr>
                <w:rFonts w:ascii="Aptos Narrow" w:hAnsi="Aptos Narrow"/>
                <w:color w:val="000000"/>
                <w:sz w:val="20"/>
                <w:lang w:val="en-IN" w:eastAsia="en-IN"/>
              </w:rPr>
              <w:t>&gt;</w:t>
            </w:r>
          </w:p>
        </w:tc>
        <w:tc>
          <w:tcPr>
            <w:tcW w:w="615" w:type="pct"/>
            <w:tcBorders>
              <w:top w:val="nil"/>
              <w:left w:val="nil"/>
              <w:bottom w:val="single" w:sz="4" w:space="0" w:color="auto"/>
              <w:right w:val="single" w:sz="4" w:space="0" w:color="auto"/>
            </w:tcBorders>
            <w:shd w:val="clear" w:color="auto" w:fill="auto"/>
            <w:vAlign w:val="bottom"/>
            <w:hideMark/>
          </w:tcPr>
          <w:p w14:paraId="7AAC9EAA"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CrnCode</w:t>
            </w:r>
            <w:proofErr w:type="spellEnd"/>
            <w:r w:rsidRPr="00B131A9">
              <w:rPr>
                <w:rFonts w:ascii="Aptos Narrow" w:hAnsi="Aptos Narrow"/>
                <w:color w:val="000000"/>
                <w:sz w:val="20"/>
                <w:lang w:val="en-IN" w:eastAsia="en-IN"/>
              </w:rPr>
              <w:t>&gt;</w:t>
            </w:r>
          </w:p>
        </w:tc>
        <w:tc>
          <w:tcPr>
            <w:tcW w:w="480" w:type="pct"/>
            <w:tcBorders>
              <w:top w:val="nil"/>
              <w:left w:val="nil"/>
              <w:bottom w:val="single" w:sz="4" w:space="0" w:color="auto"/>
              <w:right w:val="single" w:sz="4" w:space="0" w:color="auto"/>
            </w:tcBorders>
            <w:shd w:val="clear" w:color="auto" w:fill="auto"/>
            <w:vAlign w:val="bottom"/>
            <w:hideMark/>
          </w:tcPr>
          <w:p w14:paraId="4B4FDA44"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AcctOpnDt</w:t>
            </w:r>
            <w:proofErr w:type="spellEnd"/>
            <w:r w:rsidRPr="00B131A9">
              <w:rPr>
                <w:rFonts w:ascii="Aptos Narrow" w:hAnsi="Aptos Narrow"/>
                <w:color w:val="000000"/>
                <w:sz w:val="20"/>
                <w:lang w:val="en-IN" w:eastAsia="en-IN"/>
              </w:rPr>
              <w:t>&gt;</w:t>
            </w:r>
          </w:p>
        </w:tc>
        <w:tc>
          <w:tcPr>
            <w:tcW w:w="548" w:type="pct"/>
            <w:tcBorders>
              <w:top w:val="nil"/>
              <w:left w:val="nil"/>
              <w:bottom w:val="single" w:sz="4" w:space="0" w:color="auto"/>
              <w:right w:val="single" w:sz="4" w:space="0" w:color="auto"/>
            </w:tcBorders>
            <w:shd w:val="clear" w:color="auto" w:fill="auto"/>
            <w:vAlign w:val="bottom"/>
            <w:hideMark/>
          </w:tcPr>
          <w:p w14:paraId="51753BF1"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AcctStatus</w:t>
            </w:r>
            <w:proofErr w:type="spellEnd"/>
            <w:r w:rsidRPr="00B131A9">
              <w:rPr>
                <w:rFonts w:ascii="Aptos Narrow" w:hAnsi="Aptos Narrow"/>
                <w:color w:val="000000"/>
                <w:sz w:val="20"/>
                <w:lang w:val="en-IN" w:eastAsia="en-IN"/>
              </w:rPr>
              <w:t>&gt;</w:t>
            </w:r>
          </w:p>
        </w:tc>
        <w:tc>
          <w:tcPr>
            <w:tcW w:w="685" w:type="pct"/>
            <w:tcBorders>
              <w:top w:val="nil"/>
              <w:left w:val="nil"/>
              <w:bottom w:val="single" w:sz="4" w:space="0" w:color="auto"/>
              <w:right w:val="single" w:sz="4" w:space="0" w:color="auto"/>
            </w:tcBorders>
            <w:shd w:val="clear" w:color="auto" w:fill="auto"/>
            <w:vAlign w:val="bottom"/>
            <w:hideMark/>
          </w:tcPr>
          <w:p w14:paraId="19897335"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CurrentBal</w:t>
            </w:r>
            <w:proofErr w:type="spellEnd"/>
            <w:r w:rsidRPr="00B131A9">
              <w:rPr>
                <w:rFonts w:ascii="Aptos Narrow" w:hAnsi="Aptos Narrow"/>
                <w:color w:val="000000"/>
                <w:sz w:val="20"/>
                <w:lang w:val="en-IN" w:eastAsia="en-IN"/>
              </w:rPr>
              <w:t>&gt;</w:t>
            </w:r>
          </w:p>
        </w:tc>
      </w:tr>
    </w:tbl>
    <w:p w14:paraId="29D6FE2C" w14:textId="77777777" w:rsidR="004B668D" w:rsidRDefault="004B668D" w:rsidP="00A47A27">
      <w:pPr>
        <w:spacing w:line="360" w:lineRule="auto"/>
      </w:pPr>
    </w:p>
    <w:p w14:paraId="187E37AF" w14:textId="6917E2E9" w:rsidR="00B131A9" w:rsidRPr="003A57E1" w:rsidRDefault="00B131A9" w:rsidP="00BE7B93">
      <w:pPr>
        <w:spacing w:line="360" w:lineRule="auto"/>
        <w:rPr>
          <w:b/>
          <w:bCs/>
        </w:rPr>
      </w:pPr>
      <w:r w:rsidRPr="003A57E1">
        <w:rPr>
          <w:b/>
          <w:bCs/>
        </w:rPr>
        <w:t>Sheet 2</w:t>
      </w:r>
      <w:r w:rsidR="003A57E1" w:rsidRPr="003A57E1">
        <w:rPr>
          <w:b/>
          <w:bCs/>
        </w:rPr>
        <w:t xml:space="preserve">: Account Holder Details </w:t>
      </w:r>
    </w:p>
    <w:tbl>
      <w:tblPr>
        <w:tblW w:w="5610" w:type="pct"/>
        <w:tblInd w:w="-572" w:type="dxa"/>
        <w:tblLook w:val="04A0" w:firstRow="1" w:lastRow="0" w:firstColumn="1" w:lastColumn="0" w:noHBand="0" w:noVBand="1"/>
      </w:tblPr>
      <w:tblGrid>
        <w:gridCol w:w="705"/>
        <w:gridCol w:w="1135"/>
        <w:gridCol w:w="1280"/>
        <w:gridCol w:w="1133"/>
        <w:gridCol w:w="1702"/>
        <w:gridCol w:w="1559"/>
        <w:gridCol w:w="1842"/>
        <w:gridCol w:w="1135"/>
      </w:tblGrid>
      <w:tr w:rsidR="00BE7B93" w:rsidRPr="00BE7B93" w14:paraId="4B0D2029" w14:textId="77777777" w:rsidTr="00BE7B93">
        <w:trPr>
          <w:trHeight w:val="580"/>
        </w:trPr>
        <w:tc>
          <w:tcPr>
            <w:tcW w:w="33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725F4D0" w14:textId="77777777" w:rsidR="00BE7B93" w:rsidRPr="00BE7B93" w:rsidRDefault="00BE7B93" w:rsidP="00BE7B93">
            <w:pPr>
              <w:suppressAutoHyphens w:val="0"/>
              <w:spacing w:line="240" w:lineRule="auto"/>
              <w:rPr>
                <w:rFonts w:ascii="Aptos Narrow" w:hAnsi="Aptos Narrow"/>
                <w:b/>
                <w:bCs/>
                <w:color w:val="000000"/>
                <w:sz w:val="20"/>
                <w:lang w:val="en-IN" w:eastAsia="en-IN"/>
              </w:rPr>
            </w:pPr>
            <w:proofErr w:type="gramStart"/>
            <w:r w:rsidRPr="00BE7B93">
              <w:rPr>
                <w:rFonts w:ascii="Aptos Narrow" w:hAnsi="Aptos Narrow"/>
                <w:b/>
                <w:bCs/>
                <w:color w:val="000000"/>
                <w:sz w:val="20"/>
                <w:lang w:val="en-IN" w:eastAsia="en-IN"/>
              </w:rPr>
              <w:t>S.No</w:t>
            </w:r>
            <w:proofErr w:type="gramEnd"/>
            <w:r w:rsidRPr="00BE7B93">
              <w:rPr>
                <w:rFonts w:ascii="Aptos Narrow" w:hAnsi="Aptos Narrow"/>
                <w:b/>
                <w:bCs/>
                <w:color w:val="000000"/>
                <w:sz w:val="20"/>
                <w:lang w:val="en-IN" w:eastAsia="en-IN"/>
              </w:rPr>
              <w:t xml:space="preserve"> </w:t>
            </w:r>
          </w:p>
        </w:tc>
        <w:tc>
          <w:tcPr>
            <w:tcW w:w="541" w:type="pct"/>
            <w:tcBorders>
              <w:top w:val="single" w:sz="4" w:space="0" w:color="auto"/>
              <w:left w:val="nil"/>
              <w:bottom w:val="single" w:sz="4" w:space="0" w:color="auto"/>
              <w:right w:val="single" w:sz="4" w:space="0" w:color="auto"/>
            </w:tcBorders>
            <w:shd w:val="clear" w:color="auto" w:fill="auto"/>
            <w:vAlign w:val="bottom"/>
            <w:hideMark/>
          </w:tcPr>
          <w:p w14:paraId="262DA056"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proofErr w:type="spellStart"/>
            <w:r w:rsidRPr="00BE7B93">
              <w:rPr>
                <w:rFonts w:ascii="Aptos Narrow" w:hAnsi="Aptos Narrow"/>
                <w:b/>
                <w:bCs/>
                <w:color w:val="000000"/>
                <w:sz w:val="22"/>
                <w:szCs w:val="22"/>
                <w:lang w:val="en-IN" w:eastAsia="en-IN"/>
              </w:rPr>
              <w:t>Acc</w:t>
            </w:r>
            <w:proofErr w:type="spellEnd"/>
            <w:r w:rsidRPr="00BE7B93">
              <w:rPr>
                <w:rFonts w:ascii="Aptos Narrow" w:hAnsi="Aptos Narrow"/>
                <w:b/>
                <w:bCs/>
                <w:color w:val="000000"/>
                <w:sz w:val="22"/>
                <w:szCs w:val="22"/>
                <w:lang w:val="en-IN" w:eastAsia="en-IN"/>
              </w:rPr>
              <w:t xml:space="preserve"> No. / IBAN No. </w:t>
            </w:r>
          </w:p>
        </w:tc>
        <w:tc>
          <w:tcPr>
            <w:tcW w:w="610" w:type="pct"/>
            <w:tcBorders>
              <w:top w:val="single" w:sz="4" w:space="0" w:color="auto"/>
              <w:left w:val="nil"/>
              <w:bottom w:val="single" w:sz="4" w:space="0" w:color="auto"/>
              <w:right w:val="single" w:sz="4" w:space="0" w:color="auto"/>
            </w:tcBorders>
            <w:shd w:val="clear" w:color="auto" w:fill="auto"/>
            <w:vAlign w:val="bottom"/>
            <w:hideMark/>
          </w:tcPr>
          <w:p w14:paraId="3F6CD5BD"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Type </w:t>
            </w:r>
          </w:p>
        </w:tc>
        <w:tc>
          <w:tcPr>
            <w:tcW w:w="540" w:type="pct"/>
            <w:tcBorders>
              <w:top w:val="single" w:sz="4" w:space="0" w:color="auto"/>
              <w:left w:val="nil"/>
              <w:bottom w:val="single" w:sz="4" w:space="0" w:color="auto"/>
              <w:right w:val="single" w:sz="4" w:space="0" w:color="auto"/>
            </w:tcBorders>
            <w:shd w:val="clear" w:color="auto" w:fill="auto"/>
            <w:vAlign w:val="bottom"/>
            <w:hideMark/>
          </w:tcPr>
          <w:p w14:paraId="4D508CF9"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Name </w:t>
            </w:r>
          </w:p>
        </w:tc>
        <w:tc>
          <w:tcPr>
            <w:tcW w:w="811" w:type="pct"/>
            <w:tcBorders>
              <w:top w:val="single" w:sz="4" w:space="0" w:color="auto"/>
              <w:left w:val="nil"/>
              <w:bottom w:val="single" w:sz="4" w:space="0" w:color="auto"/>
              <w:right w:val="single" w:sz="4" w:space="0" w:color="auto"/>
            </w:tcBorders>
            <w:shd w:val="clear" w:color="auto" w:fill="auto"/>
            <w:vAlign w:val="bottom"/>
            <w:hideMark/>
          </w:tcPr>
          <w:p w14:paraId="263D1A14"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Nationality/ LIC Issue Place </w:t>
            </w:r>
          </w:p>
        </w:tc>
        <w:tc>
          <w:tcPr>
            <w:tcW w:w="743" w:type="pct"/>
            <w:tcBorders>
              <w:top w:val="single" w:sz="4" w:space="0" w:color="auto"/>
              <w:left w:val="nil"/>
              <w:bottom w:val="single" w:sz="4" w:space="0" w:color="auto"/>
              <w:right w:val="single" w:sz="4" w:space="0" w:color="auto"/>
            </w:tcBorders>
            <w:shd w:val="clear" w:color="auto" w:fill="auto"/>
            <w:vAlign w:val="bottom"/>
            <w:hideMark/>
          </w:tcPr>
          <w:p w14:paraId="111E4124"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Date of Birth / LIC Issue Date</w:t>
            </w:r>
          </w:p>
        </w:tc>
        <w:tc>
          <w:tcPr>
            <w:tcW w:w="878" w:type="pct"/>
            <w:tcBorders>
              <w:top w:val="single" w:sz="4" w:space="0" w:color="auto"/>
              <w:left w:val="nil"/>
              <w:bottom w:val="single" w:sz="4" w:space="0" w:color="auto"/>
              <w:right w:val="single" w:sz="4" w:space="0" w:color="auto"/>
            </w:tcBorders>
            <w:shd w:val="clear" w:color="auto" w:fill="auto"/>
            <w:vAlign w:val="bottom"/>
            <w:hideMark/>
          </w:tcPr>
          <w:p w14:paraId="50B5CDAE"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Passport No/ Trade License No. </w:t>
            </w:r>
          </w:p>
        </w:tc>
        <w:tc>
          <w:tcPr>
            <w:tcW w:w="541" w:type="pct"/>
            <w:tcBorders>
              <w:top w:val="single" w:sz="4" w:space="0" w:color="auto"/>
              <w:left w:val="nil"/>
              <w:bottom w:val="single" w:sz="4" w:space="0" w:color="auto"/>
              <w:right w:val="single" w:sz="4" w:space="0" w:color="auto"/>
            </w:tcBorders>
            <w:shd w:val="clear" w:color="auto" w:fill="auto"/>
            <w:vAlign w:val="bottom"/>
            <w:hideMark/>
          </w:tcPr>
          <w:p w14:paraId="69A0709D"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Emirates ID</w:t>
            </w:r>
          </w:p>
        </w:tc>
      </w:tr>
      <w:tr w:rsidR="00BE7B93" w:rsidRPr="00BE7B93" w14:paraId="5F2D6D33" w14:textId="77777777" w:rsidTr="00BE7B93">
        <w:trPr>
          <w:trHeight w:val="290"/>
        </w:trPr>
        <w:tc>
          <w:tcPr>
            <w:tcW w:w="336" w:type="pct"/>
            <w:tcBorders>
              <w:top w:val="nil"/>
              <w:left w:val="single" w:sz="4" w:space="0" w:color="auto"/>
              <w:bottom w:val="single" w:sz="4" w:space="0" w:color="auto"/>
              <w:right w:val="single" w:sz="4" w:space="0" w:color="auto"/>
            </w:tcBorders>
            <w:shd w:val="clear" w:color="auto" w:fill="auto"/>
            <w:vAlign w:val="bottom"/>
            <w:hideMark/>
          </w:tcPr>
          <w:p w14:paraId="519798AA"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sz="4" w:space="0" w:color="auto"/>
              <w:right w:val="single" w:sz="4" w:space="0" w:color="auto"/>
            </w:tcBorders>
            <w:shd w:val="clear" w:color="auto" w:fill="auto"/>
            <w:vAlign w:val="bottom"/>
            <w:hideMark/>
          </w:tcPr>
          <w:p w14:paraId="3FC88E72"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610" w:type="pct"/>
            <w:tcBorders>
              <w:top w:val="nil"/>
              <w:left w:val="nil"/>
              <w:bottom w:val="single" w:sz="4" w:space="0" w:color="auto"/>
              <w:right w:val="single" w:sz="4" w:space="0" w:color="auto"/>
            </w:tcBorders>
            <w:shd w:val="clear" w:color="auto" w:fill="auto"/>
            <w:vAlign w:val="bottom"/>
            <w:hideMark/>
          </w:tcPr>
          <w:p w14:paraId="0C0D795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0" w:type="pct"/>
            <w:tcBorders>
              <w:top w:val="nil"/>
              <w:left w:val="nil"/>
              <w:bottom w:val="single" w:sz="4" w:space="0" w:color="auto"/>
              <w:right w:val="single" w:sz="4" w:space="0" w:color="auto"/>
            </w:tcBorders>
            <w:shd w:val="clear" w:color="auto" w:fill="auto"/>
            <w:vAlign w:val="bottom"/>
            <w:hideMark/>
          </w:tcPr>
          <w:p w14:paraId="7BF4D4D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11" w:type="pct"/>
            <w:tcBorders>
              <w:top w:val="nil"/>
              <w:left w:val="nil"/>
              <w:bottom w:val="single" w:sz="4" w:space="0" w:color="auto"/>
              <w:right w:val="single" w:sz="4" w:space="0" w:color="auto"/>
            </w:tcBorders>
            <w:shd w:val="clear" w:color="auto" w:fill="auto"/>
            <w:vAlign w:val="bottom"/>
            <w:hideMark/>
          </w:tcPr>
          <w:p w14:paraId="7A96654A"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743" w:type="pct"/>
            <w:tcBorders>
              <w:top w:val="nil"/>
              <w:left w:val="nil"/>
              <w:bottom w:val="single" w:sz="4" w:space="0" w:color="auto"/>
              <w:right w:val="single" w:sz="4" w:space="0" w:color="auto"/>
            </w:tcBorders>
            <w:shd w:val="clear" w:color="auto" w:fill="auto"/>
            <w:vAlign w:val="bottom"/>
            <w:hideMark/>
          </w:tcPr>
          <w:p w14:paraId="76B8CDC7"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78" w:type="pct"/>
            <w:tcBorders>
              <w:top w:val="nil"/>
              <w:left w:val="nil"/>
              <w:bottom w:val="single" w:sz="4" w:space="0" w:color="auto"/>
              <w:right w:val="single" w:sz="4" w:space="0" w:color="auto"/>
            </w:tcBorders>
            <w:shd w:val="clear" w:color="auto" w:fill="auto"/>
            <w:vAlign w:val="bottom"/>
            <w:hideMark/>
          </w:tcPr>
          <w:p w14:paraId="2ABB3BE9"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sz="4" w:space="0" w:color="auto"/>
              <w:right w:val="single" w:sz="4" w:space="0" w:color="auto"/>
            </w:tcBorders>
            <w:shd w:val="clear" w:color="auto" w:fill="auto"/>
            <w:vAlign w:val="bottom"/>
            <w:hideMark/>
          </w:tcPr>
          <w:p w14:paraId="6BF633C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r>
    </w:tbl>
    <w:p w14:paraId="14EE5B06" w14:textId="77777777" w:rsidR="00BE7B93" w:rsidRDefault="00BE7B93" w:rsidP="00BE7B93">
      <w:pPr>
        <w:spacing w:line="360" w:lineRule="auto"/>
      </w:pPr>
    </w:p>
    <w:p w14:paraId="12E27CDB" w14:textId="0A9BADF6" w:rsidR="00BE7B93" w:rsidRPr="003A57E1" w:rsidRDefault="00BE7B93" w:rsidP="003A57E1">
      <w:pPr>
        <w:spacing w:line="360" w:lineRule="auto"/>
        <w:rPr>
          <w:b/>
          <w:bCs/>
        </w:rPr>
      </w:pPr>
      <w:r w:rsidRPr="003A57E1">
        <w:rPr>
          <w:b/>
          <w:bCs/>
        </w:rPr>
        <w:t>Sheet 3</w:t>
      </w:r>
      <w:r w:rsidR="003A57E1" w:rsidRPr="003A57E1">
        <w:rPr>
          <w:b/>
          <w:bCs/>
        </w:rPr>
        <w:t xml:space="preserve">: Signatory Details </w:t>
      </w:r>
    </w:p>
    <w:tbl>
      <w:tblPr>
        <w:tblW w:w="5610" w:type="pct"/>
        <w:tblInd w:w="-572" w:type="dxa"/>
        <w:tblLook w:val="04A0" w:firstRow="1" w:lastRow="0" w:firstColumn="1" w:lastColumn="0" w:noHBand="0" w:noVBand="1"/>
      </w:tblPr>
      <w:tblGrid>
        <w:gridCol w:w="808"/>
        <w:gridCol w:w="1087"/>
        <w:gridCol w:w="1119"/>
        <w:gridCol w:w="1119"/>
        <w:gridCol w:w="1595"/>
        <w:gridCol w:w="1643"/>
        <w:gridCol w:w="1567"/>
        <w:gridCol w:w="1553"/>
      </w:tblGrid>
      <w:tr w:rsidR="003A57E1" w:rsidRPr="003A57E1" w14:paraId="4A315105" w14:textId="77777777" w:rsidTr="003A57E1">
        <w:trPr>
          <w:trHeight w:val="580"/>
        </w:trPr>
        <w:tc>
          <w:tcPr>
            <w:tcW w:w="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A8F104F"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proofErr w:type="gramStart"/>
            <w:r w:rsidRPr="003A57E1">
              <w:rPr>
                <w:rFonts w:ascii="Aptos Narrow" w:hAnsi="Aptos Narrow"/>
                <w:b/>
                <w:bCs/>
                <w:color w:val="000000"/>
                <w:sz w:val="22"/>
                <w:szCs w:val="22"/>
                <w:lang w:val="en-IN" w:eastAsia="en-IN"/>
              </w:rPr>
              <w:t>S.No</w:t>
            </w:r>
            <w:proofErr w:type="gramEnd"/>
          </w:p>
        </w:tc>
        <w:tc>
          <w:tcPr>
            <w:tcW w:w="518" w:type="pct"/>
            <w:tcBorders>
              <w:top w:val="single" w:sz="4" w:space="0" w:color="auto"/>
              <w:left w:val="nil"/>
              <w:bottom w:val="single" w:sz="4" w:space="0" w:color="auto"/>
              <w:right w:val="single" w:sz="4" w:space="0" w:color="auto"/>
            </w:tcBorders>
            <w:shd w:val="clear" w:color="auto" w:fill="auto"/>
            <w:vAlign w:val="bottom"/>
            <w:hideMark/>
          </w:tcPr>
          <w:p w14:paraId="6D71840F"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proofErr w:type="spellStart"/>
            <w:r w:rsidRPr="003A57E1">
              <w:rPr>
                <w:rFonts w:ascii="Aptos Narrow" w:hAnsi="Aptos Narrow"/>
                <w:b/>
                <w:bCs/>
                <w:color w:val="000000"/>
                <w:sz w:val="22"/>
                <w:szCs w:val="22"/>
                <w:lang w:val="en-IN" w:eastAsia="en-IN"/>
              </w:rPr>
              <w:t>Acc</w:t>
            </w:r>
            <w:proofErr w:type="spellEnd"/>
            <w:r w:rsidRPr="003A57E1">
              <w:rPr>
                <w:rFonts w:ascii="Aptos Narrow" w:hAnsi="Aptos Narrow"/>
                <w:b/>
                <w:bCs/>
                <w:color w:val="000000"/>
                <w:sz w:val="22"/>
                <w:szCs w:val="22"/>
                <w:lang w:val="en-IN" w:eastAsia="en-IN"/>
              </w:rPr>
              <w:t xml:space="preserve"> No. /IBAN No. </w:t>
            </w:r>
          </w:p>
        </w:tc>
        <w:tc>
          <w:tcPr>
            <w:tcW w:w="533" w:type="pct"/>
            <w:tcBorders>
              <w:top w:val="single" w:sz="4" w:space="0" w:color="auto"/>
              <w:left w:val="nil"/>
              <w:bottom w:val="single" w:sz="4" w:space="0" w:color="auto"/>
              <w:right w:val="single" w:sz="4" w:space="0" w:color="auto"/>
            </w:tcBorders>
            <w:shd w:val="clear" w:color="auto" w:fill="auto"/>
            <w:vAlign w:val="bottom"/>
            <w:hideMark/>
          </w:tcPr>
          <w:p w14:paraId="36E419BA"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Type </w:t>
            </w:r>
          </w:p>
        </w:tc>
        <w:tc>
          <w:tcPr>
            <w:tcW w:w="533" w:type="pct"/>
            <w:tcBorders>
              <w:top w:val="single" w:sz="4" w:space="0" w:color="auto"/>
              <w:left w:val="nil"/>
              <w:bottom w:val="single" w:sz="4" w:space="0" w:color="auto"/>
              <w:right w:val="single" w:sz="4" w:space="0" w:color="auto"/>
            </w:tcBorders>
            <w:shd w:val="clear" w:color="auto" w:fill="auto"/>
            <w:vAlign w:val="bottom"/>
            <w:hideMark/>
          </w:tcPr>
          <w:p w14:paraId="67BBCC2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Name </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2A9427B3"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Nationality/LIC Issue Place </w:t>
            </w:r>
          </w:p>
        </w:tc>
        <w:tc>
          <w:tcPr>
            <w:tcW w:w="783" w:type="pct"/>
            <w:tcBorders>
              <w:top w:val="single" w:sz="4" w:space="0" w:color="auto"/>
              <w:left w:val="nil"/>
              <w:bottom w:val="single" w:sz="4" w:space="0" w:color="auto"/>
              <w:right w:val="single" w:sz="4" w:space="0" w:color="auto"/>
            </w:tcBorders>
            <w:shd w:val="clear" w:color="auto" w:fill="auto"/>
            <w:vAlign w:val="bottom"/>
            <w:hideMark/>
          </w:tcPr>
          <w:p w14:paraId="10C3B99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Date of Birth/ LIC Issue Date </w:t>
            </w:r>
          </w:p>
        </w:tc>
        <w:tc>
          <w:tcPr>
            <w:tcW w:w="747" w:type="pct"/>
            <w:tcBorders>
              <w:top w:val="single" w:sz="4" w:space="0" w:color="auto"/>
              <w:left w:val="nil"/>
              <w:bottom w:val="single" w:sz="4" w:space="0" w:color="auto"/>
              <w:right w:val="single" w:sz="4" w:space="0" w:color="auto"/>
            </w:tcBorders>
            <w:shd w:val="clear" w:color="auto" w:fill="auto"/>
            <w:vAlign w:val="bottom"/>
            <w:hideMark/>
          </w:tcPr>
          <w:p w14:paraId="3FB3E591"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Passport No. /License No. </w:t>
            </w:r>
          </w:p>
        </w:tc>
        <w:tc>
          <w:tcPr>
            <w:tcW w:w="740" w:type="pct"/>
            <w:tcBorders>
              <w:top w:val="single" w:sz="4" w:space="0" w:color="auto"/>
              <w:left w:val="nil"/>
              <w:bottom w:val="single" w:sz="4" w:space="0" w:color="auto"/>
              <w:right w:val="single" w:sz="4" w:space="0" w:color="auto"/>
            </w:tcBorders>
            <w:shd w:val="clear" w:color="auto" w:fill="auto"/>
            <w:vAlign w:val="bottom"/>
            <w:hideMark/>
          </w:tcPr>
          <w:p w14:paraId="737AD45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Emirates ID</w:t>
            </w:r>
          </w:p>
        </w:tc>
      </w:tr>
      <w:tr w:rsidR="003A57E1" w:rsidRPr="003A57E1" w14:paraId="37917132" w14:textId="77777777" w:rsidTr="003A57E1">
        <w:trPr>
          <w:trHeight w:val="290"/>
        </w:trPr>
        <w:tc>
          <w:tcPr>
            <w:tcW w:w="385" w:type="pct"/>
            <w:tcBorders>
              <w:top w:val="nil"/>
              <w:left w:val="single" w:sz="4" w:space="0" w:color="auto"/>
              <w:bottom w:val="single" w:sz="4" w:space="0" w:color="auto"/>
              <w:right w:val="single" w:sz="4" w:space="0" w:color="auto"/>
            </w:tcBorders>
            <w:shd w:val="clear" w:color="auto" w:fill="auto"/>
            <w:vAlign w:val="bottom"/>
            <w:hideMark/>
          </w:tcPr>
          <w:p w14:paraId="60FDFBDD"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18" w:type="pct"/>
            <w:tcBorders>
              <w:top w:val="nil"/>
              <w:left w:val="nil"/>
              <w:bottom w:val="single" w:sz="4" w:space="0" w:color="auto"/>
              <w:right w:val="single" w:sz="4" w:space="0" w:color="auto"/>
            </w:tcBorders>
            <w:shd w:val="clear" w:color="auto" w:fill="auto"/>
            <w:vAlign w:val="bottom"/>
            <w:hideMark/>
          </w:tcPr>
          <w:p w14:paraId="0AB43F54"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sz="4" w:space="0" w:color="auto"/>
              <w:right w:val="single" w:sz="4" w:space="0" w:color="auto"/>
            </w:tcBorders>
            <w:shd w:val="clear" w:color="auto" w:fill="auto"/>
            <w:vAlign w:val="bottom"/>
            <w:hideMark/>
          </w:tcPr>
          <w:p w14:paraId="3FEE3E86"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sz="4" w:space="0" w:color="auto"/>
              <w:right w:val="single" w:sz="4" w:space="0" w:color="auto"/>
            </w:tcBorders>
            <w:shd w:val="clear" w:color="auto" w:fill="auto"/>
            <w:vAlign w:val="bottom"/>
            <w:hideMark/>
          </w:tcPr>
          <w:p w14:paraId="31E17FAF"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60" w:type="pct"/>
            <w:tcBorders>
              <w:top w:val="nil"/>
              <w:left w:val="nil"/>
              <w:bottom w:val="single" w:sz="4" w:space="0" w:color="auto"/>
              <w:right w:val="single" w:sz="4" w:space="0" w:color="auto"/>
            </w:tcBorders>
            <w:shd w:val="clear" w:color="auto" w:fill="auto"/>
            <w:vAlign w:val="bottom"/>
            <w:hideMark/>
          </w:tcPr>
          <w:p w14:paraId="32EC30B8"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83" w:type="pct"/>
            <w:tcBorders>
              <w:top w:val="nil"/>
              <w:left w:val="nil"/>
              <w:bottom w:val="single" w:sz="4" w:space="0" w:color="auto"/>
              <w:right w:val="single" w:sz="4" w:space="0" w:color="auto"/>
            </w:tcBorders>
            <w:shd w:val="clear" w:color="auto" w:fill="auto"/>
            <w:vAlign w:val="bottom"/>
            <w:hideMark/>
          </w:tcPr>
          <w:p w14:paraId="2A15DC03"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7" w:type="pct"/>
            <w:tcBorders>
              <w:top w:val="nil"/>
              <w:left w:val="nil"/>
              <w:bottom w:val="single" w:sz="4" w:space="0" w:color="auto"/>
              <w:right w:val="single" w:sz="4" w:space="0" w:color="auto"/>
            </w:tcBorders>
            <w:shd w:val="clear" w:color="auto" w:fill="auto"/>
            <w:vAlign w:val="bottom"/>
            <w:hideMark/>
          </w:tcPr>
          <w:p w14:paraId="23A61869"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0" w:type="pct"/>
            <w:tcBorders>
              <w:top w:val="nil"/>
              <w:left w:val="nil"/>
              <w:bottom w:val="single" w:sz="4" w:space="0" w:color="auto"/>
              <w:right w:val="single" w:sz="4" w:space="0" w:color="auto"/>
            </w:tcBorders>
            <w:shd w:val="clear" w:color="auto" w:fill="auto"/>
            <w:vAlign w:val="bottom"/>
            <w:hideMark/>
          </w:tcPr>
          <w:p w14:paraId="36034C43"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r>
    </w:tbl>
    <w:p w14:paraId="139678AF" w14:textId="77777777" w:rsidR="003A57E1" w:rsidRDefault="003A57E1" w:rsidP="003A57E1">
      <w:pPr>
        <w:spacing w:line="360" w:lineRule="auto"/>
      </w:pPr>
    </w:p>
    <w:p w14:paraId="4C7EBF2A" w14:textId="42A5C804" w:rsidR="00A47A27" w:rsidRDefault="00062E79" w:rsidP="00D76E73">
      <w:pPr>
        <w:spacing w:line="360" w:lineRule="auto"/>
      </w:pPr>
      <w:r>
        <w:t xml:space="preserve"> </w:t>
      </w:r>
      <w:r w:rsidR="00A47A27">
        <w:t xml:space="preserve">    </w:t>
      </w:r>
    </w:p>
    <w:p w14:paraId="52185471" w14:textId="77777777" w:rsidR="00A47A27" w:rsidRDefault="00A47A27" w:rsidP="00A47A27">
      <w:pPr>
        <w:spacing w:line="360" w:lineRule="auto"/>
      </w:pPr>
    </w:p>
    <w:p w14:paraId="77643D48" w14:textId="7ABC65B3" w:rsidR="00A47A27" w:rsidRDefault="00A47A27" w:rsidP="00A47A27">
      <w:pPr>
        <w:pStyle w:val="Heading2"/>
      </w:pPr>
      <w:bookmarkStart w:id="380" w:name="_Toc163208035"/>
      <w:r>
        <w:t>Account Summary DC/CCMS Template</w:t>
      </w:r>
      <w:bookmarkEnd w:id="380"/>
      <w:r>
        <w:t xml:space="preserve"> </w:t>
      </w:r>
    </w:p>
    <w:p w14:paraId="49CB64BC" w14:textId="77777777" w:rsidR="009B32B8" w:rsidRDefault="00047A93" w:rsidP="009B32B8">
      <w:pPr>
        <w:spacing w:line="360" w:lineRule="auto"/>
      </w:pPr>
      <w:r>
        <w:rPr>
          <w:b/>
          <w:bCs/>
        </w:rPr>
        <w:t xml:space="preserve">Excel Name- </w:t>
      </w:r>
      <w:r w:rsidR="009B32B8">
        <w:t>&lt;Reference Number&gt; - CUSTOMER_EXPOSURE</w:t>
      </w:r>
    </w:p>
    <w:p w14:paraId="5F4FCEFD" w14:textId="2875C9CC" w:rsidR="00047A93" w:rsidRPr="009B32B8" w:rsidRDefault="00A47A27" w:rsidP="009B32B8">
      <w:pPr>
        <w:spacing w:line="360" w:lineRule="auto"/>
      </w:pPr>
      <w:r w:rsidRPr="00047A93">
        <w:rPr>
          <w:b/>
          <w:bCs/>
        </w:rPr>
        <w:t xml:space="preserve"> </w:t>
      </w:r>
    </w:p>
    <w:p w14:paraId="3269D106" w14:textId="5A8FF250" w:rsidR="00A47A27" w:rsidRPr="00047A93" w:rsidRDefault="00047A93" w:rsidP="00047A93">
      <w:pPr>
        <w:spacing w:line="360" w:lineRule="auto"/>
        <w:rPr>
          <w:b/>
          <w:bCs/>
        </w:rPr>
      </w:pPr>
      <w:r w:rsidRPr="00047A93">
        <w:rPr>
          <w:b/>
          <w:bCs/>
        </w:rPr>
        <w:t xml:space="preserve">Sheet 1: Account Summary </w:t>
      </w:r>
    </w:p>
    <w:tbl>
      <w:tblPr>
        <w:tblW w:w="9600" w:type="dxa"/>
        <w:tblLook w:val="04A0" w:firstRow="1" w:lastRow="0" w:firstColumn="1" w:lastColumn="0" w:noHBand="0" w:noVBand="1"/>
      </w:tblPr>
      <w:tblGrid>
        <w:gridCol w:w="960"/>
        <w:gridCol w:w="960"/>
        <w:gridCol w:w="960"/>
        <w:gridCol w:w="960"/>
        <w:gridCol w:w="977"/>
        <w:gridCol w:w="960"/>
        <w:gridCol w:w="960"/>
        <w:gridCol w:w="960"/>
        <w:gridCol w:w="960"/>
        <w:gridCol w:w="995"/>
      </w:tblGrid>
      <w:tr w:rsidR="00047A93" w:rsidRPr="00047A93" w14:paraId="27640836" w14:textId="77777777" w:rsidTr="00047A93">
        <w:trPr>
          <w:trHeight w:val="5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89B3D" w14:textId="77777777" w:rsidR="00047A93" w:rsidRPr="00047A93" w:rsidRDefault="00047A93" w:rsidP="00047A93">
            <w:pPr>
              <w:suppressAutoHyphens w:val="0"/>
              <w:spacing w:line="240" w:lineRule="auto"/>
              <w:rPr>
                <w:rFonts w:ascii="Aptos Narrow" w:hAnsi="Aptos Narrow"/>
                <w:b/>
                <w:bCs/>
                <w:color w:val="000000"/>
                <w:sz w:val="22"/>
                <w:szCs w:val="22"/>
                <w:lang w:val="en-IN" w:eastAsia="en-IN"/>
              </w:rPr>
            </w:pPr>
            <w:proofErr w:type="gramStart"/>
            <w:r w:rsidRPr="00047A93">
              <w:rPr>
                <w:rFonts w:ascii="Aptos Narrow" w:hAnsi="Aptos Narrow"/>
                <w:b/>
                <w:bCs/>
                <w:color w:val="000000"/>
                <w:sz w:val="22"/>
                <w:szCs w:val="22"/>
                <w:lang w:val="en-IN" w:eastAsia="en-IN"/>
              </w:rPr>
              <w:t>S.No</w:t>
            </w:r>
            <w:proofErr w:type="gramEnd"/>
            <w:r w:rsidRPr="00047A93">
              <w:rPr>
                <w:rFonts w:ascii="Aptos Narrow" w:hAnsi="Aptos Narrow"/>
                <w:b/>
                <w:bCs/>
                <w:color w:val="000000"/>
                <w:sz w:val="22"/>
                <w:szCs w:val="22"/>
                <w:lang w:val="en-IN" w:eastAsia="en-IN"/>
              </w:rPr>
              <w:t xml:space="preserv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5783B3F"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Number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0858952"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Account Name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DF1F9C9"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Type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7087C8B"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Currency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B9EC93E"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Open Date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59B4D2E"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Close Date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1ECA8B8"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 Status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6F114780"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Current Balance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4F0DD3C"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Signatory </w:t>
            </w:r>
          </w:p>
        </w:tc>
      </w:tr>
      <w:tr w:rsidR="00047A93" w:rsidRPr="00047A93" w14:paraId="451D06E3" w14:textId="77777777" w:rsidTr="00047A9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BC90C"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7CAB7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C14A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2467B"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96AC6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B60F5C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1C2F2D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EEB30FE"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C36906"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6A0E27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r>
    </w:tbl>
    <w:p w14:paraId="138AB204" w14:textId="77777777" w:rsidR="00047A93" w:rsidRDefault="00047A93" w:rsidP="00047A93">
      <w:pPr>
        <w:spacing w:line="360" w:lineRule="auto"/>
      </w:pPr>
    </w:p>
    <w:p w14:paraId="5DB9AB1C" w14:textId="77777777" w:rsidR="00D76E73" w:rsidRDefault="00D76E73" w:rsidP="00047A93">
      <w:pPr>
        <w:spacing w:line="360" w:lineRule="auto"/>
      </w:pPr>
    </w:p>
    <w:p w14:paraId="1D58C5B5" w14:textId="39EE9D85" w:rsidR="00A47A27" w:rsidRDefault="00A47A27" w:rsidP="00A47A27">
      <w:pPr>
        <w:pStyle w:val="Heading2"/>
      </w:pPr>
      <w:bookmarkStart w:id="381" w:name="_Toc163208036"/>
      <w:r>
        <w:lastRenderedPageBreak/>
        <w:t>Bulk Processing Excel Templates</w:t>
      </w:r>
      <w:bookmarkEnd w:id="381"/>
      <w:r>
        <w:t xml:space="preserve"> </w:t>
      </w:r>
    </w:p>
    <w:p w14:paraId="196CE58E" w14:textId="77777777" w:rsidR="00A47A27" w:rsidRDefault="00A47A27" w:rsidP="00A47A27"/>
    <w:p w14:paraId="3B1FD21E" w14:textId="1BE805B4" w:rsidR="00A47A27" w:rsidRPr="00A47A27" w:rsidRDefault="00A47A27" w:rsidP="00A47A27">
      <w:pPr>
        <w:spacing w:line="360" w:lineRule="auto"/>
      </w:pPr>
      <w:r>
        <w:object w:dxaOrig="1508" w:dyaOrig="984" w14:anchorId="1B775990">
          <v:shape id="_x0000_i1030" type="#_x0000_t75" style="width:74.5pt;height:49.5pt" o:ole="">
            <v:imagedata r:id="rId34" o:title=""/>
          </v:shape>
          <o:OLEObject Type="Link" ProgID="Excel.Sheet.12" ShapeID="_x0000_i1030" DrawAspect="Icon" r:id="rId35" UpdateMode="Always">
            <o:LinkType>EnhancedMetaFile</o:LinkType>
            <o:LockedField>false</o:LockedField>
            <o:FieldCodes>\f 0</o:FieldCodes>
          </o:OLEObject>
        </w:object>
      </w:r>
      <w:r>
        <w:t xml:space="preserve">  </w:t>
      </w:r>
      <w:r>
        <w:object w:dxaOrig="1508" w:dyaOrig="984" w14:anchorId="1E022B72">
          <v:shape id="_x0000_i1031" type="#_x0000_t75" style="width:74.5pt;height:49.5pt" o:ole="">
            <v:imagedata r:id="rId36" o:title=""/>
          </v:shape>
          <o:OLEObject Type="Link" ProgID="Excel.Sheet.12" ShapeID="_x0000_i1031" DrawAspect="Icon" r:id="rId37" UpdateMode="Always">
            <o:LinkType>EnhancedMetaFile</o:LinkType>
            <o:LockedField>false</o:LockedField>
            <o:FieldCodes>\f 0</o:FieldCodes>
          </o:OLEObject>
        </w:object>
      </w:r>
      <w:r>
        <w:t xml:space="preserve">   </w:t>
      </w:r>
      <w:r>
        <w:object w:dxaOrig="1508" w:dyaOrig="984" w14:anchorId="237F6DA3">
          <v:shape id="_x0000_i1032" type="#_x0000_t75" style="width:74.5pt;height:49.5pt" o:ole="">
            <v:imagedata r:id="rId38" o:title=""/>
          </v:shape>
          <o:OLEObject Type="Link" ProgID="Excel.Sheet.12" ShapeID="_x0000_i1032" DrawAspect="Icon" r:id="rId39" UpdateMode="Always">
            <o:LinkType>EnhancedMetaFile</o:LinkType>
            <o:LockedField>false</o:LockedField>
            <o:FieldCodes>\f 0</o:FieldCodes>
          </o:OLEObject>
        </w:object>
      </w:r>
    </w:p>
    <w:p w14:paraId="11754DA9" w14:textId="77777777" w:rsidR="00053470" w:rsidRPr="001833A8" w:rsidRDefault="00053470" w:rsidP="00053470">
      <w:pPr>
        <w:rPr>
          <w:rFonts w:asciiTheme="minorHAnsi" w:hAnsiTheme="minorHAnsi" w:cstheme="minorHAnsi"/>
        </w:rPr>
      </w:pPr>
    </w:p>
    <w:p w14:paraId="5F78B84F" w14:textId="06E617D3" w:rsidR="00053470" w:rsidRDefault="00053470" w:rsidP="00053470">
      <w:pPr>
        <w:pStyle w:val="Heading1"/>
        <w:rPr>
          <w:rFonts w:asciiTheme="minorHAnsi" w:hAnsiTheme="minorHAnsi" w:cstheme="minorHAnsi"/>
        </w:rPr>
      </w:pPr>
      <w:bookmarkStart w:id="382" w:name="_Toc163208037"/>
      <w:r w:rsidRPr="001833A8">
        <w:rPr>
          <w:rFonts w:asciiTheme="minorHAnsi" w:hAnsiTheme="minorHAnsi" w:cstheme="minorHAnsi"/>
        </w:rPr>
        <w:t xml:space="preserve">Appendix E: </w:t>
      </w:r>
      <w:r w:rsidR="0048622F">
        <w:rPr>
          <w:rFonts w:asciiTheme="minorHAnsi" w:hAnsiTheme="minorHAnsi" w:cstheme="minorHAnsi"/>
        </w:rPr>
        <w:t>Dubai Court &amp; Customer Communication</w:t>
      </w:r>
      <w:bookmarkEnd w:id="382"/>
      <w:r w:rsidR="00012868">
        <w:rPr>
          <w:rFonts w:asciiTheme="minorHAnsi" w:hAnsiTheme="minorHAnsi" w:cstheme="minorHAnsi"/>
        </w:rPr>
        <w:t xml:space="preserve"> </w:t>
      </w:r>
    </w:p>
    <w:p w14:paraId="4EFE1117" w14:textId="77777777" w:rsidR="00EC6D09" w:rsidRDefault="00EC6D09" w:rsidP="00EC6D09"/>
    <w:p w14:paraId="42C68BFF" w14:textId="00B154FE" w:rsidR="00A47A27" w:rsidRDefault="00A47A27" w:rsidP="00A47A27">
      <w:pPr>
        <w:pStyle w:val="Heading2"/>
      </w:pPr>
      <w:bookmarkStart w:id="383" w:name="_Toc163208038"/>
      <w:r>
        <w:t>Dubai Court Communication</w:t>
      </w:r>
      <w:r w:rsidR="00F52FA2">
        <w:t xml:space="preserve"> (Email + Letters)</w:t>
      </w:r>
      <w:bookmarkEnd w:id="383"/>
    </w:p>
    <w:p w14:paraId="1D28CE74" w14:textId="77777777" w:rsidR="00A47A27" w:rsidRPr="00A47A27" w:rsidRDefault="00A47A27" w:rsidP="00A47A27"/>
    <w:p w14:paraId="463B07C3" w14:textId="53E74CC5" w:rsidR="00A47A27" w:rsidRDefault="00FA70B1" w:rsidP="000C1786">
      <w:pPr>
        <w:spacing w:line="360" w:lineRule="auto"/>
      </w:pPr>
      <w:r>
        <w:object w:dxaOrig="1508" w:dyaOrig="984" w14:anchorId="708890AE">
          <v:shape id="_x0000_i1033" type="#_x0000_t75" style="width:75.5pt;height:49pt" o:ole="">
            <v:imagedata r:id="rId40" o:title=""/>
          </v:shape>
          <o:OLEObject Type="Link" ProgID="Word.Document.12" ShapeID="_x0000_i1033" DrawAspect="Icon" r:id="rId41" UpdateMode="Always">
            <o:LinkType>EnhancedMetaFile</o:LinkType>
            <o:LockedField>false</o:LockedField>
            <o:FieldCodes>\f 0</o:FieldCodes>
          </o:OLEObject>
        </w:object>
      </w:r>
      <w:r>
        <w:t xml:space="preserve">       </w:t>
      </w:r>
    </w:p>
    <w:p w14:paraId="5202BB8E" w14:textId="5B4888EC" w:rsidR="00FA70B1" w:rsidRDefault="00005747" w:rsidP="000C1786">
      <w:pPr>
        <w:spacing w:line="360" w:lineRule="auto"/>
      </w:pPr>
      <w:r>
        <w:t>These are the initial templates received from business, but they are supposed to be modified by business. Once the modified templates are received, then only they will</w:t>
      </w:r>
      <w:r w:rsidR="009271B7">
        <w:t xml:space="preserve"> be considered for development. </w:t>
      </w:r>
    </w:p>
    <w:p w14:paraId="2AE97F03" w14:textId="77777777" w:rsidR="00A47A27" w:rsidRDefault="00A47A27" w:rsidP="000C1786">
      <w:pPr>
        <w:spacing w:line="360" w:lineRule="auto"/>
      </w:pPr>
    </w:p>
    <w:p w14:paraId="3B4B4751" w14:textId="2578681E" w:rsidR="00A47A27" w:rsidRDefault="00A47A27" w:rsidP="00A47A27">
      <w:pPr>
        <w:pStyle w:val="Heading2"/>
      </w:pPr>
      <w:bookmarkStart w:id="384" w:name="_Toc163208039"/>
      <w:r>
        <w:t>Customer Communication</w:t>
      </w:r>
      <w:r w:rsidR="00F52FA2">
        <w:t xml:space="preserve"> </w:t>
      </w:r>
      <w:r w:rsidR="00FA70B1">
        <w:t>(Email</w:t>
      </w:r>
      <w:r w:rsidR="00F52FA2">
        <w:t xml:space="preserve"> + Letters)</w:t>
      </w:r>
      <w:bookmarkEnd w:id="384"/>
    </w:p>
    <w:p w14:paraId="26D8F362" w14:textId="24DAE05D" w:rsidR="000C1786" w:rsidRDefault="000C1786" w:rsidP="000C1786">
      <w:pPr>
        <w:spacing w:line="360" w:lineRule="auto"/>
      </w:pPr>
    </w:p>
    <w:p w14:paraId="5802AFD8" w14:textId="0693A3DC" w:rsidR="009271B7" w:rsidRDefault="009271B7" w:rsidP="000C1786">
      <w:pPr>
        <w:spacing w:line="360" w:lineRule="auto"/>
      </w:pPr>
      <w:r>
        <w:object w:dxaOrig="1508" w:dyaOrig="984" w14:anchorId="081103B2">
          <v:shape id="_x0000_i1034" type="#_x0000_t75" style="width:75.5pt;height:49pt" o:ole="">
            <v:imagedata r:id="rId42" o:title=""/>
          </v:shape>
          <o:OLEObject Type="Link" ProgID="Word.Document.12" ShapeID="_x0000_i1034" DrawAspect="Icon" r:id="rId43" UpdateMode="Always">
            <o:LinkType>EnhancedMetaFile</o:LinkType>
            <o:LockedField>false</o:LockedField>
            <o:FieldCodes>\f 0</o:FieldCodes>
          </o:OLEObject>
        </w:object>
      </w:r>
    </w:p>
    <w:p w14:paraId="30024475" w14:textId="77777777" w:rsidR="009271B7" w:rsidRDefault="009271B7" w:rsidP="000C1786">
      <w:pPr>
        <w:spacing w:line="360" w:lineRule="auto"/>
      </w:pPr>
    </w:p>
    <w:p w14:paraId="581F8099" w14:textId="77777777" w:rsidR="009271B7" w:rsidRDefault="009271B7" w:rsidP="009271B7">
      <w:pPr>
        <w:spacing w:line="360" w:lineRule="auto"/>
      </w:pPr>
      <w:r>
        <w:t xml:space="preserve">These are the initial templates received from business, but they are supposed to be modified by business. Once the modified templates are received, then only they will be considered for development. </w:t>
      </w:r>
    </w:p>
    <w:p w14:paraId="2BF12D61" w14:textId="77777777" w:rsidR="009271B7" w:rsidRPr="00EC6D09" w:rsidRDefault="009271B7" w:rsidP="000C1786">
      <w:pPr>
        <w:spacing w:line="360" w:lineRule="auto"/>
      </w:pPr>
    </w:p>
    <w:p w14:paraId="0BD49C4B" w14:textId="442CB465" w:rsidR="00822FFD" w:rsidRDefault="00822FFD" w:rsidP="00773DE9">
      <w:pPr>
        <w:pStyle w:val="Heading1"/>
        <w:tabs>
          <w:tab w:val="left" w:pos="0"/>
        </w:tabs>
        <w:spacing w:line="360" w:lineRule="auto"/>
        <w:rPr>
          <w:rFonts w:asciiTheme="minorHAnsi" w:hAnsiTheme="minorHAnsi" w:cstheme="minorHAnsi"/>
        </w:rPr>
      </w:pPr>
      <w:bookmarkStart w:id="385" w:name="_Toc80018054"/>
      <w:bookmarkStart w:id="386" w:name="_Toc153554699"/>
      <w:bookmarkStart w:id="387" w:name="_Toc156159561"/>
      <w:bookmarkStart w:id="388" w:name="_Toc163208040"/>
      <w:r w:rsidRPr="00956FD8">
        <w:rPr>
          <w:rFonts w:asciiTheme="minorHAnsi" w:hAnsiTheme="minorHAnsi" w:cstheme="minorHAnsi"/>
        </w:rPr>
        <w:lastRenderedPageBreak/>
        <w:t xml:space="preserve">Appendix </w:t>
      </w:r>
      <w:r w:rsidR="00053470">
        <w:rPr>
          <w:rFonts w:asciiTheme="minorHAnsi" w:hAnsiTheme="minorHAnsi" w:cstheme="minorHAnsi"/>
        </w:rPr>
        <w:t>F</w:t>
      </w:r>
      <w:r w:rsidRPr="00956FD8">
        <w:rPr>
          <w:rFonts w:asciiTheme="minorHAnsi" w:hAnsiTheme="minorHAnsi" w:cstheme="minorHAnsi"/>
        </w:rPr>
        <w:t>: Open Items</w:t>
      </w:r>
      <w:bookmarkEnd w:id="385"/>
      <w:bookmarkEnd w:id="386"/>
      <w:bookmarkEnd w:id="387"/>
      <w:bookmarkEnd w:id="388"/>
      <w:r w:rsidR="00C70423">
        <w:rPr>
          <w:rFonts w:asciiTheme="minorHAnsi" w:hAnsiTheme="minorHAnsi" w:cstheme="minorHAnsi"/>
        </w:rPr>
        <w:t xml:space="preserve"> </w:t>
      </w:r>
    </w:p>
    <w:p w14:paraId="3A70B9BD" w14:textId="77777777" w:rsidR="009271B7" w:rsidRDefault="000C1786" w:rsidP="009271B7">
      <w:pPr>
        <w:pStyle w:val="ListParagraph"/>
        <w:numPr>
          <w:ilvl w:val="0"/>
          <w:numId w:val="79"/>
        </w:numPr>
        <w:spacing w:line="360" w:lineRule="auto"/>
      </w:pPr>
      <w:r>
        <w:t xml:space="preserve">Customer Communication </w:t>
      </w:r>
      <w:r w:rsidR="00A47A27">
        <w:t>Email</w:t>
      </w:r>
      <w:r w:rsidR="006B5000">
        <w:t xml:space="preserve"> &amp; Letters</w:t>
      </w:r>
      <w:r w:rsidR="00A47A27">
        <w:t xml:space="preserve"> </w:t>
      </w:r>
      <w:r>
        <w:t xml:space="preserve">Template </w:t>
      </w:r>
    </w:p>
    <w:p w14:paraId="0B19C4F5" w14:textId="159CC650" w:rsidR="00681A9C" w:rsidRDefault="00681A9C" w:rsidP="009271B7">
      <w:pPr>
        <w:pStyle w:val="ListParagraph"/>
        <w:numPr>
          <w:ilvl w:val="0"/>
          <w:numId w:val="79"/>
        </w:numPr>
        <w:spacing w:line="360" w:lineRule="auto"/>
      </w:pPr>
      <w:r>
        <w:t xml:space="preserve">Dubai Court </w:t>
      </w:r>
      <w:r w:rsidR="006B5000">
        <w:t xml:space="preserve">Email &amp; Letters </w:t>
      </w:r>
      <w:r>
        <w:t xml:space="preserve">Templates </w:t>
      </w:r>
    </w:p>
    <w:p w14:paraId="34E16504" w14:textId="25557A2F" w:rsidR="00087589" w:rsidRPr="000C1786" w:rsidRDefault="00087589" w:rsidP="009271B7">
      <w:pPr>
        <w:pStyle w:val="ListParagraph"/>
        <w:numPr>
          <w:ilvl w:val="0"/>
          <w:numId w:val="79"/>
        </w:numPr>
        <w:spacing w:line="360" w:lineRule="auto"/>
      </w:pPr>
      <w:r>
        <w:t xml:space="preserve">Pending APIs </w:t>
      </w:r>
    </w:p>
    <w:p w14:paraId="767CAF60" w14:textId="77777777" w:rsidR="00822FFD" w:rsidRPr="00956FD8" w:rsidRDefault="00822FFD" w:rsidP="009271B7">
      <w:pPr>
        <w:pStyle w:val="template"/>
        <w:spacing w:line="360" w:lineRule="auto"/>
        <w:ind w:left="720"/>
        <w:jc w:val="both"/>
        <w:rPr>
          <w:rFonts w:asciiTheme="minorHAnsi" w:hAnsiTheme="minorHAnsi" w:cstheme="minorHAnsi"/>
          <w:i w:val="0"/>
          <w:iCs/>
          <w:sz w:val="20"/>
        </w:rPr>
      </w:pPr>
    </w:p>
    <w:p w14:paraId="2B769581" w14:textId="77777777" w:rsidR="00822FFD" w:rsidRPr="00956FD8" w:rsidRDefault="00822FFD" w:rsidP="00BB20E7">
      <w:pPr>
        <w:pStyle w:val="template"/>
        <w:jc w:val="both"/>
        <w:rPr>
          <w:rFonts w:asciiTheme="minorHAnsi" w:hAnsiTheme="minorHAnsi" w:cstheme="minorHAnsi"/>
          <w:i w:val="0"/>
          <w:iCs/>
          <w:sz w:val="20"/>
        </w:rPr>
      </w:pPr>
    </w:p>
    <w:p w14:paraId="6652A6B1" w14:textId="77777777" w:rsidR="00CE205E" w:rsidRPr="00956FD8" w:rsidRDefault="00CE205E" w:rsidP="00CE205E">
      <w:pPr>
        <w:pStyle w:val="ListParagraph"/>
        <w:suppressAutoHyphens w:val="0"/>
        <w:spacing w:before="120" w:after="120" w:line="360" w:lineRule="auto"/>
        <w:ind w:left="1800"/>
        <w:jc w:val="both"/>
        <w:rPr>
          <w:rFonts w:asciiTheme="minorHAnsi" w:hAnsiTheme="minorHAnsi" w:cstheme="minorHAnsi"/>
          <w:sz w:val="20"/>
        </w:rPr>
      </w:pPr>
    </w:p>
    <w:sectPr w:rsidR="00CE205E" w:rsidRPr="00956FD8" w:rsidSect="00CC5721">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Niranjana Dilip" w:date="2023-12-27T09:27:00Z" w:initials="ND">
    <w:p w14:paraId="78BCE0B9" w14:textId="77777777" w:rsidR="00406FAB" w:rsidRDefault="00406FAB" w:rsidP="0005142B">
      <w:pPr>
        <w:pStyle w:val="CommentText"/>
      </w:pPr>
      <w:r>
        <w:rPr>
          <w:rStyle w:val="CommentReference"/>
        </w:rPr>
        <w:annotationRef/>
      </w:r>
      <w:r>
        <w:t xml:space="preserve">Are prohibition requests and bulk requests from Central Bank scoped as part of CIR Inquiry? </w:t>
      </w:r>
    </w:p>
  </w:comment>
  <w:comment w:id="33" w:author="Himanshi Chawla" w:date="2024-01-12T13:20:00Z" w:initials="HC">
    <w:p w14:paraId="16993501" w14:textId="77777777" w:rsidR="002D7B2A" w:rsidRDefault="002D7B2A" w:rsidP="002D7B2A">
      <w:pPr>
        <w:pStyle w:val="CommentText"/>
      </w:pPr>
      <w:r>
        <w:rPr>
          <w:rStyle w:val="CommentReference"/>
        </w:rPr>
        <w:annotationRef/>
      </w:r>
      <w:r>
        <w:rPr>
          <w:lang w:val="en-IN"/>
        </w:rPr>
        <w:t xml:space="preserve">Based on recent discussion, this will also be a part. Solutioning has to happen to receive the requests via Excel files with dedicated instructions. </w:t>
      </w:r>
    </w:p>
  </w:comment>
  <w:comment w:id="42" w:author="Vinod Balakrishnan" w:date="2023-12-20T09:21:00Z" w:initials="VB">
    <w:p w14:paraId="10901BE7" w14:textId="2D6EA3A0" w:rsidR="00406FAB" w:rsidRDefault="00406FAB">
      <w:pPr>
        <w:pStyle w:val="CommentText"/>
      </w:pPr>
      <w:r>
        <w:rPr>
          <w:rStyle w:val="CommentReference"/>
        </w:rPr>
        <w:annotationRef/>
      </w:r>
      <w:r>
        <w:t>As per previous communication, integration error handling for system related issues to be handled by BPM Support team. Please have the document updated accordingly.</w:t>
      </w:r>
    </w:p>
  </w:comment>
  <w:comment w:id="43" w:author="Animesh Agrawal" w:date="2023-12-21T11:02:00Z" w:initials="AA">
    <w:p w14:paraId="51AECA68" w14:textId="77777777" w:rsidR="00406FAB" w:rsidRDefault="00406FAB" w:rsidP="00892440">
      <w:pPr>
        <w:pStyle w:val="CommentText"/>
      </w:pPr>
      <w:r>
        <w:rPr>
          <w:rStyle w:val="CommentReference"/>
        </w:rPr>
        <w:annotationRef/>
      </w:r>
      <w:r w:rsidRPr="00A61D82">
        <w:t>In iBPS, there will be only one queue for Integration Error Handling, however bifurcation for business errors as well as technical errors will be there. Business errors will include if ‘CIF Under Verification’ - these WIs will be only shown to business users on same queue. (Filters will be applied). Technical Errors will be landed to BPM support users on same queue.</w:t>
      </w:r>
      <w:r>
        <w:t xml:space="preserve"> </w:t>
      </w:r>
    </w:p>
  </w:comment>
  <w:comment w:id="59" w:author="Vinod Balakrishnan" w:date="2023-12-20T09:24:00Z" w:initials="VB">
    <w:p w14:paraId="5062B5FB" w14:textId="1B2EE906" w:rsidR="00406FAB" w:rsidRDefault="00406FAB">
      <w:pPr>
        <w:pStyle w:val="CommentText"/>
      </w:pPr>
      <w:r>
        <w:rPr>
          <w:rStyle w:val="CommentReference"/>
        </w:rPr>
        <w:annotationRef/>
      </w:r>
      <w:r>
        <w:t xml:space="preserve">Communication to be available in Bilingual. </w:t>
      </w:r>
    </w:p>
  </w:comment>
  <w:comment w:id="60" w:author="Animesh Agrawal" w:date="2023-12-21T11:03:00Z" w:initials="AA">
    <w:p w14:paraId="32DC6CDA" w14:textId="77777777" w:rsidR="00406FAB" w:rsidRDefault="00406FAB" w:rsidP="00892440">
      <w:pPr>
        <w:pStyle w:val="CommentText"/>
      </w:pPr>
      <w:r>
        <w:rPr>
          <w:rStyle w:val="CommentReference"/>
        </w:rPr>
        <w:annotationRef/>
      </w:r>
      <w:r>
        <w:t xml:space="preserve">Yes, only the Email will be Bilingual. Added another point. </w:t>
      </w:r>
    </w:p>
  </w:comment>
  <w:comment w:id="61" w:author="Animesh Agrawal" w:date="2023-12-21T15:27:00Z" w:initials="AA">
    <w:p w14:paraId="77ED94DE" w14:textId="77777777" w:rsidR="00406FAB" w:rsidRDefault="00406FAB" w:rsidP="00251574">
      <w:pPr>
        <w:pStyle w:val="CommentText"/>
      </w:pPr>
      <w:r>
        <w:rPr>
          <w:rStyle w:val="CommentReference"/>
        </w:rPr>
        <w:annotationRef/>
      </w:r>
      <w:r>
        <w:t>And Letter templates</w:t>
      </w:r>
    </w:p>
  </w:comment>
  <w:comment w:id="62" w:author="Vinod Balakrishnan" w:date="2024-01-11T20:53:00Z" w:initials="VB">
    <w:p w14:paraId="5CF91527" w14:textId="6CCAA877" w:rsidR="00406FAB" w:rsidRDefault="00406FAB">
      <w:pPr>
        <w:pStyle w:val="CommentText"/>
      </w:pPr>
      <w:r>
        <w:rPr>
          <w:rStyle w:val="CommentReference"/>
        </w:rPr>
        <w:annotationRef/>
      </w:r>
      <w:r>
        <w:t>Only email and letter communication is required as part of this change. SMS not required.</w:t>
      </w:r>
    </w:p>
  </w:comment>
  <w:comment w:id="63" w:author="Himanshi Chawla" w:date="2024-01-12T12:23:00Z" w:initials="HC">
    <w:p w14:paraId="1921A99B" w14:textId="77777777" w:rsidR="007D2BC2" w:rsidRDefault="007D2BC2" w:rsidP="007D2BC2">
      <w:pPr>
        <w:pStyle w:val="CommentText"/>
      </w:pPr>
      <w:r>
        <w:rPr>
          <w:rStyle w:val="CommentReference"/>
        </w:rPr>
        <w:annotationRef/>
      </w:r>
      <w:r>
        <w:t xml:space="preserve">Noted. </w:t>
      </w:r>
    </w:p>
  </w:comment>
  <w:comment w:id="67" w:author="Vinod Balakrishnan" w:date="2024-01-11T20:55:00Z" w:initials="VB">
    <w:p w14:paraId="3361D366" w14:textId="1F8F2061" w:rsidR="00406FAB" w:rsidRDefault="00406FAB">
      <w:pPr>
        <w:pStyle w:val="CommentText"/>
      </w:pPr>
      <w:r>
        <w:rPr>
          <w:rStyle w:val="CommentReference"/>
        </w:rPr>
        <w:annotationRef/>
      </w:r>
      <w:r w:rsidRPr="00002CFE">
        <w:rPr>
          <w:highlight w:val="cyan"/>
        </w:rPr>
        <w:t>Work flow to be rechecked and validated as separate journeys are required based on the channel (FIU/CIR) and request type (Enquiry/Freeze, etc)</w:t>
      </w:r>
    </w:p>
  </w:comment>
  <w:comment w:id="68" w:author="Himanshi Chawla" w:date="2024-01-14T21:37:00Z" w:initials="HC">
    <w:p w14:paraId="441E1FE1" w14:textId="77777777" w:rsidR="00CC1439" w:rsidRDefault="00CC1439" w:rsidP="00CC1439">
      <w:pPr>
        <w:pStyle w:val="CommentText"/>
      </w:pPr>
      <w:r>
        <w:rPr>
          <w:rStyle w:val="CommentReference"/>
        </w:rPr>
        <w:annotationRef/>
      </w:r>
      <w:r>
        <w:rPr>
          <w:lang w:val="en-IN"/>
        </w:rPr>
        <w:t xml:space="preserve">Attaching the updated workflow specific to FIU/CIR requests flow only. </w:t>
      </w:r>
    </w:p>
  </w:comment>
  <w:comment w:id="69" w:author="Vinod Balakrishnan" w:date="2023-12-20T10:38:00Z" w:initials="VB">
    <w:p w14:paraId="4A8A6256" w14:textId="3A64CF21" w:rsidR="00406FAB" w:rsidRDefault="00406FAB">
      <w:pPr>
        <w:pStyle w:val="CommentText"/>
      </w:pPr>
      <w:r>
        <w:rPr>
          <w:rStyle w:val="CommentReference"/>
        </w:rPr>
        <w:annotationRef/>
      </w:r>
      <w:r>
        <w:t>Decision to be available as reject (discard for cases instruction details are not clear from the authority)</w:t>
      </w:r>
    </w:p>
  </w:comment>
  <w:comment w:id="70" w:author="Animesh Agrawal" w:date="2023-12-21T11:05:00Z" w:initials="AA">
    <w:p w14:paraId="476DE568" w14:textId="77777777" w:rsidR="00406FAB" w:rsidRDefault="00406FAB" w:rsidP="00892440">
      <w:pPr>
        <w:pStyle w:val="CommentText"/>
      </w:pPr>
      <w:r>
        <w:rPr>
          <w:rStyle w:val="CommentReference"/>
        </w:rPr>
        <w:annotationRef/>
      </w:r>
      <w:r>
        <w:t xml:space="preserve">Okay, noted ! Initiation Checker will have an option to discard the case, WI will move to Archival post that. </w:t>
      </w:r>
    </w:p>
  </w:comment>
  <w:comment w:id="72" w:author="Vinod Balakrishnan" w:date="2023-12-20T09:30:00Z" w:initials="VB">
    <w:p w14:paraId="0DBA2DAE" w14:textId="6DED554F" w:rsidR="00406FAB" w:rsidRDefault="00406FAB">
      <w:pPr>
        <w:pStyle w:val="CommentText"/>
      </w:pPr>
      <w:r>
        <w:rPr>
          <w:rStyle w:val="CommentReference"/>
        </w:rPr>
        <w:annotationRef/>
      </w:r>
      <w:r>
        <w:t>This is not as per diagram remarks provided.</w:t>
      </w:r>
    </w:p>
  </w:comment>
  <w:comment w:id="73" w:author="Animesh Agrawal" w:date="2023-12-21T15:29:00Z" w:initials="AA">
    <w:p w14:paraId="3106C076" w14:textId="77777777" w:rsidR="00406FAB" w:rsidRDefault="00406FAB" w:rsidP="008D6EB7">
      <w:pPr>
        <w:pStyle w:val="CommentText"/>
      </w:pPr>
      <w:r>
        <w:rPr>
          <w:rStyle w:val="CommentReference"/>
        </w:rPr>
        <w:annotationRef/>
      </w:r>
      <w:r>
        <w:t>Noted.</w:t>
      </w:r>
    </w:p>
  </w:comment>
  <w:comment w:id="74" w:author="Niranjana Dilip" w:date="2023-12-27T09:38:00Z" w:initials="ND">
    <w:p w14:paraId="58A39183" w14:textId="77777777" w:rsidR="00406FAB" w:rsidRDefault="00406FAB" w:rsidP="0005142B">
      <w:pPr>
        <w:pStyle w:val="CommentText"/>
      </w:pPr>
      <w:r>
        <w:rPr>
          <w:rStyle w:val="CommentReference"/>
        </w:rPr>
        <w:annotationRef/>
      </w:r>
      <w:r>
        <w:t>Difference between Compliance Referral Maker/Checker and Compliance Maker/Checker queue is unclear. As per current process, GC does not have a referral maker/checker queue for CIR. Please elaborate</w:t>
      </w:r>
    </w:p>
  </w:comment>
  <w:comment w:id="75" w:author="Animesh Agrawal" w:date="2024-01-04T10:33:00Z" w:initials="AA">
    <w:p w14:paraId="2E3F88F9" w14:textId="77777777" w:rsidR="00406FAB" w:rsidRDefault="00406FAB" w:rsidP="00E1488D">
      <w:pPr>
        <w:pStyle w:val="CommentText"/>
      </w:pPr>
      <w:r>
        <w:rPr>
          <w:rStyle w:val="CommentReference"/>
        </w:rPr>
        <w:annotationRef/>
      </w:r>
      <w:r>
        <w:t>Compliance Referral Maker /Checker are the queues before system integration queue (Before placing Freeze/Un-Freeze and blacklists). In Compliance Referral queues user can only provide the remarks for the queries raised by initiation ops team.</w:t>
      </w:r>
      <w:r>
        <w:br/>
        <w:t xml:space="preserve">Compliance Maker/Checker is different from Referral as WI will move to Compliance Maker queue after system integration (After placing Freeze/Unfreeze and blacklists). Compliance Maker can give their response and can mention if there is any AML concern or not. </w:t>
      </w:r>
    </w:p>
  </w:comment>
  <w:comment w:id="76" w:author="Animesh Agrawal" w:date="2023-12-21T11:07:00Z" w:initials="AA">
    <w:p w14:paraId="1A2600F1" w14:textId="45F2C671" w:rsidR="00406FAB" w:rsidRDefault="00406FAB" w:rsidP="00134FD1">
      <w:pPr>
        <w:pStyle w:val="CommentText"/>
      </w:pPr>
      <w:r>
        <w:rPr>
          <w:rStyle w:val="CommentReference"/>
        </w:rPr>
        <w:annotationRef/>
      </w:r>
      <w:r>
        <w:t xml:space="preserve">Memopad placement/removal &amp; Freeze/Unfreeze to be handled manually by the user out of the system. </w:t>
      </w:r>
    </w:p>
  </w:comment>
  <w:comment w:id="82" w:author="Niranjana Dilip" w:date="2023-12-27T09:42:00Z" w:initials="ND">
    <w:p w14:paraId="6092EB7B" w14:textId="77777777" w:rsidR="00406FAB" w:rsidRDefault="00406FAB" w:rsidP="0005142B">
      <w:pPr>
        <w:pStyle w:val="CommentText"/>
      </w:pPr>
      <w:r>
        <w:rPr>
          <w:rStyle w:val="CommentReference"/>
        </w:rPr>
        <w:annotationRef/>
      </w:r>
      <w:r>
        <w:t>Considering the timeline provided by FIU differs for different requests, user should mandatorily be able to enter the timeline in the WI and the same should be available for tracking in the dashboard</w:t>
      </w:r>
    </w:p>
  </w:comment>
  <w:comment w:id="83" w:author="Animesh Agrawal" w:date="2024-01-04T10:29:00Z" w:initials="AA">
    <w:p w14:paraId="2A2D8738" w14:textId="77777777" w:rsidR="00406FAB" w:rsidRDefault="00406FAB" w:rsidP="00E1488D">
      <w:pPr>
        <w:pStyle w:val="CommentText"/>
      </w:pPr>
      <w:r>
        <w:rPr>
          <w:rStyle w:val="CommentReference"/>
        </w:rPr>
        <w:annotationRef/>
      </w:r>
      <w:r>
        <w:t>Due Date field is available on the form, which will indicate the timeline in the WI. This field will be available at the user dashboard, where user can sort the list of WIs based on timelines.</w:t>
      </w:r>
    </w:p>
  </w:comment>
  <w:comment w:id="84" w:author="Vinod Balakrishnan" w:date="2023-12-20T09:43:00Z" w:initials="VB">
    <w:p w14:paraId="24AC9DCD" w14:textId="4A4F316F" w:rsidR="00406FAB" w:rsidRDefault="00406FAB">
      <w:pPr>
        <w:pStyle w:val="CommentText"/>
      </w:pPr>
      <w:r>
        <w:rPr>
          <w:rStyle w:val="CommentReference"/>
        </w:rPr>
        <w:annotationRef/>
      </w:r>
      <w:r>
        <w:t>How will the work item be archived for such cases. Under which customer details.</w:t>
      </w:r>
    </w:p>
  </w:comment>
  <w:comment w:id="85" w:author="Animesh Agrawal" w:date="2023-12-21T11:12:00Z" w:initials="AA">
    <w:p w14:paraId="4A880E33" w14:textId="77777777" w:rsidR="00406FAB" w:rsidRDefault="00406FAB" w:rsidP="00C43C1C">
      <w:pPr>
        <w:pStyle w:val="CommentText"/>
      </w:pPr>
      <w:r>
        <w:rPr>
          <w:rStyle w:val="CommentReference"/>
        </w:rPr>
        <w:annotationRef/>
      </w:r>
      <w:r>
        <w:t xml:space="preserve">Work-item archival will take place with respect to WI Number and Reference Number. It will be WI specific since we have multiple customers in single WI only. </w:t>
      </w:r>
    </w:p>
  </w:comment>
  <w:comment w:id="86" w:author="Animesh Agrawal" w:date="2023-12-21T15:35:00Z" w:initials="AA">
    <w:p w14:paraId="371758AD" w14:textId="77777777" w:rsidR="00406FAB" w:rsidRDefault="00406FAB" w:rsidP="008D6EB7">
      <w:pPr>
        <w:pStyle w:val="CommentText"/>
      </w:pPr>
      <w:r>
        <w:rPr>
          <w:rStyle w:val="CommentReference"/>
        </w:rPr>
        <w:annotationRef/>
      </w:r>
      <w:r>
        <w:t>Report will be added. Input-&gt; CIF and output -&gt; List of workitems</w:t>
      </w:r>
    </w:p>
  </w:comment>
  <w:comment w:id="87" w:author="Vinod Balakrishnan" w:date="2023-12-20T10:13:00Z" w:initials="VB">
    <w:p w14:paraId="5233C785" w14:textId="4D459CC4" w:rsidR="00406FAB" w:rsidRDefault="00406FAB" w:rsidP="002819B1">
      <w:pPr>
        <w:pStyle w:val="CommentText"/>
      </w:pPr>
      <w:r>
        <w:rPr>
          <w:rStyle w:val="CommentReference"/>
        </w:rPr>
        <w:annotationRef/>
      </w:r>
      <w:r>
        <w:t>Related party to be fetched similar to logic applied in the crystal report “Related party report with additional param”</w:t>
      </w:r>
    </w:p>
  </w:comment>
  <w:comment w:id="88" w:author="Animesh Agrawal" w:date="2023-12-21T11:13:00Z" w:initials="AA">
    <w:p w14:paraId="7D66C20A" w14:textId="77777777" w:rsidR="00406FAB" w:rsidRDefault="00406FAB" w:rsidP="00C43C1C">
      <w:pPr>
        <w:pStyle w:val="CommentText"/>
      </w:pPr>
      <w:r>
        <w:rPr>
          <w:rStyle w:val="CommentReference"/>
        </w:rPr>
        <w:annotationRef/>
      </w:r>
      <w:r>
        <w:t xml:space="preserve">This is an open point with Architecture team. </w:t>
      </w:r>
    </w:p>
  </w:comment>
  <w:comment w:id="89" w:author="Vinod Balakrishnan" w:date="2023-12-20T09:45:00Z" w:initials="VB">
    <w:p w14:paraId="5110F283" w14:textId="5BAFA4A2" w:rsidR="00406FAB" w:rsidRDefault="00406FAB" w:rsidP="00FD56C0">
      <w:pPr>
        <w:pStyle w:val="CommentText"/>
      </w:pPr>
      <w:r>
        <w:rPr>
          <w:rStyle w:val="CommentReference"/>
        </w:rPr>
        <w:annotationRef/>
      </w:r>
      <w:r>
        <w:t>System validation to be available to ensure users fetch the products for all the selected main CIF’s. For Related party CIF fetch product details option to be made non-mandatory however system to trigger alert.</w:t>
      </w:r>
    </w:p>
  </w:comment>
  <w:comment w:id="90" w:author="Animesh Agrawal" w:date="2023-12-21T11:15:00Z" w:initials="AA">
    <w:p w14:paraId="51E84907" w14:textId="77777777" w:rsidR="00406FAB" w:rsidRDefault="00406FAB" w:rsidP="00C43C1C">
      <w:pPr>
        <w:pStyle w:val="CommentText"/>
      </w:pPr>
      <w:r>
        <w:rPr>
          <w:rStyle w:val="CommentReference"/>
        </w:rPr>
        <w:annotationRef/>
      </w:r>
      <w:r>
        <w:t>Noted!</w:t>
      </w:r>
    </w:p>
  </w:comment>
  <w:comment w:id="91" w:author="Vinod Balakrishnan" w:date="2023-12-20T18:43:00Z" w:initials="VB">
    <w:p w14:paraId="34805031" w14:textId="68EC252B" w:rsidR="00406FAB" w:rsidRDefault="00406FAB">
      <w:pPr>
        <w:pStyle w:val="CommentText"/>
      </w:pPr>
      <w:r>
        <w:rPr>
          <w:rStyle w:val="CommentReference"/>
        </w:rPr>
        <w:annotationRef/>
      </w:r>
      <w:r w:rsidRPr="00F63C5B">
        <w:rPr>
          <w:highlight w:val="green"/>
        </w:rPr>
        <w:t>Freeze for individual and Freeze for individual and related party to be detailed</w:t>
      </w:r>
    </w:p>
  </w:comment>
  <w:comment w:id="92" w:author="Animesh Agrawal" w:date="2023-12-21T15:52:00Z" w:initials="AA">
    <w:p w14:paraId="30CAE149" w14:textId="77777777" w:rsidR="00406FAB" w:rsidRDefault="00406FAB" w:rsidP="008A3318">
      <w:pPr>
        <w:pStyle w:val="CommentText"/>
      </w:pPr>
      <w:r>
        <w:rPr>
          <w:rStyle w:val="CommentReference"/>
        </w:rPr>
        <w:annotationRef/>
      </w:r>
      <w:r>
        <w:t>Blacklist should happen for all the CIFs, Freeze has to be happened for selected CIFs and related party CIFs.</w:t>
      </w:r>
    </w:p>
  </w:comment>
  <w:comment w:id="102" w:author="Niranjana Dilip" w:date="2023-12-27T09:46:00Z" w:initials="ND">
    <w:p w14:paraId="2689339C" w14:textId="77777777" w:rsidR="00406FAB" w:rsidRDefault="00406FAB" w:rsidP="0005142B">
      <w:pPr>
        <w:pStyle w:val="CommentText"/>
      </w:pPr>
      <w:r>
        <w:rPr>
          <w:rStyle w:val="CommentReference"/>
        </w:rPr>
        <w:annotationRef/>
      </w:r>
      <w:r>
        <w:t>Audit trail of the changes made to any WI or record to be available for all queues including the type of change, user name, date &amp; timestamp etc.</w:t>
      </w:r>
    </w:p>
  </w:comment>
  <w:comment w:id="103" w:author="Animesh Agrawal" w:date="2024-01-04T10:26:00Z" w:initials="AA">
    <w:p w14:paraId="77B4EA97" w14:textId="77777777" w:rsidR="00406FAB" w:rsidRDefault="00406FAB" w:rsidP="00E1488D">
      <w:pPr>
        <w:pStyle w:val="CommentText"/>
      </w:pPr>
      <w:r>
        <w:rPr>
          <w:rStyle w:val="CommentReference"/>
        </w:rPr>
        <w:annotationRef/>
      </w:r>
      <w:r>
        <w:t>Decision &amp; Remarks history table will be available for all the users to view the remarks given and decisions taken by other users.</w:t>
      </w:r>
      <w:r>
        <w:br/>
        <w:t>Audit trail will also be available as a product feature, where user can view timestamps of other users.</w:t>
      </w:r>
    </w:p>
  </w:comment>
  <w:comment w:id="132" w:author="Vinod Balakrishnan" w:date="2023-12-20T19:10:00Z" w:initials="VB">
    <w:p w14:paraId="3F9D6CA3" w14:textId="5FCBAD55" w:rsidR="00406FAB" w:rsidRDefault="00406FAB" w:rsidP="009739CA">
      <w:pPr>
        <w:pStyle w:val="CommentText"/>
      </w:pPr>
      <w:r>
        <w:rPr>
          <w:rStyle w:val="CommentReference"/>
        </w:rPr>
        <w:annotationRef/>
      </w:r>
      <w:r>
        <w:t>Internal and External blacklist to be updated only for FIU inquiry. In case of CIU inquiry blacklist update not required.</w:t>
      </w:r>
    </w:p>
    <w:p w14:paraId="629B1158" w14:textId="77777777" w:rsidR="00406FAB" w:rsidRDefault="00406FAB" w:rsidP="009739CA">
      <w:pPr>
        <w:pStyle w:val="CommentText"/>
      </w:pPr>
    </w:p>
    <w:p w14:paraId="208D2D7F" w14:textId="49DDF209" w:rsidR="00406FAB" w:rsidRDefault="00406FAB" w:rsidP="009739CA">
      <w:pPr>
        <w:pStyle w:val="CommentText"/>
      </w:pPr>
      <w:r>
        <w:t>Below are the blacklist details to be captured:</w:t>
      </w:r>
    </w:p>
    <w:p w14:paraId="6F4B0206" w14:textId="6B5FF047" w:rsidR="00406FAB" w:rsidRDefault="00406FAB" w:rsidP="009739CA">
      <w:pPr>
        <w:pStyle w:val="CommentText"/>
      </w:pPr>
      <w:r>
        <w:t>Blacklist reason code “FIU/CIR”</w:t>
      </w:r>
    </w:p>
    <w:p w14:paraId="5A91D3C5" w14:textId="05AAE632" w:rsidR="00406FAB" w:rsidRDefault="00406FAB" w:rsidP="009739CA">
      <w:pPr>
        <w:pStyle w:val="CommentText"/>
      </w:pPr>
      <w:r>
        <w:t>Blacklist remarks “AS PER FIU/CIR Reference no dated DD/MM/YYYY</w:t>
      </w:r>
    </w:p>
    <w:p w14:paraId="084DB4C7" w14:textId="154EC329" w:rsidR="00406FAB" w:rsidRDefault="00406FAB" w:rsidP="009739CA">
      <w:pPr>
        <w:pStyle w:val="CommentText"/>
      </w:pPr>
      <w:r>
        <w:t>Blacklist status Active</w:t>
      </w:r>
    </w:p>
    <w:p w14:paraId="71F54125" w14:textId="59670E5B" w:rsidR="00406FAB" w:rsidRDefault="00406FAB" w:rsidP="009739CA">
      <w:pPr>
        <w:pStyle w:val="CommentText"/>
      </w:pPr>
      <w:r>
        <w:t>CB Circular No: FIU/CIR reference no.</w:t>
      </w:r>
    </w:p>
    <w:p w14:paraId="37A1E8A7" w14:textId="7DEE2F60" w:rsidR="00406FAB" w:rsidRDefault="00406FAB" w:rsidP="009739CA">
      <w:pPr>
        <w:pStyle w:val="CommentText"/>
      </w:pPr>
      <w:r>
        <w:t>CB Circular Date: Request date</w:t>
      </w:r>
    </w:p>
    <w:p w14:paraId="63172206" w14:textId="77777777" w:rsidR="00406FAB" w:rsidRDefault="00406FAB" w:rsidP="009739CA">
      <w:pPr>
        <w:pStyle w:val="CommentText"/>
      </w:pPr>
    </w:p>
    <w:p w14:paraId="09A1CA46" w14:textId="4387DFE8" w:rsidR="00406FAB" w:rsidRDefault="00406FAB" w:rsidP="00632E48">
      <w:pPr>
        <w:pStyle w:val="CommentText"/>
      </w:pPr>
      <w:r>
        <w:t>For external blacklist customer/company name, identity/trade license details, date of birth/date of establishment, to be captured.</w:t>
      </w:r>
    </w:p>
  </w:comment>
  <w:comment w:id="133" w:author="Animesh Agrawal" w:date="2023-12-21T15:53:00Z" w:initials="AA">
    <w:p w14:paraId="41B7135F" w14:textId="77777777" w:rsidR="00406FAB" w:rsidRDefault="00406FAB" w:rsidP="008A3318">
      <w:pPr>
        <w:pStyle w:val="CommentText"/>
      </w:pPr>
      <w:r>
        <w:rPr>
          <w:rStyle w:val="CommentReference"/>
        </w:rPr>
        <w:annotationRef/>
      </w:r>
      <w:r>
        <w:t>Noted.</w:t>
      </w:r>
    </w:p>
  </w:comment>
  <w:comment w:id="134" w:author="Vinod Balakrishnan" w:date="2023-12-20T19:18:00Z" w:initials="VB">
    <w:p w14:paraId="3D2CF5B7" w14:textId="301ED964" w:rsidR="00406FAB" w:rsidRDefault="00406FAB">
      <w:pPr>
        <w:pStyle w:val="CommentText"/>
      </w:pPr>
      <w:r>
        <w:rPr>
          <w:rStyle w:val="CommentReference"/>
        </w:rPr>
        <w:annotationRef/>
      </w:r>
      <w:r w:rsidRPr="00002CFE">
        <w:rPr>
          <w:highlight w:val="cyan"/>
        </w:rPr>
        <w:t>Email to compliance queue should trigger only for non-customer. For customer work item will get moved to compliance queue</w:t>
      </w:r>
    </w:p>
  </w:comment>
  <w:comment w:id="135" w:author="Himanshi Chawla" w:date="2024-01-12T12:26:00Z" w:initials="HC">
    <w:p w14:paraId="439E1FBB" w14:textId="77777777" w:rsidR="007D2BC2" w:rsidRDefault="007D2BC2" w:rsidP="007D2BC2">
      <w:pPr>
        <w:pStyle w:val="CommentText"/>
      </w:pPr>
      <w:r>
        <w:rPr>
          <w:rStyle w:val="CommentReference"/>
        </w:rPr>
        <w:annotationRef/>
      </w:r>
      <w:r>
        <w:t xml:space="preserve">Yes, For Customer Identified as ‘Non RAK Bank Customers’, Email to a dedicated email id/group email id will be triggered for Compliance. </w:t>
      </w:r>
    </w:p>
  </w:comment>
  <w:comment w:id="136" w:author="Himanshi Chawla" w:date="2024-01-14T22:28:00Z" w:initials="HC">
    <w:p w14:paraId="3A82CA9A" w14:textId="77777777" w:rsidR="007A6DEF" w:rsidRDefault="007A6DEF" w:rsidP="007A6DEF">
      <w:pPr>
        <w:pStyle w:val="CommentText"/>
      </w:pPr>
      <w:r>
        <w:rPr>
          <w:rStyle w:val="CommentReference"/>
        </w:rPr>
        <w:annotationRef/>
      </w:r>
      <w:r>
        <w:rPr>
          <w:lang w:val="en-IN"/>
        </w:rPr>
        <w:t xml:space="preserve">For Customers Identified as ‘RAK Bank Customers’, no email trigger will be there to any unit and the journey will flow as per workflow. (Freeze requests to move to Compliance, Unfreeze requests to move to Operations). </w:t>
      </w:r>
    </w:p>
  </w:comment>
  <w:comment w:id="137" w:author="Vinod Balakrishnan" w:date="2023-12-20T19:20:00Z" w:initials="VB">
    <w:p w14:paraId="2A86A2C7" w14:textId="04EF7EA2" w:rsidR="00406FAB" w:rsidRPr="00002CFE" w:rsidRDefault="00406FAB" w:rsidP="0056561A">
      <w:pPr>
        <w:pStyle w:val="CommentText"/>
        <w:rPr>
          <w:highlight w:val="cyan"/>
        </w:rPr>
      </w:pPr>
      <w:r>
        <w:rPr>
          <w:rStyle w:val="CommentReference"/>
        </w:rPr>
        <w:annotationRef/>
      </w:r>
      <w:r w:rsidRPr="00002CFE">
        <w:rPr>
          <w:highlight w:val="cyan"/>
        </w:rPr>
        <w:t>Products under related party CIF to be frozen based on the instruction from Central Bank. Blacklist to be updated for the main CIF and related party CIF for all freeze instructions received through FIU and CIR</w:t>
      </w:r>
    </w:p>
    <w:p w14:paraId="157A1110" w14:textId="77777777" w:rsidR="00406FAB" w:rsidRPr="00002CFE" w:rsidRDefault="00406FAB" w:rsidP="0056561A">
      <w:pPr>
        <w:pStyle w:val="CommentText"/>
        <w:rPr>
          <w:highlight w:val="cyan"/>
        </w:rPr>
      </w:pPr>
    </w:p>
    <w:p w14:paraId="06ED4FE2" w14:textId="4FEEEE3E" w:rsidR="00406FAB" w:rsidRPr="00002CFE" w:rsidRDefault="00406FAB" w:rsidP="00D7297C">
      <w:pPr>
        <w:pStyle w:val="CommentText"/>
        <w:rPr>
          <w:highlight w:val="cyan"/>
        </w:rPr>
      </w:pPr>
      <w:r w:rsidRPr="00002CFE">
        <w:rPr>
          <w:highlight w:val="cyan"/>
        </w:rPr>
        <w:t>CASA accounts and Fixed deposits (conventional) to be frozen under freeze reason code  FIU/CIR with the freeze remarks “As per FIU/CIR reference no. dated dd/mmy/yy Authority name case no”.</w:t>
      </w:r>
    </w:p>
    <w:p w14:paraId="1C369F16" w14:textId="77777777" w:rsidR="00406FAB" w:rsidRPr="00002CFE" w:rsidRDefault="00406FAB" w:rsidP="00D7297C">
      <w:pPr>
        <w:pStyle w:val="CommentText"/>
        <w:rPr>
          <w:highlight w:val="cyan"/>
        </w:rPr>
      </w:pPr>
    </w:p>
    <w:p w14:paraId="7681CB4E" w14:textId="3DA10E21" w:rsidR="00406FAB" w:rsidRDefault="00406FAB" w:rsidP="00D7297C">
      <w:pPr>
        <w:pStyle w:val="CommentText"/>
      </w:pPr>
      <w:r w:rsidRPr="00002CFE">
        <w:rPr>
          <w:highlight w:val="cyan"/>
        </w:rPr>
        <w:t>Freeze to be place on the Investments, Cards with the remarks “As per FIU/CIR reference no. dated dd/mmy/yy Authority name case no”.</w:t>
      </w:r>
    </w:p>
  </w:comment>
  <w:comment w:id="138" w:author="Himanshi Chawla" w:date="2024-01-12T12:28:00Z" w:initials="HC">
    <w:p w14:paraId="03AB6D81" w14:textId="77777777" w:rsidR="0011103B" w:rsidRDefault="007D2BC2" w:rsidP="0011103B">
      <w:pPr>
        <w:pStyle w:val="CommentText"/>
      </w:pPr>
      <w:r>
        <w:rPr>
          <w:rStyle w:val="CommentReference"/>
        </w:rPr>
        <w:annotationRef/>
      </w:r>
      <w:r w:rsidR="0011103B">
        <w:t xml:space="preserve">Noted. Freeze Reason code will be auto filled based on the request type. For FIU, the freeze reason code will be set as ‘052’ and for CIR, the freeze reason code will be set as ‘053’. This is as per the clarification by Natesh over email. While triggering the Freeze call, Freeze Remarks will be sent as per the above statements. </w:t>
      </w:r>
    </w:p>
  </w:comment>
  <w:comment w:id="139" w:author="Vinod Balakrishnan" w:date="2023-12-20T19:26:00Z" w:initials="VB">
    <w:p w14:paraId="66F09757" w14:textId="1B2A4F03" w:rsidR="00406FAB" w:rsidRDefault="00406FAB" w:rsidP="00632E48">
      <w:pPr>
        <w:pStyle w:val="CommentText"/>
      </w:pPr>
      <w:r>
        <w:rPr>
          <w:rStyle w:val="CommentReference"/>
        </w:rPr>
        <w:annotationRef/>
      </w:r>
      <w:r w:rsidRPr="00002CFE">
        <w:rPr>
          <w:highlight w:val="cyan"/>
        </w:rPr>
        <w:t>Blacklist should not be removed but remarks to be updated as “Cancelled as per FIU/CIR reference number dated DD/MM/YYYY”, reason code to be modified to Improved profile and status to be modified to inactive</w:t>
      </w:r>
    </w:p>
  </w:comment>
  <w:comment w:id="140" w:author="Himanshi Chawla" w:date="2024-01-12T12:30:00Z" w:initials="HC">
    <w:p w14:paraId="3AAC27B3" w14:textId="77777777" w:rsidR="00AE645A" w:rsidRDefault="007D2BC2" w:rsidP="00AE645A">
      <w:pPr>
        <w:pStyle w:val="CommentText"/>
      </w:pPr>
      <w:r>
        <w:rPr>
          <w:rStyle w:val="CommentReference"/>
        </w:rPr>
        <w:annotationRef/>
      </w:r>
      <w:r w:rsidR="00AE645A">
        <w:t xml:space="preserve">Pls confirm if the Unfreeze Reason Codes are supposed to be the same as Freeze Reason Codes (052 - FIU, 053 - CIR)? </w:t>
      </w:r>
    </w:p>
  </w:comment>
  <w:comment w:id="141" w:author="Vinod Balakrishnan" w:date="2023-12-20T19:23:00Z" w:initials="VB">
    <w:p w14:paraId="46CC978A" w14:textId="50EE1C81" w:rsidR="00406FAB" w:rsidRPr="002D7B2A" w:rsidRDefault="00406FAB" w:rsidP="00632E48">
      <w:pPr>
        <w:pStyle w:val="CommentText"/>
        <w:rPr>
          <w:lang w:val="en-IN"/>
        </w:rPr>
      </w:pPr>
      <w:r>
        <w:rPr>
          <w:rStyle w:val="CommentReference"/>
        </w:rPr>
        <w:annotationRef/>
      </w:r>
      <w:r>
        <w:t>Blacklist should not be removed but remarks to get updated as “Cancelled as per FIU/CIR reference number dated DD/MM/YYYY, and status to be amended to inactive</w:t>
      </w:r>
    </w:p>
  </w:comment>
  <w:comment w:id="142" w:author="Vinod Balakrishnan" w:date="2023-12-20T20:25:00Z" w:initials="VB">
    <w:p w14:paraId="52DADAAD" w14:textId="77777777" w:rsidR="00406FAB" w:rsidRDefault="00406FAB">
      <w:pPr>
        <w:pStyle w:val="CommentText"/>
      </w:pPr>
      <w:r>
        <w:t>WI should reflect all the product and freeze details for user to select the freeze to be removed</w:t>
      </w:r>
      <w:r>
        <w:rPr>
          <w:rStyle w:val="CommentReference"/>
        </w:rPr>
        <w:annotationRef/>
      </w:r>
    </w:p>
    <w:p w14:paraId="7F5FD581" w14:textId="77777777" w:rsidR="00406FAB" w:rsidRDefault="00406FAB">
      <w:pPr>
        <w:pStyle w:val="CommentText"/>
      </w:pPr>
    </w:p>
    <w:p w14:paraId="29B0FF42" w14:textId="01BAB4A0" w:rsidR="00406FAB" w:rsidRDefault="00406FAB">
      <w:pPr>
        <w:pStyle w:val="CommentText"/>
      </w:pPr>
      <w:r>
        <w:t>Unfreeze  remarks to be updated as “Cancelled as per FIU/CIR reference no. dated DD/MM/YYYY</w:t>
      </w:r>
    </w:p>
  </w:comment>
  <w:comment w:id="143" w:author="Animesh Agrawal" w:date="2023-12-21T11:20:00Z" w:initials="AA">
    <w:p w14:paraId="1BD83902" w14:textId="77777777" w:rsidR="00406FAB" w:rsidRDefault="00406FAB" w:rsidP="00C43C1C">
      <w:pPr>
        <w:pStyle w:val="CommentText"/>
      </w:pPr>
      <w:r>
        <w:rPr>
          <w:rStyle w:val="CommentReference"/>
        </w:rPr>
        <w:annotationRef/>
      </w:r>
      <w:r>
        <w:t xml:space="preserve">Okay, user will be able to select the products which needs to be unfreezed. </w:t>
      </w:r>
    </w:p>
  </w:comment>
  <w:comment w:id="144" w:author="Vinod Balakrishnan" w:date="2023-12-20T20:23:00Z" w:initials="VB">
    <w:p w14:paraId="741EEEA3" w14:textId="4E38B363" w:rsidR="00406FAB" w:rsidRDefault="00406FAB">
      <w:pPr>
        <w:pStyle w:val="CommentText"/>
      </w:pPr>
      <w:r>
        <w:rPr>
          <w:rStyle w:val="CommentReference"/>
        </w:rPr>
        <w:annotationRef/>
      </w:r>
      <w:r>
        <w:t>One parallel WI to be created and moved to IOPS Maker</w:t>
      </w:r>
    </w:p>
  </w:comment>
  <w:comment w:id="145" w:author="Animesh Agrawal" w:date="2023-12-21T11:22:00Z" w:initials="AA">
    <w:p w14:paraId="1A40DE78" w14:textId="77777777" w:rsidR="00406FAB" w:rsidRDefault="00406FAB" w:rsidP="00C43C1C">
      <w:pPr>
        <w:pStyle w:val="CommentText"/>
      </w:pPr>
      <w:r>
        <w:rPr>
          <w:rStyle w:val="CommentReference"/>
        </w:rPr>
        <w:annotationRef/>
      </w:r>
      <w:r>
        <w:t xml:space="preserve">Yes, ideally one child WI will be created for IOPS along with the parent WI moving to Compliance Maker in case of Freeze and Operations Maker in case of Unfreeze. </w:t>
      </w:r>
    </w:p>
  </w:comment>
  <w:comment w:id="146" w:author="Vinod Balakrishnan" w:date="2023-12-20T20:34:00Z" w:initials="VB">
    <w:p w14:paraId="3D1561B0" w14:textId="1B332DE9" w:rsidR="00406FAB" w:rsidRDefault="00406FAB">
      <w:pPr>
        <w:pStyle w:val="CommentText"/>
      </w:pPr>
      <w:r>
        <w:rPr>
          <w:rStyle w:val="CommentReference"/>
        </w:rPr>
        <w:annotationRef/>
      </w:r>
      <w:r>
        <w:t>What is the time frame between the total execution.</w:t>
      </w:r>
    </w:p>
  </w:comment>
  <w:comment w:id="147" w:author="Animesh Agrawal" w:date="2023-12-25T09:55:00Z" w:initials="AA">
    <w:p w14:paraId="3C020C7E" w14:textId="77777777" w:rsidR="00406FAB" w:rsidRDefault="00406FAB" w:rsidP="00BD69C8">
      <w:pPr>
        <w:pStyle w:val="CommentText"/>
      </w:pPr>
      <w:r>
        <w:rPr>
          <w:rStyle w:val="CommentReference"/>
        </w:rPr>
        <w:annotationRef/>
      </w:r>
      <w:r>
        <w:t>In every 15 minutes, system will try to execute the integration calls for 5 times</w:t>
      </w:r>
    </w:p>
  </w:comment>
  <w:comment w:id="162" w:author="Vinod Balakrishnan" w:date="2023-12-20T20:43:00Z" w:initials="VB">
    <w:p w14:paraId="57D552CC" w14:textId="49BEA436" w:rsidR="00406FAB" w:rsidRDefault="00406FAB">
      <w:pPr>
        <w:pStyle w:val="CommentText"/>
      </w:pPr>
      <w:r>
        <w:rPr>
          <w:rStyle w:val="CommentReference"/>
        </w:rPr>
        <w:annotationRef/>
      </w:r>
      <w:r>
        <w:t>In addition field to be available for data input for compliance maker</w:t>
      </w:r>
    </w:p>
  </w:comment>
  <w:comment w:id="163" w:author="Animesh Agrawal" w:date="2023-12-21T11:23:00Z" w:initials="AA">
    <w:p w14:paraId="3991FAFB" w14:textId="77777777" w:rsidR="00406FAB" w:rsidRDefault="00406FAB" w:rsidP="0061393C">
      <w:pPr>
        <w:pStyle w:val="CommentText"/>
      </w:pPr>
      <w:r>
        <w:rPr>
          <w:rStyle w:val="CommentReference"/>
        </w:rPr>
        <w:annotationRef/>
      </w:r>
      <w:r>
        <w:t xml:space="preserve">There will be a unique Remarks field for all the users to add their comments. Is there any other field user requires? </w:t>
      </w:r>
    </w:p>
  </w:comment>
  <w:comment w:id="164" w:author="Animesh Agrawal" w:date="2024-01-03T16:21:00Z" w:initials="AA">
    <w:p w14:paraId="0479AD31" w14:textId="77777777" w:rsidR="00406FAB" w:rsidRDefault="00406FAB" w:rsidP="00F96CA9">
      <w:pPr>
        <w:pStyle w:val="CommentText"/>
      </w:pPr>
      <w:r>
        <w:rPr>
          <w:rStyle w:val="CommentReference"/>
        </w:rPr>
        <w:annotationRef/>
      </w:r>
      <w:r>
        <w:t>Fields added in the field list.</w:t>
      </w:r>
    </w:p>
  </w:comment>
  <w:comment w:id="165" w:author="Vinod Balakrishnan" w:date="2024-01-11T21:02:00Z" w:initials="VB">
    <w:p w14:paraId="27B2C9C6" w14:textId="10A2DB30" w:rsidR="00406FAB" w:rsidRDefault="00406FAB">
      <w:pPr>
        <w:pStyle w:val="CommentText"/>
      </w:pPr>
      <w:r>
        <w:rPr>
          <w:rStyle w:val="CommentReference"/>
        </w:rPr>
        <w:annotationRef/>
      </w:r>
      <w:r>
        <w:t>As discussed and agreed, below mentioned three fields required for Compliance input which can be modified only at the Compliance queue</w:t>
      </w:r>
    </w:p>
    <w:p w14:paraId="053716F8" w14:textId="77777777" w:rsidR="00406FAB" w:rsidRDefault="00406FAB">
      <w:pPr>
        <w:pStyle w:val="CommentText"/>
      </w:pPr>
    </w:p>
    <w:p w14:paraId="2D78EE3A" w14:textId="710FFFF6" w:rsidR="00406FAB" w:rsidRDefault="00406FAB">
      <w:pPr>
        <w:pStyle w:val="CommentText"/>
      </w:pPr>
      <w:r>
        <w:t>Compliance response:</w:t>
      </w:r>
    </w:p>
    <w:p w14:paraId="0DDB7063" w14:textId="4E6B5630" w:rsidR="00406FAB" w:rsidRDefault="00406FAB">
      <w:pPr>
        <w:pStyle w:val="CommentText"/>
      </w:pPr>
      <w:r>
        <w:t>AML Concern:</w:t>
      </w:r>
    </w:p>
    <w:p w14:paraId="06D64396" w14:textId="58B9D756" w:rsidR="00406FAB" w:rsidRDefault="00406FAB">
      <w:pPr>
        <w:pStyle w:val="CommentText"/>
      </w:pPr>
      <w:r>
        <w:t>AML Concern Description:</w:t>
      </w:r>
    </w:p>
  </w:comment>
  <w:comment w:id="166" w:author="Himanshi Chawla" w:date="2024-01-14T22:50:00Z" w:initials="HC">
    <w:p w14:paraId="1B30A21A" w14:textId="77777777" w:rsidR="00D05B52" w:rsidRDefault="00D05B52" w:rsidP="00D05B52">
      <w:pPr>
        <w:pStyle w:val="CommentText"/>
      </w:pPr>
      <w:r>
        <w:rPr>
          <w:rStyle w:val="CommentReference"/>
        </w:rPr>
        <w:annotationRef/>
      </w:r>
      <w:r>
        <w:rPr>
          <w:lang w:val="en-IN"/>
        </w:rPr>
        <w:t>These three fields have been added in the Field List -&gt; CBI&amp;CO Process Data Capture Sheet attached in Appendix B</w:t>
      </w:r>
    </w:p>
  </w:comment>
  <w:comment w:id="198" w:author="Vinod Balakrishnan" w:date="2023-12-20T20:50:00Z" w:initials="VB">
    <w:p w14:paraId="60582073" w14:textId="7CA6F7DB" w:rsidR="00406FAB" w:rsidRDefault="00406FAB">
      <w:pPr>
        <w:pStyle w:val="CommentText"/>
      </w:pPr>
      <w:r>
        <w:rPr>
          <w:rStyle w:val="CommentReference"/>
        </w:rPr>
        <w:annotationRef/>
      </w:r>
      <w:r>
        <w:t xml:space="preserve">All active and closed product details to be fetched and provided as per the fields provided in the BRD </w:t>
      </w:r>
    </w:p>
  </w:comment>
  <w:comment w:id="199" w:author="Animesh Agrawal" w:date="2023-12-21T11:25:00Z" w:initials="AA">
    <w:p w14:paraId="43D0AF63" w14:textId="77777777" w:rsidR="00406FAB" w:rsidRDefault="00406FAB" w:rsidP="0061393C">
      <w:pPr>
        <w:pStyle w:val="CommentText"/>
      </w:pPr>
      <w:r>
        <w:rPr>
          <w:rStyle w:val="CommentReference"/>
        </w:rPr>
        <w:annotationRef/>
      </w:r>
      <w:r>
        <w:t xml:space="preserve">Yes, both active and closed product details will be fetched and displayed. </w:t>
      </w:r>
    </w:p>
  </w:comment>
  <w:comment w:id="213" w:author="Himanshi Chawla" w:date="2024-03-14T16:55:00Z" w:initials="HC">
    <w:p w14:paraId="0F9AEED8" w14:textId="77777777" w:rsidR="00475A6B" w:rsidRDefault="00475A6B" w:rsidP="00475A6B">
      <w:pPr>
        <w:pStyle w:val="CommentText"/>
      </w:pPr>
      <w:r>
        <w:rPr>
          <w:rStyle w:val="CommentReference"/>
        </w:rPr>
        <w:annotationRef/>
      </w:r>
      <w:r>
        <w:rPr>
          <w:lang w:val="en-IN"/>
        </w:rPr>
        <w:t xml:space="preserve">Out of scope for the current project plan as advised by the projects team. Will be taken up separately. </w:t>
      </w:r>
    </w:p>
  </w:comment>
  <w:comment w:id="219" w:author="Himanshi Chawla" w:date="2024-03-14T17:11:00Z" w:initials="HC">
    <w:p w14:paraId="23F6EC9C" w14:textId="77777777" w:rsidR="00C21E6B" w:rsidRDefault="00C21E6B" w:rsidP="00C21E6B">
      <w:pPr>
        <w:pStyle w:val="CommentText"/>
      </w:pPr>
      <w:r>
        <w:rPr>
          <w:rStyle w:val="CommentReference"/>
        </w:rPr>
        <w:annotationRef/>
      </w:r>
      <w:r>
        <w:rPr>
          <w:lang w:val="en-IN"/>
        </w:rPr>
        <w:t xml:space="preserve">Statement Request is out of scope for the current project plan. Will be taken up separately. </w:t>
      </w:r>
    </w:p>
  </w:comment>
  <w:comment w:id="231" w:author="Himanshi Chawla" w:date="2024-04-04T19:23:00Z" w:initials="HC">
    <w:p w14:paraId="0BA5F954" w14:textId="77777777" w:rsidR="00EA284F" w:rsidRDefault="00EA284F" w:rsidP="00EA284F">
      <w:pPr>
        <w:pStyle w:val="CommentText"/>
      </w:pPr>
      <w:r>
        <w:rPr>
          <w:rStyle w:val="CommentReference"/>
        </w:rPr>
        <w:annotationRef/>
      </w:r>
      <w:r>
        <w:rPr>
          <w:lang w:val="en-IN"/>
        </w:rPr>
        <w:t xml:space="preserve">Finacle to provide the new reason codes for Permanent Hold and Temporary Hold for the identification.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BCE0B9" w15:done="0"/>
  <w15:commentEx w15:paraId="16993501" w15:paraIdParent="78BCE0B9" w15:done="0"/>
  <w15:commentEx w15:paraId="10901BE7" w15:done="0"/>
  <w15:commentEx w15:paraId="51AECA68" w15:paraIdParent="10901BE7" w15:done="0"/>
  <w15:commentEx w15:paraId="5062B5FB" w15:done="0"/>
  <w15:commentEx w15:paraId="32DC6CDA" w15:paraIdParent="5062B5FB" w15:done="0"/>
  <w15:commentEx w15:paraId="77ED94DE" w15:paraIdParent="5062B5FB" w15:done="0"/>
  <w15:commentEx w15:paraId="5CF91527" w15:done="0"/>
  <w15:commentEx w15:paraId="1921A99B" w15:paraIdParent="5CF91527" w15:done="0"/>
  <w15:commentEx w15:paraId="3361D366" w15:done="0"/>
  <w15:commentEx w15:paraId="441E1FE1" w15:paraIdParent="3361D366" w15:done="0"/>
  <w15:commentEx w15:paraId="4A8A6256" w15:done="0"/>
  <w15:commentEx w15:paraId="476DE568" w15:paraIdParent="4A8A6256" w15:done="0"/>
  <w15:commentEx w15:paraId="0DBA2DAE" w15:done="0"/>
  <w15:commentEx w15:paraId="3106C076" w15:paraIdParent="0DBA2DAE" w15:done="0"/>
  <w15:commentEx w15:paraId="58A39183" w15:done="0"/>
  <w15:commentEx w15:paraId="2E3F88F9" w15:paraIdParent="58A39183" w15:done="0"/>
  <w15:commentEx w15:paraId="1A2600F1" w15:done="0"/>
  <w15:commentEx w15:paraId="6092EB7B" w15:done="0"/>
  <w15:commentEx w15:paraId="2A2D8738" w15:paraIdParent="6092EB7B" w15:done="0"/>
  <w15:commentEx w15:paraId="24AC9DCD" w15:done="0"/>
  <w15:commentEx w15:paraId="4A880E33" w15:paraIdParent="24AC9DCD" w15:done="0"/>
  <w15:commentEx w15:paraId="371758AD" w15:paraIdParent="24AC9DCD" w15:done="0"/>
  <w15:commentEx w15:paraId="5233C785" w15:done="0"/>
  <w15:commentEx w15:paraId="7D66C20A" w15:paraIdParent="5233C785" w15:done="0"/>
  <w15:commentEx w15:paraId="5110F283" w15:done="0"/>
  <w15:commentEx w15:paraId="51E84907" w15:paraIdParent="5110F283" w15:done="0"/>
  <w15:commentEx w15:paraId="34805031" w15:done="0"/>
  <w15:commentEx w15:paraId="30CAE149" w15:paraIdParent="34805031" w15:done="0"/>
  <w15:commentEx w15:paraId="2689339C" w15:done="0"/>
  <w15:commentEx w15:paraId="77B4EA97" w15:paraIdParent="2689339C" w15:done="0"/>
  <w15:commentEx w15:paraId="09A1CA46" w15:done="0"/>
  <w15:commentEx w15:paraId="41B7135F" w15:paraIdParent="09A1CA46" w15:done="0"/>
  <w15:commentEx w15:paraId="3D2CF5B7" w15:done="0"/>
  <w15:commentEx w15:paraId="439E1FBB" w15:paraIdParent="3D2CF5B7" w15:done="0"/>
  <w15:commentEx w15:paraId="3A82CA9A" w15:paraIdParent="3D2CF5B7" w15:done="0"/>
  <w15:commentEx w15:paraId="7681CB4E" w15:done="0"/>
  <w15:commentEx w15:paraId="03AB6D81" w15:paraIdParent="7681CB4E" w15:done="0"/>
  <w15:commentEx w15:paraId="66F09757" w15:done="0"/>
  <w15:commentEx w15:paraId="3AAC27B3" w15:paraIdParent="66F09757" w15:done="0"/>
  <w15:commentEx w15:paraId="46CC978A" w15:done="0"/>
  <w15:commentEx w15:paraId="29B0FF42" w15:done="0"/>
  <w15:commentEx w15:paraId="1BD83902" w15:paraIdParent="29B0FF42" w15:done="0"/>
  <w15:commentEx w15:paraId="741EEEA3" w15:done="0"/>
  <w15:commentEx w15:paraId="1A40DE78" w15:paraIdParent="741EEEA3" w15:done="0"/>
  <w15:commentEx w15:paraId="3D1561B0" w15:done="0"/>
  <w15:commentEx w15:paraId="3C020C7E" w15:paraIdParent="3D1561B0" w15:done="0"/>
  <w15:commentEx w15:paraId="57D552CC" w15:done="0"/>
  <w15:commentEx w15:paraId="3991FAFB" w15:paraIdParent="57D552CC" w15:done="0"/>
  <w15:commentEx w15:paraId="0479AD31" w15:paraIdParent="57D552CC" w15:done="0"/>
  <w15:commentEx w15:paraId="06D64396" w15:paraIdParent="57D552CC" w15:done="0"/>
  <w15:commentEx w15:paraId="1B30A21A" w15:paraIdParent="57D552CC" w15:done="0"/>
  <w15:commentEx w15:paraId="60582073" w15:done="0"/>
  <w15:commentEx w15:paraId="43D0AF63" w15:paraIdParent="60582073" w15:done="0"/>
  <w15:commentEx w15:paraId="0F9AEED8" w15:done="0"/>
  <w15:commentEx w15:paraId="23F6EC9C" w15:done="0"/>
  <w15:commentEx w15:paraId="0BA5F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E827C4" w16cex:dateUtc="2024-01-04T06:16:00Z"/>
  <w16cex:commentExtensible w16cex:durableId="06958A66" w16cex:dateUtc="2024-01-12T07:50:00Z"/>
  <w16cex:commentExtensible w16cex:durableId="2BFF75D6" w16cex:dateUtc="2023-12-21T07:02:00Z"/>
  <w16cex:commentExtensible w16cex:durableId="0F3CBFF0" w16cex:dateUtc="2023-12-21T07:03:00Z"/>
  <w16cex:commentExtensible w16cex:durableId="2102EFCE" w16cex:dateUtc="2023-12-21T11:27:00Z"/>
  <w16cex:commentExtensible w16cex:durableId="657618E9" w16cex:dateUtc="2024-01-12T06:53:00Z"/>
  <w16cex:commentExtensible w16cex:durableId="7E86E45A" w16cex:dateUtc="2024-01-14T16:07:00Z"/>
  <w16cex:commentExtensible w16cex:durableId="3A833D3B" w16cex:dateUtc="2023-12-21T07:05:00Z"/>
  <w16cex:commentExtensible w16cex:durableId="1F93F9EC" w16cex:dateUtc="2023-12-21T11:29:00Z"/>
  <w16cex:commentExtensible w16cex:durableId="73DD518B" w16cex:dateUtc="2024-01-04T06:19:00Z"/>
  <w16cex:commentExtensible w16cex:durableId="6DAF984C" w16cex:dateUtc="2024-01-04T06:33:00Z"/>
  <w16cex:commentExtensible w16cex:durableId="7666FF91" w16cex:dateUtc="2023-12-21T07:07:00Z"/>
  <w16cex:commentExtensible w16cex:durableId="0828CD86" w16cex:dateUtc="2024-01-04T06:21:00Z"/>
  <w16cex:commentExtensible w16cex:durableId="6FE0C66F" w16cex:dateUtc="2024-01-04T06:29:00Z"/>
  <w16cex:commentExtensible w16cex:durableId="3D9DF8EE" w16cex:dateUtc="2023-12-21T07:12:00Z"/>
  <w16cex:commentExtensible w16cex:durableId="05176020" w16cex:dateUtc="2023-12-21T11:35:00Z"/>
  <w16cex:commentExtensible w16cex:durableId="22DAA5EB" w16cex:dateUtc="2023-12-21T07:13:00Z"/>
  <w16cex:commentExtensible w16cex:durableId="3FD64FD3" w16cex:dateUtc="2023-12-21T07:15:00Z"/>
  <w16cex:commentExtensible w16cex:durableId="1551421A" w16cex:dateUtc="2023-12-21T11:52:00Z"/>
  <w16cex:commentExtensible w16cex:durableId="759F9C13" w16cex:dateUtc="2024-01-04T06:21:00Z"/>
  <w16cex:commentExtensible w16cex:durableId="201983C1" w16cex:dateUtc="2024-01-04T06:26:00Z"/>
  <w16cex:commentExtensible w16cex:durableId="2C40805A" w16cex:dateUtc="2023-12-21T11:53:00Z"/>
  <w16cex:commentExtensible w16cex:durableId="27601F86" w16cex:dateUtc="2024-01-12T06:56:00Z"/>
  <w16cex:commentExtensible w16cex:durableId="1878AE42" w16cex:dateUtc="2024-01-14T16:58:00Z"/>
  <w16cex:commentExtensible w16cex:durableId="55C8C7E1" w16cex:dateUtc="2024-01-12T06:58:00Z"/>
  <w16cex:commentExtensible w16cex:durableId="06D0E7A2" w16cex:dateUtc="2024-01-12T07:00:00Z"/>
  <w16cex:commentExtensible w16cex:durableId="6D83727E" w16cex:dateUtc="2023-12-21T07:20:00Z"/>
  <w16cex:commentExtensible w16cex:durableId="263A96F0" w16cex:dateUtc="2023-12-21T07:22:00Z"/>
  <w16cex:commentExtensible w16cex:durableId="1AA400CD" w16cex:dateUtc="2023-12-25T05:55:00Z"/>
  <w16cex:commentExtensible w16cex:durableId="31CF2451" w16cex:dateUtc="2023-12-21T07:23:00Z"/>
  <w16cex:commentExtensible w16cex:durableId="2DBEA0D4" w16cex:dateUtc="2024-01-03T12:21:00Z"/>
  <w16cex:commentExtensible w16cex:durableId="5ED55646" w16cex:dateUtc="2024-01-14T17:20:00Z"/>
  <w16cex:commentExtensible w16cex:durableId="1C494195" w16cex:dateUtc="2023-12-21T07:25:00Z"/>
  <w16cex:commentExtensible w16cex:durableId="3DD4621E" w16cex:dateUtc="2024-03-14T11:25:00Z"/>
  <w16cex:commentExtensible w16cex:durableId="6A955AA8" w16cex:dateUtc="2024-03-14T11:41:00Z"/>
  <w16cex:commentExtensible w16cex:durableId="6FFE1FC6" w16cex:dateUtc="2024-04-04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BCE0B9" w16cid:durableId="79E827C4"/>
  <w16cid:commentId w16cid:paraId="16993501" w16cid:durableId="06958A66"/>
  <w16cid:commentId w16cid:paraId="10901BE7" w16cid:durableId="2185CE0F"/>
  <w16cid:commentId w16cid:paraId="51AECA68" w16cid:durableId="2BFF75D6"/>
  <w16cid:commentId w16cid:paraId="5062B5FB" w16cid:durableId="122C560A"/>
  <w16cid:commentId w16cid:paraId="32DC6CDA" w16cid:durableId="0F3CBFF0"/>
  <w16cid:commentId w16cid:paraId="77ED94DE" w16cid:durableId="2102EFCE"/>
  <w16cid:commentId w16cid:paraId="5CF91527" w16cid:durableId="74F8A983"/>
  <w16cid:commentId w16cid:paraId="1921A99B" w16cid:durableId="657618E9"/>
  <w16cid:commentId w16cid:paraId="3361D366" w16cid:durableId="78D6F56A"/>
  <w16cid:commentId w16cid:paraId="441E1FE1" w16cid:durableId="7E86E45A"/>
  <w16cid:commentId w16cid:paraId="4A8A6256" w16cid:durableId="73C7CAC3"/>
  <w16cid:commentId w16cid:paraId="476DE568" w16cid:durableId="3A833D3B"/>
  <w16cid:commentId w16cid:paraId="0DBA2DAE" w16cid:durableId="57EC0B27"/>
  <w16cid:commentId w16cid:paraId="3106C076" w16cid:durableId="1F93F9EC"/>
  <w16cid:commentId w16cid:paraId="58A39183" w16cid:durableId="73DD518B"/>
  <w16cid:commentId w16cid:paraId="2E3F88F9" w16cid:durableId="6DAF984C"/>
  <w16cid:commentId w16cid:paraId="1A2600F1" w16cid:durableId="7666FF91"/>
  <w16cid:commentId w16cid:paraId="6092EB7B" w16cid:durableId="0828CD86"/>
  <w16cid:commentId w16cid:paraId="2A2D8738" w16cid:durableId="6FE0C66F"/>
  <w16cid:commentId w16cid:paraId="24AC9DCD" w16cid:durableId="396520A7"/>
  <w16cid:commentId w16cid:paraId="4A880E33" w16cid:durableId="3D9DF8EE"/>
  <w16cid:commentId w16cid:paraId="371758AD" w16cid:durableId="05176020"/>
  <w16cid:commentId w16cid:paraId="5233C785" w16cid:durableId="3965BFA6"/>
  <w16cid:commentId w16cid:paraId="7D66C20A" w16cid:durableId="22DAA5EB"/>
  <w16cid:commentId w16cid:paraId="5110F283" w16cid:durableId="6458C245"/>
  <w16cid:commentId w16cid:paraId="51E84907" w16cid:durableId="3FD64FD3"/>
  <w16cid:commentId w16cid:paraId="34805031" w16cid:durableId="38EEBAB1"/>
  <w16cid:commentId w16cid:paraId="30CAE149" w16cid:durableId="1551421A"/>
  <w16cid:commentId w16cid:paraId="2689339C" w16cid:durableId="759F9C13"/>
  <w16cid:commentId w16cid:paraId="77B4EA97" w16cid:durableId="201983C1"/>
  <w16cid:commentId w16cid:paraId="09A1CA46" w16cid:durableId="3555C43B"/>
  <w16cid:commentId w16cid:paraId="41B7135F" w16cid:durableId="2C40805A"/>
  <w16cid:commentId w16cid:paraId="3D2CF5B7" w16cid:durableId="696BEF92"/>
  <w16cid:commentId w16cid:paraId="439E1FBB" w16cid:durableId="27601F86"/>
  <w16cid:commentId w16cid:paraId="3A82CA9A" w16cid:durableId="1878AE42"/>
  <w16cid:commentId w16cid:paraId="7681CB4E" w16cid:durableId="3C75FEBA"/>
  <w16cid:commentId w16cid:paraId="03AB6D81" w16cid:durableId="55C8C7E1"/>
  <w16cid:commentId w16cid:paraId="66F09757" w16cid:durableId="694F1C87"/>
  <w16cid:commentId w16cid:paraId="3AAC27B3" w16cid:durableId="06D0E7A2"/>
  <w16cid:commentId w16cid:paraId="46CC978A" w16cid:durableId="2A19DDAB"/>
  <w16cid:commentId w16cid:paraId="29B0FF42" w16cid:durableId="225BBF35"/>
  <w16cid:commentId w16cid:paraId="1BD83902" w16cid:durableId="6D83727E"/>
  <w16cid:commentId w16cid:paraId="741EEEA3" w16cid:durableId="1038CDB8"/>
  <w16cid:commentId w16cid:paraId="1A40DE78" w16cid:durableId="263A96F0"/>
  <w16cid:commentId w16cid:paraId="3D1561B0" w16cid:durableId="7C4FF283"/>
  <w16cid:commentId w16cid:paraId="3C020C7E" w16cid:durableId="1AA400CD"/>
  <w16cid:commentId w16cid:paraId="57D552CC" w16cid:durableId="700DFC60"/>
  <w16cid:commentId w16cid:paraId="3991FAFB" w16cid:durableId="31CF2451"/>
  <w16cid:commentId w16cid:paraId="0479AD31" w16cid:durableId="2DBEA0D4"/>
  <w16cid:commentId w16cid:paraId="06D64396" w16cid:durableId="5E042251"/>
  <w16cid:commentId w16cid:paraId="1B30A21A" w16cid:durableId="5ED55646"/>
  <w16cid:commentId w16cid:paraId="60582073" w16cid:durableId="6861A0C7"/>
  <w16cid:commentId w16cid:paraId="43D0AF63" w16cid:durableId="1C494195"/>
  <w16cid:commentId w16cid:paraId="0F9AEED8" w16cid:durableId="3DD4621E"/>
  <w16cid:commentId w16cid:paraId="23F6EC9C" w16cid:durableId="6A955AA8"/>
  <w16cid:commentId w16cid:paraId="0BA5F954" w16cid:durableId="6FFE1F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6AE4C" w14:textId="77777777" w:rsidR="00CC5721" w:rsidRDefault="00CC5721">
      <w:pPr>
        <w:spacing w:line="240" w:lineRule="auto"/>
      </w:pPr>
      <w:r>
        <w:separator/>
      </w:r>
    </w:p>
  </w:endnote>
  <w:endnote w:type="continuationSeparator" w:id="0">
    <w:p w14:paraId="38276382" w14:textId="77777777" w:rsidR="00CC5721" w:rsidRDefault="00CC5721">
      <w:pPr>
        <w:spacing w:line="240" w:lineRule="auto"/>
      </w:pPr>
      <w:r>
        <w:continuationSeparator/>
      </w:r>
    </w:p>
  </w:endnote>
  <w:endnote w:type="continuationNotice" w:id="1">
    <w:p w14:paraId="49F45F69" w14:textId="77777777" w:rsidR="00CC5721" w:rsidRDefault="00CC57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382369630"/>
      <w:lock w:val="contentLocked"/>
    </w:sdtPr>
    <w:sdtContent>
      <w:p w14:paraId="06F39573" w14:textId="011EEA28" w:rsidR="00406FAB" w:rsidRDefault="00406FAB"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E4F9" w14:textId="62F39107" w:rsidR="00406FAB" w:rsidRDefault="00406FAB" w:rsidP="0055207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813409187"/>
      <w:lock w:val="contentLocked"/>
    </w:sdtPr>
    <w:sdtContent>
      <w:p w14:paraId="213A3D4D" w14:textId="31339FBA" w:rsidR="00406FAB" w:rsidRDefault="00406FAB"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E8DB4" w14:textId="77777777" w:rsidR="00406FAB" w:rsidRDefault="00406F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128E" w14:textId="77777777" w:rsidR="00406FAB" w:rsidRDefault="00406FAB" w:rsidP="00CF18C5">
    <w:pPr>
      <w:jc w:val="right"/>
    </w:pPr>
    <w:r>
      <w:t xml:space="preserve">Page </w:t>
    </w:r>
    <w:r>
      <w:fldChar w:fldCharType="begin"/>
    </w:r>
    <w:r>
      <w:instrText xml:space="preserve"> PAGE </w:instrText>
    </w:r>
    <w:r>
      <w:fldChar w:fldCharType="separate"/>
    </w:r>
    <w:r w:rsidR="00002CFE">
      <w:rPr>
        <w:noProof/>
      </w:rPr>
      <w:t>20</w:t>
    </w:r>
    <w:r>
      <w:rPr>
        <w:noProof/>
      </w:rPr>
      <w:fldChar w:fldCharType="end"/>
    </w:r>
    <w:r>
      <w:t xml:space="preserve"> of </w:t>
    </w:r>
    <w:r>
      <w:rPr>
        <w:noProof/>
      </w:rPr>
      <w:fldChar w:fldCharType="begin"/>
    </w:r>
    <w:r>
      <w:rPr>
        <w:noProof/>
      </w:rPr>
      <w:instrText xml:space="preserve"> NUMPAGES  </w:instrText>
    </w:r>
    <w:r>
      <w:rPr>
        <w:noProof/>
      </w:rPr>
      <w:fldChar w:fldCharType="separate"/>
    </w:r>
    <w:r w:rsidR="00002CFE">
      <w:rPr>
        <w:noProof/>
      </w:rPr>
      <w:t>25</w:t>
    </w:r>
    <w:r>
      <w:rPr>
        <w:noProof/>
      </w:rPr>
      <w:fldChar w:fldCharType="end"/>
    </w:r>
  </w:p>
  <w:p w14:paraId="3876B1B8" w14:textId="77777777" w:rsidR="00406FAB" w:rsidRDefault="00406F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5C8B0" w14:textId="77777777" w:rsidR="00406FAB" w:rsidRDefault="00406F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0318F" w14:textId="77777777" w:rsidR="00CC5721" w:rsidRDefault="00CC5721">
      <w:pPr>
        <w:spacing w:line="240" w:lineRule="auto"/>
      </w:pPr>
      <w:r>
        <w:separator/>
      </w:r>
    </w:p>
  </w:footnote>
  <w:footnote w:type="continuationSeparator" w:id="0">
    <w:p w14:paraId="66198596" w14:textId="77777777" w:rsidR="00CC5721" w:rsidRDefault="00CC5721">
      <w:pPr>
        <w:spacing w:line="240" w:lineRule="auto"/>
      </w:pPr>
      <w:r>
        <w:continuationSeparator/>
      </w:r>
    </w:p>
  </w:footnote>
  <w:footnote w:type="continuationNotice" w:id="1">
    <w:p w14:paraId="72877534" w14:textId="77777777" w:rsidR="00CC5721" w:rsidRDefault="00CC57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65309727"/>
      <w:lock w:val="contentLocked"/>
    </w:sdtPr>
    <w:sdtContent>
      <w:p w14:paraId="5FE3636A" w14:textId="5675CC45" w:rsidR="00406FAB" w:rsidRDefault="00406FAB"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FFB46" w14:textId="122A7282" w:rsidR="00406FAB" w:rsidRDefault="00406FAB" w:rsidP="0055207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1103407824"/>
      <w:lock w:val="contentLocked"/>
    </w:sdtPr>
    <w:sdtContent>
      <w:p w14:paraId="3BF28BF3" w14:textId="499623DA" w:rsidR="00406FAB" w:rsidRDefault="00406FAB"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1668A" w14:textId="77777777" w:rsidR="00406FAB" w:rsidRDefault="00406FA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B02C2" w14:textId="0177909D" w:rsidR="00406FAB" w:rsidRDefault="00406FAB" w:rsidP="00552071">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E5D45" w14:textId="77777777" w:rsidR="00406FAB" w:rsidRDefault="00406F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8B0D6B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ascii="Calibri" w:hAnsi="Calibri" w:hint="default"/>
        <w:b/>
        <w:bCs/>
        <w:sz w:val="28"/>
        <w:szCs w:val="28"/>
      </w:r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322469"/>
    <w:multiLevelType w:val="hybridMultilevel"/>
    <w:tmpl w:val="9918D014"/>
    <w:lvl w:ilvl="0" w:tplc="FFFFFFFF">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9">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DE7425"/>
    <w:multiLevelType w:val="hybridMultilevel"/>
    <w:tmpl w:val="1B3C2E24"/>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8E294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040FC"/>
    <w:multiLevelType w:val="hybridMultilevel"/>
    <w:tmpl w:val="98A0AE5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8387E0E"/>
    <w:multiLevelType w:val="hybridMultilevel"/>
    <w:tmpl w:val="4B1E3C92"/>
    <w:lvl w:ilvl="0" w:tplc="F7702B38">
      <w:start w:val="9"/>
      <w:numFmt w:val="bullet"/>
      <w:lvlText w:val="-"/>
      <w:lvlJc w:val="left"/>
      <w:pPr>
        <w:ind w:left="720" w:hanging="360"/>
      </w:pPr>
      <w:rPr>
        <w:rFonts w:ascii="Times" w:eastAsia="Times New Roman" w:hAnsi="Times" w:cs="Times"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652959"/>
    <w:multiLevelType w:val="hybridMultilevel"/>
    <w:tmpl w:val="7BA01036"/>
    <w:lvl w:ilvl="0" w:tplc="8880362A">
      <w:start w:val="2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001F73"/>
    <w:multiLevelType w:val="hybridMultilevel"/>
    <w:tmpl w:val="8FDC4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854DD2"/>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25A83"/>
    <w:multiLevelType w:val="hybridMultilevel"/>
    <w:tmpl w:val="E662E668"/>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8D425B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DC1CC1"/>
    <w:multiLevelType w:val="hybridMultilevel"/>
    <w:tmpl w:val="E17CF7FE"/>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860E570C">
      <w:numFmt w:val="bullet"/>
      <w:lvlText w:val="-"/>
      <w:lvlJc w:val="left"/>
      <w:pPr>
        <w:ind w:left="720" w:hanging="360"/>
      </w:pPr>
      <w:rPr>
        <w:rFonts w:ascii="Aptos" w:eastAsiaTheme="minorHAnsi" w:hAnsi="Aptos" w:cstheme="minorBidi" w:hint="default"/>
      </w:rPr>
    </w:lvl>
    <w:lvl w:ilvl="3" w:tplc="FFFFFFFF">
      <w:start w:val="1"/>
      <w:numFmt w:val="decimal"/>
      <w:lvlText w:val="%4."/>
      <w:lvlJc w:val="lef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8449EC"/>
    <w:multiLevelType w:val="hybridMultilevel"/>
    <w:tmpl w:val="EF4E14F8"/>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860E570C">
      <w:numFmt w:val="bullet"/>
      <w:lvlText w:val="-"/>
      <w:lvlJc w:val="left"/>
      <w:pPr>
        <w:ind w:left="720" w:hanging="360"/>
      </w:pPr>
      <w:rPr>
        <w:rFonts w:ascii="Aptos" w:eastAsiaTheme="minorHAnsi" w:hAnsi="Aptos" w:cstheme="minorBidi"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C469E2"/>
    <w:multiLevelType w:val="hybridMultilevel"/>
    <w:tmpl w:val="15E2CCAE"/>
    <w:lvl w:ilvl="0" w:tplc="AC32A5B8">
      <w:numFmt w:val="bullet"/>
      <w:lvlText w:val="-"/>
      <w:lvlJc w:val="left"/>
      <w:pPr>
        <w:ind w:left="1800" w:hanging="360"/>
      </w:pPr>
      <w:rPr>
        <w:rFonts w:ascii="Calibri" w:eastAsia="Times New Roman"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4587C52"/>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293159"/>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63060A"/>
    <w:multiLevelType w:val="hybridMultilevel"/>
    <w:tmpl w:val="DE3AD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8117C9"/>
    <w:multiLevelType w:val="hybridMultilevel"/>
    <w:tmpl w:val="7DE67C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77A83"/>
    <w:multiLevelType w:val="hybridMultilevel"/>
    <w:tmpl w:val="6716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7F1A72"/>
    <w:multiLevelType w:val="hybridMultilevel"/>
    <w:tmpl w:val="5574A89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13">
      <w:start w:val="1"/>
      <w:numFmt w:val="upperRoman"/>
      <w:lvlText w:val="%4."/>
      <w:lvlJc w:val="righ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ED155A5"/>
    <w:multiLevelType w:val="hybridMultilevel"/>
    <w:tmpl w:val="224AC720"/>
    <w:lvl w:ilvl="0" w:tplc="7C5684FC">
      <w:start w:val="1"/>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59A1E39"/>
    <w:multiLevelType w:val="hybridMultilevel"/>
    <w:tmpl w:val="64CC8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EA72F0"/>
    <w:multiLevelType w:val="hybridMultilevel"/>
    <w:tmpl w:val="227089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5D38D2"/>
    <w:multiLevelType w:val="hybridMultilevel"/>
    <w:tmpl w:val="AFA25C94"/>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bullet"/>
      <w:lvlText w:val=""/>
      <w:lvlJc w:val="left"/>
      <w:pPr>
        <w:ind w:left="720" w:hanging="360"/>
      </w:pPr>
      <w:rPr>
        <w:rFonts w:ascii="Symbol" w:hAnsi="Symbol" w:hint="default"/>
      </w:rPr>
    </w:lvl>
    <w:lvl w:ilvl="3" w:tplc="40090005">
      <w:start w:val="1"/>
      <w:numFmt w:val="bullet"/>
      <w:lvlText w:val=""/>
      <w:lvlJc w:val="left"/>
      <w:pPr>
        <w:ind w:left="216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1A7088"/>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FD7C48"/>
    <w:multiLevelType w:val="hybridMultilevel"/>
    <w:tmpl w:val="5B38C73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0F">
      <w:start w:val="1"/>
      <w:numFmt w:val="decimal"/>
      <w:lvlText w:val="%4."/>
      <w:lvlJc w:val="lef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E365888"/>
    <w:multiLevelType w:val="hybridMultilevel"/>
    <w:tmpl w:val="D8EA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B31AE"/>
    <w:multiLevelType w:val="hybridMultilevel"/>
    <w:tmpl w:val="3038417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884CE2"/>
    <w:multiLevelType w:val="hybridMultilevel"/>
    <w:tmpl w:val="8CF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F62C9"/>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8A7056"/>
    <w:multiLevelType w:val="hybridMultilevel"/>
    <w:tmpl w:val="AAC866E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numFmt w:val="bullet"/>
      <w:lvlText w:val="-"/>
      <w:lvlJc w:val="left"/>
      <w:pPr>
        <w:ind w:left="720" w:hanging="360"/>
      </w:pPr>
      <w:rPr>
        <w:rFonts w:ascii="Aptos" w:eastAsiaTheme="minorHAnsi" w:hAnsi="Aptos" w:cstheme="minorBidi" w:hint="default"/>
      </w:rPr>
    </w:lvl>
    <w:lvl w:ilvl="3" w:tplc="40090001">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EA69E7"/>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E439E1"/>
    <w:multiLevelType w:val="hybridMultilevel"/>
    <w:tmpl w:val="330A8AD8"/>
    <w:lvl w:ilvl="0" w:tplc="860E570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F10FB0"/>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0067E5"/>
    <w:multiLevelType w:val="hybridMultilevel"/>
    <w:tmpl w:val="FD2A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0B73CAF"/>
    <w:multiLevelType w:val="hybridMultilevel"/>
    <w:tmpl w:val="C2166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412C0E"/>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B62054"/>
    <w:multiLevelType w:val="hybridMultilevel"/>
    <w:tmpl w:val="E7E4B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D63E63"/>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096D98"/>
    <w:multiLevelType w:val="hybridMultilevel"/>
    <w:tmpl w:val="60B808C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62D55FB6"/>
    <w:multiLevelType w:val="hybridMultilevel"/>
    <w:tmpl w:val="3AA8CE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4803F02"/>
    <w:multiLevelType w:val="hybridMultilevel"/>
    <w:tmpl w:val="6C6A83B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3" w15:restartNumberingAfterBreak="0">
    <w:nsid w:val="650F2FCA"/>
    <w:multiLevelType w:val="hybridMultilevel"/>
    <w:tmpl w:val="81A047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296924"/>
    <w:multiLevelType w:val="hybridMultilevel"/>
    <w:tmpl w:val="CAC46E2C"/>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793CE1"/>
    <w:multiLevelType w:val="hybridMultilevel"/>
    <w:tmpl w:val="8DF67D46"/>
    <w:lvl w:ilvl="0" w:tplc="4009000F">
      <w:start w:val="1"/>
      <w:numFmt w:val="decimal"/>
      <w:lvlText w:val="%1."/>
      <w:lvlJc w:val="left"/>
      <w:pPr>
        <w:ind w:left="900" w:hanging="360"/>
      </w:p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7" w15:restartNumberingAfterBreak="0">
    <w:nsid w:val="6CD45EB4"/>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7E543C"/>
    <w:multiLevelType w:val="hybridMultilevel"/>
    <w:tmpl w:val="74380A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F98600F"/>
    <w:multiLevelType w:val="hybridMultilevel"/>
    <w:tmpl w:val="B7467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2545F4A"/>
    <w:multiLevelType w:val="hybridMultilevel"/>
    <w:tmpl w:val="BC325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2F33183"/>
    <w:multiLevelType w:val="hybridMultilevel"/>
    <w:tmpl w:val="4F0E4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309797A"/>
    <w:multiLevelType w:val="hybridMultilevel"/>
    <w:tmpl w:val="12B865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B13152"/>
    <w:multiLevelType w:val="multilevel"/>
    <w:tmpl w:val="8ED64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74106ACE"/>
    <w:multiLevelType w:val="hybridMultilevel"/>
    <w:tmpl w:val="8108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4D73543"/>
    <w:multiLevelType w:val="hybridMultilevel"/>
    <w:tmpl w:val="C558405A"/>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8E674D"/>
    <w:multiLevelType w:val="hybridMultilevel"/>
    <w:tmpl w:val="97D8C6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106308"/>
    <w:multiLevelType w:val="hybridMultilevel"/>
    <w:tmpl w:val="DBCCD002"/>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040121"/>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9A030E"/>
    <w:multiLevelType w:val="hybridMultilevel"/>
    <w:tmpl w:val="A62C59C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DE80E54"/>
    <w:multiLevelType w:val="hybridMultilevel"/>
    <w:tmpl w:val="E7E28D84"/>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4009000F">
      <w:start w:val="1"/>
      <w:numFmt w:val="decimal"/>
      <w:lvlText w:val="%3."/>
      <w:lvlJc w:val="left"/>
      <w:pPr>
        <w:ind w:left="72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E491DB4"/>
    <w:multiLevelType w:val="hybridMultilevel"/>
    <w:tmpl w:val="AF2EF4E6"/>
    <w:lvl w:ilvl="0" w:tplc="338036B2">
      <w:start w:val="9"/>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EBB2A10"/>
    <w:multiLevelType w:val="hybridMultilevel"/>
    <w:tmpl w:val="AF12E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F566451"/>
    <w:multiLevelType w:val="hybridMultilevel"/>
    <w:tmpl w:val="D5A47A60"/>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40090001">
      <w:start w:val="1"/>
      <w:numFmt w:val="bullet"/>
      <w:lvlText w:val=""/>
      <w:lvlJc w:val="left"/>
      <w:pPr>
        <w:ind w:left="720" w:hanging="360"/>
      </w:pPr>
      <w:rPr>
        <w:rFonts w:ascii="Symbol" w:hAnsi="Symbol" w:hint="default"/>
      </w:rPr>
    </w:lvl>
    <w:lvl w:ilvl="3" w:tplc="FFFFFFFF">
      <w:start w:val="1"/>
      <w:numFmt w:val="upperRoman"/>
      <w:lvlText w:val="%4."/>
      <w:lvlJc w:val="righ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8677269">
    <w:abstractNumId w:val="0"/>
  </w:num>
  <w:num w:numId="2" w16cid:durableId="606350757">
    <w:abstractNumId w:val="27"/>
  </w:num>
  <w:num w:numId="3" w16cid:durableId="1609048926">
    <w:abstractNumId w:val="22"/>
  </w:num>
  <w:num w:numId="4" w16cid:durableId="1002271520">
    <w:abstractNumId w:val="45"/>
  </w:num>
  <w:num w:numId="5" w16cid:durableId="780224054">
    <w:abstractNumId w:val="9"/>
  </w:num>
  <w:num w:numId="6" w16cid:durableId="805467923">
    <w:abstractNumId w:val="8"/>
  </w:num>
  <w:num w:numId="7" w16cid:durableId="1404140510">
    <w:abstractNumId w:val="16"/>
  </w:num>
  <w:num w:numId="8" w16cid:durableId="2025747483">
    <w:abstractNumId w:val="10"/>
  </w:num>
  <w:num w:numId="9" w16cid:durableId="1212499555">
    <w:abstractNumId w:val="29"/>
  </w:num>
  <w:num w:numId="10" w16cid:durableId="2090954623">
    <w:abstractNumId w:val="59"/>
  </w:num>
  <w:num w:numId="11" w16cid:durableId="1714697127">
    <w:abstractNumId w:val="36"/>
  </w:num>
  <w:num w:numId="12" w16cid:durableId="1613634543">
    <w:abstractNumId w:val="56"/>
  </w:num>
  <w:num w:numId="13" w16cid:durableId="2072582779">
    <w:abstractNumId w:val="34"/>
  </w:num>
  <w:num w:numId="14" w16cid:durableId="1711882644">
    <w:abstractNumId w:val="37"/>
  </w:num>
  <w:num w:numId="15" w16cid:durableId="1891912819">
    <w:abstractNumId w:val="11"/>
  </w:num>
  <w:num w:numId="16" w16cid:durableId="1623996122">
    <w:abstractNumId w:val="58"/>
  </w:num>
  <w:num w:numId="17" w16cid:durableId="1061055853">
    <w:abstractNumId w:val="39"/>
  </w:num>
  <w:num w:numId="18" w16cid:durableId="739326584">
    <w:abstractNumId w:val="47"/>
  </w:num>
  <w:num w:numId="19" w16cid:durableId="287276075">
    <w:abstractNumId w:val="32"/>
  </w:num>
  <w:num w:numId="20" w16cid:durableId="534929555">
    <w:abstractNumId w:val="3"/>
  </w:num>
  <w:num w:numId="21" w16cid:durableId="2009938716">
    <w:abstractNumId w:val="25"/>
  </w:num>
  <w:num w:numId="22" w16cid:durableId="938023876">
    <w:abstractNumId w:val="53"/>
  </w:num>
  <w:num w:numId="23" w16cid:durableId="3248943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91248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268863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0480547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272109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52505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40280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825486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484313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840718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774099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27667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92761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5217972">
    <w:abstractNumId w:val="27"/>
  </w:num>
  <w:num w:numId="37" w16cid:durableId="2117480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0617121">
    <w:abstractNumId w:val="15"/>
  </w:num>
  <w:num w:numId="39" w16cid:durableId="321157562">
    <w:abstractNumId w:val="43"/>
  </w:num>
  <w:num w:numId="40" w16cid:durableId="1357924790">
    <w:abstractNumId w:val="30"/>
  </w:num>
  <w:num w:numId="41" w16cid:durableId="653414525">
    <w:abstractNumId w:val="61"/>
  </w:num>
  <w:num w:numId="42" w16cid:durableId="791289854">
    <w:abstractNumId w:val="5"/>
  </w:num>
  <w:num w:numId="43" w16cid:durableId="1842623089">
    <w:abstractNumId w:val="42"/>
  </w:num>
  <w:num w:numId="44" w16cid:durableId="1895240345">
    <w:abstractNumId w:val="49"/>
  </w:num>
  <w:num w:numId="45" w16cid:durableId="2076663557">
    <w:abstractNumId w:val="54"/>
  </w:num>
  <w:num w:numId="46" w16cid:durableId="240020977">
    <w:abstractNumId w:val="2"/>
  </w:num>
  <w:num w:numId="47" w16cid:durableId="1797602120">
    <w:abstractNumId w:val="60"/>
  </w:num>
  <w:num w:numId="48" w16cid:durableId="1129086701">
    <w:abstractNumId w:val="20"/>
  </w:num>
  <w:num w:numId="49" w16cid:durableId="1750808275">
    <w:abstractNumId w:val="52"/>
  </w:num>
  <w:num w:numId="50" w16cid:durableId="1480607172">
    <w:abstractNumId w:val="18"/>
  </w:num>
  <w:num w:numId="51" w16cid:durableId="510022986">
    <w:abstractNumId w:val="26"/>
  </w:num>
  <w:num w:numId="52" w16cid:durableId="955873380">
    <w:abstractNumId w:val="63"/>
  </w:num>
  <w:num w:numId="53" w16cid:durableId="465464781">
    <w:abstractNumId w:val="24"/>
  </w:num>
  <w:num w:numId="54" w16cid:durableId="2053730273">
    <w:abstractNumId w:val="48"/>
  </w:num>
  <w:num w:numId="55" w16cid:durableId="448671615">
    <w:abstractNumId w:val="41"/>
  </w:num>
  <w:num w:numId="56" w16cid:durableId="1804426258">
    <w:abstractNumId w:val="57"/>
  </w:num>
  <w:num w:numId="57" w16cid:durableId="1390690405">
    <w:abstractNumId w:val="17"/>
  </w:num>
  <w:num w:numId="58" w16cid:durableId="108668732">
    <w:abstractNumId w:val="55"/>
  </w:num>
  <w:num w:numId="59" w16cid:durableId="226453503">
    <w:abstractNumId w:val="50"/>
  </w:num>
  <w:num w:numId="60" w16cid:durableId="2089963556">
    <w:abstractNumId w:val="1"/>
  </w:num>
  <w:num w:numId="61" w16cid:durableId="523176896">
    <w:abstractNumId w:val="62"/>
  </w:num>
  <w:num w:numId="62" w16cid:durableId="2026125103">
    <w:abstractNumId w:val="21"/>
  </w:num>
  <w:num w:numId="63" w16cid:durableId="1253273696">
    <w:abstractNumId w:val="46"/>
  </w:num>
  <w:num w:numId="64" w16cid:durableId="569581598">
    <w:abstractNumId w:val="14"/>
  </w:num>
  <w:num w:numId="65" w16cid:durableId="929436572">
    <w:abstractNumId w:val="13"/>
  </w:num>
  <w:num w:numId="66" w16cid:durableId="950623116">
    <w:abstractNumId w:val="6"/>
  </w:num>
  <w:num w:numId="67" w16cid:durableId="1389106870">
    <w:abstractNumId w:val="12"/>
  </w:num>
  <w:num w:numId="68" w16cid:durableId="1617560441">
    <w:abstractNumId w:val="31"/>
  </w:num>
  <w:num w:numId="69" w16cid:durableId="303313896">
    <w:abstractNumId w:val="7"/>
  </w:num>
  <w:num w:numId="70" w16cid:durableId="371536658">
    <w:abstractNumId w:val="4"/>
  </w:num>
  <w:num w:numId="71" w16cid:durableId="1895117655">
    <w:abstractNumId w:val="40"/>
  </w:num>
  <w:num w:numId="72" w16cid:durableId="155801945">
    <w:abstractNumId w:val="44"/>
  </w:num>
  <w:num w:numId="73" w16cid:durableId="64106667">
    <w:abstractNumId w:val="35"/>
  </w:num>
  <w:num w:numId="74" w16cid:durableId="1486698628">
    <w:abstractNumId w:val="38"/>
  </w:num>
  <w:num w:numId="75" w16cid:durableId="1332680816">
    <w:abstractNumId w:val="19"/>
  </w:num>
  <w:num w:numId="76" w16cid:durableId="848176613">
    <w:abstractNumId w:val="51"/>
  </w:num>
  <w:num w:numId="77" w16cid:durableId="342245560">
    <w:abstractNumId w:val="28"/>
  </w:num>
  <w:num w:numId="78" w16cid:durableId="1959411510">
    <w:abstractNumId w:val="23"/>
  </w:num>
  <w:num w:numId="79" w16cid:durableId="1686708611">
    <w:abstractNumId w:val="33"/>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ranjana Dilip">
    <w15:presenceInfo w15:providerId="AD" w15:userId="S-1-5-21-1241872456-1058172877-1847928074-153143"/>
  </w15:person>
  <w15:person w15:author="Himanshi Chawla">
    <w15:presenceInfo w15:providerId="AD" w15:userId="S::himanshi-chawla@newgensoft.com::6097b1a2-fc6b-4863-b33a-d586594a4280"/>
  </w15:person>
  <w15:person w15:author="Vinod Balakrishnan">
    <w15:presenceInfo w15:providerId="AD" w15:userId="S-1-5-21-1241872456-1058172877-1847928074-64103"/>
  </w15:person>
  <w15:person w15:author="Animesh Agrawal">
    <w15:presenceInfo w15:providerId="AD" w15:userId="S::animesh.agrawal@newgensoft.com::57fe3503-0995-43a4-8b00-1f61c5553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EA"/>
    <w:rsid w:val="00000A4F"/>
    <w:rsid w:val="000013FF"/>
    <w:rsid w:val="00001A94"/>
    <w:rsid w:val="00001FB4"/>
    <w:rsid w:val="00002AA6"/>
    <w:rsid w:val="00002CFE"/>
    <w:rsid w:val="00002FF5"/>
    <w:rsid w:val="000030A7"/>
    <w:rsid w:val="000032E3"/>
    <w:rsid w:val="0000467C"/>
    <w:rsid w:val="00005747"/>
    <w:rsid w:val="00005B28"/>
    <w:rsid w:val="0000739D"/>
    <w:rsid w:val="0001094A"/>
    <w:rsid w:val="00010F6A"/>
    <w:rsid w:val="00012868"/>
    <w:rsid w:val="00012BFB"/>
    <w:rsid w:val="00012CB0"/>
    <w:rsid w:val="00013598"/>
    <w:rsid w:val="000144AF"/>
    <w:rsid w:val="0001502A"/>
    <w:rsid w:val="00015EC3"/>
    <w:rsid w:val="0001645A"/>
    <w:rsid w:val="000166E6"/>
    <w:rsid w:val="00016E49"/>
    <w:rsid w:val="00016EAB"/>
    <w:rsid w:val="0001750B"/>
    <w:rsid w:val="00017B53"/>
    <w:rsid w:val="000202F9"/>
    <w:rsid w:val="00020FC9"/>
    <w:rsid w:val="00023927"/>
    <w:rsid w:val="00024BFE"/>
    <w:rsid w:val="00025A2F"/>
    <w:rsid w:val="000263ED"/>
    <w:rsid w:val="00026DBA"/>
    <w:rsid w:val="0002705E"/>
    <w:rsid w:val="000277A0"/>
    <w:rsid w:val="00030986"/>
    <w:rsid w:val="0003338C"/>
    <w:rsid w:val="00033F69"/>
    <w:rsid w:val="00034C0B"/>
    <w:rsid w:val="0003642B"/>
    <w:rsid w:val="0003683C"/>
    <w:rsid w:val="00037702"/>
    <w:rsid w:val="0004049C"/>
    <w:rsid w:val="00042798"/>
    <w:rsid w:val="00043441"/>
    <w:rsid w:val="00043987"/>
    <w:rsid w:val="00043AD6"/>
    <w:rsid w:val="00043B87"/>
    <w:rsid w:val="00044C4E"/>
    <w:rsid w:val="00044CF5"/>
    <w:rsid w:val="000457A9"/>
    <w:rsid w:val="00046011"/>
    <w:rsid w:val="000464B1"/>
    <w:rsid w:val="00047A93"/>
    <w:rsid w:val="00047DD1"/>
    <w:rsid w:val="00050B54"/>
    <w:rsid w:val="0005142B"/>
    <w:rsid w:val="0005187E"/>
    <w:rsid w:val="00051CBE"/>
    <w:rsid w:val="00051D7A"/>
    <w:rsid w:val="00053470"/>
    <w:rsid w:val="00053BFD"/>
    <w:rsid w:val="00055178"/>
    <w:rsid w:val="000554D2"/>
    <w:rsid w:val="00056F1F"/>
    <w:rsid w:val="000573C4"/>
    <w:rsid w:val="0006001C"/>
    <w:rsid w:val="00061360"/>
    <w:rsid w:val="0006273B"/>
    <w:rsid w:val="00062E79"/>
    <w:rsid w:val="00063289"/>
    <w:rsid w:val="0006379E"/>
    <w:rsid w:val="00063EAC"/>
    <w:rsid w:val="00064ADC"/>
    <w:rsid w:val="00064E57"/>
    <w:rsid w:val="00065407"/>
    <w:rsid w:val="000657B3"/>
    <w:rsid w:val="0006637E"/>
    <w:rsid w:val="000672C0"/>
    <w:rsid w:val="000675A2"/>
    <w:rsid w:val="000677E7"/>
    <w:rsid w:val="00070E6C"/>
    <w:rsid w:val="00071177"/>
    <w:rsid w:val="000714C8"/>
    <w:rsid w:val="0007168A"/>
    <w:rsid w:val="00071987"/>
    <w:rsid w:val="000720CE"/>
    <w:rsid w:val="0007244A"/>
    <w:rsid w:val="00072A22"/>
    <w:rsid w:val="0007362F"/>
    <w:rsid w:val="00073E0B"/>
    <w:rsid w:val="00074B17"/>
    <w:rsid w:val="000755B9"/>
    <w:rsid w:val="00076DC6"/>
    <w:rsid w:val="0007718A"/>
    <w:rsid w:val="0007757A"/>
    <w:rsid w:val="00080651"/>
    <w:rsid w:val="000807B7"/>
    <w:rsid w:val="00080F81"/>
    <w:rsid w:val="00081791"/>
    <w:rsid w:val="00085073"/>
    <w:rsid w:val="000855F3"/>
    <w:rsid w:val="00085CED"/>
    <w:rsid w:val="00086E6E"/>
    <w:rsid w:val="00087589"/>
    <w:rsid w:val="000878A7"/>
    <w:rsid w:val="0008798B"/>
    <w:rsid w:val="000879F1"/>
    <w:rsid w:val="00087D4D"/>
    <w:rsid w:val="00090259"/>
    <w:rsid w:val="00090786"/>
    <w:rsid w:val="00091047"/>
    <w:rsid w:val="00091A71"/>
    <w:rsid w:val="00095CC8"/>
    <w:rsid w:val="00096E8D"/>
    <w:rsid w:val="00097174"/>
    <w:rsid w:val="00097594"/>
    <w:rsid w:val="00097628"/>
    <w:rsid w:val="000A024F"/>
    <w:rsid w:val="000A1448"/>
    <w:rsid w:val="000A1BC5"/>
    <w:rsid w:val="000A27A1"/>
    <w:rsid w:val="000A490C"/>
    <w:rsid w:val="000A5AB0"/>
    <w:rsid w:val="000B1B27"/>
    <w:rsid w:val="000B20E7"/>
    <w:rsid w:val="000B2CEE"/>
    <w:rsid w:val="000B30A9"/>
    <w:rsid w:val="000B36C9"/>
    <w:rsid w:val="000B4660"/>
    <w:rsid w:val="000B52AA"/>
    <w:rsid w:val="000B5BFC"/>
    <w:rsid w:val="000B6621"/>
    <w:rsid w:val="000B7D5D"/>
    <w:rsid w:val="000C0951"/>
    <w:rsid w:val="000C0A78"/>
    <w:rsid w:val="000C1786"/>
    <w:rsid w:val="000C2402"/>
    <w:rsid w:val="000C2E40"/>
    <w:rsid w:val="000C4BF4"/>
    <w:rsid w:val="000C782D"/>
    <w:rsid w:val="000C7DDD"/>
    <w:rsid w:val="000C7E71"/>
    <w:rsid w:val="000D1588"/>
    <w:rsid w:val="000D17DA"/>
    <w:rsid w:val="000D17FF"/>
    <w:rsid w:val="000D1EA4"/>
    <w:rsid w:val="000D1F87"/>
    <w:rsid w:val="000D21F5"/>
    <w:rsid w:val="000D23E2"/>
    <w:rsid w:val="000D316D"/>
    <w:rsid w:val="000D3518"/>
    <w:rsid w:val="000D4A0C"/>
    <w:rsid w:val="000D52AD"/>
    <w:rsid w:val="000D5A9E"/>
    <w:rsid w:val="000D65DB"/>
    <w:rsid w:val="000E08BB"/>
    <w:rsid w:val="000E188B"/>
    <w:rsid w:val="000E1D0E"/>
    <w:rsid w:val="000E1E7C"/>
    <w:rsid w:val="000E272D"/>
    <w:rsid w:val="000E364B"/>
    <w:rsid w:val="000E3D19"/>
    <w:rsid w:val="000E4662"/>
    <w:rsid w:val="000E5A89"/>
    <w:rsid w:val="000E5C8D"/>
    <w:rsid w:val="000E5E21"/>
    <w:rsid w:val="000E5F57"/>
    <w:rsid w:val="000E6036"/>
    <w:rsid w:val="000F1900"/>
    <w:rsid w:val="000F1F17"/>
    <w:rsid w:val="000F24D0"/>
    <w:rsid w:val="000F2ABC"/>
    <w:rsid w:val="000F3475"/>
    <w:rsid w:val="000F51C2"/>
    <w:rsid w:val="000F56B4"/>
    <w:rsid w:val="000F56E4"/>
    <w:rsid w:val="001002A4"/>
    <w:rsid w:val="001048ED"/>
    <w:rsid w:val="001060BA"/>
    <w:rsid w:val="0010681A"/>
    <w:rsid w:val="00106AA4"/>
    <w:rsid w:val="0011095C"/>
    <w:rsid w:val="0011103B"/>
    <w:rsid w:val="001124B9"/>
    <w:rsid w:val="0011316B"/>
    <w:rsid w:val="001155FF"/>
    <w:rsid w:val="00116659"/>
    <w:rsid w:val="001177E7"/>
    <w:rsid w:val="00120B71"/>
    <w:rsid w:val="0012467B"/>
    <w:rsid w:val="00124ADF"/>
    <w:rsid w:val="00124CB4"/>
    <w:rsid w:val="0012577A"/>
    <w:rsid w:val="00126004"/>
    <w:rsid w:val="0012750E"/>
    <w:rsid w:val="001275E9"/>
    <w:rsid w:val="00131327"/>
    <w:rsid w:val="00131F16"/>
    <w:rsid w:val="00132A49"/>
    <w:rsid w:val="00133C17"/>
    <w:rsid w:val="00134317"/>
    <w:rsid w:val="00134FD1"/>
    <w:rsid w:val="00136408"/>
    <w:rsid w:val="00137449"/>
    <w:rsid w:val="0014486C"/>
    <w:rsid w:val="001464FE"/>
    <w:rsid w:val="001476B3"/>
    <w:rsid w:val="00150564"/>
    <w:rsid w:val="00151A9E"/>
    <w:rsid w:val="00151BAE"/>
    <w:rsid w:val="00152AD9"/>
    <w:rsid w:val="00152D70"/>
    <w:rsid w:val="00153978"/>
    <w:rsid w:val="00153A96"/>
    <w:rsid w:val="00153ECE"/>
    <w:rsid w:val="0015429E"/>
    <w:rsid w:val="0015447F"/>
    <w:rsid w:val="00154F01"/>
    <w:rsid w:val="00156220"/>
    <w:rsid w:val="001579E9"/>
    <w:rsid w:val="00160566"/>
    <w:rsid w:val="00160CDB"/>
    <w:rsid w:val="0016362B"/>
    <w:rsid w:val="00163F50"/>
    <w:rsid w:val="00164566"/>
    <w:rsid w:val="00165CDD"/>
    <w:rsid w:val="00166CF8"/>
    <w:rsid w:val="00166D2B"/>
    <w:rsid w:val="00170125"/>
    <w:rsid w:val="00171BF2"/>
    <w:rsid w:val="00173AAD"/>
    <w:rsid w:val="0017403B"/>
    <w:rsid w:val="0017441F"/>
    <w:rsid w:val="001755B9"/>
    <w:rsid w:val="001766FE"/>
    <w:rsid w:val="00176E16"/>
    <w:rsid w:val="00176E54"/>
    <w:rsid w:val="001833A8"/>
    <w:rsid w:val="00183E68"/>
    <w:rsid w:val="00184D56"/>
    <w:rsid w:val="00185464"/>
    <w:rsid w:val="0018636F"/>
    <w:rsid w:val="00186746"/>
    <w:rsid w:val="0018690E"/>
    <w:rsid w:val="001869C3"/>
    <w:rsid w:val="0019034F"/>
    <w:rsid w:val="00190AC2"/>
    <w:rsid w:val="00191637"/>
    <w:rsid w:val="00193C4C"/>
    <w:rsid w:val="00193DA5"/>
    <w:rsid w:val="0019419E"/>
    <w:rsid w:val="001948CB"/>
    <w:rsid w:val="00194EBD"/>
    <w:rsid w:val="001967FE"/>
    <w:rsid w:val="001971DA"/>
    <w:rsid w:val="00197BBE"/>
    <w:rsid w:val="00197CED"/>
    <w:rsid w:val="001A1156"/>
    <w:rsid w:val="001A1983"/>
    <w:rsid w:val="001A1F32"/>
    <w:rsid w:val="001A3D8E"/>
    <w:rsid w:val="001A41E1"/>
    <w:rsid w:val="001A5573"/>
    <w:rsid w:val="001A63DA"/>
    <w:rsid w:val="001A7602"/>
    <w:rsid w:val="001A7DD0"/>
    <w:rsid w:val="001B0237"/>
    <w:rsid w:val="001B03E6"/>
    <w:rsid w:val="001B0821"/>
    <w:rsid w:val="001B0AC1"/>
    <w:rsid w:val="001B1A70"/>
    <w:rsid w:val="001B1CFC"/>
    <w:rsid w:val="001B424F"/>
    <w:rsid w:val="001B4D85"/>
    <w:rsid w:val="001B5886"/>
    <w:rsid w:val="001B685B"/>
    <w:rsid w:val="001B689B"/>
    <w:rsid w:val="001B73CB"/>
    <w:rsid w:val="001B75FD"/>
    <w:rsid w:val="001C0089"/>
    <w:rsid w:val="001C172C"/>
    <w:rsid w:val="001C1F30"/>
    <w:rsid w:val="001C22BE"/>
    <w:rsid w:val="001C2542"/>
    <w:rsid w:val="001C2C6A"/>
    <w:rsid w:val="001C2EF6"/>
    <w:rsid w:val="001C40F3"/>
    <w:rsid w:val="001C4D15"/>
    <w:rsid w:val="001C546F"/>
    <w:rsid w:val="001C6CDB"/>
    <w:rsid w:val="001C7BDC"/>
    <w:rsid w:val="001D20F6"/>
    <w:rsid w:val="001D2976"/>
    <w:rsid w:val="001D2C3A"/>
    <w:rsid w:val="001D3014"/>
    <w:rsid w:val="001D451B"/>
    <w:rsid w:val="001D4D2A"/>
    <w:rsid w:val="001D570B"/>
    <w:rsid w:val="001D612B"/>
    <w:rsid w:val="001D6326"/>
    <w:rsid w:val="001D64D9"/>
    <w:rsid w:val="001D6AF7"/>
    <w:rsid w:val="001D7001"/>
    <w:rsid w:val="001D722E"/>
    <w:rsid w:val="001E00E1"/>
    <w:rsid w:val="001E1567"/>
    <w:rsid w:val="001E2CFB"/>
    <w:rsid w:val="001E5A05"/>
    <w:rsid w:val="001E5A6C"/>
    <w:rsid w:val="001E64EE"/>
    <w:rsid w:val="001E68BC"/>
    <w:rsid w:val="001E7378"/>
    <w:rsid w:val="001F0640"/>
    <w:rsid w:val="001F0B30"/>
    <w:rsid w:val="001F10F1"/>
    <w:rsid w:val="001F152B"/>
    <w:rsid w:val="001F1B9E"/>
    <w:rsid w:val="001F20ED"/>
    <w:rsid w:val="001F21B1"/>
    <w:rsid w:val="001F22F9"/>
    <w:rsid w:val="001F2AA5"/>
    <w:rsid w:val="001F366D"/>
    <w:rsid w:val="001F36BC"/>
    <w:rsid w:val="001F3B0A"/>
    <w:rsid w:val="001F3EDA"/>
    <w:rsid w:val="001F40E7"/>
    <w:rsid w:val="001F51B7"/>
    <w:rsid w:val="001F57A5"/>
    <w:rsid w:val="001F5C37"/>
    <w:rsid w:val="001F6666"/>
    <w:rsid w:val="001F66E2"/>
    <w:rsid w:val="001F6BEA"/>
    <w:rsid w:val="001F7057"/>
    <w:rsid w:val="001F7359"/>
    <w:rsid w:val="001F7473"/>
    <w:rsid w:val="0020084E"/>
    <w:rsid w:val="00201394"/>
    <w:rsid w:val="002027EC"/>
    <w:rsid w:val="00202815"/>
    <w:rsid w:val="0020289E"/>
    <w:rsid w:val="00203A71"/>
    <w:rsid w:val="00207538"/>
    <w:rsid w:val="0020764E"/>
    <w:rsid w:val="00207D77"/>
    <w:rsid w:val="002100E3"/>
    <w:rsid w:val="00210E7B"/>
    <w:rsid w:val="002115C4"/>
    <w:rsid w:val="002136CB"/>
    <w:rsid w:val="00213750"/>
    <w:rsid w:val="00213CA6"/>
    <w:rsid w:val="00215E52"/>
    <w:rsid w:val="00215EB7"/>
    <w:rsid w:val="00216249"/>
    <w:rsid w:val="0021631D"/>
    <w:rsid w:val="002174B7"/>
    <w:rsid w:val="002204B7"/>
    <w:rsid w:val="00221AFD"/>
    <w:rsid w:val="00221B87"/>
    <w:rsid w:val="00221E5E"/>
    <w:rsid w:val="002224BB"/>
    <w:rsid w:val="00223E79"/>
    <w:rsid w:val="0022429B"/>
    <w:rsid w:val="00224DD8"/>
    <w:rsid w:val="00225CB5"/>
    <w:rsid w:val="002268E6"/>
    <w:rsid w:val="00226C7D"/>
    <w:rsid w:val="002279C8"/>
    <w:rsid w:val="00230970"/>
    <w:rsid w:val="002309AF"/>
    <w:rsid w:val="00230D0C"/>
    <w:rsid w:val="002325D0"/>
    <w:rsid w:val="0023366C"/>
    <w:rsid w:val="0023374C"/>
    <w:rsid w:val="002345AF"/>
    <w:rsid w:val="00234946"/>
    <w:rsid w:val="00234C6E"/>
    <w:rsid w:val="00234CD0"/>
    <w:rsid w:val="002351A6"/>
    <w:rsid w:val="00235517"/>
    <w:rsid w:val="0023621F"/>
    <w:rsid w:val="00237864"/>
    <w:rsid w:val="00240F9E"/>
    <w:rsid w:val="00241EFA"/>
    <w:rsid w:val="00242D50"/>
    <w:rsid w:val="00242DF0"/>
    <w:rsid w:val="00245634"/>
    <w:rsid w:val="00247360"/>
    <w:rsid w:val="00247AF7"/>
    <w:rsid w:val="0025003C"/>
    <w:rsid w:val="0025014B"/>
    <w:rsid w:val="00251574"/>
    <w:rsid w:val="0025235A"/>
    <w:rsid w:val="0025271E"/>
    <w:rsid w:val="0025462D"/>
    <w:rsid w:val="00255F8C"/>
    <w:rsid w:val="00256B47"/>
    <w:rsid w:val="002600BC"/>
    <w:rsid w:val="00260239"/>
    <w:rsid w:val="002603FF"/>
    <w:rsid w:val="00261444"/>
    <w:rsid w:val="00262C32"/>
    <w:rsid w:val="002637DB"/>
    <w:rsid w:val="00263D7A"/>
    <w:rsid w:val="002641D3"/>
    <w:rsid w:val="00265836"/>
    <w:rsid w:val="00265E0D"/>
    <w:rsid w:val="00272D68"/>
    <w:rsid w:val="00274AED"/>
    <w:rsid w:val="002763E5"/>
    <w:rsid w:val="00276FD1"/>
    <w:rsid w:val="002810E0"/>
    <w:rsid w:val="002819B1"/>
    <w:rsid w:val="00282129"/>
    <w:rsid w:val="00282BDF"/>
    <w:rsid w:val="00283452"/>
    <w:rsid w:val="00283958"/>
    <w:rsid w:val="002860E6"/>
    <w:rsid w:val="002872DE"/>
    <w:rsid w:val="00287EAE"/>
    <w:rsid w:val="002910C4"/>
    <w:rsid w:val="00291A8E"/>
    <w:rsid w:val="00293B82"/>
    <w:rsid w:val="00294809"/>
    <w:rsid w:val="00294875"/>
    <w:rsid w:val="00295634"/>
    <w:rsid w:val="00295697"/>
    <w:rsid w:val="00296638"/>
    <w:rsid w:val="002967CF"/>
    <w:rsid w:val="002977C9"/>
    <w:rsid w:val="002A07AC"/>
    <w:rsid w:val="002A1557"/>
    <w:rsid w:val="002A17F8"/>
    <w:rsid w:val="002A2177"/>
    <w:rsid w:val="002A3946"/>
    <w:rsid w:val="002A3E48"/>
    <w:rsid w:val="002A54EA"/>
    <w:rsid w:val="002A6AAC"/>
    <w:rsid w:val="002A721E"/>
    <w:rsid w:val="002A7FB3"/>
    <w:rsid w:val="002B1176"/>
    <w:rsid w:val="002B2D5B"/>
    <w:rsid w:val="002B3A7E"/>
    <w:rsid w:val="002B4267"/>
    <w:rsid w:val="002B5982"/>
    <w:rsid w:val="002B5E1A"/>
    <w:rsid w:val="002B628F"/>
    <w:rsid w:val="002B69B7"/>
    <w:rsid w:val="002B6A0D"/>
    <w:rsid w:val="002B7C84"/>
    <w:rsid w:val="002C06DA"/>
    <w:rsid w:val="002C0789"/>
    <w:rsid w:val="002C21A7"/>
    <w:rsid w:val="002C4623"/>
    <w:rsid w:val="002C5725"/>
    <w:rsid w:val="002C622E"/>
    <w:rsid w:val="002D05FA"/>
    <w:rsid w:val="002D0873"/>
    <w:rsid w:val="002D1555"/>
    <w:rsid w:val="002D16C3"/>
    <w:rsid w:val="002D32AC"/>
    <w:rsid w:val="002D4F6A"/>
    <w:rsid w:val="002D5003"/>
    <w:rsid w:val="002D541D"/>
    <w:rsid w:val="002D6B28"/>
    <w:rsid w:val="002D7499"/>
    <w:rsid w:val="002D7847"/>
    <w:rsid w:val="002D7B2A"/>
    <w:rsid w:val="002E102E"/>
    <w:rsid w:val="002E1362"/>
    <w:rsid w:val="002E2F50"/>
    <w:rsid w:val="002E3CAE"/>
    <w:rsid w:val="002E421E"/>
    <w:rsid w:val="002E46FE"/>
    <w:rsid w:val="002E5C71"/>
    <w:rsid w:val="002E666D"/>
    <w:rsid w:val="002F004E"/>
    <w:rsid w:val="002F0CEF"/>
    <w:rsid w:val="002F1941"/>
    <w:rsid w:val="002F19CB"/>
    <w:rsid w:val="002F22A2"/>
    <w:rsid w:val="002F24A4"/>
    <w:rsid w:val="002F2FDD"/>
    <w:rsid w:val="002F3120"/>
    <w:rsid w:val="002F36B6"/>
    <w:rsid w:val="002F3D47"/>
    <w:rsid w:val="002F42A3"/>
    <w:rsid w:val="002F42E7"/>
    <w:rsid w:val="002F481B"/>
    <w:rsid w:val="002F4FA3"/>
    <w:rsid w:val="002F568A"/>
    <w:rsid w:val="002F5795"/>
    <w:rsid w:val="002F6F3D"/>
    <w:rsid w:val="002F718C"/>
    <w:rsid w:val="002F7421"/>
    <w:rsid w:val="002F7BCB"/>
    <w:rsid w:val="002F7EDA"/>
    <w:rsid w:val="00300067"/>
    <w:rsid w:val="0030194F"/>
    <w:rsid w:val="00301DB8"/>
    <w:rsid w:val="003022B3"/>
    <w:rsid w:val="00302FAF"/>
    <w:rsid w:val="0030460D"/>
    <w:rsid w:val="00304994"/>
    <w:rsid w:val="003078DB"/>
    <w:rsid w:val="00307D0B"/>
    <w:rsid w:val="00310148"/>
    <w:rsid w:val="003118A6"/>
    <w:rsid w:val="00311D3E"/>
    <w:rsid w:val="0031296B"/>
    <w:rsid w:val="0031317C"/>
    <w:rsid w:val="003171CF"/>
    <w:rsid w:val="00320A6C"/>
    <w:rsid w:val="00320C4E"/>
    <w:rsid w:val="0032147E"/>
    <w:rsid w:val="00321FBB"/>
    <w:rsid w:val="0032216F"/>
    <w:rsid w:val="00322E91"/>
    <w:rsid w:val="00323CE4"/>
    <w:rsid w:val="00324BE0"/>
    <w:rsid w:val="0032710E"/>
    <w:rsid w:val="00327312"/>
    <w:rsid w:val="00327F16"/>
    <w:rsid w:val="00331037"/>
    <w:rsid w:val="0033148E"/>
    <w:rsid w:val="00333248"/>
    <w:rsid w:val="00335448"/>
    <w:rsid w:val="003368A1"/>
    <w:rsid w:val="00337AA8"/>
    <w:rsid w:val="00340DBA"/>
    <w:rsid w:val="00341AB2"/>
    <w:rsid w:val="00341BEB"/>
    <w:rsid w:val="00341FAA"/>
    <w:rsid w:val="00343E15"/>
    <w:rsid w:val="00343ED5"/>
    <w:rsid w:val="003458C2"/>
    <w:rsid w:val="00346BDF"/>
    <w:rsid w:val="00346D0E"/>
    <w:rsid w:val="003477A7"/>
    <w:rsid w:val="003510C1"/>
    <w:rsid w:val="00351981"/>
    <w:rsid w:val="00352BBE"/>
    <w:rsid w:val="00352D4F"/>
    <w:rsid w:val="003535DE"/>
    <w:rsid w:val="003539EA"/>
    <w:rsid w:val="00354599"/>
    <w:rsid w:val="00355476"/>
    <w:rsid w:val="00355DB8"/>
    <w:rsid w:val="00356188"/>
    <w:rsid w:val="003564BC"/>
    <w:rsid w:val="00356887"/>
    <w:rsid w:val="00357E60"/>
    <w:rsid w:val="00360E22"/>
    <w:rsid w:val="003611C8"/>
    <w:rsid w:val="00361939"/>
    <w:rsid w:val="00363D05"/>
    <w:rsid w:val="00363F59"/>
    <w:rsid w:val="00364488"/>
    <w:rsid w:val="00366D59"/>
    <w:rsid w:val="003677A4"/>
    <w:rsid w:val="00371207"/>
    <w:rsid w:val="00371D82"/>
    <w:rsid w:val="00371ED9"/>
    <w:rsid w:val="0037214E"/>
    <w:rsid w:val="003735F4"/>
    <w:rsid w:val="00373A4F"/>
    <w:rsid w:val="00373E18"/>
    <w:rsid w:val="00373ECA"/>
    <w:rsid w:val="0037484F"/>
    <w:rsid w:val="00375458"/>
    <w:rsid w:val="00375665"/>
    <w:rsid w:val="00375C10"/>
    <w:rsid w:val="00376187"/>
    <w:rsid w:val="003812AC"/>
    <w:rsid w:val="0038252D"/>
    <w:rsid w:val="003834F1"/>
    <w:rsid w:val="00383F9C"/>
    <w:rsid w:val="00384A6A"/>
    <w:rsid w:val="00384A7C"/>
    <w:rsid w:val="003856AA"/>
    <w:rsid w:val="00385C27"/>
    <w:rsid w:val="00385DD4"/>
    <w:rsid w:val="00390A35"/>
    <w:rsid w:val="003915CA"/>
    <w:rsid w:val="0039287A"/>
    <w:rsid w:val="00392D92"/>
    <w:rsid w:val="003936A8"/>
    <w:rsid w:val="00393FCF"/>
    <w:rsid w:val="00394EDF"/>
    <w:rsid w:val="00395E1C"/>
    <w:rsid w:val="00396101"/>
    <w:rsid w:val="003970CF"/>
    <w:rsid w:val="003A0890"/>
    <w:rsid w:val="003A0909"/>
    <w:rsid w:val="003A0B75"/>
    <w:rsid w:val="003A0F59"/>
    <w:rsid w:val="003A26DB"/>
    <w:rsid w:val="003A3396"/>
    <w:rsid w:val="003A4137"/>
    <w:rsid w:val="003A4379"/>
    <w:rsid w:val="003A4D59"/>
    <w:rsid w:val="003A55CC"/>
    <w:rsid w:val="003A57E1"/>
    <w:rsid w:val="003A6FF9"/>
    <w:rsid w:val="003A7351"/>
    <w:rsid w:val="003B1686"/>
    <w:rsid w:val="003B19D7"/>
    <w:rsid w:val="003B1EB6"/>
    <w:rsid w:val="003B222E"/>
    <w:rsid w:val="003B2383"/>
    <w:rsid w:val="003B3518"/>
    <w:rsid w:val="003B39A3"/>
    <w:rsid w:val="003B43CE"/>
    <w:rsid w:val="003B5982"/>
    <w:rsid w:val="003B6DDE"/>
    <w:rsid w:val="003B7048"/>
    <w:rsid w:val="003C08D2"/>
    <w:rsid w:val="003C10EB"/>
    <w:rsid w:val="003C1693"/>
    <w:rsid w:val="003C182B"/>
    <w:rsid w:val="003C2A2C"/>
    <w:rsid w:val="003C2DB8"/>
    <w:rsid w:val="003C3B4E"/>
    <w:rsid w:val="003C4AFC"/>
    <w:rsid w:val="003C5D5F"/>
    <w:rsid w:val="003C606A"/>
    <w:rsid w:val="003C62B0"/>
    <w:rsid w:val="003C7041"/>
    <w:rsid w:val="003C72BD"/>
    <w:rsid w:val="003D17AF"/>
    <w:rsid w:val="003D3143"/>
    <w:rsid w:val="003D32D7"/>
    <w:rsid w:val="003D3F50"/>
    <w:rsid w:val="003D43E9"/>
    <w:rsid w:val="003D4734"/>
    <w:rsid w:val="003D4B19"/>
    <w:rsid w:val="003D4C68"/>
    <w:rsid w:val="003D4F2A"/>
    <w:rsid w:val="003D71DB"/>
    <w:rsid w:val="003D72EA"/>
    <w:rsid w:val="003E03C7"/>
    <w:rsid w:val="003E12C3"/>
    <w:rsid w:val="003E343B"/>
    <w:rsid w:val="003E40EC"/>
    <w:rsid w:val="003E4182"/>
    <w:rsid w:val="003E4BA6"/>
    <w:rsid w:val="003E642B"/>
    <w:rsid w:val="003F0031"/>
    <w:rsid w:val="003F2513"/>
    <w:rsid w:val="003F264F"/>
    <w:rsid w:val="003F2D33"/>
    <w:rsid w:val="003F3264"/>
    <w:rsid w:val="003F3BA0"/>
    <w:rsid w:val="003F43B8"/>
    <w:rsid w:val="003F50C9"/>
    <w:rsid w:val="003F52DA"/>
    <w:rsid w:val="003F57F6"/>
    <w:rsid w:val="003F6AA8"/>
    <w:rsid w:val="003F72D2"/>
    <w:rsid w:val="004019FD"/>
    <w:rsid w:val="00401DD5"/>
    <w:rsid w:val="00402C75"/>
    <w:rsid w:val="0040429C"/>
    <w:rsid w:val="00404B94"/>
    <w:rsid w:val="00404FBA"/>
    <w:rsid w:val="00405733"/>
    <w:rsid w:val="004058EF"/>
    <w:rsid w:val="004063E1"/>
    <w:rsid w:val="00406A33"/>
    <w:rsid w:val="00406FAB"/>
    <w:rsid w:val="004105A3"/>
    <w:rsid w:val="00410EE9"/>
    <w:rsid w:val="0041135D"/>
    <w:rsid w:val="004116C1"/>
    <w:rsid w:val="00411874"/>
    <w:rsid w:val="00414417"/>
    <w:rsid w:val="004151BF"/>
    <w:rsid w:val="00415218"/>
    <w:rsid w:val="004152E1"/>
    <w:rsid w:val="00415BD8"/>
    <w:rsid w:val="00416B8C"/>
    <w:rsid w:val="00417DA7"/>
    <w:rsid w:val="00420955"/>
    <w:rsid w:val="00420EFC"/>
    <w:rsid w:val="004215D4"/>
    <w:rsid w:val="00422238"/>
    <w:rsid w:val="00422297"/>
    <w:rsid w:val="004229A9"/>
    <w:rsid w:val="00423FBD"/>
    <w:rsid w:val="00424604"/>
    <w:rsid w:val="004248A9"/>
    <w:rsid w:val="00424FF0"/>
    <w:rsid w:val="0042509B"/>
    <w:rsid w:val="00425B46"/>
    <w:rsid w:val="00425BAE"/>
    <w:rsid w:val="00426505"/>
    <w:rsid w:val="004267AB"/>
    <w:rsid w:val="00426BBC"/>
    <w:rsid w:val="00427861"/>
    <w:rsid w:val="00427C27"/>
    <w:rsid w:val="0043060B"/>
    <w:rsid w:val="004306BE"/>
    <w:rsid w:val="00430CC5"/>
    <w:rsid w:val="004316D9"/>
    <w:rsid w:val="00432790"/>
    <w:rsid w:val="00433E3E"/>
    <w:rsid w:val="004343FE"/>
    <w:rsid w:val="00434D89"/>
    <w:rsid w:val="00436AC4"/>
    <w:rsid w:val="00437316"/>
    <w:rsid w:val="00437BAB"/>
    <w:rsid w:val="004423A8"/>
    <w:rsid w:val="00443764"/>
    <w:rsid w:val="00444E89"/>
    <w:rsid w:val="004456A1"/>
    <w:rsid w:val="00445919"/>
    <w:rsid w:val="00445C6E"/>
    <w:rsid w:val="00446234"/>
    <w:rsid w:val="00446993"/>
    <w:rsid w:val="00450183"/>
    <w:rsid w:val="00450EBE"/>
    <w:rsid w:val="0045341C"/>
    <w:rsid w:val="004540F1"/>
    <w:rsid w:val="00455040"/>
    <w:rsid w:val="00455F3E"/>
    <w:rsid w:val="00456CC7"/>
    <w:rsid w:val="00460268"/>
    <w:rsid w:val="004610AF"/>
    <w:rsid w:val="0046128F"/>
    <w:rsid w:val="00461B3A"/>
    <w:rsid w:val="00461F5A"/>
    <w:rsid w:val="00462BD1"/>
    <w:rsid w:val="004634B9"/>
    <w:rsid w:val="0046364D"/>
    <w:rsid w:val="00463A2B"/>
    <w:rsid w:val="00463F89"/>
    <w:rsid w:val="004659B4"/>
    <w:rsid w:val="00465DA8"/>
    <w:rsid w:val="00466089"/>
    <w:rsid w:val="00467291"/>
    <w:rsid w:val="0046761C"/>
    <w:rsid w:val="00467C45"/>
    <w:rsid w:val="00471029"/>
    <w:rsid w:val="0047169A"/>
    <w:rsid w:val="00471929"/>
    <w:rsid w:val="004724DC"/>
    <w:rsid w:val="0047296B"/>
    <w:rsid w:val="00472B34"/>
    <w:rsid w:val="00473071"/>
    <w:rsid w:val="00475A6B"/>
    <w:rsid w:val="0047642A"/>
    <w:rsid w:val="00477088"/>
    <w:rsid w:val="00477CE0"/>
    <w:rsid w:val="0048017B"/>
    <w:rsid w:val="00480C36"/>
    <w:rsid w:val="00481E27"/>
    <w:rsid w:val="00481F5E"/>
    <w:rsid w:val="0048381E"/>
    <w:rsid w:val="00484AC4"/>
    <w:rsid w:val="00484C75"/>
    <w:rsid w:val="00484E4B"/>
    <w:rsid w:val="004859C0"/>
    <w:rsid w:val="00485A8D"/>
    <w:rsid w:val="00486076"/>
    <w:rsid w:val="0048622F"/>
    <w:rsid w:val="0049074F"/>
    <w:rsid w:val="00491344"/>
    <w:rsid w:val="00495362"/>
    <w:rsid w:val="004957A5"/>
    <w:rsid w:val="00495DA6"/>
    <w:rsid w:val="00496929"/>
    <w:rsid w:val="00496A02"/>
    <w:rsid w:val="004975ED"/>
    <w:rsid w:val="0049773E"/>
    <w:rsid w:val="004A0C7B"/>
    <w:rsid w:val="004A1BE8"/>
    <w:rsid w:val="004A2756"/>
    <w:rsid w:val="004A401C"/>
    <w:rsid w:val="004A41BF"/>
    <w:rsid w:val="004A545C"/>
    <w:rsid w:val="004A5C14"/>
    <w:rsid w:val="004A60CB"/>
    <w:rsid w:val="004B0A67"/>
    <w:rsid w:val="004B1CB4"/>
    <w:rsid w:val="004B37DD"/>
    <w:rsid w:val="004B5D0F"/>
    <w:rsid w:val="004B63F3"/>
    <w:rsid w:val="004B668D"/>
    <w:rsid w:val="004B6839"/>
    <w:rsid w:val="004B6E01"/>
    <w:rsid w:val="004B7AB3"/>
    <w:rsid w:val="004B7AC2"/>
    <w:rsid w:val="004C1972"/>
    <w:rsid w:val="004C2C15"/>
    <w:rsid w:val="004C2DBB"/>
    <w:rsid w:val="004C30A2"/>
    <w:rsid w:val="004C474E"/>
    <w:rsid w:val="004C510F"/>
    <w:rsid w:val="004C5840"/>
    <w:rsid w:val="004C6AB9"/>
    <w:rsid w:val="004C6BCE"/>
    <w:rsid w:val="004C6D1C"/>
    <w:rsid w:val="004C725A"/>
    <w:rsid w:val="004D1A15"/>
    <w:rsid w:val="004D41E0"/>
    <w:rsid w:val="004D6443"/>
    <w:rsid w:val="004D7657"/>
    <w:rsid w:val="004D7DE6"/>
    <w:rsid w:val="004E0BD0"/>
    <w:rsid w:val="004E0E85"/>
    <w:rsid w:val="004E1D2D"/>
    <w:rsid w:val="004E1E01"/>
    <w:rsid w:val="004E234B"/>
    <w:rsid w:val="004E267E"/>
    <w:rsid w:val="004E28C0"/>
    <w:rsid w:val="004E2ED3"/>
    <w:rsid w:val="004E3127"/>
    <w:rsid w:val="004E3E63"/>
    <w:rsid w:val="004E4953"/>
    <w:rsid w:val="004E4D2E"/>
    <w:rsid w:val="004E541B"/>
    <w:rsid w:val="004E585E"/>
    <w:rsid w:val="004E5980"/>
    <w:rsid w:val="004E6324"/>
    <w:rsid w:val="004E7025"/>
    <w:rsid w:val="004E7085"/>
    <w:rsid w:val="004E7938"/>
    <w:rsid w:val="004F006B"/>
    <w:rsid w:val="004F0954"/>
    <w:rsid w:val="004F0A7D"/>
    <w:rsid w:val="004F3B50"/>
    <w:rsid w:val="004F4E45"/>
    <w:rsid w:val="004F5B26"/>
    <w:rsid w:val="004F6EB9"/>
    <w:rsid w:val="004F7D10"/>
    <w:rsid w:val="005004CC"/>
    <w:rsid w:val="005009B6"/>
    <w:rsid w:val="00502028"/>
    <w:rsid w:val="00502610"/>
    <w:rsid w:val="005028C9"/>
    <w:rsid w:val="00502A5F"/>
    <w:rsid w:val="005042E0"/>
    <w:rsid w:val="00505933"/>
    <w:rsid w:val="005061E9"/>
    <w:rsid w:val="00506427"/>
    <w:rsid w:val="005067B9"/>
    <w:rsid w:val="00507F0C"/>
    <w:rsid w:val="00510ADB"/>
    <w:rsid w:val="00512F1C"/>
    <w:rsid w:val="005135BB"/>
    <w:rsid w:val="00522632"/>
    <w:rsid w:val="00524934"/>
    <w:rsid w:val="00524E86"/>
    <w:rsid w:val="005254C4"/>
    <w:rsid w:val="005262E2"/>
    <w:rsid w:val="005265CE"/>
    <w:rsid w:val="005269F8"/>
    <w:rsid w:val="00530D6E"/>
    <w:rsid w:val="00530EA2"/>
    <w:rsid w:val="00531F04"/>
    <w:rsid w:val="00533659"/>
    <w:rsid w:val="005336DC"/>
    <w:rsid w:val="00534114"/>
    <w:rsid w:val="005362E2"/>
    <w:rsid w:val="005363A2"/>
    <w:rsid w:val="00537D82"/>
    <w:rsid w:val="005411BA"/>
    <w:rsid w:val="00541289"/>
    <w:rsid w:val="005441C7"/>
    <w:rsid w:val="00545BC8"/>
    <w:rsid w:val="00545E1A"/>
    <w:rsid w:val="00546450"/>
    <w:rsid w:val="00547104"/>
    <w:rsid w:val="00547222"/>
    <w:rsid w:val="00550728"/>
    <w:rsid w:val="00550799"/>
    <w:rsid w:val="005509BB"/>
    <w:rsid w:val="005509E0"/>
    <w:rsid w:val="00550C29"/>
    <w:rsid w:val="00552071"/>
    <w:rsid w:val="00552275"/>
    <w:rsid w:val="0055253B"/>
    <w:rsid w:val="0055333D"/>
    <w:rsid w:val="005558B4"/>
    <w:rsid w:val="00555A4D"/>
    <w:rsid w:val="00555C2B"/>
    <w:rsid w:val="00555D12"/>
    <w:rsid w:val="00555D2F"/>
    <w:rsid w:val="00560599"/>
    <w:rsid w:val="005609FE"/>
    <w:rsid w:val="00561EAD"/>
    <w:rsid w:val="005629DF"/>
    <w:rsid w:val="005633FE"/>
    <w:rsid w:val="00563407"/>
    <w:rsid w:val="00564116"/>
    <w:rsid w:val="0056561A"/>
    <w:rsid w:val="005668A1"/>
    <w:rsid w:val="005679C5"/>
    <w:rsid w:val="00567D1A"/>
    <w:rsid w:val="00571E91"/>
    <w:rsid w:val="00571ED5"/>
    <w:rsid w:val="00573126"/>
    <w:rsid w:val="00573676"/>
    <w:rsid w:val="00573DD3"/>
    <w:rsid w:val="00574917"/>
    <w:rsid w:val="00577453"/>
    <w:rsid w:val="00577F67"/>
    <w:rsid w:val="00580061"/>
    <w:rsid w:val="00580F2E"/>
    <w:rsid w:val="0058275B"/>
    <w:rsid w:val="00582807"/>
    <w:rsid w:val="005831DF"/>
    <w:rsid w:val="005838C5"/>
    <w:rsid w:val="005845ED"/>
    <w:rsid w:val="00584A16"/>
    <w:rsid w:val="005855C0"/>
    <w:rsid w:val="00586284"/>
    <w:rsid w:val="005872B3"/>
    <w:rsid w:val="00587629"/>
    <w:rsid w:val="0059112A"/>
    <w:rsid w:val="005911F2"/>
    <w:rsid w:val="00592BAF"/>
    <w:rsid w:val="0059358A"/>
    <w:rsid w:val="00593807"/>
    <w:rsid w:val="00594162"/>
    <w:rsid w:val="00594465"/>
    <w:rsid w:val="00594A0D"/>
    <w:rsid w:val="00594BBF"/>
    <w:rsid w:val="00595773"/>
    <w:rsid w:val="00596F7E"/>
    <w:rsid w:val="005972F2"/>
    <w:rsid w:val="005A1548"/>
    <w:rsid w:val="005A26DF"/>
    <w:rsid w:val="005A274A"/>
    <w:rsid w:val="005A290A"/>
    <w:rsid w:val="005A2E4B"/>
    <w:rsid w:val="005A3145"/>
    <w:rsid w:val="005A4BA0"/>
    <w:rsid w:val="005A5158"/>
    <w:rsid w:val="005A5A09"/>
    <w:rsid w:val="005A6CAA"/>
    <w:rsid w:val="005A73A1"/>
    <w:rsid w:val="005A7868"/>
    <w:rsid w:val="005A7CDD"/>
    <w:rsid w:val="005A7EB5"/>
    <w:rsid w:val="005B0907"/>
    <w:rsid w:val="005B2D6C"/>
    <w:rsid w:val="005B3523"/>
    <w:rsid w:val="005B410E"/>
    <w:rsid w:val="005B5194"/>
    <w:rsid w:val="005B57C2"/>
    <w:rsid w:val="005B7FAE"/>
    <w:rsid w:val="005C0D01"/>
    <w:rsid w:val="005C163E"/>
    <w:rsid w:val="005C1A15"/>
    <w:rsid w:val="005C2FF7"/>
    <w:rsid w:val="005C311E"/>
    <w:rsid w:val="005C32F3"/>
    <w:rsid w:val="005C3B87"/>
    <w:rsid w:val="005C5C34"/>
    <w:rsid w:val="005C621B"/>
    <w:rsid w:val="005C6450"/>
    <w:rsid w:val="005C7437"/>
    <w:rsid w:val="005D04FC"/>
    <w:rsid w:val="005D0725"/>
    <w:rsid w:val="005D0AF7"/>
    <w:rsid w:val="005D1DAA"/>
    <w:rsid w:val="005D47EA"/>
    <w:rsid w:val="005D4B9C"/>
    <w:rsid w:val="005D5D52"/>
    <w:rsid w:val="005D5D83"/>
    <w:rsid w:val="005D6985"/>
    <w:rsid w:val="005D6E2F"/>
    <w:rsid w:val="005D7F63"/>
    <w:rsid w:val="005E0237"/>
    <w:rsid w:val="005E0C90"/>
    <w:rsid w:val="005E1A43"/>
    <w:rsid w:val="005E1CB2"/>
    <w:rsid w:val="005E29D2"/>
    <w:rsid w:val="005E4824"/>
    <w:rsid w:val="005E6433"/>
    <w:rsid w:val="005E7CAD"/>
    <w:rsid w:val="005F0A51"/>
    <w:rsid w:val="005F17D6"/>
    <w:rsid w:val="005F1955"/>
    <w:rsid w:val="005F3200"/>
    <w:rsid w:val="005F3FE2"/>
    <w:rsid w:val="005F41B6"/>
    <w:rsid w:val="005F5326"/>
    <w:rsid w:val="005F6371"/>
    <w:rsid w:val="005F6A03"/>
    <w:rsid w:val="005F6DA1"/>
    <w:rsid w:val="00600A62"/>
    <w:rsid w:val="00600D0D"/>
    <w:rsid w:val="00601923"/>
    <w:rsid w:val="00603820"/>
    <w:rsid w:val="00603BC0"/>
    <w:rsid w:val="00606AF6"/>
    <w:rsid w:val="00610372"/>
    <w:rsid w:val="006103DD"/>
    <w:rsid w:val="00610CC4"/>
    <w:rsid w:val="0061138E"/>
    <w:rsid w:val="00611859"/>
    <w:rsid w:val="0061367B"/>
    <w:rsid w:val="0061393C"/>
    <w:rsid w:val="00614E59"/>
    <w:rsid w:val="00616712"/>
    <w:rsid w:val="00617667"/>
    <w:rsid w:val="00620840"/>
    <w:rsid w:val="00621BDB"/>
    <w:rsid w:val="006226DF"/>
    <w:rsid w:val="00623D30"/>
    <w:rsid w:val="00623D49"/>
    <w:rsid w:val="0062474E"/>
    <w:rsid w:val="00624BAA"/>
    <w:rsid w:val="00624DE3"/>
    <w:rsid w:val="006251D2"/>
    <w:rsid w:val="0062590C"/>
    <w:rsid w:val="00625DC7"/>
    <w:rsid w:val="0062656E"/>
    <w:rsid w:val="00632340"/>
    <w:rsid w:val="00632E48"/>
    <w:rsid w:val="0063315B"/>
    <w:rsid w:val="006333B2"/>
    <w:rsid w:val="00633B58"/>
    <w:rsid w:val="00633D6B"/>
    <w:rsid w:val="0063543C"/>
    <w:rsid w:val="00635CCB"/>
    <w:rsid w:val="006372CE"/>
    <w:rsid w:val="00640E1B"/>
    <w:rsid w:val="00641C4F"/>
    <w:rsid w:val="00642B1B"/>
    <w:rsid w:val="00642DFC"/>
    <w:rsid w:val="006436D0"/>
    <w:rsid w:val="0064485D"/>
    <w:rsid w:val="00645266"/>
    <w:rsid w:val="0064741C"/>
    <w:rsid w:val="00647936"/>
    <w:rsid w:val="00650497"/>
    <w:rsid w:val="00650A5E"/>
    <w:rsid w:val="006513B2"/>
    <w:rsid w:val="006524C1"/>
    <w:rsid w:val="006526B5"/>
    <w:rsid w:val="006529B7"/>
    <w:rsid w:val="00652A97"/>
    <w:rsid w:val="00652E05"/>
    <w:rsid w:val="00653BCF"/>
    <w:rsid w:val="006544FB"/>
    <w:rsid w:val="006561C4"/>
    <w:rsid w:val="006565BD"/>
    <w:rsid w:val="00657930"/>
    <w:rsid w:val="00657DDB"/>
    <w:rsid w:val="00657FB3"/>
    <w:rsid w:val="00660698"/>
    <w:rsid w:val="00661A0E"/>
    <w:rsid w:val="006624BE"/>
    <w:rsid w:val="00663320"/>
    <w:rsid w:val="006645B7"/>
    <w:rsid w:val="006648EB"/>
    <w:rsid w:val="00665282"/>
    <w:rsid w:val="00666F20"/>
    <w:rsid w:val="00667ACD"/>
    <w:rsid w:val="0067229E"/>
    <w:rsid w:val="00672CCF"/>
    <w:rsid w:val="00672CE9"/>
    <w:rsid w:val="00673A13"/>
    <w:rsid w:val="00674557"/>
    <w:rsid w:val="00675646"/>
    <w:rsid w:val="00676060"/>
    <w:rsid w:val="00676C70"/>
    <w:rsid w:val="00680063"/>
    <w:rsid w:val="00680B84"/>
    <w:rsid w:val="00681A9C"/>
    <w:rsid w:val="00681AF6"/>
    <w:rsid w:val="0068227E"/>
    <w:rsid w:val="006827F6"/>
    <w:rsid w:val="00683643"/>
    <w:rsid w:val="00683F51"/>
    <w:rsid w:val="006847AA"/>
    <w:rsid w:val="00685435"/>
    <w:rsid w:val="00685EB5"/>
    <w:rsid w:val="0068621E"/>
    <w:rsid w:val="00686CE1"/>
    <w:rsid w:val="00687208"/>
    <w:rsid w:val="006873C7"/>
    <w:rsid w:val="00687D9D"/>
    <w:rsid w:val="00687F94"/>
    <w:rsid w:val="006929B5"/>
    <w:rsid w:val="00694C22"/>
    <w:rsid w:val="00695691"/>
    <w:rsid w:val="00695BC9"/>
    <w:rsid w:val="00695E3E"/>
    <w:rsid w:val="00696280"/>
    <w:rsid w:val="006973DC"/>
    <w:rsid w:val="006975D1"/>
    <w:rsid w:val="006978F7"/>
    <w:rsid w:val="00697CE5"/>
    <w:rsid w:val="00697D5A"/>
    <w:rsid w:val="006A1A1A"/>
    <w:rsid w:val="006A286A"/>
    <w:rsid w:val="006A2E47"/>
    <w:rsid w:val="006A2E68"/>
    <w:rsid w:val="006A43B5"/>
    <w:rsid w:val="006A6265"/>
    <w:rsid w:val="006A6275"/>
    <w:rsid w:val="006A6700"/>
    <w:rsid w:val="006A71CF"/>
    <w:rsid w:val="006A75CD"/>
    <w:rsid w:val="006B0594"/>
    <w:rsid w:val="006B0765"/>
    <w:rsid w:val="006B0C92"/>
    <w:rsid w:val="006B0CAC"/>
    <w:rsid w:val="006B1302"/>
    <w:rsid w:val="006B1DAA"/>
    <w:rsid w:val="006B29DF"/>
    <w:rsid w:val="006B4A5C"/>
    <w:rsid w:val="006B5000"/>
    <w:rsid w:val="006B594F"/>
    <w:rsid w:val="006B6B03"/>
    <w:rsid w:val="006B79F5"/>
    <w:rsid w:val="006B7AC0"/>
    <w:rsid w:val="006C0640"/>
    <w:rsid w:val="006C0645"/>
    <w:rsid w:val="006C0CD7"/>
    <w:rsid w:val="006C0F50"/>
    <w:rsid w:val="006C2306"/>
    <w:rsid w:val="006C258C"/>
    <w:rsid w:val="006C3B9E"/>
    <w:rsid w:val="006C423A"/>
    <w:rsid w:val="006C560E"/>
    <w:rsid w:val="006C56F0"/>
    <w:rsid w:val="006C612C"/>
    <w:rsid w:val="006C6ED0"/>
    <w:rsid w:val="006D2D26"/>
    <w:rsid w:val="006D4627"/>
    <w:rsid w:val="006D50BF"/>
    <w:rsid w:val="006D55B4"/>
    <w:rsid w:val="006D5808"/>
    <w:rsid w:val="006D5BFC"/>
    <w:rsid w:val="006D60C1"/>
    <w:rsid w:val="006D7A29"/>
    <w:rsid w:val="006E049E"/>
    <w:rsid w:val="006E0E97"/>
    <w:rsid w:val="006E0ECB"/>
    <w:rsid w:val="006E1A2A"/>
    <w:rsid w:val="006E1C68"/>
    <w:rsid w:val="006E494F"/>
    <w:rsid w:val="006E4CC2"/>
    <w:rsid w:val="006E4F57"/>
    <w:rsid w:val="006E5DB1"/>
    <w:rsid w:val="006E74AA"/>
    <w:rsid w:val="006F0E5A"/>
    <w:rsid w:val="006F1270"/>
    <w:rsid w:val="006F2999"/>
    <w:rsid w:val="006F5343"/>
    <w:rsid w:val="006F62BA"/>
    <w:rsid w:val="006F69BF"/>
    <w:rsid w:val="006F6D0D"/>
    <w:rsid w:val="006F730F"/>
    <w:rsid w:val="006F77DD"/>
    <w:rsid w:val="006F7A0C"/>
    <w:rsid w:val="00700384"/>
    <w:rsid w:val="0070324C"/>
    <w:rsid w:val="00703891"/>
    <w:rsid w:val="00704073"/>
    <w:rsid w:val="007053D1"/>
    <w:rsid w:val="007063D4"/>
    <w:rsid w:val="00706D51"/>
    <w:rsid w:val="00706EBE"/>
    <w:rsid w:val="00707E94"/>
    <w:rsid w:val="00710893"/>
    <w:rsid w:val="00710C2A"/>
    <w:rsid w:val="0071135F"/>
    <w:rsid w:val="00711397"/>
    <w:rsid w:val="00711FAE"/>
    <w:rsid w:val="00714620"/>
    <w:rsid w:val="00714CC5"/>
    <w:rsid w:val="0071613B"/>
    <w:rsid w:val="00716F35"/>
    <w:rsid w:val="00722CBC"/>
    <w:rsid w:val="0072337A"/>
    <w:rsid w:val="00724269"/>
    <w:rsid w:val="00724361"/>
    <w:rsid w:val="00724B07"/>
    <w:rsid w:val="00724BEE"/>
    <w:rsid w:val="007255C9"/>
    <w:rsid w:val="007256D5"/>
    <w:rsid w:val="00726E1C"/>
    <w:rsid w:val="00732C2E"/>
    <w:rsid w:val="00732DB1"/>
    <w:rsid w:val="007341D0"/>
    <w:rsid w:val="00735095"/>
    <w:rsid w:val="007353F3"/>
    <w:rsid w:val="00735F82"/>
    <w:rsid w:val="00736AEE"/>
    <w:rsid w:val="00736C03"/>
    <w:rsid w:val="00736C39"/>
    <w:rsid w:val="00737757"/>
    <w:rsid w:val="00740DF3"/>
    <w:rsid w:val="00741068"/>
    <w:rsid w:val="00741D76"/>
    <w:rsid w:val="007442EB"/>
    <w:rsid w:val="00744A64"/>
    <w:rsid w:val="00744C18"/>
    <w:rsid w:val="00744EE2"/>
    <w:rsid w:val="0074536B"/>
    <w:rsid w:val="0074542C"/>
    <w:rsid w:val="007467C6"/>
    <w:rsid w:val="00747254"/>
    <w:rsid w:val="00747448"/>
    <w:rsid w:val="0075009C"/>
    <w:rsid w:val="00750CE0"/>
    <w:rsid w:val="007510D4"/>
    <w:rsid w:val="0075118A"/>
    <w:rsid w:val="00751CB9"/>
    <w:rsid w:val="0075212D"/>
    <w:rsid w:val="00753038"/>
    <w:rsid w:val="00755FF5"/>
    <w:rsid w:val="007560C9"/>
    <w:rsid w:val="0076027E"/>
    <w:rsid w:val="00761A2E"/>
    <w:rsid w:val="007621BC"/>
    <w:rsid w:val="007621D9"/>
    <w:rsid w:val="0076248B"/>
    <w:rsid w:val="00766BD4"/>
    <w:rsid w:val="0077017B"/>
    <w:rsid w:val="00770B41"/>
    <w:rsid w:val="00771A2C"/>
    <w:rsid w:val="00771D86"/>
    <w:rsid w:val="007725E2"/>
    <w:rsid w:val="007735D9"/>
    <w:rsid w:val="00773857"/>
    <w:rsid w:val="00773A47"/>
    <w:rsid w:val="00773DE9"/>
    <w:rsid w:val="00775FA6"/>
    <w:rsid w:val="00780F3D"/>
    <w:rsid w:val="00783665"/>
    <w:rsid w:val="00783EF0"/>
    <w:rsid w:val="007845AF"/>
    <w:rsid w:val="007846DD"/>
    <w:rsid w:val="00784875"/>
    <w:rsid w:val="0078577E"/>
    <w:rsid w:val="00785D8B"/>
    <w:rsid w:val="007872C8"/>
    <w:rsid w:val="00790722"/>
    <w:rsid w:val="00790A71"/>
    <w:rsid w:val="00791CB1"/>
    <w:rsid w:val="007929D7"/>
    <w:rsid w:val="007932F8"/>
    <w:rsid w:val="00795F5B"/>
    <w:rsid w:val="00797462"/>
    <w:rsid w:val="007A06E8"/>
    <w:rsid w:val="007A1677"/>
    <w:rsid w:val="007A3358"/>
    <w:rsid w:val="007A44A5"/>
    <w:rsid w:val="007A49F2"/>
    <w:rsid w:val="007A5608"/>
    <w:rsid w:val="007A6076"/>
    <w:rsid w:val="007A61FD"/>
    <w:rsid w:val="007A6DEF"/>
    <w:rsid w:val="007B0F1D"/>
    <w:rsid w:val="007B108C"/>
    <w:rsid w:val="007B1438"/>
    <w:rsid w:val="007B1C50"/>
    <w:rsid w:val="007B342D"/>
    <w:rsid w:val="007B3D41"/>
    <w:rsid w:val="007B56D3"/>
    <w:rsid w:val="007B5895"/>
    <w:rsid w:val="007B757A"/>
    <w:rsid w:val="007B795C"/>
    <w:rsid w:val="007C0355"/>
    <w:rsid w:val="007C1506"/>
    <w:rsid w:val="007C1709"/>
    <w:rsid w:val="007C228E"/>
    <w:rsid w:val="007C285C"/>
    <w:rsid w:val="007C38C0"/>
    <w:rsid w:val="007C44DC"/>
    <w:rsid w:val="007C458C"/>
    <w:rsid w:val="007C69CB"/>
    <w:rsid w:val="007C69D3"/>
    <w:rsid w:val="007C7CF4"/>
    <w:rsid w:val="007D08A9"/>
    <w:rsid w:val="007D0A22"/>
    <w:rsid w:val="007D0B0D"/>
    <w:rsid w:val="007D0F12"/>
    <w:rsid w:val="007D12E9"/>
    <w:rsid w:val="007D160C"/>
    <w:rsid w:val="007D2542"/>
    <w:rsid w:val="007D298C"/>
    <w:rsid w:val="007D2B0E"/>
    <w:rsid w:val="007D2BC2"/>
    <w:rsid w:val="007D2C25"/>
    <w:rsid w:val="007D45FF"/>
    <w:rsid w:val="007D5C59"/>
    <w:rsid w:val="007D5E74"/>
    <w:rsid w:val="007D6A77"/>
    <w:rsid w:val="007D76E5"/>
    <w:rsid w:val="007E011F"/>
    <w:rsid w:val="007E19D5"/>
    <w:rsid w:val="007E1EAC"/>
    <w:rsid w:val="007E26EE"/>
    <w:rsid w:val="007E36E0"/>
    <w:rsid w:val="007E40EC"/>
    <w:rsid w:val="007E4A18"/>
    <w:rsid w:val="007E521F"/>
    <w:rsid w:val="007E5575"/>
    <w:rsid w:val="007E5A66"/>
    <w:rsid w:val="007E70FE"/>
    <w:rsid w:val="007E735F"/>
    <w:rsid w:val="007F2171"/>
    <w:rsid w:val="007F253B"/>
    <w:rsid w:val="007F2789"/>
    <w:rsid w:val="007F39D0"/>
    <w:rsid w:val="007F4ABE"/>
    <w:rsid w:val="007F5460"/>
    <w:rsid w:val="007F564E"/>
    <w:rsid w:val="007F64BD"/>
    <w:rsid w:val="00800312"/>
    <w:rsid w:val="00800A8D"/>
    <w:rsid w:val="00800AC4"/>
    <w:rsid w:val="008018BB"/>
    <w:rsid w:val="00802788"/>
    <w:rsid w:val="00803A07"/>
    <w:rsid w:val="00803EC5"/>
    <w:rsid w:val="00803F7E"/>
    <w:rsid w:val="00804884"/>
    <w:rsid w:val="00804E37"/>
    <w:rsid w:val="008073DD"/>
    <w:rsid w:val="00807402"/>
    <w:rsid w:val="008109B2"/>
    <w:rsid w:val="0081292A"/>
    <w:rsid w:val="00812AA7"/>
    <w:rsid w:val="00814F84"/>
    <w:rsid w:val="008154FD"/>
    <w:rsid w:val="008156F0"/>
    <w:rsid w:val="0081590D"/>
    <w:rsid w:val="00816A9E"/>
    <w:rsid w:val="00816BE0"/>
    <w:rsid w:val="00816CB2"/>
    <w:rsid w:val="00820E5D"/>
    <w:rsid w:val="0082146D"/>
    <w:rsid w:val="0082240B"/>
    <w:rsid w:val="00822E50"/>
    <w:rsid w:val="00822FFD"/>
    <w:rsid w:val="008244BA"/>
    <w:rsid w:val="00824544"/>
    <w:rsid w:val="008251DD"/>
    <w:rsid w:val="00825493"/>
    <w:rsid w:val="00825916"/>
    <w:rsid w:val="0082776C"/>
    <w:rsid w:val="0083110D"/>
    <w:rsid w:val="0083190C"/>
    <w:rsid w:val="00831E02"/>
    <w:rsid w:val="00834D1F"/>
    <w:rsid w:val="0083519C"/>
    <w:rsid w:val="008351A5"/>
    <w:rsid w:val="008351A6"/>
    <w:rsid w:val="00835914"/>
    <w:rsid w:val="00835A56"/>
    <w:rsid w:val="00836488"/>
    <w:rsid w:val="0083716B"/>
    <w:rsid w:val="00837CD4"/>
    <w:rsid w:val="00840510"/>
    <w:rsid w:val="00840EEA"/>
    <w:rsid w:val="00841504"/>
    <w:rsid w:val="008415B3"/>
    <w:rsid w:val="00842080"/>
    <w:rsid w:val="00842131"/>
    <w:rsid w:val="008439C2"/>
    <w:rsid w:val="00844282"/>
    <w:rsid w:val="008444E9"/>
    <w:rsid w:val="00844D72"/>
    <w:rsid w:val="0084589B"/>
    <w:rsid w:val="008461BE"/>
    <w:rsid w:val="00846855"/>
    <w:rsid w:val="00847120"/>
    <w:rsid w:val="0085135B"/>
    <w:rsid w:val="00852AD7"/>
    <w:rsid w:val="00853146"/>
    <w:rsid w:val="00855893"/>
    <w:rsid w:val="00855C2A"/>
    <w:rsid w:val="008576C3"/>
    <w:rsid w:val="008613D5"/>
    <w:rsid w:val="00861803"/>
    <w:rsid w:val="008622B8"/>
    <w:rsid w:val="008632E5"/>
    <w:rsid w:val="008640C8"/>
    <w:rsid w:val="00864399"/>
    <w:rsid w:val="00866844"/>
    <w:rsid w:val="00866B8C"/>
    <w:rsid w:val="00867CD6"/>
    <w:rsid w:val="00870284"/>
    <w:rsid w:val="00870C65"/>
    <w:rsid w:val="00871846"/>
    <w:rsid w:val="00871913"/>
    <w:rsid w:val="008745B4"/>
    <w:rsid w:val="00875709"/>
    <w:rsid w:val="00876EE0"/>
    <w:rsid w:val="0087796E"/>
    <w:rsid w:val="008801AA"/>
    <w:rsid w:val="00880A17"/>
    <w:rsid w:val="0088236F"/>
    <w:rsid w:val="00882DBF"/>
    <w:rsid w:val="00884201"/>
    <w:rsid w:val="0088475C"/>
    <w:rsid w:val="008854BA"/>
    <w:rsid w:val="00886620"/>
    <w:rsid w:val="00886A8A"/>
    <w:rsid w:val="008873F8"/>
    <w:rsid w:val="00887BC5"/>
    <w:rsid w:val="0089107D"/>
    <w:rsid w:val="00892440"/>
    <w:rsid w:val="008928F9"/>
    <w:rsid w:val="00892BFF"/>
    <w:rsid w:val="0089408F"/>
    <w:rsid w:val="008960CA"/>
    <w:rsid w:val="0089656F"/>
    <w:rsid w:val="008A052E"/>
    <w:rsid w:val="008A1241"/>
    <w:rsid w:val="008A202A"/>
    <w:rsid w:val="008A2CDC"/>
    <w:rsid w:val="008A3318"/>
    <w:rsid w:val="008A7E9A"/>
    <w:rsid w:val="008B0272"/>
    <w:rsid w:val="008B0A18"/>
    <w:rsid w:val="008B0C8C"/>
    <w:rsid w:val="008B2BF0"/>
    <w:rsid w:val="008B30DE"/>
    <w:rsid w:val="008B4DB5"/>
    <w:rsid w:val="008B506F"/>
    <w:rsid w:val="008B51D3"/>
    <w:rsid w:val="008B5604"/>
    <w:rsid w:val="008B5B0C"/>
    <w:rsid w:val="008B6336"/>
    <w:rsid w:val="008B73BF"/>
    <w:rsid w:val="008B79E3"/>
    <w:rsid w:val="008C0286"/>
    <w:rsid w:val="008C0543"/>
    <w:rsid w:val="008C1343"/>
    <w:rsid w:val="008C1956"/>
    <w:rsid w:val="008C2557"/>
    <w:rsid w:val="008C2C62"/>
    <w:rsid w:val="008C327A"/>
    <w:rsid w:val="008C32DD"/>
    <w:rsid w:val="008C3795"/>
    <w:rsid w:val="008C3F37"/>
    <w:rsid w:val="008C4175"/>
    <w:rsid w:val="008C4B77"/>
    <w:rsid w:val="008C5558"/>
    <w:rsid w:val="008C5D01"/>
    <w:rsid w:val="008C6C62"/>
    <w:rsid w:val="008C7680"/>
    <w:rsid w:val="008C7E06"/>
    <w:rsid w:val="008D253A"/>
    <w:rsid w:val="008D259C"/>
    <w:rsid w:val="008D284F"/>
    <w:rsid w:val="008D2D2B"/>
    <w:rsid w:val="008D34F0"/>
    <w:rsid w:val="008D47A7"/>
    <w:rsid w:val="008D4A3B"/>
    <w:rsid w:val="008D4E25"/>
    <w:rsid w:val="008D5A48"/>
    <w:rsid w:val="008D5EAF"/>
    <w:rsid w:val="008D665A"/>
    <w:rsid w:val="008D6A1D"/>
    <w:rsid w:val="008D6A58"/>
    <w:rsid w:val="008D6EB7"/>
    <w:rsid w:val="008E042E"/>
    <w:rsid w:val="008E33CC"/>
    <w:rsid w:val="008E4870"/>
    <w:rsid w:val="008E6E7C"/>
    <w:rsid w:val="008E6F22"/>
    <w:rsid w:val="008E7460"/>
    <w:rsid w:val="008F1312"/>
    <w:rsid w:val="008F1625"/>
    <w:rsid w:val="008F1A23"/>
    <w:rsid w:val="008F23D2"/>
    <w:rsid w:val="008F3068"/>
    <w:rsid w:val="008F3B5C"/>
    <w:rsid w:val="008F4E23"/>
    <w:rsid w:val="008F5A88"/>
    <w:rsid w:val="008F62E1"/>
    <w:rsid w:val="008F71AE"/>
    <w:rsid w:val="008F7BCC"/>
    <w:rsid w:val="008F7BF8"/>
    <w:rsid w:val="00900346"/>
    <w:rsid w:val="00901059"/>
    <w:rsid w:val="009015A2"/>
    <w:rsid w:val="009029B3"/>
    <w:rsid w:val="00902A20"/>
    <w:rsid w:val="00903EFD"/>
    <w:rsid w:val="0090674C"/>
    <w:rsid w:val="00907322"/>
    <w:rsid w:val="0090762D"/>
    <w:rsid w:val="00907658"/>
    <w:rsid w:val="009079FF"/>
    <w:rsid w:val="0091034C"/>
    <w:rsid w:val="0091154A"/>
    <w:rsid w:val="00911CD5"/>
    <w:rsid w:val="009121AC"/>
    <w:rsid w:val="009132B5"/>
    <w:rsid w:val="00914E0D"/>
    <w:rsid w:val="009157B7"/>
    <w:rsid w:val="009164B6"/>
    <w:rsid w:val="00916713"/>
    <w:rsid w:val="0091714A"/>
    <w:rsid w:val="0091768B"/>
    <w:rsid w:val="0092029B"/>
    <w:rsid w:val="009216BA"/>
    <w:rsid w:val="00921ACB"/>
    <w:rsid w:val="00921C75"/>
    <w:rsid w:val="00921E8E"/>
    <w:rsid w:val="00922110"/>
    <w:rsid w:val="00922574"/>
    <w:rsid w:val="0092275F"/>
    <w:rsid w:val="009251F1"/>
    <w:rsid w:val="009256D9"/>
    <w:rsid w:val="00925BAC"/>
    <w:rsid w:val="00925F9B"/>
    <w:rsid w:val="00926091"/>
    <w:rsid w:val="009271B7"/>
    <w:rsid w:val="00930035"/>
    <w:rsid w:val="009309EA"/>
    <w:rsid w:val="00931DE0"/>
    <w:rsid w:val="00933771"/>
    <w:rsid w:val="0093484D"/>
    <w:rsid w:val="00934CB8"/>
    <w:rsid w:val="00934E18"/>
    <w:rsid w:val="00943201"/>
    <w:rsid w:val="00943253"/>
    <w:rsid w:val="00944102"/>
    <w:rsid w:val="00944276"/>
    <w:rsid w:val="009455DC"/>
    <w:rsid w:val="0094627F"/>
    <w:rsid w:val="0094703B"/>
    <w:rsid w:val="00947222"/>
    <w:rsid w:val="00947F55"/>
    <w:rsid w:val="009524AB"/>
    <w:rsid w:val="00952911"/>
    <w:rsid w:val="0095310E"/>
    <w:rsid w:val="0095537B"/>
    <w:rsid w:val="009569BB"/>
    <w:rsid w:val="00956F02"/>
    <w:rsid w:val="00956FD8"/>
    <w:rsid w:val="0095788D"/>
    <w:rsid w:val="009608AC"/>
    <w:rsid w:val="00961266"/>
    <w:rsid w:val="009627F0"/>
    <w:rsid w:val="00962C48"/>
    <w:rsid w:val="0096317D"/>
    <w:rsid w:val="009633B2"/>
    <w:rsid w:val="00964BBC"/>
    <w:rsid w:val="00965060"/>
    <w:rsid w:val="009656E8"/>
    <w:rsid w:val="00965FC8"/>
    <w:rsid w:val="00966C66"/>
    <w:rsid w:val="00967B9E"/>
    <w:rsid w:val="0097001A"/>
    <w:rsid w:val="00971917"/>
    <w:rsid w:val="009725A5"/>
    <w:rsid w:val="00972C8F"/>
    <w:rsid w:val="009739CA"/>
    <w:rsid w:val="0097471B"/>
    <w:rsid w:val="009757F8"/>
    <w:rsid w:val="00976F2E"/>
    <w:rsid w:val="0097796F"/>
    <w:rsid w:val="0098038E"/>
    <w:rsid w:val="00980390"/>
    <w:rsid w:val="009814BB"/>
    <w:rsid w:val="00981CA5"/>
    <w:rsid w:val="009825A6"/>
    <w:rsid w:val="00982945"/>
    <w:rsid w:val="0098503B"/>
    <w:rsid w:val="00986DE9"/>
    <w:rsid w:val="00987ED6"/>
    <w:rsid w:val="0099021B"/>
    <w:rsid w:val="00990804"/>
    <w:rsid w:val="00993138"/>
    <w:rsid w:val="00993152"/>
    <w:rsid w:val="00993426"/>
    <w:rsid w:val="0099368E"/>
    <w:rsid w:val="0099706E"/>
    <w:rsid w:val="009972D0"/>
    <w:rsid w:val="009A131D"/>
    <w:rsid w:val="009A1EA3"/>
    <w:rsid w:val="009A2808"/>
    <w:rsid w:val="009A3D5C"/>
    <w:rsid w:val="009A5D43"/>
    <w:rsid w:val="009A5D89"/>
    <w:rsid w:val="009A694C"/>
    <w:rsid w:val="009A7263"/>
    <w:rsid w:val="009A7D92"/>
    <w:rsid w:val="009B0345"/>
    <w:rsid w:val="009B1D5E"/>
    <w:rsid w:val="009B32B8"/>
    <w:rsid w:val="009B4944"/>
    <w:rsid w:val="009B5A94"/>
    <w:rsid w:val="009B5F4B"/>
    <w:rsid w:val="009C1ACC"/>
    <w:rsid w:val="009C2030"/>
    <w:rsid w:val="009C2927"/>
    <w:rsid w:val="009C36E8"/>
    <w:rsid w:val="009C61EF"/>
    <w:rsid w:val="009C6E36"/>
    <w:rsid w:val="009C712E"/>
    <w:rsid w:val="009C770C"/>
    <w:rsid w:val="009C774B"/>
    <w:rsid w:val="009D1643"/>
    <w:rsid w:val="009D18F9"/>
    <w:rsid w:val="009D2983"/>
    <w:rsid w:val="009D29EE"/>
    <w:rsid w:val="009D4F85"/>
    <w:rsid w:val="009D6130"/>
    <w:rsid w:val="009D6382"/>
    <w:rsid w:val="009D6A28"/>
    <w:rsid w:val="009D6CC2"/>
    <w:rsid w:val="009E0EF5"/>
    <w:rsid w:val="009E1380"/>
    <w:rsid w:val="009E1C94"/>
    <w:rsid w:val="009E2B7A"/>
    <w:rsid w:val="009E30C0"/>
    <w:rsid w:val="009E593A"/>
    <w:rsid w:val="009E593D"/>
    <w:rsid w:val="009E6482"/>
    <w:rsid w:val="009F0050"/>
    <w:rsid w:val="009F0166"/>
    <w:rsid w:val="009F13B0"/>
    <w:rsid w:val="009F2345"/>
    <w:rsid w:val="009F25CC"/>
    <w:rsid w:val="009F2608"/>
    <w:rsid w:val="009F2912"/>
    <w:rsid w:val="009F3863"/>
    <w:rsid w:val="009F3A5A"/>
    <w:rsid w:val="009F4571"/>
    <w:rsid w:val="009F47DB"/>
    <w:rsid w:val="009F51CC"/>
    <w:rsid w:val="009F7C25"/>
    <w:rsid w:val="009F7E9E"/>
    <w:rsid w:val="00A00ED2"/>
    <w:rsid w:val="00A0252C"/>
    <w:rsid w:val="00A031BE"/>
    <w:rsid w:val="00A03F59"/>
    <w:rsid w:val="00A04346"/>
    <w:rsid w:val="00A05CB8"/>
    <w:rsid w:val="00A06B64"/>
    <w:rsid w:val="00A07813"/>
    <w:rsid w:val="00A10C85"/>
    <w:rsid w:val="00A1111D"/>
    <w:rsid w:val="00A11596"/>
    <w:rsid w:val="00A12A6E"/>
    <w:rsid w:val="00A1354D"/>
    <w:rsid w:val="00A1469A"/>
    <w:rsid w:val="00A14E64"/>
    <w:rsid w:val="00A16CE2"/>
    <w:rsid w:val="00A17BB9"/>
    <w:rsid w:val="00A17C58"/>
    <w:rsid w:val="00A17D6A"/>
    <w:rsid w:val="00A2115F"/>
    <w:rsid w:val="00A21456"/>
    <w:rsid w:val="00A215BC"/>
    <w:rsid w:val="00A21A03"/>
    <w:rsid w:val="00A22252"/>
    <w:rsid w:val="00A22731"/>
    <w:rsid w:val="00A24516"/>
    <w:rsid w:val="00A24A27"/>
    <w:rsid w:val="00A3112E"/>
    <w:rsid w:val="00A3163C"/>
    <w:rsid w:val="00A32C77"/>
    <w:rsid w:val="00A32D56"/>
    <w:rsid w:val="00A32FEA"/>
    <w:rsid w:val="00A34D9F"/>
    <w:rsid w:val="00A35705"/>
    <w:rsid w:val="00A35B76"/>
    <w:rsid w:val="00A360F2"/>
    <w:rsid w:val="00A37A04"/>
    <w:rsid w:val="00A37C63"/>
    <w:rsid w:val="00A4013D"/>
    <w:rsid w:val="00A40818"/>
    <w:rsid w:val="00A42F0C"/>
    <w:rsid w:val="00A444E5"/>
    <w:rsid w:val="00A4593F"/>
    <w:rsid w:val="00A462D5"/>
    <w:rsid w:val="00A4655C"/>
    <w:rsid w:val="00A470F3"/>
    <w:rsid w:val="00A47A27"/>
    <w:rsid w:val="00A50DB1"/>
    <w:rsid w:val="00A52ABE"/>
    <w:rsid w:val="00A570EE"/>
    <w:rsid w:val="00A57FA2"/>
    <w:rsid w:val="00A60536"/>
    <w:rsid w:val="00A6063B"/>
    <w:rsid w:val="00A61D82"/>
    <w:rsid w:val="00A62040"/>
    <w:rsid w:val="00A6430D"/>
    <w:rsid w:val="00A6543B"/>
    <w:rsid w:val="00A665DF"/>
    <w:rsid w:val="00A6683E"/>
    <w:rsid w:val="00A66B27"/>
    <w:rsid w:val="00A67073"/>
    <w:rsid w:val="00A70BF2"/>
    <w:rsid w:val="00A70C97"/>
    <w:rsid w:val="00A70D1E"/>
    <w:rsid w:val="00A7242E"/>
    <w:rsid w:val="00A72B97"/>
    <w:rsid w:val="00A773C9"/>
    <w:rsid w:val="00A809A9"/>
    <w:rsid w:val="00A809D8"/>
    <w:rsid w:val="00A83AD0"/>
    <w:rsid w:val="00A83C49"/>
    <w:rsid w:val="00A84283"/>
    <w:rsid w:val="00A865C4"/>
    <w:rsid w:val="00A90708"/>
    <w:rsid w:val="00A90C8B"/>
    <w:rsid w:val="00A92448"/>
    <w:rsid w:val="00A93144"/>
    <w:rsid w:val="00A9376A"/>
    <w:rsid w:val="00A94F46"/>
    <w:rsid w:val="00A95627"/>
    <w:rsid w:val="00A95CFB"/>
    <w:rsid w:val="00A96BBA"/>
    <w:rsid w:val="00A97146"/>
    <w:rsid w:val="00A9743D"/>
    <w:rsid w:val="00A97616"/>
    <w:rsid w:val="00AA0104"/>
    <w:rsid w:val="00AA2F16"/>
    <w:rsid w:val="00AA34BE"/>
    <w:rsid w:val="00AA390C"/>
    <w:rsid w:val="00AA4B3B"/>
    <w:rsid w:val="00AA4CC7"/>
    <w:rsid w:val="00AA5AFC"/>
    <w:rsid w:val="00AA5DCA"/>
    <w:rsid w:val="00AA61E9"/>
    <w:rsid w:val="00AA68A1"/>
    <w:rsid w:val="00AB07ED"/>
    <w:rsid w:val="00AB090B"/>
    <w:rsid w:val="00AB1E9A"/>
    <w:rsid w:val="00AB260F"/>
    <w:rsid w:val="00AB388B"/>
    <w:rsid w:val="00AB3E21"/>
    <w:rsid w:val="00AB5915"/>
    <w:rsid w:val="00AB5BF4"/>
    <w:rsid w:val="00AB618C"/>
    <w:rsid w:val="00AB6574"/>
    <w:rsid w:val="00AB76EC"/>
    <w:rsid w:val="00AC19CE"/>
    <w:rsid w:val="00AC1C2E"/>
    <w:rsid w:val="00AC20C7"/>
    <w:rsid w:val="00AC2FE9"/>
    <w:rsid w:val="00AC43A5"/>
    <w:rsid w:val="00AC443B"/>
    <w:rsid w:val="00AC519F"/>
    <w:rsid w:val="00AC53DA"/>
    <w:rsid w:val="00AC543D"/>
    <w:rsid w:val="00AC68C8"/>
    <w:rsid w:val="00AC6BD8"/>
    <w:rsid w:val="00AC79A5"/>
    <w:rsid w:val="00AD1798"/>
    <w:rsid w:val="00AD23F9"/>
    <w:rsid w:val="00AD2972"/>
    <w:rsid w:val="00AD2A5D"/>
    <w:rsid w:val="00AD2C52"/>
    <w:rsid w:val="00AD2F9B"/>
    <w:rsid w:val="00AD4C2F"/>
    <w:rsid w:val="00AD504F"/>
    <w:rsid w:val="00AD5698"/>
    <w:rsid w:val="00AD5751"/>
    <w:rsid w:val="00AD5DAC"/>
    <w:rsid w:val="00AD5E68"/>
    <w:rsid w:val="00AD6455"/>
    <w:rsid w:val="00AD6694"/>
    <w:rsid w:val="00AD6B26"/>
    <w:rsid w:val="00AD6D29"/>
    <w:rsid w:val="00AD7506"/>
    <w:rsid w:val="00AD76F0"/>
    <w:rsid w:val="00AD7FEB"/>
    <w:rsid w:val="00AE07DB"/>
    <w:rsid w:val="00AE0B0A"/>
    <w:rsid w:val="00AE1150"/>
    <w:rsid w:val="00AE1A4C"/>
    <w:rsid w:val="00AE215E"/>
    <w:rsid w:val="00AE21D9"/>
    <w:rsid w:val="00AE24A9"/>
    <w:rsid w:val="00AE2C38"/>
    <w:rsid w:val="00AE2E1D"/>
    <w:rsid w:val="00AE2E93"/>
    <w:rsid w:val="00AE363C"/>
    <w:rsid w:val="00AE3AAA"/>
    <w:rsid w:val="00AE6277"/>
    <w:rsid w:val="00AE63DD"/>
    <w:rsid w:val="00AE645A"/>
    <w:rsid w:val="00AE7792"/>
    <w:rsid w:val="00AE7A99"/>
    <w:rsid w:val="00AF00C0"/>
    <w:rsid w:val="00AF19B9"/>
    <w:rsid w:val="00AF2351"/>
    <w:rsid w:val="00AF3274"/>
    <w:rsid w:val="00AF563F"/>
    <w:rsid w:val="00AF629C"/>
    <w:rsid w:val="00AF6913"/>
    <w:rsid w:val="00B0199B"/>
    <w:rsid w:val="00B027F4"/>
    <w:rsid w:val="00B033EE"/>
    <w:rsid w:val="00B03CAA"/>
    <w:rsid w:val="00B0472C"/>
    <w:rsid w:val="00B04CD5"/>
    <w:rsid w:val="00B05BBF"/>
    <w:rsid w:val="00B05EB1"/>
    <w:rsid w:val="00B06D6E"/>
    <w:rsid w:val="00B10AC9"/>
    <w:rsid w:val="00B12073"/>
    <w:rsid w:val="00B120AB"/>
    <w:rsid w:val="00B12269"/>
    <w:rsid w:val="00B131A9"/>
    <w:rsid w:val="00B16505"/>
    <w:rsid w:val="00B16FCE"/>
    <w:rsid w:val="00B17EF6"/>
    <w:rsid w:val="00B20333"/>
    <w:rsid w:val="00B23027"/>
    <w:rsid w:val="00B23854"/>
    <w:rsid w:val="00B23FFC"/>
    <w:rsid w:val="00B2442E"/>
    <w:rsid w:val="00B3184C"/>
    <w:rsid w:val="00B319A6"/>
    <w:rsid w:val="00B32C22"/>
    <w:rsid w:val="00B33DB3"/>
    <w:rsid w:val="00B33E48"/>
    <w:rsid w:val="00B34A5F"/>
    <w:rsid w:val="00B34ADD"/>
    <w:rsid w:val="00B34AE2"/>
    <w:rsid w:val="00B35312"/>
    <w:rsid w:val="00B35487"/>
    <w:rsid w:val="00B37BA6"/>
    <w:rsid w:val="00B4103C"/>
    <w:rsid w:val="00B41B43"/>
    <w:rsid w:val="00B44437"/>
    <w:rsid w:val="00B45D70"/>
    <w:rsid w:val="00B460CE"/>
    <w:rsid w:val="00B46C93"/>
    <w:rsid w:val="00B474B5"/>
    <w:rsid w:val="00B47A2F"/>
    <w:rsid w:val="00B50CD2"/>
    <w:rsid w:val="00B51775"/>
    <w:rsid w:val="00B51989"/>
    <w:rsid w:val="00B51E20"/>
    <w:rsid w:val="00B52768"/>
    <w:rsid w:val="00B53BC0"/>
    <w:rsid w:val="00B556F2"/>
    <w:rsid w:val="00B55781"/>
    <w:rsid w:val="00B55B00"/>
    <w:rsid w:val="00B57078"/>
    <w:rsid w:val="00B63092"/>
    <w:rsid w:val="00B63111"/>
    <w:rsid w:val="00B63AB4"/>
    <w:rsid w:val="00B64EAE"/>
    <w:rsid w:val="00B6556F"/>
    <w:rsid w:val="00B65C6D"/>
    <w:rsid w:val="00B663F7"/>
    <w:rsid w:val="00B66E47"/>
    <w:rsid w:val="00B66E7E"/>
    <w:rsid w:val="00B670D6"/>
    <w:rsid w:val="00B672EB"/>
    <w:rsid w:val="00B702B6"/>
    <w:rsid w:val="00B71B7B"/>
    <w:rsid w:val="00B727E2"/>
    <w:rsid w:val="00B72B38"/>
    <w:rsid w:val="00B745F5"/>
    <w:rsid w:val="00B75B13"/>
    <w:rsid w:val="00B765A4"/>
    <w:rsid w:val="00B76618"/>
    <w:rsid w:val="00B76C08"/>
    <w:rsid w:val="00B80E0F"/>
    <w:rsid w:val="00B8125D"/>
    <w:rsid w:val="00B826AD"/>
    <w:rsid w:val="00B8287D"/>
    <w:rsid w:val="00B838E7"/>
    <w:rsid w:val="00B8405C"/>
    <w:rsid w:val="00B86669"/>
    <w:rsid w:val="00B87EDC"/>
    <w:rsid w:val="00B9080F"/>
    <w:rsid w:val="00B90EBC"/>
    <w:rsid w:val="00B91008"/>
    <w:rsid w:val="00B92146"/>
    <w:rsid w:val="00B924DA"/>
    <w:rsid w:val="00B926BE"/>
    <w:rsid w:val="00B93762"/>
    <w:rsid w:val="00B94AFB"/>
    <w:rsid w:val="00B94EC7"/>
    <w:rsid w:val="00B960BC"/>
    <w:rsid w:val="00BA190E"/>
    <w:rsid w:val="00BA1C72"/>
    <w:rsid w:val="00BA2129"/>
    <w:rsid w:val="00BA27E3"/>
    <w:rsid w:val="00BA2F70"/>
    <w:rsid w:val="00BA30A8"/>
    <w:rsid w:val="00BA36D9"/>
    <w:rsid w:val="00BA3937"/>
    <w:rsid w:val="00BA40C6"/>
    <w:rsid w:val="00BA4808"/>
    <w:rsid w:val="00BA53E0"/>
    <w:rsid w:val="00BA5637"/>
    <w:rsid w:val="00BA56B3"/>
    <w:rsid w:val="00BA6548"/>
    <w:rsid w:val="00BA6721"/>
    <w:rsid w:val="00BA729A"/>
    <w:rsid w:val="00BB13BC"/>
    <w:rsid w:val="00BB1D4A"/>
    <w:rsid w:val="00BB20E7"/>
    <w:rsid w:val="00BB27F2"/>
    <w:rsid w:val="00BB38EA"/>
    <w:rsid w:val="00BB3AA3"/>
    <w:rsid w:val="00BB5496"/>
    <w:rsid w:val="00BB7C83"/>
    <w:rsid w:val="00BC1EBC"/>
    <w:rsid w:val="00BC2788"/>
    <w:rsid w:val="00BC38A7"/>
    <w:rsid w:val="00BC473D"/>
    <w:rsid w:val="00BC52A0"/>
    <w:rsid w:val="00BC5B32"/>
    <w:rsid w:val="00BC670E"/>
    <w:rsid w:val="00BC7477"/>
    <w:rsid w:val="00BC768B"/>
    <w:rsid w:val="00BD0557"/>
    <w:rsid w:val="00BD26AF"/>
    <w:rsid w:val="00BD2B25"/>
    <w:rsid w:val="00BD40F1"/>
    <w:rsid w:val="00BD4BC8"/>
    <w:rsid w:val="00BD69C8"/>
    <w:rsid w:val="00BD6E5D"/>
    <w:rsid w:val="00BD712F"/>
    <w:rsid w:val="00BD7831"/>
    <w:rsid w:val="00BE0999"/>
    <w:rsid w:val="00BE21CE"/>
    <w:rsid w:val="00BE34B4"/>
    <w:rsid w:val="00BE3BEB"/>
    <w:rsid w:val="00BE5F0A"/>
    <w:rsid w:val="00BE60DE"/>
    <w:rsid w:val="00BE721C"/>
    <w:rsid w:val="00BE7916"/>
    <w:rsid w:val="00BE7B93"/>
    <w:rsid w:val="00BF0395"/>
    <w:rsid w:val="00BF0A13"/>
    <w:rsid w:val="00BF1B1F"/>
    <w:rsid w:val="00BF235B"/>
    <w:rsid w:val="00BF29B5"/>
    <w:rsid w:val="00BF34D9"/>
    <w:rsid w:val="00BF38F4"/>
    <w:rsid w:val="00BF3B80"/>
    <w:rsid w:val="00BF3DA6"/>
    <w:rsid w:val="00BF478C"/>
    <w:rsid w:val="00BF5A82"/>
    <w:rsid w:val="00BF63C5"/>
    <w:rsid w:val="00BF647A"/>
    <w:rsid w:val="00BF6BC9"/>
    <w:rsid w:val="00BF7E7E"/>
    <w:rsid w:val="00C00751"/>
    <w:rsid w:val="00C00DC3"/>
    <w:rsid w:val="00C031D1"/>
    <w:rsid w:val="00C04D43"/>
    <w:rsid w:val="00C065C9"/>
    <w:rsid w:val="00C124C9"/>
    <w:rsid w:val="00C12AC2"/>
    <w:rsid w:val="00C12D87"/>
    <w:rsid w:val="00C13945"/>
    <w:rsid w:val="00C14982"/>
    <w:rsid w:val="00C14CFA"/>
    <w:rsid w:val="00C15266"/>
    <w:rsid w:val="00C1673E"/>
    <w:rsid w:val="00C173C3"/>
    <w:rsid w:val="00C179D0"/>
    <w:rsid w:val="00C17D97"/>
    <w:rsid w:val="00C210C5"/>
    <w:rsid w:val="00C21724"/>
    <w:rsid w:val="00C21E6B"/>
    <w:rsid w:val="00C2381C"/>
    <w:rsid w:val="00C24E54"/>
    <w:rsid w:val="00C2771A"/>
    <w:rsid w:val="00C31B3D"/>
    <w:rsid w:val="00C31D53"/>
    <w:rsid w:val="00C320F7"/>
    <w:rsid w:val="00C32261"/>
    <w:rsid w:val="00C330E0"/>
    <w:rsid w:val="00C33741"/>
    <w:rsid w:val="00C33ACE"/>
    <w:rsid w:val="00C340CE"/>
    <w:rsid w:val="00C34973"/>
    <w:rsid w:val="00C34E6E"/>
    <w:rsid w:val="00C3588C"/>
    <w:rsid w:val="00C36858"/>
    <w:rsid w:val="00C40EC2"/>
    <w:rsid w:val="00C419BD"/>
    <w:rsid w:val="00C41C8F"/>
    <w:rsid w:val="00C43A3C"/>
    <w:rsid w:val="00C43C1C"/>
    <w:rsid w:val="00C44420"/>
    <w:rsid w:val="00C444EB"/>
    <w:rsid w:val="00C45091"/>
    <w:rsid w:val="00C457DC"/>
    <w:rsid w:val="00C46086"/>
    <w:rsid w:val="00C461E3"/>
    <w:rsid w:val="00C4643E"/>
    <w:rsid w:val="00C46E11"/>
    <w:rsid w:val="00C47286"/>
    <w:rsid w:val="00C500DC"/>
    <w:rsid w:val="00C50FF4"/>
    <w:rsid w:val="00C52246"/>
    <w:rsid w:val="00C5227D"/>
    <w:rsid w:val="00C5245D"/>
    <w:rsid w:val="00C54499"/>
    <w:rsid w:val="00C56C9A"/>
    <w:rsid w:val="00C60FEC"/>
    <w:rsid w:val="00C62245"/>
    <w:rsid w:val="00C62955"/>
    <w:rsid w:val="00C640D9"/>
    <w:rsid w:val="00C65A22"/>
    <w:rsid w:val="00C668DC"/>
    <w:rsid w:val="00C67FBF"/>
    <w:rsid w:val="00C70423"/>
    <w:rsid w:val="00C7118C"/>
    <w:rsid w:val="00C7180D"/>
    <w:rsid w:val="00C71F5D"/>
    <w:rsid w:val="00C7226A"/>
    <w:rsid w:val="00C72F9C"/>
    <w:rsid w:val="00C732ED"/>
    <w:rsid w:val="00C736D1"/>
    <w:rsid w:val="00C74E2B"/>
    <w:rsid w:val="00C773CA"/>
    <w:rsid w:val="00C80152"/>
    <w:rsid w:val="00C80A5A"/>
    <w:rsid w:val="00C80C3C"/>
    <w:rsid w:val="00C81571"/>
    <w:rsid w:val="00C82850"/>
    <w:rsid w:val="00C82DD5"/>
    <w:rsid w:val="00C833ED"/>
    <w:rsid w:val="00C85596"/>
    <w:rsid w:val="00C86187"/>
    <w:rsid w:val="00C900F7"/>
    <w:rsid w:val="00C901AB"/>
    <w:rsid w:val="00C92C77"/>
    <w:rsid w:val="00C93A16"/>
    <w:rsid w:val="00C9414B"/>
    <w:rsid w:val="00C95030"/>
    <w:rsid w:val="00C96E6D"/>
    <w:rsid w:val="00C97071"/>
    <w:rsid w:val="00C97E14"/>
    <w:rsid w:val="00CA013F"/>
    <w:rsid w:val="00CA0F67"/>
    <w:rsid w:val="00CA1BDC"/>
    <w:rsid w:val="00CA2431"/>
    <w:rsid w:val="00CA381B"/>
    <w:rsid w:val="00CA39BF"/>
    <w:rsid w:val="00CA3F60"/>
    <w:rsid w:val="00CA4F4B"/>
    <w:rsid w:val="00CA63C0"/>
    <w:rsid w:val="00CA6C94"/>
    <w:rsid w:val="00CA74BF"/>
    <w:rsid w:val="00CB0BD9"/>
    <w:rsid w:val="00CB16F4"/>
    <w:rsid w:val="00CB2F8F"/>
    <w:rsid w:val="00CB308B"/>
    <w:rsid w:val="00CB375C"/>
    <w:rsid w:val="00CB45F5"/>
    <w:rsid w:val="00CB4C10"/>
    <w:rsid w:val="00CB4F20"/>
    <w:rsid w:val="00CB5C16"/>
    <w:rsid w:val="00CB5C7B"/>
    <w:rsid w:val="00CB666C"/>
    <w:rsid w:val="00CB6B72"/>
    <w:rsid w:val="00CB6C54"/>
    <w:rsid w:val="00CC1439"/>
    <w:rsid w:val="00CC1AD3"/>
    <w:rsid w:val="00CC34D9"/>
    <w:rsid w:val="00CC485A"/>
    <w:rsid w:val="00CC49FE"/>
    <w:rsid w:val="00CC5721"/>
    <w:rsid w:val="00CC6D8F"/>
    <w:rsid w:val="00CC7314"/>
    <w:rsid w:val="00CD00DF"/>
    <w:rsid w:val="00CD21F5"/>
    <w:rsid w:val="00CD2BE7"/>
    <w:rsid w:val="00CD3A8F"/>
    <w:rsid w:val="00CD5516"/>
    <w:rsid w:val="00CD7DEF"/>
    <w:rsid w:val="00CE0084"/>
    <w:rsid w:val="00CE0B85"/>
    <w:rsid w:val="00CE1504"/>
    <w:rsid w:val="00CE17F6"/>
    <w:rsid w:val="00CE1BB0"/>
    <w:rsid w:val="00CE205E"/>
    <w:rsid w:val="00CE471A"/>
    <w:rsid w:val="00CE5FEF"/>
    <w:rsid w:val="00CE6BD3"/>
    <w:rsid w:val="00CE702D"/>
    <w:rsid w:val="00CE7741"/>
    <w:rsid w:val="00CF18C5"/>
    <w:rsid w:val="00CF225A"/>
    <w:rsid w:val="00CF2590"/>
    <w:rsid w:val="00CF2944"/>
    <w:rsid w:val="00CF338B"/>
    <w:rsid w:val="00CF36E8"/>
    <w:rsid w:val="00CF576F"/>
    <w:rsid w:val="00CF7BD8"/>
    <w:rsid w:val="00D00D25"/>
    <w:rsid w:val="00D0116E"/>
    <w:rsid w:val="00D01CC9"/>
    <w:rsid w:val="00D0391D"/>
    <w:rsid w:val="00D03FA7"/>
    <w:rsid w:val="00D04C51"/>
    <w:rsid w:val="00D04E99"/>
    <w:rsid w:val="00D0521E"/>
    <w:rsid w:val="00D05B52"/>
    <w:rsid w:val="00D0611A"/>
    <w:rsid w:val="00D06B06"/>
    <w:rsid w:val="00D06C1B"/>
    <w:rsid w:val="00D10C06"/>
    <w:rsid w:val="00D10FB7"/>
    <w:rsid w:val="00D12AD3"/>
    <w:rsid w:val="00D12C76"/>
    <w:rsid w:val="00D12FE7"/>
    <w:rsid w:val="00D13EA4"/>
    <w:rsid w:val="00D14020"/>
    <w:rsid w:val="00D166E9"/>
    <w:rsid w:val="00D16771"/>
    <w:rsid w:val="00D16A10"/>
    <w:rsid w:val="00D16BF9"/>
    <w:rsid w:val="00D17455"/>
    <w:rsid w:val="00D17B59"/>
    <w:rsid w:val="00D2079B"/>
    <w:rsid w:val="00D20FC0"/>
    <w:rsid w:val="00D22430"/>
    <w:rsid w:val="00D23029"/>
    <w:rsid w:val="00D25CAD"/>
    <w:rsid w:val="00D262F2"/>
    <w:rsid w:val="00D300DE"/>
    <w:rsid w:val="00D336E2"/>
    <w:rsid w:val="00D37C7D"/>
    <w:rsid w:val="00D41429"/>
    <w:rsid w:val="00D417E1"/>
    <w:rsid w:val="00D464C2"/>
    <w:rsid w:val="00D47A37"/>
    <w:rsid w:val="00D47FC4"/>
    <w:rsid w:val="00D50D82"/>
    <w:rsid w:val="00D516BF"/>
    <w:rsid w:val="00D52BB5"/>
    <w:rsid w:val="00D52D40"/>
    <w:rsid w:val="00D5353A"/>
    <w:rsid w:val="00D53D8C"/>
    <w:rsid w:val="00D53D92"/>
    <w:rsid w:val="00D5549A"/>
    <w:rsid w:val="00D55D17"/>
    <w:rsid w:val="00D562D3"/>
    <w:rsid w:val="00D5647B"/>
    <w:rsid w:val="00D567EB"/>
    <w:rsid w:val="00D56A94"/>
    <w:rsid w:val="00D57D77"/>
    <w:rsid w:val="00D57FDF"/>
    <w:rsid w:val="00D607BA"/>
    <w:rsid w:val="00D618E1"/>
    <w:rsid w:val="00D6214B"/>
    <w:rsid w:val="00D62569"/>
    <w:rsid w:val="00D62873"/>
    <w:rsid w:val="00D628E8"/>
    <w:rsid w:val="00D6309B"/>
    <w:rsid w:val="00D647D5"/>
    <w:rsid w:val="00D649DC"/>
    <w:rsid w:val="00D64ADC"/>
    <w:rsid w:val="00D651F7"/>
    <w:rsid w:val="00D66EB3"/>
    <w:rsid w:val="00D677CC"/>
    <w:rsid w:val="00D706B2"/>
    <w:rsid w:val="00D7119F"/>
    <w:rsid w:val="00D7123F"/>
    <w:rsid w:val="00D7297C"/>
    <w:rsid w:val="00D72E61"/>
    <w:rsid w:val="00D732BF"/>
    <w:rsid w:val="00D737ED"/>
    <w:rsid w:val="00D74D2F"/>
    <w:rsid w:val="00D75746"/>
    <w:rsid w:val="00D76685"/>
    <w:rsid w:val="00D766B6"/>
    <w:rsid w:val="00D76A5E"/>
    <w:rsid w:val="00D76BC7"/>
    <w:rsid w:val="00D76E73"/>
    <w:rsid w:val="00D77B0E"/>
    <w:rsid w:val="00D8070C"/>
    <w:rsid w:val="00D80916"/>
    <w:rsid w:val="00D82381"/>
    <w:rsid w:val="00D823E0"/>
    <w:rsid w:val="00D82446"/>
    <w:rsid w:val="00D82811"/>
    <w:rsid w:val="00D82BED"/>
    <w:rsid w:val="00D83085"/>
    <w:rsid w:val="00D83C34"/>
    <w:rsid w:val="00D83E60"/>
    <w:rsid w:val="00D840A4"/>
    <w:rsid w:val="00D840ED"/>
    <w:rsid w:val="00D8446E"/>
    <w:rsid w:val="00D84672"/>
    <w:rsid w:val="00D85302"/>
    <w:rsid w:val="00D86F15"/>
    <w:rsid w:val="00D873D7"/>
    <w:rsid w:val="00D8741C"/>
    <w:rsid w:val="00D902E9"/>
    <w:rsid w:val="00D902FF"/>
    <w:rsid w:val="00D92F8B"/>
    <w:rsid w:val="00D97E50"/>
    <w:rsid w:val="00D97F0B"/>
    <w:rsid w:val="00DA0590"/>
    <w:rsid w:val="00DA1122"/>
    <w:rsid w:val="00DA30A4"/>
    <w:rsid w:val="00DA48A2"/>
    <w:rsid w:val="00DA4CF8"/>
    <w:rsid w:val="00DA5F1A"/>
    <w:rsid w:val="00DA6B51"/>
    <w:rsid w:val="00DA6FE0"/>
    <w:rsid w:val="00DA76D1"/>
    <w:rsid w:val="00DA79CD"/>
    <w:rsid w:val="00DB1FDD"/>
    <w:rsid w:val="00DB2061"/>
    <w:rsid w:val="00DB30F8"/>
    <w:rsid w:val="00DB3934"/>
    <w:rsid w:val="00DB3B6D"/>
    <w:rsid w:val="00DB3BF0"/>
    <w:rsid w:val="00DB4A5F"/>
    <w:rsid w:val="00DB5671"/>
    <w:rsid w:val="00DC1253"/>
    <w:rsid w:val="00DC4226"/>
    <w:rsid w:val="00DC4948"/>
    <w:rsid w:val="00DC52E2"/>
    <w:rsid w:val="00DC7191"/>
    <w:rsid w:val="00DC773E"/>
    <w:rsid w:val="00DC7E95"/>
    <w:rsid w:val="00DD14A1"/>
    <w:rsid w:val="00DD225B"/>
    <w:rsid w:val="00DD31F5"/>
    <w:rsid w:val="00DD3544"/>
    <w:rsid w:val="00DD3E3F"/>
    <w:rsid w:val="00DD3F84"/>
    <w:rsid w:val="00DD56A9"/>
    <w:rsid w:val="00DD5757"/>
    <w:rsid w:val="00DD67F8"/>
    <w:rsid w:val="00DE10B9"/>
    <w:rsid w:val="00DE13A6"/>
    <w:rsid w:val="00DE1BB4"/>
    <w:rsid w:val="00DE1BE9"/>
    <w:rsid w:val="00DE1C13"/>
    <w:rsid w:val="00DE2614"/>
    <w:rsid w:val="00DE45C7"/>
    <w:rsid w:val="00DE4956"/>
    <w:rsid w:val="00DE6800"/>
    <w:rsid w:val="00DE6D8B"/>
    <w:rsid w:val="00DE6E0F"/>
    <w:rsid w:val="00DF03FB"/>
    <w:rsid w:val="00DF10B3"/>
    <w:rsid w:val="00DF4C06"/>
    <w:rsid w:val="00DF5FB5"/>
    <w:rsid w:val="00DF6681"/>
    <w:rsid w:val="00DF73AC"/>
    <w:rsid w:val="00E0121B"/>
    <w:rsid w:val="00E02D4D"/>
    <w:rsid w:val="00E03231"/>
    <w:rsid w:val="00E03487"/>
    <w:rsid w:val="00E04DD3"/>
    <w:rsid w:val="00E04F63"/>
    <w:rsid w:val="00E05448"/>
    <w:rsid w:val="00E0644E"/>
    <w:rsid w:val="00E07447"/>
    <w:rsid w:val="00E07C67"/>
    <w:rsid w:val="00E07E12"/>
    <w:rsid w:val="00E108EF"/>
    <w:rsid w:val="00E12C5C"/>
    <w:rsid w:val="00E13D96"/>
    <w:rsid w:val="00E1488D"/>
    <w:rsid w:val="00E148D9"/>
    <w:rsid w:val="00E14CC3"/>
    <w:rsid w:val="00E169C4"/>
    <w:rsid w:val="00E17290"/>
    <w:rsid w:val="00E206A1"/>
    <w:rsid w:val="00E20A22"/>
    <w:rsid w:val="00E22666"/>
    <w:rsid w:val="00E229BA"/>
    <w:rsid w:val="00E22A04"/>
    <w:rsid w:val="00E2338F"/>
    <w:rsid w:val="00E23F27"/>
    <w:rsid w:val="00E26864"/>
    <w:rsid w:val="00E26BEE"/>
    <w:rsid w:val="00E272B9"/>
    <w:rsid w:val="00E27715"/>
    <w:rsid w:val="00E27D2B"/>
    <w:rsid w:val="00E32520"/>
    <w:rsid w:val="00E3439F"/>
    <w:rsid w:val="00E35412"/>
    <w:rsid w:val="00E3644F"/>
    <w:rsid w:val="00E36900"/>
    <w:rsid w:val="00E37A2D"/>
    <w:rsid w:val="00E4232B"/>
    <w:rsid w:val="00E42515"/>
    <w:rsid w:val="00E42781"/>
    <w:rsid w:val="00E434A4"/>
    <w:rsid w:val="00E44B46"/>
    <w:rsid w:val="00E4583B"/>
    <w:rsid w:val="00E4678F"/>
    <w:rsid w:val="00E468F5"/>
    <w:rsid w:val="00E46ACD"/>
    <w:rsid w:val="00E5008B"/>
    <w:rsid w:val="00E50322"/>
    <w:rsid w:val="00E517F7"/>
    <w:rsid w:val="00E52D17"/>
    <w:rsid w:val="00E54775"/>
    <w:rsid w:val="00E54CD9"/>
    <w:rsid w:val="00E55355"/>
    <w:rsid w:val="00E5775B"/>
    <w:rsid w:val="00E64938"/>
    <w:rsid w:val="00E70F9B"/>
    <w:rsid w:val="00E728DE"/>
    <w:rsid w:val="00E73048"/>
    <w:rsid w:val="00E7356E"/>
    <w:rsid w:val="00E74D88"/>
    <w:rsid w:val="00E7754B"/>
    <w:rsid w:val="00E779A7"/>
    <w:rsid w:val="00E80055"/>
    <w:rsid w:val="00E80A2F"/>
    <w:rsid w:val="00E8102F"/>
    <w:rsid w:val="00E83C53"/>
    <w:rsid w:val="00E849C7"/>
    <w:rsid w:val="00E85633"/>
    <w:rsid w:val="00E857C2"/>
    <w:rsid w:val="00E86930"/>
    <w:rsid w:val="00E86D3A"/>
    <w:rsid w:val="00E87E67"/>
    <w:rsid w:val="00E90A9E"/>
    <w:rsid w:val="00E919BF"/>
    <w:rsid w:val="00E91F24"/>
    <w:rsid w:val="00E929C6"/>
    <w:rsid w:val="00E9391D"/>
    <w:rsid w:val="00E9450B"/>
    <w:rsid w:val="00E945FE"/>
    <w:rsid w:val="00E94630"/>
    <w:rsid w:val="00E9481D"/>
    <w:rsid w:val="00E94E2C"/>
    <w:rsid w:val="00E953BA"/>
    <w:rsid w:val="00E95B58"/>
    <w:rsid w:val="00E978DF"/>
    <w:rsid w:val="00EA1F32"/>
    <w:rsid w:val="00EA284F"/>
    <w:rsid w:val="00EA2973"/>
    <w:rsid w:val="00EA33A1"/>
    <w:rsid w:val="00EA3545"/>
    <w:rsid w:val="00EA3B86"/>
    <w:rsid w:val="00EA45EE"/>
    <w:rsid w:val="00EA4DE2"/>
    <w:rsid w:val="00EA5B81"/>
    <w:rsid w:val="00EA5B8C"/>
    <w:rsid w:val="00EA636C"/>
    <w:rsid w:val="00EA6377"/>
    <w:rsid w:val="00EA6859"/>
    <w:rsid w:val="00EA6A61"/>
    <w:rsid w:val="00EA7372"/>
    <w:rsid w:val="00EA7B30"/>
    <w:rsid w:val="00EB1DC6"/>
    <w:rsid w:val="00EB203F"/>
    <w:rsid w:val="00EB26F7"/>
    <w:rsid w:val="00EB385F"/>
    <w:rsid w:val="00EB4504"/>
    <w:rsid w:val="00EB46B8"/>
    <w:rsid w:val="00EB48F2"/>
    <w:rsid w:val="00EB6A47"/>
    <w:rsid w:val="00EB6BBC"/>
    <w:rsid w:val="00EB6D32"/>
    <w:rsid w:val="00EB6FE7"/>
    <w:rsid w:val="00EB75B4"/>
    <w:rsid w:val="00EB7A07"/>
    <w:rsid w:val="00EB7A45"/>
    <w:rsid w:val="00EC0DAD"/>
    <w:rsid w:val="00EC26AC"/>
    <w:rsid w:val="00EC6D09"/>
    <w:rsid w:val="00ED066D"/>
    <w:rsid w:val="00ED22B1"/>
    <w:rsid w:val="00ED2DFC"/>
    <w:rsid w:val="00ED2FB0"/>
    <w:rsid w:val="00ED50D2"/>
    <w:rsid w:val="00ED7159"/>
    <w:rsid w:val="00EE1C98"/>
    <w:rsid w:val="00EE31E5"/>
    <w:rsid w:val="00EE373F"/>
    <w:rsid w:val="00EE37BF"/>
    <w:rsid w:val="00EE3D4E"/>
    <w:rsid w:val="00EE6145"/>
    <w:rsid w:val="00EE61D9"/>
    <w:rsid w:val="00EE6F62"/>
    <w:rsid w:val="00EE784F"/>
    <w:rsid w:val="00EF07C7"/>
    <w:rsid w:val="00EF1EA0"/>
    <w:rsid w:val="00EF4893"/>
    <w:rsid w:val="00EF4DCA"/>
    <w:rsid w:val="00EF5341"/>
    <w:rsid w:val="00EF5EA2"/>
    <w:rsid w:val="00F00650"/>
    <w:rsid w:val="00F03000"/>
    <w:rsid w:val="00F030FB"/>
    <w:rsid w:val="00F0370C"/>
    <w:rsid w:val="00F07B8D"/>
    <w:rsid w:val="00F107B2"/>
    <w:rsid w:val="00F117E2"/>
    <w:rsid w:val="00F128DA"/>
    <w:rsid w:val="00F1347A"/>
    <w:rsid w:val="00F136A6"/>
    <w:rsid w:val="00F16C99"/>
    <w:rsid w:val="00F1761B"/>
    <w:rsid w:val="00F21179"/>
    <w:rsid w:val="00F217EF"/>
    <w:rsid w:val="00F21BBB"/>
    <w:rsid w:val="00F23B06"/>
    <w:rsid w:val="00F23C95"/>
    <w:rsid w:val="00F25BC2"/>
    <w:rsid w:val="00F260C5"/>
    <w:rsid w:val="00F26DDC"/>
    <w:rsid w:val="00F26DE7"/>
    <w:rsid w:val="00F279CC"/>
    <w:rsid w:val="00F30FAC"/>
    <w:rsid w:val="00F317C0"/>
    <w:rsid w:val="00F31A80"/>
    <w:rsid w:val="00F324DD"/>
    <w:rsid w:val="00F326DF"/>
    <w:rsid w:val="00F327B2"/>
    <w:rsid w:val="00F34E8C"/>
    <w:rsid w:val="00F37049"/>
    <w:rsid w:val="00F40D90"/>
    <w:rsid w:val="00F4127C"/>
    <w:rsid w:val="00F412D0"/>
    <w:rsid w:val="00F4184E"/>
    <w:rsid w:val="00F41F6D"/>
    <w:rsid w:val="00F428B7"/>
    <w:rsid w:val="00F450F2"/>
    <w:rsid w:val="00F451A2"/>
    <w:rsid w:val="00F4533D"/>
    <w:rsid w:val="00F459F6"/>
    <w:rsid w:val="00F47793"/>
    <w:rsid w:val="00F47BC8"/>
    <w:rsid w:val="00F52AED"/>
    <w:rsid w:val="00F52FA2"/>
    <w:rsid w:val="00F54CA7"/>
    <w:rsid w:val="00F554F5"/>
    <w:rsid w:val="00F55F20"/>
    <w:rsid w:val="00F56C2D"/>
    <w:rsid w:val="00F57909"/>
    <w:rsid w:val="00F60A66"/>
    <w:rsid w:val="00F60E4B"/>
    <w:rsid w:val="00F61356"/>
    <w:rsid w:val="00F624C6"/>
    <w:rsid w:val="00F62917"/>
    <w:rsid w:val="00F63C5B"/>
    <w:rsid w:val="00F642B5"/>
    <w:rsid w:val="00F6461B"/>
    <w:rsid w:val="00F64B61"/>
    <w:rsid w:val="00F65EF5"/>
    <w:rsid w:val="00F67358"/>
    <w:rsid w:val="00F70002"/>
    <w:rsid w:val="00F700A1"/>
    <w:rsid w:val="00F70C8E"/>
    <w:rsid w:val="00F71153"/>
    <w:rsid w:val="00F7161E"/>
    <w:rsid w:val="00F71BEF"/>
    <w:rsid w:val="00F725E5"/>
    <w:rsid w:val="00F72934"/>
    <w:rsid w:val="00F73B03"/>
    <w:rsid w:val="00F741A0"/>
    <w:rsid w:val="00F753F0"/>
    <w:rsid w:val="00F75618"/>
    <w:rsid w:val="00F75DA3"/>
    <w:rsid w:val="00F75EB0"/>
    <w:rsid w:val="00F77D1A"/>
    <w:rsid w:val="00F81543"/>
    <w:rsid w:val="00F84245"/>
    <w:rsid w:val="00F84452"/>
    <w:rsid w:val="00F845E6"/>
    <w:rsid w:val="00F84855"/>
    <w:rsid w:val="00F84CA2"/>
    <w:rsid w:val="00F85372"/>
    <w:rsid w:val="00F855D0"/>
    <w:rsid w:val="00F86005"/>
    <w:rsid w:val="00F86BDF"/>
    <w:rsid w:val="00F86E10"/>
    <w:rsid w:val="00F906E0"/>
    <w:rsid w:val="00F916A6"/>
    <w:rsid w:val="00F921DB"/>
    <w:rsid w:val="00F933B1"/>
    <w:rsid w:val="00F933E5"/>
    <w:rsid w:val="00F93C13"/>
    <w:rsid w:val="00F94432"/>
    <w:rsid w:val="00F95C52"/>
    <w:rsid w:val="00F96CA9"/>
    <w:rsid w:val="00F96F2F"/>
    <w:rsid w:val="00F97BDE"/>
    <w:rsid w:val="00FA0046"/>
    <w:rsid w:val="00FA0CAA"/>
    <w:rsid w:val="00FA18D8"/>
    <w:rsid w:val="00FA1B90"/>
    <w:rsid w:val="00FA255F"/>
    <w:rsid w:val="00FA278B"/>
    <w:rsid w:val="00FA3E9B"/>
    <w:rsid w:val="00FA4226"/>
    <w:rsid w:val="00FA70B1"/>
    <w:rsid w:val="00FB32B1"/>
    <w:rsid w:val="00FB4CAA"/>
    <w:rsid w:val="00FB553D"/>
    <w:rsid w:val="00FB6655"/>
    <w:rsid w:val="00FB676B"/>
    <w:rsid w:val="00FB732C"/>
    <w:rsid w:val="00FB7F58"/>
    <w:rsid w:val="00FB7F7A"/>
    <w:rsid w:val="00FC07D8"/>
    <w:rsid w:val="00FC1B0F"/>
    <w:rsid w:val="00FC1BFE"/>
    <w:rsid w:val="00FC1FD9"/>
    <w:rsid w:val="00FC2C63"/>
    <w:rsid w:val="00FC3D8A"/>
    <w:rsid w:val="00FC3FA8"/>
    <w:rsid w:val="00FC4009"/>
    <w:rsid w:val="00FC44B1"/>
    <w:rsid w:val="00FC53C9"/>
    <w:rsid w:val="00FC5875"/>
    <w:rsid w:val="00FC5934"/>
    <w:rsid w:val="00FC6126"/>
    <w:rsid w:val="00FC65B1"/>
    <w:rsid w:val="00FD0131"/>
    <w:rsid w:val="00FD0D01"/>
    <w:rsid w:val="00FD1CF2"/>
    <w:rsid w:val="00FD2F7B"/>
    <w:rsid w:val="00FD3198"/>
    <w:rsid w:val="00FD3774"/>
    <w:rsid w:val="00FD3F16"/>
    <w:rsid w:val="00FD4C23"/>
    <w:rsid w:val="00FD56C0"/>
    <w:rsid w:val="00FD59D7"/>
    <w:rsid w:val="00FD6520"/>
    <w:rsid w:val="00FD7D1B"/>
    <w:rsid w:val="00FD7E82"/>
    <w:rsid w:val="00FE13DC"/>
    <w:rsid w:val="00FE195F"/>
    <w:rsid w:val="00FE1BC8"/>
    <w:rsid w:val="00FE2518"/>
    <w:rsid w:val="00FE2709"/>
    <w:rsid w:val="00FE2ED5"/>
    <w:rsid w:val="00FE3C51"/>
    <w:rsid w:val="00FE3F64"/>
    <w:rsid w:val="00FE48A1"/>
    <w:rsid w:val="00FE48C7"/>
    <w:rsid w:val="00FE6098"/>
    <w:rsid w:val="00FE7F4C"/>
    <w:rsid w:val="00FF28AF"/>
    <w:rsid w:val="00FF3C7A"/>
    <w:rsid w:val="00FF408E"/>
    <w:rsid w:val="00FF633C"/>
    <w:rsid w:val="00FF7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F6F4"/>
  <w15:chartTrackingRefBased/>
  <w15:docId w15:val="{CFFD95C7-6C17-4A12-A596-1EBE919E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C"/>
    <w:pPr>
      <w:suppressAutoHyphens/>
      <w:spacing w:after="0" w:line="240" w:lineRule="exact"/>
    </w:pPr>
    <w:rPr>
      <w:rFonts w:ascii="Times" w:eastAsia="Times New Roman" w:hAnsi="Times" w:cs="Times New Roman"/>
      <w:sz w:val="24"/>
      <w:szCs w:val="20"/>
      <w:lang w:eastAsia="ar-SA"/>
    </w:rPr>
  </w:style>
  <w:style w:type="paragraph" w:styleId="Heading1">
    <w:name w:val="heading 1"/>
    <w:basedOn w:val="Normal"/>
    <w:next w:val="Normal"/>
    <w:link w:val="Heading1Char"/>
    <w:qFormat/>
    <w:rsid w:val="00BF478C"/>
    <w:pPr>
      <w:keepNext/>
      <w:keepLines/>
      <w:numPr>
        <w:numId w:val="1"/>
      </w:numPr>
      <w:spacing w:before="480" w:after="240" w:line="240" w:lineRule="atLeast"/>
      <w:outlineLvl w:val="0"/>
    </w:pPr>
    <w:rPr>
      <w:b/>
      <w:kern w:val="1"/>
      <w:sz w:val="36"/>
    </w:rPr>
  </w:style>
  <w:style w:type="paragraph" w:styleId="Heading2">
    <w:name w:val="heading 2"/>
    <w:basedOn w:val="Normal"/>
    <w:next w:val="Normal"/>
    <w:link w:val="Heading2Char"/>
    <w:qFormat/>
    <w:rsid w:val="00BF478C"/>
    <w:pPr>
      <w:keepNext/>
      <w:keepLines/>
      <w:numPr>
        <w:ilvl w:val="1"/>
        <w:numId w:val="1"/>
      </w:numPr>
      <w:tabs>
        <w:tab w:val="clear" w:pos="0"/>
        <w:tab w:val="num" w:pos="360"/>
      </w:tabs>
      <w:spacing w:before="280" w:after="280" w:line="240" w:lineRule="atLeast"/>
      <w:ind w:left="360"/>
      <w:outlineLvl w:val="1"/>
    </w:pPr>
    <w:rPr>
      <w:b/>
      <w:sz w:val="28"/>
    </w:rPr>
  </w:style>
  <w:style w:type="paragraph" w:styleId="Heading3">
    <w:name w:val="heading 3"/>
    <w:basedOn w:val="Normal"/>
    <w:next w:val="Normal"/>
    <w:link w:val="Heading3Char"/>
    <w:autoRedefine/>
    <w:qFormat/>
    <w:rsid w:val="007C1709"/>
    <w:pPr>
      <w:numPr>
        <w:ilvl w:val="2"/>
        <w:numId w:val="1"/>
      </w:numPr>
      <w:spacing w:before="240" w:after="240"/>
      <w:outlineLvl w:val="2"/>
    </w:pPr>
    <w:rPr>
      <w:b/>
      <w:sz w:val="26"/>
    </w:rPr>
  </w:style>
  <w:style w:type="paragraph" w:styleId="Heading4">
    <w:name w:val="heading 4"/>
    <w:basedOn w:val="Normal"/>
    <w:next w:val="Normal"/>
    <w:link w:val="Heading4Char"/>
    <w:qFormat/>
    <w:rsid w:val="00BF478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478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478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478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478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478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478C"/>
    <w:rPr>
      <w:rFonts w:ascii="Times" w:eastAsia="Times New Roman" w:hAnsi="Times" w:cs="Times New Roman"/>
      <w:b/>
      <w:kern w:val="1"/>
      <w:sz w:val="36"/>
      <w:szCs w:val="20"/>
      <w:lang w:eastAsia="ar-SA"/>
    </w:rPr>
  </w:style>
  <w:style w:type="character" w:customStyle="1" w:styleId="Heading2Char">
    <w:name w:val="Heading 2 Char"/>
    <w:basedOn w:val="DefaultParagraphFont"/>
    <w:link w:val="Heading2"/>
    <w:rsid w:val="00BF478C"/>
    <w:rPr>
      <w:rFonts w:ascii="Times" w:eastAsia="Times New Roman" w:hAnsi="Times" w:cs="Times New Roman"/>
      <w:b/>
      <w:sz w:val="28"/>
      <w:szCs w:val="20"/>
      <w:lang w:eastAsia="ar-SA"/>
    </w:rPr>
  </w:style>
  <w:style w:type="character" w:customStyle="1" w:styleId="Heading3Char">
    <w:name w:val="Heading 3 Char"/>
    <w:basedOn w:val="DefaultParagraphFont"/>
    <w:link w:val="Heading3"/>
    <w:rsid w:val="007C1709"/>
    <w:rPr>
      <w:rFonts w:ascii="Times" w:eastAsia="Times New Roman" w:hAnsi="Times" w:cs="Times New Roman"/>
      <w:b/>
      <w:sz w:val="26"/>
      <w:szCs w:val="20"/>
      <w:lang w:eastAsia="ar-SA"/>
    </w:rPr>
  </w:style>
  <w:style w:type="character" w:customStyle="1" w:styleId="Heading4Char">
    <w:name w:val="Heading 4 Char"/>
    <w:basedOn w:val="DefaultParagraphFont"/>
    <w:link w:val="Heading4"/>
    <w:rsid w:val="00BF478C"/>
    <w:rPr>
      <w:rFonts w:ascii="Times New Roman" w:eastAsia="Times New Roman" w:hAnsi="Times New Roman" w:cs="Times New Roman"/>
      <w:b/>
      <w:i/>
      <w:szCs w:val="20"/>
      <w:lang w:eastAsia="ar-SA"/>
    </w:rPr>
  </w:style>
  <w:style w:type="character" w:customStyle="1" w:styleId="Heading5Char">
    <w:name w:val="Heading 5 Char"/>
    <w:basedOn w:val="DefaultParagraphFont"/>
    <w:link w:val="Heading5"/>
    <w:rsid w:val="00BF478C"/>
    <w:rPr>
      <w:rFonts w:ascii="Arial" w:eastAsia="Times New Roman" w:hAnsi="Arial" w:cs="Times New Roman"/>
      <w:szCs w:val="20"/>
      <w:lang w:eastAsia="ar-SA"/>
    </w:rPr>
  </w:style>
  <w:style w:type="character" w:customStyle="1" w:styleId="Heading6Char">
    <w:name w:val="Heading 6 Char"/>
    <w:basedOn w:val="DefaultParagraphFont"/>
    <w:link w:val="Heading6"/>
    <w:rsid w:val="00BF478C"/>
    <w:rPr>
      <w:rFonts w:ascii="Arial" w:eastAsia="Times New Roman" w:hAnsi="Arial" w:cs="Times New Roman"/>
      <w:i/>
      <w:szCs w:val="20"/>
      <w:lang w:eastAsia="ar-SA"/>
    </w:rPr>
  </w:style>
  <w:style w:type="character" w:customStyle="1" w:styleId="Heading7Char">
    <w:name w:val="Heading 7 Char"/>
    <w:basedOn w:val="DefaultParagraphFont"/>
    <w:link w:val="Heading7"/>
    <w:rsid w:val="00BF478C"/>
    <w:rPr>
      <w:rFonts w:ascii="Arial" w:eastAsia="Times New Roman" w:hAnsi="Arial" w:cs="Times New Roman"/>
      <w:sz w:val="20"/>
      <w:szCs w:val="20"/>
      <w:lang w:eastAsia="ar-SA"/>
    </w:rPr>
  </w:style>
  <w:style w:type="character" w:customStyle="1" w:styleId="Heading8Char">
    <w:name w:val="Heading 8 Char"/>
    <w:basedOn w:val="DefaultParagraphFont"/>
    <w:link w:val="Heading8"/>
    <w:rsid w:val="00BF478C"/>
    <w:rPr>
      <w:rFonts w:ascii="Arial" w:eastAsia="Times New Roman" w:hAnsi="Arial" w:cs="Times New Roman"/>
      <w:i/>
      <w:sz w:val="20"/>
      <w:szCs w:val="20"/>
      <w:lang w:eastAsia="ar-SA"/>
    </w:rPr>
  </w:style>
  <w:style w:type="character" w:customStyle="1" w:styleId="Heading9Char">
    <w:name w:val="Heading 9 Char"/>
    <w:basedOn w:val="DefaultParagraphFont"/>
    <w:link w:val="Heading9"/>
    <w:rsid w:val="00BF478C"/>
    <w:rPr>
      <w:rFonts w:ascii="Arial" w:eastAsia="Times New Roman" w:hAnsi="Arial" w:cs="Times New Roman"/>
      <w:i/>
      <w:sz w:val="18"/>
      <w:szCs w:val="20"/>
      <w:lang w:eastAsia="ar-SA"/>
    </w:rPr>
  </w:style>
  <w:style w:type="character" w:customStyle="1" w:styleId="Absatz-Standardschriftart">
    <w:name w:val="Absatz-Standardschriftart"/>
    <w:rsid w:val="00BF478C"/>
  </w:style>
  <w:style w:type="character" w:customStyle="1" w:styleId="WW-Absatz-Standardschriftart">
    <w:name w:val="WW-Absatz-Standardschriftart"/>
    <w:rsid w:val="00BF478C"/>
  </w:style>
  <w:style w:type="character" w:customStyle="1" w:styleId="WW-Absatz-Standardschriftart1">
    <w:name w:val="WW-Absatz-Standardschriftart1"/>
    <w:rsid w:val="00BF478C"/>
  </w:style>
  <w:style w:type="character" w:customStyle="1" w:styleId="WW-Absatz-Standardschriftart11">
    <w:name w:val="WW-Absatz-Standardschriftart11"/>
    <w:rsid w:val="00BF478C"/>
  </w:style>
  <w:style w:type="character" w:customStyle="1" w:styleId="WW-Absatz-Standardschriftart111">
    <w:name w:val="WW-Absatz-Standardschriftart111"/>
    <w:rsid w:val="00BF478C"/>
  </w:style>
  <w:style w:type="character" w:customStyle="1" w:styleId="WW-Absatz-Standardschriftart1111">
    <w:name w:val="WW-Absatz-Standardschriftart1111"/>
    <w:rsid w:val="00BF478C"/>
  </w:style>
  <w:style w:type="character" w:customStyle="1" w:styleId="WW-DefaultParagraphFont">
    <w:name w:val="WW-Default Paragraph Font"/>
    <w:rsid w:val="00BF478C"/>
  </w:style>
  <w:style w:type="character" w:styleId="PageNumber">
    <w:name w:val="page number"/>
    <w:basedOn w:val="WW-DefaultParagraphFont"/>
    <w:rsid w:val="00BF478C"/>
  </w:style>
  <w:style w:type="character" w:styleId="Hyperlink">
    <w:name w:val="Hyperlink"/>
    <w:uiPriority w:val="99"/>
    <w:rsid w:val="00BF478C"/>
    <w:rPr>
      <w:color w:val="0000FF"/>
      <w:u w:val="single"/>
    </w:rPr>
  </w:style>
  <w:style w:type="character" w:customStyle="1" w:styleId="NumberingSymbols">
    <w:name w:val="Numbering Symbols"/>
    <w:rsid w:val="00BF478C"/>
  </w:style>
  <w:style w:type="paragraph" w:customStyle="1" w:styleId="Heading">
    <w:name w:val="Heading"/>
    <w:basedOn w:val="Normal"/>
    <w:next w:val="BodyText"/>
    <w:rsid w:val="00BF478C"/>
    <w:pPr>
      <w:keepNext/>
      <w:spacing w:before="240" w:after="120"/>
    </w:pPr>
    <w:rPr>
      <w:rFonts w:ascii="Arial" w:eastAsia="Lucida Sans Unicode" w:hAnsi="Arial" w:cs="Tahoma"/>
      <w:sz w:val="28"/>
      <w:szCs w:val="28"/>
    </w:rPr>
  </w:style>
  <w:style w:type="paragraph" w:styleId="BodyText">
    <w:name w:val="Body Text"/>
    <w:basedOn w:val="Normal"/>
    <w:link w:val="BodyTextChar"/>
    <w:rsid w:val="00BF478C"/>
    <w:pPr>
      <w:spacing w:after="120"/>
    </w:pPr>
  </w:style>
  <w:style w:type="character" w:customStyle="1" w:styleId="BodyTextChar">
    <w:name w:val="Body Text Char"/>
    <w:basedOn w:val="DefaultParagraphFont"/>
    <w:link w:val="BodyText"/>
    <w:rsid w:val="00BF478C"/>
    <w:rPr>
      <w:rFonts w:ascii="Times" w:eastAsia="Times New Roman" w:hAnsi="Times" w:cs="Times New Roman"/>
      <w:sz w:val="24"/>
      <w:szCs w:val="20"/>
      <w:lang w:eastAsia="ar-SA"/>
    </w:rPr>
  </w:style>
  <w:style w:type="paragraph" w:styleId="List">
    <w:name w:val="List"/>
    <w:basedOn w:val="BodyText"/>
    <w:rsid w:val="00BF478C"/>
    <w:rPr>
      <w:rFonts w:cs="Tahoma"/>
    </w:rPr>
  </w:style>
  <w:style w:type="paragraph" w:styleId="Caption">
    <w:name w:val="caption"/>
    <w:basedOn w:val="Normal"/>
    <w:qFormat/>
    <w:rsid w:val="00BF478C"/>
    <w:pPr>
      <w:suppressLineNumbers/>
      <w:spacing w:before="120" w:after="120"/>
    </w:pPr>
    <w:rPr>
      <w:rFonts w:cs="Tahoma"/>
      <w:i/>
      <w:iCs/>
      <w:szCs w:val="24"/>
    </w:rPr>
  </w:style>
  <w:style w:type="paragraph" w:customStyle="1" w:styleId="Index">
    <w:name w:val="Index"/>
    <w:basedOn w:val="Normal"/>
    <w:rsid w:val="00BF478C"/>
    <w:pPr>
      <w:suppressLineNumbers/>
    </w:pPr>
    <w:rPr>
      <w:rFonts w:cs="Tahoma"/>
    </w:rPr>
  </w:style>
  <w:style w:type="paragraph" w:styleId="Footer">
    <w:name w:val="footer"/>
    <w:basedOn w:val="Normal"/>
    <w:link w:val="FooterChar"/>
    <w:uiPriority w:val="99"/>
    <w:rsid w:val="00BF478C"/>
    <w:pPr>
      <w:tabs>
        <w:tab w:val="center" w:pos="4680"/>
        <w:tab w:val="right" w:pos="9360"/>
      </w:tabs>
    </w:pPr>
    <w:rPr>
      <w:b/>
      <w:i/>
      <w:sz w:val="20"/>
    </w:rPr>
  </w:style>
  <w:style w:type="character" w:customStyle="1" w:styleId="FooterChar">
    <w:name w:val="Footer Char"/>
    <w:basedOn w:val="DefaultParagraphFont"/>
    <w:link w:val="Footer"/>
    <w:uiPriority w:val="99"/>
    <w:rsid w:val="00BF478C"/>
    <w:rPr>
      <w:rFonts w:ascii="Times" w:eastAsia="Times New Roman" w:hAnsi="Times" w:cs="Times New Roman"/>
      <w:b/>
      <w:i/>
      <w:sz w:val="20"/>
      <w:szCs w:val="20"/>
      <w:lang w:eastAsia="ar-SA"/>
    </w:rPr>
  </w:style>
  <w:style w:type="paragraph" w:customStyle="1" w:styleId="bullet">
    <w:name w:val="bullet"/>
    <w:basedOn w:val="Normal"/>
    <w:rsid w:val="00BF478C"/>
    <w:rPr>
      <w:rFonts w:ascii="Arial" w:hAnsi="Arial"/>
      <w:sz w:val="20"/>
    </w:rPr>
  </w:style>
  <w:style w:type="paragraph" w:styleId="Header">
    <w:name w:val="header"/>
    <w:basedOn w:val="Normal"/>
    <w:link w:val="HeaderChar"/>
    <w:rsid w:val="00BF478C"/>
    <w:pPr>
      <w:tabs>
        <w:tab w:val="center" w:pos="4680"/>
        <w:tab w:val="right" w:pos="9360"/>
      </w:tabs>
    </w:pPr>
    <w:rPr>
      <w:b/>
      <w:i/>
      <w:sz w:val="20"/>
    </w:rPr>
  </w:style>
  <w:style w:type="character" w:customStyle="1" w:styleId="HeaderChar">
    <w:name w:val="Header Char"/>
    <w:basedOn w:val="DefaultParagraphFont"/>
    <w:link w:val="Header"/>
    <w:rsid w:val="00BF478C"/>
    <w:rPr>
      <w:rFonts w:ascii="Times" w:eastAsia="Times New Roman" w:hAnsi="Times" w:cs="Times New Roman"/>
      <w:b/>
      <w:i/>
      <w:sz w:val="20"/>
      <w:szCs w:val="20"/>
      <w:lang w:eastAsia="ar-SA"/>
    </w:rPr>
  </w:style>
  <w:style w:type="paragraph" w:customStyle="1" w:styleId="heading10">
    <w:name w:val="heading1"/>
    <w:basedOn w:val="Normal"/>
    <w:rsid w:val="00BF478C"/>
    <w:pPr>
      <w:tabs>
        <w:tab w:val="left" w:pos="450"/>
        <w:tab w:val="left" w:pos="1080"/>
        <w:tab w:val="left" w:pos="1800"/>
        <w:tab w:val="left" w:pos="2610"/>
      </w:tabs>
    </w:pPr>
  </w:style>
  <w:style w:type="paragraph" w:styleId="TOC1">
    <w:name w:val="toc 1"/>
    <w:basedOn w:val="Normal"/>
    <w:next w:val="Normal"/>
    <w:uiPriority w:val="39"/>
    <w:rsid w:val="00BF478C"/>
    <w:pPr>
      <w:tabs>
        <w:tab w:val="left" w:pos="360"/>
        <w:tab w:val="right" w:leader="dot" w:pos="9360"/>
      </w:tabs>
      <w:spacing w:before="60" w:line="220" w:lineRule="exact"/>
      <w:ind w:left="360" w:hanging="360"/>
      <w:jc w:val="both"/>
    </w:pPr>
    <w:rPr>
      <w:b/>
      <w:lang w:val="en-GB"/>
    </w:rPr>
  </w:style>
  <w:style w:type="paragraph" w:styleId="TOC2">
    <w:name w:val="toc 2"/>
    <w:basedOn w:val="Normal"/>
    <w:next w:val="Normal"/>
    <w:uiPriority w:val="39"/>
    <w:rsid w:val="00BF478C"/>
    <w:pPr>
      <w:tabs>
        <w:tab w:val="right" w:leader="dot" w:pos="9360"/>
      </w:tabs>
      <w:spacing w:line="220" w:lineRule="exact"/>
      <w:ind w:left="270"/>
      <w:jc w:val="both"/>
    </w:pPr>
    <w:rPr>
      <w:sz w:val="22"/>
    </w:rPr>
  </w:style>
  <w:style w:type="paragraph" w:customStyle="1" w:styleId="level4">
    <w:name w:val="level 4"/>
    <w:basedOn w:val="Normal"/>
    <w:rsid w:val="00BF478C"/>
    <w:pPr>
      <w:spacing w:before="120" w:after="120"/>
      <w:ind w:left="634"/>
    </w:pPr>
  </w:style>
  <w:style w:type="paragraph" w:customStyle="1" w:styleId="level5">
    <w:name w:val="level 5"/>
    <w:basedOn w:val="Normal"/>
    <w:rsid w:val="00BF478C"/>
    <w:pPr>
      <w:tabs>
        <w:tab w:val="left" w:pos="2520"/>
      </w:tabs>
      <w:ind w:left="1440"/>
    </w:pPr>
  </w:style>
  <w:style w:type="paragraph" w:styleId="Title">
    <w:name w:val="Title"/>
    <w:basedOn w:val="Normal"/>
    <w:next w:val="Subtitle"/>
    <w:link w:val="TitleChar"/>
    <w:qFormat/>
    <w:rsid w:val="00BF478C"/>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BF478C"/>
    <w:rPr>
      <w:rFonts w:ascii="Arial" w:eastAsia="Times New Roman" w:hAnsi="Arial" w:cs="Times New Roman"/>
      <w:b/>
      <w:kern w:val="1"/>
      <w:sz w:val="64"/>
      <w:szCs w:val="20"/>
      <w:lang w:eastAsia="ar-SA"/>
    </w:rPr>
  </w:style>
  <w:style w:type="paragraph" w:styleId="Subtitle">
    <w:name w:val="Subtitle"/>
    <w:basedOn w:val="Heading"/>
    <w:next w:val="BodyText"/>
    <w:link w:val="SubtitleChar"/>
    <w:qFormat/>
    <w:rsid w:val="00BF478C"/>
    <w:pPr>
      <w:jc w:val="center"/>
    </w:pPr>
    <w:rPr>
      <w:i/>
      <w:iCs/>
    </w:rPr>
  </w:style>
  <w:style w:type="character" w:customStyle="1" w:styleId="SubtitleChar">
    <w:name w:val="Subtitle Char"/>
    <w:basedOn w:val="DefaultParagraphFont"/>
    <w:link w:val="Subtitle"/>
    <w:rsid w:val="00BF478C"/>
    <w:rPr>
      <w:rFonts w:ascii="Arial" w:eastAsia="Lucida Sans Unicode" w:hAnsi="Arial" w:cs="Tahoma"/>
      <w:i/>
      <w:iCs/>
      <w:sz w:val="28"/>
      <w:szCs w:val="28"/>
      <w:lang w:eastAsia="ar-SA"/>
    </w:rPr>
  </w:style>
  <w:style w:type="paragraph" w:customStyle="1" w:styleId="TOCEntry">
    <w:name w:val="TOCEntry"/>
    <w:basedOn w:val="Normal"/>
    <w:rsid w:val="00BF478C"/>
    <w:pPr>
      <w:keepNext/>
      <w:keepLines/>
      <w:spacing w:before="120" w:after="240" w:line="240" w:lineRule="atLeast"/>
    </w:pPr>
    <w:rPr>
      <w:b/>
      <w:sz w:val="36"/>
    </w:rPr>
  </w:style>
  <w:style w:type="paragraph" w:styleId="TOC3">
    <w:name w:val="toc 3"/>
    <w:basedOn w:val="Normal"/>
    <w:next w:val="Normal"/>
    <w:uiPriority w:val="39"/>
    <w:rsid w:val="00BF478C"/>
    <w:pPr>
      <w:tabs>
        <w:tab w:val="left" w:pos="1200"/>
        <w:tab w:val="right" w:leader="dot" w:pos="9360"/>
      </w:tabs>
      <w:ind w:left="480"/>
    </w:pPr>
    <w:rPr>
      <w:sz w:val="22"/>
      <w:lang w:val="en-GB"/>
    </w:rPr>
  </w:style>
  <w:style w:type="paragraph" w:styleId="TOC4">
    <w:name w:val="toc 4"/>
    <w:basedOn w:val="Normal"/>
    <w:next w:val="Normal"/>
    <w:uiPriority w:val="39"/>
    <w:rsid w:val="00BF478C"/>
    <w:pPr>
      <w:tabs>
        <w:tab w:val="right" w:leader="dot" w:pos="9360"/>
      </w:tabs>
      <w:ind w:left="720"/>
    </w:pPr>
  </w:style>
  <w:style w:type="paragraph" w:styleId="TOC5">
    <w:name w:val="toc 5"/>
    <w:basedOn w:val="Normal"/>
    <w:next w:val="Normal"/>
    <w:uiPriority w:val="39"/>
    <w:rsid w:val="00BF478C"/>
    <w:pPr>
      <w:tabs>
        <w:tab w:val="right" w:leader="dot" w:pos="9360"/>
      </w:tabs>
      <w:ind w:left="960"/>
    </w:pPr>
  </w:style>
  <w:style w:type="paragraph" w:styleId="TOC6">
    <w:name w:val="toc 6"/>
    <w:basedOn w:val="Normal"/>
    <w:next w:val="Normal"/>
    <w:uiPriority w:val="39"/>
    <w:rsid w:val="00BF478C"/>
    <w:pPr>
      <w:tabs>
        <w:tab w:val="right" w:leader="dot" w:pos="9360"/>
      </w:tabs>
      <w:ind w:left="1200"/>
    </w:pPr>
  </w:style>
  <w:style w:type="paragraph" w:styleId="TOC7">
    <w:name w:val="toc 7"/>
    <w:basedOn w:val="Normal"/>
    <w:next w:val="Normal"/>
    <w:uiPriority w:val="39"/>
    <w:rsid w:val="00BF478C"/>
    <w:pPr>
      <w:tabs>
        <w:tab w:val="right" w:leader="dot" w:pos="9360"/>
      </w:tabs>
      <w:ind w:left="1440"/>
    </w:pPr>
  </w:style>
  <w:style w:type="paragraph" w:styleId="TOC8">
    <w:name w:val="toc 8"/>
    <w:basedOn w:val="Normal"/>
    <w:next w:val="Normal"/>
    <w:uiPriority w:val="39"/>
    <w:rsid w:val="00BF478C"/>
    <w:pPr>
      <w:tabs>
        <w:tab w:val="right" w:leader="dot" w:pos="9360"/>
      </w:tabs>
      <w:ind w:left="1680"/>
    </w:pPr>
  </w:style>
  <w:style w:type="paragraph" w:styleId="TOC9">
    <w:name w:val="toc 9"/>
    <w:basedOn w:val="Normal"/>
    <w:next w:val="Normal"/>
    <w:uiPriority w:val="39"/>
    <w:rsid w:val="00BF478C"/>
    <w:pPr>
      <w:tabs>
        <w:tab w:val="right" w:leader="dot" w:pos="9360"/>
      </w:tabs>
      <w:ind w:left="1920"/>
    </w:pPr>
  </w:style>
  <w:style w:type="paragraph" w:customStyle="1" w:styleId="template">
    <w:name w:val="template"/>
    <w:basedOn w:val="Normal"/>
    <w:rsid w:val="00BF478C"/>
    <w:rPr>
      <w:rFonts w:ascii="Arial" w:hAnsi="Arial"/>
      <w:i/>
      <w:sz w:val="22"/>
    </w:rPr>
  </w:style>
  <w:style w:type="paragraph" w:customStyle="1" w:styleId="level3text">
    <w:name w:val="level 3 text"/>
    <w:basedOn w:val="Normal"/>
    <w:rsid w:val="00BF478C"/>
    <w:pPr>
      <w:spacing w:line="220" w:lineRule="exact"/>
      <w:ind w:left="1350" w:hanging="716"/>
    </w:pPr>
    <w:rPr>
      <w:rFonts w:ascii="Arial" w:hAnsi="Arial"/>
      <w:i/>
      <w:sz w:val="22"/>
    </w:rPr>
  </w:style>
  <w:style w:type="paragraph" w:customStyle="1" w:styleId="requirement">
    <w:name w:val="requirement"/>
    <w:basedOn w:val="level4"/>
    <w:rsid w:val="00BF478C"/>
    <w:pPr>
      <w:spacing w:before="0" w:after="0"/>
      <w:ind w:left="2348" w:hanging="994"/>
    </w:pPr>
    <w:rPr>
      <w:rFonts w:ascii="Times New Roman" w:hAnsi="Times New Roman"/>
    </w:rPr>
  </w:style>
  <w:style w:type="paragraph" w:customStyle="1" w:styleId="ByLine">
    <w:name w:val="ByLine"/>
    <w:basedOn w:val="Title"/>
    <w:rsid w:val="00BF478C"/>
    <w:rPr>
      <w:sz w:val="28"/>
    </w:rPr>
  </w:style>
  <w:style w:type="paragraph" w:customStyle="1" w:styleId="ChangeHistoryTitle">
    <w:name w:val="ChangeHistory Title"/>
    <w:basedOn w:val="Normal"/>
    <w:rsid w:val="00BF478C"/>
    <w:pPr>
      <w:keepNext/>
      <w:spacing w:before="60" w:after="60" w:line="240" w:lineRule="auto"/>
      <w:jc w:val="center"/>
    </w:pPr>
    <w:rPr>
      <w:rFonts w:ascii="Arial" w:hAnsi="Arial"/>
      <w:b/>
      <w:sz w:val="36"/>
    </w:rPr>
  </w:style>
  <w:style w:type="paragraph" w:customStyle="1" w:styleId="SuperTitle">
    <w:name w:val="SuperTitle"/>
    <w:basedOn w:val="Title"/>
    <w:next w:val="Normal"/>
    <w:rsid w:val="00BF478C"/>
    <w:pPr>
      <w:pBdr>
        <w:top w:val="single" w:sz="40" w:space="1" w:color="000000"/>
      </w:pBdr>
      <w:spacing w:before="960" w:after="0"/>
    </w:pPr>
    <w:rPr>
      <w:sz w:val="28"/>
    </w:rPr>
  </w:style>
  <w:style w:type="paragraph" w:customStyle="1" w:styleId="line">
    <w:name w:val="line"/>
    <w:basedOn w:val="Title"/>
    <w:rsid w:val="00BF478C"/>
    <w:pPr>
      <w:pBdr>
        <w:top w:val="single" w:sz="32" w:space="1" w:color="000000"/>
      </w:pBdr>
      <w:spacing w:after="0"/>
    </w:pPr>
    <w:rPr>
      <w:sz w:val="40"/>
    </w:rPr>
  </w:style>
  <w:style w:type="paragraph" w:customStyle="1" w:styleId="Contents10">
    <w:name w:val="Contents 10"/>
    <w:basedOn w:val="Index"/>
    <w:rsid w:val="00BF478C"/>
    <w:pPr>
      <w:tabs>
        <w:tab w:val="right" w:leader="dot" w:pos="9972"/>
      </w:tabs>
      <w:ind w:left="2547"/>
    </w:pPr>
  </w:style>
  <w:style w:type="paragraph" w:customStyle="1" w:styleId="TableContents">
    <w:name w:val="Table Contents"/>
    <w:basedOn w:val="Normal"/>
    <w:rsid w:val="00BF478C"/>
    <w:pPr>
      <w:suppressLineNumbers/>
    </w:pPr>
  </w:style>
  <w:style w:type="paragraph" w:customStyle="1" w:styleId="TableHeading">
    <w:name w:val="Table Heading"/>
    <w:basedOn w:val="TableContents"/>
    <w:rsid w:val="00BF478C"/>
    <w:pPr>
      <w:jc w:val="center"/>
    </w:pPr>
    <w:rPr>
      <w:b/>
      <w:bCs/>
    </w:rPr>
  </w:style>
  <w:style w:type="paragraph" w:customStyle="1" w:styleId="CompanyName">
    <w:name w:val="Company Name"/>
    <w:basedOn w:val="Normal"/>
    <w:rsid w:val="00BF478C"/>
    <w:pPr>
      <w:suppressAutoHyphens w:val="0"/>
      <w:spacing w:line="280" w:lineRule="atLeast"/>
    </w:pPr>
    <w:rPr>
      <w:rFonts w:ascii="Arial Black" w:hAnsi="Arial Black"/>
      <w:spacing w:val="-25"/>
      <w:sz w:val="32"/>
    </w:rPr>
  </w:style>
  <w:style w:type="paragraph" w:styleId="FootnoteText">
    <w:name w:val="footnote text"/>
    <w:basedOn w:val="Normal"/>
    <w:link w:val="FootnoteTextChar"/>
    <w:rsid w:val="00BF478C"/>
    <w:pPr>
      <w:suppressAutoHyphens w:val="0"/>
      <w:spacing w:line="240" w:lineRule="auto"/>
    </w:pPr>
    <w:rPr>
      <w:rFonts w:ascii="Times New Roman" w:hAnsi="Times New Roman"/>
      <w:sz w:val="20"/>
    </w:rPr>
  </w:style>
  <w:style w:type="character" w:customStyle="1" w:styleId="FootnoteTextChar">
    <w:name w:val="Footnote Text Char"/>
    <w:basedOn w:val="DefaultParagraphFont"/>
    <w:link w:val="FootnoteText"/>
    <w:rsid w:val="00BF478C"/>
    <w:rPr>
      <w:rFonts w:ascii="Times New Roman" w:eastAsia="Times New Roman" w:hAnsi="Times New Roman" w:cs="Times New Roman"/>
      <w:sz w:val="20"/>
      <w:szCs w:val="20"/>
      <w:lang w:eastAsia="ar-SA"/>
    </w:rPr>
  </w:style>
  <w:style w:type="paragraph" w:customStyle="1" w:styleId="Framecontents">
    <w:name w:val="Frame contents"/>
    <w:basedOn w:val="BodyText"/>
    <w:rsid w:val="00BF478C"/>
  </w:style>
  <w:style w:type="paragraph" w:styleId="BalloonText">
    <w:name w:val="Balloon Text"/>
    <w:basedOn w:val="Normal"/>
    <w:link w:val="BalloonTextChar"/>
    <w:uiPriority w:val="99"/>
    <w:semiHidden/>
    <w:unhideWhenUsed/>
    <w:rsid w:val="00BF478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478C"/>
    <w:rPr>
      <w:rFonts w:ascii="Tahoma" w:eastAsia="Times New Roman" w:hAnsi="Tahoma" w:cs="Times New Roman"/>
      <w:sz w:val="16"/>
      <w:szCs w:val="16"/>
      <w:lang w:eastAsia="ar-SA"/>
    </w:rPr>
  </w:style>
  <w:style w:type="paragraph" w:styleId="TOCHeading">
    <w:name w:val="TOC Heading"/>
    <w:basedOn w:val="Heading1"/>
    <w:next w:val="Normal"/>
    <w:uiPriority w:val="39"/>
    <w:unhideWhenUsed/>
    <w:qFormat/>
    <w:rsid w:val="00BF478C"/>
    <w:pPr>
      <w:numPr>
        <w:numId w:val="0"/>
      </w:numPr>
      <w:suppressAutoHyphens w:val="0"/>
      <w:spacing w:after="0" w:line="276" w:lineRule="auto"/>
      <w:outlineLvl w:val="9"/>
    </w:pPr>
    <w:rPr>
      <w:rFonts w:ascii="Cambria" w:hAnsi="Cambria"/>
      <w:bCs/>
      <w:color w:val="365F91"/>
      <w:kern w:val="0"/>
      <w:sz w:val="28"/>
      <w:szCs w:val="28"/>
      <w:lang w:eastAsia="en-US"/>
    </w:rPr>
  </w:style>
  <w:style w:type="paragraph" w:styleId="DocumentMap">
    <w:name w:val="Document Map"/>
    <w:basedOn w:val="Normal"/>
    <w:link w:val="DocumentMapChar"/>
    <w:uiPriority w:val="99"/>
    <w:semiHidden/>
    <w:unhideWhenUsed/>
    <w:rsid w:val="00BF478C"/>
    <w:rPr>
      <w:rFonts w:ascii="Tahoma" w:hAnsi="Tahoma"/>
      <w:sz w:val="16"/>
      <w:szCs w:val="16"/>
    </w:rPr>
  </w:style>
  <w:style w:type="character" w:customStyle="1" w:styleId="DocumentMapChar">
    <w:name w:val="Document Map Char"/>
    <w:basedOn w:val="DefaultParagraphFont"/>
    <w:link w:val="DocumentMap"/>
    <w:uiPriority w:val="99"/>
    <w:semiHidden/>
    <w:rsid w:val="00BF478C"/>
    <w:rPr>
      <w:rFonts w:ascii="Tahoma" w:eastAsia="Times New Roman" w:hAnsi="Tahoma" w:cs="Times New Roman"/>
      <w:sz w:val="16"/>
      <w:szCs w:val="16"/>
      <w:lang w:eastAsia="ar-SA"/>
    </w:rPr>
  </w:style>
  <w:style w:type="table" w:styleId="TableGrid">
    <w:name w:val="Table Grid"/>
    <w:basedOn w:val="TableNormal"/>
    <w:uiPriority w:val="39"/>
    <w:rsid w:val="00BF478C"/>
    <w:pPr>
      <w:spacing w:after="0" w:line="240" w:lineRule="auto"/>
    </w:pPr>
    <w:rPr>
      <w:rFonts w:ascii="Calibri" w:eastAsia="Calibri" w:hAnsi="Calibri"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F478C"/>
    <w:rPr>
      <w:sz w:val="16"/>
      <w:szCs w:val="16"/>
    </w:rPr>
  </w:style>
  <w:style w:type="paragraph" w:styleId="CommentText">
    <w:name w:val="annotation text"/>
    <w:basedOn w:val="Normal"/>
    <w:link w:val="CommentTextChar"/>
    <w:uiPriority w:val="99"/>
    <w:unhideWhenUsed/>
    <w:rsid w:val="00BF478C"/>
    <w:rPr>
      <w:sz w:val="20"/>
    </w:rPr>
  </w:style>
  <w:style w:type="character" w:customStyle="1" w:styleId="CommentTextChar">
    <w:name w:val="Comment Text Char"/>
    <w:basedOn w:val="DefaultParagraphFont"/>
    <w:link w:val="CommentText"/>
    <w:uiPriority w:val="99"/>
    <w:rsid w:val="00BF478C"/>
    <w:rPr>
      <w:rFonts w:ascii="Times" w:eastAsia="Times New Roman" w:hAnsi="Times"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F478C"/>
    <w:rPr>
      <w:b/>
      <w:bCs/>
    </w:rPr>
  </w:style>
  <w:style w:type="character" w:customStyle="1" w:styleId="CommentSubjectChar">
    <w:name w:val="Comment Subject Char"/>
    <w:basedOn w:val="CommentTextChar"/>
    <w:link w:val="CommentSubject"/>
    <w:uiPriority w:val="99"/>
    <w:semiHidden/>
    <w:rsid w:val="00BF478C"/>
    <w:rPr>
      <w:rFonts w:ascii="Times" w:eastAsia="Times New Roman" w:hAnsi="Times" w:cs="Times New Roman"/>
      <w:b/>
      <w:bCs/>
      <w:sz w:val="20"/>
      <w:szCs w:val="20"/>
      <w:lang w:eastAsia="ar-SA"/>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BF478C"/>
    <w:pPr>
      <w:ind w:left="720"/>
      <w:contextualSpacing/>
    </w:pPr>
  </w:style>
  <w:style w:type="paragraph" w:styleId="Revision">
    <w:name w:val="Revision"/>
    <w:hidden/>
    <w:uiPriority w:val="99"/>
    <w:semiHidden/>
    <w:rsid w:val="00BF478C"/>
    <w:pPr>
      <w:spacing w:after="0" w:line="240" w:lineRule="auto"/>
    </w:pPr>
    <w:rPr>
      <w:rFonts w:ascii="Times" w:eastAsia="Times New Roman" w:hAnsi="Times" w:cs="Times New Roman"/>
      <w:sz w:val="24"/>
      <w:szCs w:val="20"/>
      <w:lang w:eastAsia="ar-SA"/>
    </w:rPr>
  </w:style>
  <w:style w:type="character" w:styleId="PlaceholderText">
    <w:name w:val="Placeholder Text"/>
    <w:basedOn w:val="DefaultParagraphFont"/>
    <w:uiPriority w:val="99"/>
    <w:semiHidden/>
    <w:rsid w:val="00BF478C"/>
    <w:rPr>
      <w:color w:val="808080"/>
    </w:rPr>
  </w:style>
  <w:style w:type="table" w:styleId="GridTable4-Accent1">
    <w:name w:val="Grid Table 4 Accent 1"/>
    <w:basedOn w:val="TableNormal"/>
    <w:uiPriority w:val="49"/>
    <w:rsid w:val="00624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327312"/>
    <w:rPr>
      <w:color w:val="605E5C"/>
      <w:shd w:val="clear" w:color="auto" w:fill="E1DFDD"/>
    </w:rPr>
  </w:style>
  <w:style w:type="character" w:customStyle="1" w:styleId="cf01">
    <w:name w:val="cf01"/>
    <w:basedOn w:val="DefaultParagraphFont"/>
    <w:rsid w:val="006B0CAC"/>
    <w:rPr>
      <w:rFonts w:ascii="Segoe UI" w:hAnsi="Segoe UI" w:cs="Segoe UI" w:hint="default"/>
      <w:sz w:val="18"/>
      <w:szCs w:val="18"/>
      <w:shd w:val="clear" w:color="auto" w:fill="00FFFF"/>
    </w:rPr>
  </w:style>
  <w:style w:type="table" w:styleId="ListTable3-Accent1">
    <w:name w:val="List Table 3 Accent 1"/>
    <w:basedOn w:val="TableNormal"/>
    <w:uiPriority w:val="48"/>
    <w:rsid w:val="00294875"/>
    <w:pPr>
      <w:spacing w:after="0" w:line="240" w:lineRule="auto"/>
    </w:pPr>
    <w:rPr>
      <w:lang w:val="en-I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294875"/>
    <w:rPr>
      <w:rFonts w:ascii="Times" w:eastAsia="Times New Roman" w:hAnsi="Times" w:cs="Times New Roman"/>
      <w:sz w:val="24"/>
      <w:szCs w:val="20"/>
      <w:lang w:eastAsia="ar-SA"/>
    </w:rPr>
  </w:style>
  <w:style w:type="character" w:styleId="UnresolvedMention">
    <w:name w:val="Unresolved Mention"/>
    <w:basedOn w:val="DefaultParagraphFont"/>
    <w:uiPriority w:val="99"/>
    <w:semiHidden/>
    <w:unhideWhenUsed/>
    <w:rsid w:val="004E7085"/>
    <w:rPr>
      <w:color w:val="605E5C"/>
      <w:shd w:val="clear" w:color="auto" w:fill="E1DFDD"/>
    </w:rPr>
  </w:style>
  <w:style w:type="paragraph" w:styleId="NormalWeb">
    <w:name w:val="Normal (Web)"/>
    <w:basedOn w:val="Normal"/>
    <w:uiPriority w:val="99"/>
    <w:unhideWhenUsed/>
    <w:rsid w:val="00191637"/>
    <w:pPr>
      <w:suppressAutoHyphens w:val="0"/>
      <w:spacing w:before="100" w:beforeAutospacing="1" w:after="100" w:afterAutospacing="1" w:line="240" w:lineRule="auto"/>
    </w:pPr>
    <w:rPr>
      <w:rFonts w:ascii="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3937">
      <w:bodyDiv w:val="1"/>
      <w:marLeft w:val="0"/>
      <w:marRight w:val="0"/>
      <w:marTop w:val="0"/>
      <w:marBottom w:val="0"/>
      <w:divBdr>
        <w:top w:val="none" w:sz="0" w:space="0" w:color="auto"/>
        <w:left w:val="none" w:sz="0" w:space="0" w:color="auto"/>
        <w:bottom w:val="none" w:sz="0" w:space="0" w:color="auto"/>
        <w:right w:val="none" w:sz="0" w:space="0" w:color="auto"/>
      </w:divBdr>
    </w:div>
    <w:div w:id="78064922">
      <w:bodyDiv w:val="1"/>
      <w:marLeft w:val="0"/>
      <w:marRight w:val="0"/>
      <w:marTop w:val="0"/>
      <w:marBottom w:val="0"/>
      <w:divBdr>
        <w:top w:val="none" w:sz="0" w:space="0" w:color="auto"/>
        <w:left w:val="none" w:sz="0" w:space="0" w:color="auto"/>
        <w:bottom w:val="none" w:sz="0" w:space="0" w:color="auto"/>
        <w:right w:val="none" w:sz="0" w:space="0" w:color="auto"/>
      </w:divBdr>
    </w:div>
    <w:div w:id="107899299">
      <w:bodyDiv w:val="1"/>
      <w:marLeft w:val="0"/>
      <w:marRight w:val="0"/>
      <w:marTop w:val="0"/>
      <w:marBottom w:val="0"/>
      <w:divBdr>
        <w:top w:val="none" w:sz="0" w:space="0" w:color="auto"/>
        <w:left w:val="none" w:sz="0" w:space="0" w:color="auto"/>
        <w:bottom w:val="none" w:sz="0" w:space="0" w:color="auto"/>
        <w:right w:val="none" w:sz="0" w:space="0" w:color="auto"/>
      </w:divBdr>
    </w:div>
    <w:div w:id="121845104">
      <w:bodyDiv w:val="1"/>
      <w:marLeft w:val="0"/>
      <w:marRight w:val="0"/>
      <w:marTop w:val="0"/>
      <w:marBottom w:val="0"/>
      <w:divBdr>
        <w:top w:val="none" w:sz="0" w:space="0" w:color="auto"/>
        <w:left w:val="none" w:sz="0" w:space="0" w:color="auto"/>
        <w:bottom w:val="none" w:sz="0" w:space="0" w:color="auto"/>
        <w:right w:val="none" w:sz="0" w:space="0" w:color="auto"/>
      </w:divBdr>
    </w:div>
    <w:div w:id="122697697">
      <w:bodyDiv w:val="1"/>
      <w:marLeft w:val="0"/>
      <w:marRight w:val="0"/>
      <w:marTop w:val="0"/>
      <w:marBottom w:val="0"/>
      <w:divBdr>
        <w:top w:val="none" w:sz="0" w:space="0" w:color="auto"/>
        <w:left w:val="none" w:sz="0" w:space="0" w:color="auto"/>
        <w:bottom w:val="none" w:sz="0" w:space="0" w:color="auto"/>
        <w:right w:val="none" w:sz="0" w:space="0" w:color="auto"/>
      </w:divBdr>
    </w:div>
    <w:div w:id="201214689">
      <w:bodyDiv w:val="1"/>
      <w:marLeft w:val="0"/>
      <w:marRight w:val="0"/>
      <w:marTop w:val="0"/>
      <w:marBottom w:val="0"/>
      <w:divBdr>
        <w:top w:val="none" w:sz="0" w:space="0" w:color="auto"/>
        <w:left w:val="none" w:sz="0" w:space="0" w:color="auto"/>
        <w:bottom w:val="none" w:sz="0" w:space="0" w:color="auto"/>
        <w:right w:val="none" w:sz="0" w:space="0" w:color="auto"/>
      </w:divBdr>
    </w:div>
    <w:div w:id="204953215">
      <w:bodyDiv w:val="1"/>
      <w:marLeft w:val="0"/>
      <w:marRight w:val="0"/>
      <w:marTop w:val="0"/>
      <w:marBottom w:val="0"/>
      <w:divBdr>
        <w:top w:val="none" w:sz="0" w:space="0" w:color="auto"/>
        <w:left w:val="none" w:sz="0" w:space="0" w:color="auto"/>
        <w:bottom w:val="none" w:sz="0" w:space="0" w:color="auto"/>
        <w:right w:val="none" w:sz="0" w:space="0" w:color="auto"/>
      </w:divBdr>
    </w:div>
    <w:div w:id="224027073">
      <w:bodyDiv w:val="1"/>
      <w:marLeft w:val="0"/>
      <w:marRight w:val="0"/>
      <w:marTop w:val="0"/>
      <w:marBottom w:val="0"/>
      <w:divBdr>
        <w:top w:val="none" w:sz="0" w:space="0" w:color="auto"/>
        <w:left w:val="none" w:sz="0" w:space="0" w:color="auto"/>
        <w:bottom w:val="none" w:sz="0" w:space="0" w:color="auto"/>
        <w:right w:val="none" w:sz="0" w:space="0" w:color="auto"/>
      </w:divBdr>
    </w:div>
    <w:div w:id="302777604">
      <w:bodyDiv w:val="1"/>
      <w:marLeft w:val="0"/>
      <w:marRight w:val="0"/>
      <w:marTop w:val="0"/>
      <w:marBottom w:val="0"/>
      <w:divBdr>
        <w:top w:val="none" w:sz="0" w:space="0" w:color="auto"/>
        <w:left w:val="none" w:sz="0" w:space="0" w:color="auto"/>
        <w:bottom w:val="none" w:sz="0" w:space="0" w:color="auto"/>
        <w:right w:val="none" w:sz="0" w:space="0" w:color="auto"/>
      </w:divBdr>
    </w:div>
    <w:div w:id="336660051">
      <w:bodyDiv w:val="1"/>
      <w:marLeft w:val="0"/>
      <w:marRight w:val="0"/>
      <w:marTop w:val="0"/>
      <w:marBottom w:val="0"/>
      <w:divBdr>
        <w:top w:val="none" w:sz="0" w:space="0" w:color="auto"/>
        <w:left w:val="none" w:sz="0" w:space="0" w:color="auto"/>
        <w:bottom w:val="none" w:sz="0" w:space="0" w:color="auto"/>
        <w:right w:val="none" w:sz="0" w:space="0" w:color="auto"/>
      </w:divBdr>
    </w:div>
    <w:div w:id="352725195">
      <w:bodyDiv w:val="1"/>
      <w:marLeft w:val="0"/>
      <w:marRight w:val="0"/>
      <w:marTop w:val="0"/>
      <w:marBottom w:val="0"/>
      <w:divBdr>
        <w:top w:val="none" w:sz="0" w:space="0" w:color="auto"/>
        <w:left w:val="none" w:sz="0" w:space="0" w:color="auto"/>
        <w:bottom w:val="none" w:sz="0" w:space="0" w:color="auto"/>
        <w:right w:val="none" w:sz="0" w:space="0" w:color="auto"/>
      </w:divBdr>
    </w:div>
    <w:div w:id="360322484">
      <w:bodyDiv w:val="1"/>
      <w:marLeft w:val="0"/>
      <w:marRight w:val="0"/>
      <w:marTop w:val="0"/>
      <w:marBottom w:val="0"/>
      <w:divBdr>
        <w:top w:val="none" w:sz="0" w:space="0" w:color="auto"/>
        <w:left w:val="none" w:sz="0" w:space="0" w:color="auto"/>
        <w:bottom w:val="none" w:sz="0" w:space="0" w:color="auto"/>
        <w:right w:val="none" w:sz="0" w:space="0" w:color="auto"/>
      </w:divBdr>
    </w:div>
    <w:div w:id="417597723">
      <w:bodyDiv w:val="1"/>
      <w:marLeft w:val="0"/>
      <w:marRight w:val="0"/>
      <w:marTop w:val="0"/>
      <w:marBottom w:val="0"/>
      <w:divBdr>
        <w:top w:val="none" w:sz="0" w:space="0" w:color="auto"/>
        <w:left w:val="none" w:sz="0" w:space="0" w:color="auto"/>
        <w:bottom w:val="none" w:sz="0" w:space="0" w:color="auto"/>
        <w:right w:val="none" w:sz="0" w:space="0" w:color="auto"/>
      </w:divBdr>
    </w:div>
    <w:div w:id="437600084">
      <w:bodyDiv w:val="1"/>
      <w:marLeft w:val="0"/>
      <w:marRight w:val="0"/>
      <w:marTop w:val="0"/>
      <w:marBottom w:val="0"/>
      <w:divBdr>
        <w:top w:val="none" w:sz="0" w:space="0" w:color="auto"/>
        <w:left w:val="none" w:sz="0" w:space="0" w:color="auto"/>
        <w:bottom w:val="none" w:sz="0" w:space="0" w:color="auto"/>
        <w:right w:val="none" w:sz="0" w:space="0" w:color="auto"/>
      </w:divBdr>
    </w:div>
    <w:div w:id="560873029">
      <w:bodyDiv w:val="1"/>
      <w:marLeft w:val="0"/>
      <w:marRight w:val="0"/>
      <w:marTop w:val="0"/>
      <w:marBottom w:val="0"/>
      <w:divBdr>
        <w:top w:val="none" w:sz="0" w:space="0" w:color="auto"/>
        <w:left w:val="none" w:sz="0" w:space="0" w:color="auto"/>
        <w:bottom w:val="none" w:sz="0" w:space="0" w:color="auto"/>
        <w:right w:val="none" w:sz="0" w:space="0" w:color="auto"/>
      </w:divBdr>
    </w:div>
    <w:div w:id="573013018">
      <w:bodyDiv w:val="1"/>
      <w:marLeft w:val="0"/>
      <w:marRight w:val="0"/>
      <w:marTop w:val="0"/>
      <w:marBottom w:val="0"/>
      <w:divBdr>
        <w:top w:val="none" w:sz="0" w:space="0" w:color="auto"/>
        <w:left w:val="none" w:sz="0" w:space="0" w:color="auto"/>
        <w:bottom w:val="none" w:sz="0" w:space="0" w:color="auto"/>
        <w:right w:val="none" w:sz="0" w:space="0" w:color="auto"/>
      </w:divBdr>
    </w:div>
    <w:div w:id="613829720">
      <w:bodyDiv w:val="1"/>
      <w:marLeft w:val="0"/>
      <w:marRight w:val="0"/>
      <w:marTop w:val="0"/>
      <w:marBottom w:val="0"/>
      <w:divBdr>
        <w:top w:val="none" w:sz="0" w:space="0" w:color="auto"/>
        <w:left w:val="none" w:sz="0" w:space="0" w:color="auto"/>
        <w:bottom w:val="none" w:sz="0" w:space="0" w:color="auto"/>
        <w:right w:val="none" w:sz="0" w:space="0" w:color="auto"/>
      </w:divBdr>
    </w:div>
    <w:div w:id="747652710">
      <w:bodyDiv w:val="1"/>
      <w:marLeft w:val="0"/>
      <w:marRight w:val="0"/>
      <w:marTop w:val="0"/>
      <w:marBottom w:val="0"/>
      <w:divBdr>
        <w:top w:val="none" w:sz="0" w:space="0" w:color="auto"/>
        <w:left w:val="none" w:sz="0" w:space="0" w:color="auto"/>
        <w:bottom w:val="none" w:sz="0" w:space="0" w:color="auto"/>
        <w:right w:val="none" w:sz="0" w:space="0" w:color="auto"/>
      </w:divBdr>
    </w:div>
    <w:div w:id="780535110">
      <w:bodyDiv w:val="1"/>
      <w:marLeft w:val="0"/>
      <w:marRight w:val="0"/>
      <w:marTop w:val="0"/>
      <w:marBottom w:val="0"/>
      <w:divBdr>
        <w:top w:val="none" w:sz="0" w:space="0" w:color="auto"/>
        <w:left w:val="none" w:sz="0" w:space="0" w:color="auto"/>
        <w:bottom w:val="none" w:sz="0" w:space="0" w:color="auto"/>
        <w:right w:val="none" w:sz="0" w:space="0" w:color="auto"/>
      </w:divBdr>
    </w:div>
    <w:div w:id="1022170694">
      <w:bodyDiv w:val="1"/>
      <w:marLeft w:val="0"/>
      <w:marRight w:val="0"/>
      <w:marTop w:val="0"/>
      <w:marBottom w:val="0"/>
      <w:divBdr>
        <w:top w:val="none" w:sz="0" w:space="0" w:color="auto"/>
        <w:left w:val="none" w:sz="0" w:space="0" w:color="auto"/>
        <w:bottom w:val="none" w:sz="0" w:space="0" w:color="auto"/>
        <w:right w:val="none" w:sz="0" w:space="0" w:color="auto"/>
      </w:divBdr>
    </w:div>
    <w:div w:id="1236403489">
      <w:bodyDiv w:val="1"/>
      <w:marLeft w:val="0"/>
      <w:marRight w:val="0"/>
      <w:marTop w:val="0"/>
      <w:marBottom w:val="0"/>
      <w:divBdr>
        <w:top w:val="none" w:sz="0" w:space="0" w:color="auto"/>
        <w:left w:val="none" w:sz="0" w:space="0" w:color="auto"/>
        <w:bottom w:val="none" w:sz="0" w:space="0" w:color="auto"/>
        <w:right w:val="none" w:sz="0" w:space="0" w:color="auto"/>
      </w:divBdr>
    </w:div>
    <w:div w:id="1244072041">
      <w:bodyDiv w:val="1"/>
      <w:marLeft w:val="0"/>
      <w:marRight w:val="0"/>
      <w:marTop w:val="0"/>
      <w:marBottom w:val="0"/>
      <w:divBdr>
        <w:top w:val="none" w:sz="0" w:space="0" w:color="auto"/>
        <w:left w:val="none" w:sz="0" w:space="0" w:color="auto"/>
        <w:bottom w:val="none" w:sz="0" w:space="0" w:color="auto"/>
        <w:right w:val="none" w:sz="0" w:space="0" w:color="auto"/>
      </w:divBdr>
    </w:div>
    <w:div w:id="1259408587">
      <w:bodyDiv w:val="1"/>
      <w:marLeft w:val="0"/>
      <w:marRight w:val="0"/>
      <w:marTop w:val="0"/>
      <w:marBottom w:val="0"/>
      <w:divBdr>
        <w:top w:val="none" w:sz="0" w:space="0" w:color="auto"/>
        <w:left w:val="none" w:sz="0" w:space="0" w:color="auto"/>
        <w:bottom w:val="none" w:sz="0" w:space="0" w:color="auto"/>
        <w:right w:val="none" w:sz="0" w:space="0" w:color="auto"/>
      </w:divBdr>
    </w:div>
    <w:div w:id="1283801442">
      <w:bodyDiv w:val="1"/>
      <w:marLeft w:val="0"/>
      <w:marRight w:val="0"/>
      <w:marTop w:val="0"/>
      <w:marBottom w:val="0"/>
      <w:divBdr>
        <w:top w:val="none" w:sz="0" w:space="0" w:color="auto"/>
        <w:left w:val="none" w:sz="0" w:space="0" w:color="auto"/>
        <w:bottom w:val="none" w:sz="0" w:space="0" w:color="auto"/>
        <w:right w:val="none" w:sz="0" w:space="0" w:color="auto"/>
      </w:divBdr>
    </w:div>
    <w:div w:id="1318608150">
      <w:bodyDiv w:val="1"/>
      <w:marLeft w:val="0"/>
      <w:marRight w:val="0"/>
      <w:marTop w:val="0"/>
      <w:marBottom w:val="0"/>
      <w:divBdr>
        <w:top w:val="none" w:sz="0" w:space="0" w:color="auto"/>
        <w:left w:val="none" w:sz="0" w:space="0" w:color="auto"/>
        <w:bottom w:val="none" w:sz="0" w:space="0" w:color="auto"/>
        <w:right w:val="none" w:sz="0" w:space="0" w:color="auto"/>
      </w:divBdr>
    </w:div>
    <w:div w:id="1407994088">
      <w:bodyDiv w:val="1"/>
      <w:marLeft w:val="0"/>
      <w:marRight w:val="0"/>
      <w:marTop w:val="0"/>
      <w:marBottom w:val="0"/>
      <w:divBdr>
        <w:top w:val="none" w:sz="0" w:space="0" w:color="auto"/>
        <w:left w:val="none" w:sz="0" w:space="0" w:color="auto"/>
        <w:bottom w:val="none" w:sz="0" w:space="0" w:color="auto"/>
        <w:right w:val="none" w:sz="0" w:space="0" w:color="auto"/>
      </w:divBdr>
    </w:div>
    <w:div w:id="1439136034">
      <w:bodyDiv w:val="1"/>
      <w:marLeft w:val="0"/>
      <w:marRight w:val="0"/>
      <w:marTop w:val="0"/>
      <w:marBottom w:val="0"/>
      <w:divBdr>
        <w:top w:val="none" w:sz="0" w:space="0" w:color="auto"/>
        <w:left w:val="none" w:sz="0" w:space="0" w:color="auto"/>
        <w:bottom w:val="none" w:sz="0" w:space="0" w:color="auto"/>
        <w:right w:val="none" w:sz="0" w:space="0" w:color="auto"/>
      </w:divBdr>
    </w:div>
    <w:div w:id="1503350875">
      <w:bodyDiv w:val="1"/>
      <w:marLeft w:val="0"/>
      <w:marRight w:val="0"/>
      <w:marTop w:val="0"/>
      <w:marBottom w:val="0"/>
      <w:divBdr>
        <w:top w:val="none" w:sz="0" w:space="0" w:color="auto"/>
        <w:left w:val="none" w:sz="0" w:space="0" w:color="auto"/>
        <w:bottom w:val="none" w:sz="0" w:space="0" w:color="auto"/>
        <w:right w:val="none" w:sz="0" w:space="0" w:color="auto"/>
      </w:divBdr>
    </w:div>
    <w:div w:id="1547528505">
      <w:bodyDiv w:val="1"/>
      <w:marLeft w:val="0"/>
      <w:marRight w:val="0"/>
      <w:marTop w:val="0"/>
      <w:marBottom w:val="0"/>
      <w:divBdr>
        <w:top w:val="none" w:sz="0" w:space="0" w:color="auto"/>
        <w:left w:val="none" w:sz="0" w:space="0" w:color="auto"/>
        <w:bottom w:val="none" w:sz="0" w:space="0" w:color="auto"/>
        <w:right w:val="none" w:sz="0" w:space="0" w:color="auto"/>
      </w:divBdr>
    </w:div>
    <w:div w:id="1580141829">
      <w:bodyDiv w:val="1"/>
      <w:marLeft w:val="0"/>
      <w:marRight w:val="0"/>
      <w:marTop w:val="0"/>
      <w:marBottom w:val="0"/>
      <w:divBdr>
        <w:top w:val="none" w:sz="0" w:space="0" w:color="auto"/>
        <w:left w:val="none" w:sz="0" w:space="0" w:color="auto"/>
        <w:bottom w:val="none" w:sz="0" w:space="0" w:color="auto"/>
        <w:right w:val="none" w:sz="0" w:space="0" w:color="auto"/>
      </w:divBdr>
    </w:div>
    <w:div w:id="1653872807">
      <w:bodyDiv w:val="1"/>
      <w:marLeft w:val="0"/>
      <w:marRight w:val="0"/>
      <w:marTop w:val="0"/>
      <w:marBottom w:val="0"/>
      <w:divBdr>
        <w:top w:val="none" w:sz="0" w:space="0" w:color="auto"/>
        <w:left w:val="none" w:sz="0" w:space="0" w:color="auto"/>
        <w:bottom w:val="none" w:sz="0" w:space="0" w:color="auto"/>
        <w:right w:val="none" w:sz="0" w:space="0" w:color="auto"/>
      </w:divBdr>
    </w:div>
    <w:div w:id="1751852515">
      <w:bodyDiv w:val="1"/>
      <w:marLeft w:val="0"/>
      <w:marRight w:val="0"/>
      <w:marTop w:val="0"/>
      <w:marBottom w:val="0"/>
      <w:divBdr>
        <w:top w:val="none" w:sz="0" w:space="0" w:color="auto"/>
        <w:left w:val="none" w:sz="0" w:space="0" w:color="auto"/>
        <w:bottom w:val="none" w:sz="0" w:space="0" w:color="auto"/>
        <w:right w:val="none" w:sz="0" w:space="0" w:color="auto"/>
      </w:divBdr>
    </w:div>
    <w:div w:id="1847596397">
      <w:bodyDiv w:val="1"/>
      <w:marLeft w:val="0"/>
      <w:marRight w:val="0"/>
      <w:marTop w:val="0"/>
      <w:marBottom w:val="0"/>
      <w:divBdr>
        <w:top w:val="none" w:sz="0" w:space="0" w:color="auto"/>
        <w:left w:val="none" w:sz="0" w:space="0" w:color="auto"/>
        <w:bottom w:val="none" w:sz="0" w:space="0" w:color="auto"/>
        <w:right w:val="none" w:sz="0" w:space="0" w:color="auto"/>
      </w:divBdr>
    </w:div>
    <w:div w:id="2128044228">
      <w:bodyDiv w:val="1"/>
      <w:marLeft w:val="0"/>
      <w:marRight w:val="0"/>
      <w:marTop w:val="0"/>
      <w:marBottom w:val="0"/>
      <w:divBdr>
        <w:top w:val="none" w:sz="0" w:space="0" w:color="auto"/>
        <w:left w:val="none" w:sz="0" w:space="0" w:color="auto"/>
        <w:bottom w:val="none" w:sz="0" w:space="0" w:color="auto"/>
        <w:right w:val="none" w:sz="0" w:space="0" w:color="auto"/>
      </w:divBdr>
    </w:div>
    <w:div w:id="21414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5.jpeg"/><Relationship Id="rId39" Type="http://schemas.openxmlformats.org/officeDocument/2006/relationships/oleObject" Target="https://newgenindia-my.sharepoint.com/personal/himanshi-chawla_newgensoft_com/Documents/Desktop/Court%20Order/CIR%20Bulk%20excel%20and%20email%20templates/CIR%20-%20Prohibit/CIR%20Prohibit%20XXXX-YYYY%20&amp;%20XXXX-YYYY.xlsx" TargetMode="External"/><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6.emf"/><Relationship Id="rId11" Type="http://schemas.openxmlformats.org/officeDocument/2006/relationships/header" Target="header1.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https://newgenindia-my.sharepoint.com/personal/himanshi-chawla_newgensoft_com/Documents/Desktop/Court%20Order/CIR%20Bulk%20excel%20and%20email%20templates/CIR%20-%20Freeze/CIR%20Freeze%20XXXX-YYYY%20&amp;%20XXXX-YYYY.xlsx" TargetMode="External"/><Relationship Id="rId40" Type="http://schemas.openxmlformats.org/officeDocument/2006/relationships/image" Target="media/image12.emf"/><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mailto:courtrequest@rakbank.ae" TargetMode="External"/><Relationship Id="rId36" Type="http://schemas.openxmlformats.org/officeDocument/2006/relationships/image" Target="media/image10.emf"/><Relationship Id="rId49" Type="http://schemas.openxmlformats.org/officeDocument/2006/relationships/footer" Target="footer6.xm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7.jpeg"/><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ewgensoft.com/home-us/" TargetMode="Externa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yperlink" Target="mailto:courtnot@dc.gov.ae" TargetMode="External"/><Relationship Id="rId30" Type="http://schemas.openxmlformats.org/officeDocument/2006/relationships/oleObject" Target="embeddings/oleObject3.bin"/><Relationship Id="rId35" Type="http://schemas.openxmlformats.org/officeDocument/2006/relationships/oleObject" Target="https://newgenindia-my.sharepoint.com/personal/himanshi-chawla_newgensoft_com/Documents/Desktop/Court%20Order/CIR%20Bulk%20excel%20and%20email%20templates/CIR%20-%20Inquiry/CIR%20Inquiry%20XXXX-YYYY.xlsx" TargetMode="External"/><Relationship Id="rId43" Type="http://schemas.openxmlformats.org/officeDocument/2006/relationships/oleObject" Target="https://newgenindia-my.sharepoint.com/personal/himanshi-chawla_newgensoft_com/Documents/Desktop/Court%20Order/Customer%20Letter%20Templates%20V1.0.docx" TargetMode="External"/><Relationship Id="rId48" Type="http://schemas.openxmlformats.org/officeDocument/2006/relationships/header" Target="header6.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oleObject" Target="embeddings/oleObject2.bin"/><Relationship Id="rId33" Type="http://schemas.openxmlformats.org/officeDocument/2006/relationships/oleObject" Target="https://newgenindia-my.sharepoint.com/personal/himanshi-chawla_newgensoft_com/Documents/Desktop/Court%20Order/CBI_CO_Process%20Data%20Capture%20Sheet%20V1.1_05Apr'24.xlsx" TargetMode="External"/><Relationship Id="rId38" Type="http://schemas.openxmlformats.org/officeDocument/2006/relationships/image" Target="media/image11.emf"/><Relationship Id="rId46" Type="http://schemas.openxmlformats.org/officeDocument/2006/relationships/footer" Target="footer4.xml"/><Relationship Id="rId20" Type="http://schemas.microsoft.com/office/2018/08/relationships/commentsExtensible" Target="commentsExtensible.xml"/><Relationship Id="rId41" Type="http://schemas.openxmlformats.org/officeDocument/2006/relationships/oleObject" Target="https://newgenindia-my.sharepoint.com/personal/himanshi-chawla_newgensoft_com/Documents/Desktop/Court%20Order/Dubai%20Court%20Communication%20V1.1_21Mar'24.doc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4/8/2022 9:10:40 AM</timestamp>
  <userName>WATANI_RAK\natesh</userName>
  <computerName>RBDT641.rakbank.co.ae</computerName>
  <guid>{7e77c7c6-dac3-4e6a-ad2d-2d7a4e3f97cb}</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0FBD-DD67-4045-97B8-E48E53439C83}">
  <ds:schemaRefs/>
</ds:datastoreItem>
</file>

<file path=customXml/itemProps2.xml><?xml version="1.0" encoding="utf-8"?>
<ds:datastoreItem xmlns:ds="http://schemas.openxmlformats.org/officeDocument/2006/customXml" ds:itemID="{E7CB67A2-0BD0-4DEE-90BB-95558513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37285</TotalTime>
  <Pages>137</Pages>
  <Words>25851</Words>
  <Characters>147357</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Himanshi Chawla</cp:lastModifiedBy>
  <cp:revision>1718</cp:revision>
  <dcterms:created xsi:type="dcterms:W3CDTF">2024-01-15T05:30:00Z</dcterms:created>
  <dcterms:modified xsi:type="dcterms:W3CDTF">2024-04-08T11:49:00Z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WATANI_RAK\natesh</vt:lpwstr>
  </property>
  <property fmtid="{D5CDD505-2E9C-101B-9397-08002B2CF9AE}" pid="4" name="ClassificationHost">
    <vt:lpwstr>RBDT641.rakbank.co.ae</vt:lpwstr>
  </property>
  <property fmtid="{D5CDD505-2E9C-101B-9397-08002B2CF9AE}" pid="5" name="ClassificationDate">
    <vt:lpwstr>4/8/2022 9:10:40 AM</vt:lpwstr>
  </property>
  <property fmtid="{D5CDD505-2E9C-101B-9397-08002B2CF9AE}" pid="6" name="ClassificationGUID">
    <vt:lpwstr>{7e77c7c6-dac3-4e6a-ad2d-2d7a4e3f97cb}</vt:lpwstr>
  </property>
</Properties>
</file>