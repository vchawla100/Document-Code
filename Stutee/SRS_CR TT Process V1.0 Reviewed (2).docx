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C011" w14:textId="77777777" w:rsidR="00793AA5" w:rsidRDefault="00793AA5" w:rsidP="00793AA5">
      <w:pPr>
        <w:pStyle w:val="Title"/>
        <w:jc w:val="center"/>
        <w:rPr>
          <w:rFonts w:ascii="Calibri" w:hAnsi="Calibri" w:cs="Arial"/>
          <w:sz w:val="22"/>
          <w:szCs w:val="22"/>
        </w:rPr>
      </w:pPr>
      <w:r>
        <w:rPr>
          <w:noProof/>
          <w:lang w:eastAsia="en-US"/>
        </w:rPr>
        <w:drawing>
          <wp:anchor distT="0" distB="0" distL="114300" distR="114300" simplePos="0" relativeHeight="251659264" behindDoc="0" locked="0" layoutInCell="1" allowOverlap="1" wp14:anchorId="13243AB3" wp14:editId="6FECA6E3">
            <wp:simplePos x="0" y="0"/>
            <wp:positionH relativeFrom="margin">
              <wp:align>center</wp:align>
            </wp:positionH>
            <wp:positionV relativeFrom="paragraph">
              <wp:posOffset>515620</wp:posOffset>
            </wp:positionV>
            <wp:extent cx="2011680" cy="519430"/>
            <wp:effectExtent l="0" t="0" r="7620" b="0"/>
            <wp:wrapSquare wrapText="bothSides"/>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11680" cy="519430"/>
                    </a:xfrm>
                    <a:prstGeom prst="rect">
                      <a:avLst/>
                    </a:prstGeom>
                    <a:noFill/>
                  </pic:spPr>
                </pic:pic>
              </a:graphicData>
            </a:graphic>
            <wp14:sizeRelH relativeFrom="page">
              <wp14:pctWidth>0</wp14:pctWidth>
            </wp14:sizeRelH>
            <wp14:sizeRelV relativeFrom="page">
              <wp14:pctHeight>0</wp14:pctHeight>
            </wp14:sizeRelV>
          </wp:anchor>
        </w:drawing>
      </w:r>
    </w:p>
    <w:p w14:paraId="457A3B25" w14:textId="77777777" w:rsidR="00793AA5" w:rsidRPr="00ED38CA" w:rsidRDefault="00793AA5" w:rsidP="00793AA5">
      <w:pPr>
        <w:pStyle w:val="Title"/>
        <w:jc w:val="center"/>
        <w:rPr>
          <w:rFonts w:ascii="Calibri" w:hAnsi="Calibri" w:cs="Arial"/>
          <w:sz w:val="22"/>
          <w:szCs w:val="22"/>
        </w:rPr>
      </w:pPr>
    </w:p>
    <w:p w14:paraId="7D3BD4BA" w14:textId="77777777" w:rsidR="00793AA5" w:rsidRPr="00ED38CA" w:rsidRDefault="00793AA5" w:rsidP="00793AA5">
      <w:pPr>
        <w:rPr>
          <w:rFonts w:ascii="Calibri" w:hAnsi="Calibri" w:cs="Arial"/>
          <w:b/>
          <w:sz w:val="22"/>
          <w:szCs w:val="22"/>
        </w:rPr>
      </w:pPr>
    </w:p>
    <w:p w14:paraId="7B5CDF0D" w14:textId="0788E292" w:rsidR="00793AA5" w:rsidRPr="00ED38CA" w:rsidRDefault="00793AA5" w:rsidP="00793AA5">
      <w:pPr>
        <w:tabs>
          <w:tab w:val="left" w:pos="180"/>
          <w:tab w:val="right" w:pos="9180"/>
        </w:tabs>
        <w:rPr>
          <w:rFonts w:ascii="Calibri" w:hAnsi="Calibri" w:cs="Arial"/>
          <w:b/>
          <w:bCs/>
          <w:sz w:val="22"/>
          <w:szCs w:val="22"/>
        </w:rPr>
      </w:pPr>
      <w:r>
        <w:rPr>
          <w:rFonts w:ascii="Calibri" w:hAnsi="Calibri" w:cs="Arial"/>
          <w:b/>
          <w:bCs/>
          <w:sz w:val="22"/>
          <w:szCs w:val="22"/>
        </w:rPr>
        <w:tab/>
        <w:t>Ref No: TT V1.0</w:t>
      </w:r>
      <w:r>
        <w:rPr>
          <w:rFonts w:ascii="Calibri" w:hAnsi="Calibri" w:cs="Arial"/>
          <w:b/>
          <w:bCs/>
          <w:sz w:val="22"/>
          <w:szCs w:val="22"/>
        </w:rPr>
        <w:tab/>
      </w:r>
      <w:r w:rsidRPr="00ED38CA">
        <w:rPr>
          <w:rFonts w:ascii="Calibri" w:hAnsi="Calibri" w:cs="Arial"/>
          <w:b/>
          <w:bCs/>
          <w:sz w:val="22"/>
          <w:szCs w:val="22"/>
        </w:rPr>
        <w:t>Date:</w:t>
      </w:r>
      <w:r>
        <w:rPr>
          <w:rFonts w:ascii="Calibri" w:hAnsi="Calibri" w:cs="Arial"/>
          <w:b/>
          <w:bCs/>
          <w:sz w:val="22"/>
          <w:szCs w:val="22"/>
        </w:rPr>
        <w:t xml:space="preserve"> </w:t>
      </w:r>
      <w:r w:rsidR="009E22B9">
        <w:rPr>
          <w:rFonts w:ascii="Calibri" w:hAnsi="Calibri" w:cs="Arial"/>
          <w:b/>
          <w:bCs/>
          <w:sz w:val="22"/>
          <w:szCs w:val="22"/>
        </w:rPr>
        <w:t>04</w:t>
      </w:r>
      <w:r>
        <w:rPr>
          <w:rFonts w:ascii="Calibri" w:hAnsi="Calibri" w:cs="Arial"/>
          <w:b/>
          <w:bCs/>
          <w:sz w:val="22"/>
          <w:szCs w:val="22"/>
        </w:rPr>
        <w:t xml:space="preserve"> August 2023 </w:t>
      </w:r>
    </w:p>
    <w:p w14:paraId="34E5DCC0" w14:textId="77777777" w:rsidR="00793AA5" w:rsidRPr="00ED38CA" w:rsidRDefault="00793AA5" w:rsidP="00793AA5">
      <w:pPr>
        <w:pStyle w:val="Title"/>
        <w:ind w:left="6480" w:firstLine="720"/>
        <w:jc w:val="left"/>
        <w:rPr>
          <w:rFonts w:ascii="Calibri" w:hAnsi="Calibri"/>
          <w:sz w:val="40"/>
        </w:rPr>
      </w:pPr>
    </w:p>
    <w:p w14:paraId="7152824C" w14:textId="77777777" w:rsidR="00793AA5" w:rsidRPr="00ED38CA" w:rsidRDefault="00793AA5" w:rsidP="00793AA5">
      <w:pPr>
        <w:suppressAutoHyphens w:val="0"/>
        <w:spacing w:line="240" w:lineRule="auto"/>
        <w:jc w:val="center"/>
        <w:rPr>
          <w:rFonts w:ascii="Calibri" w:hAnsi="Calibri" w:cs="Arial"/>
          <w:bCs/>
          <w:sz w:val="40"/>
          <w:szCs w:val="40"/>
        </w:rPr>
      </w:pPr>
    </w:p>
    <w:p w14:paraId="055D8191" w14:textId="77777777" w:rsidR="00793AA5" w:rsidRPr="00ED38CA" w:rsidRDefault="00793AA5" w:rsidP="00793AA5">
      <w:pPr>
        <w:suppressAutoHyphens w:val="0"/>
        <w:spacing w:line="240" w:lineRule="auto"/>
        <w:jc w:val="center"/>
        <w:rPr>
          <w:rFonts w:ascii="Calibri" w:hAnsi="Calibri" w:cs="Arial"/>
          <w:bCs/>
          <w:sz w:val="40"/>
          <w:szCs w:val="40"/>
        </w:rPr>
      </w:pPr>
    </w:p>
    <w:p w14:paraId="6F405723" w14:textId="77777777" w:rsidR="00793AA5" w:rsidRPr="00ED38CA" w:rsidRDefault="00793AA5" w:rsidP="00793AA5">
      <w:pPr>
        <w:spacing w:line="240" w:lineRule="auto"/>
        <w:jc w:val="center"/>
        <w:rPr>
          <w:rFonts w:ascii="Calibri" w:hAnsi="Calibri" w:cs="Arial"/>
          <w:sz w:val="40"/>
          <w:szCs w:val="40"/>
        </w:rPr>
      </w:pPr>
      <w:r w:rsidRPr="00ED38CA">
        <w:rPr>
          <w:rFonts w:ascii="Calibri" w:hAnsi="Calibri" w:cs="Arial"/>
          <w:sz w:val="40"/>
          <w:szCs w:val="40"/>
        </w:rPr>
        <w:t>Software Requirements Specification</w:t>
      </w:r>
    </w:p>
    <w:p w14:paraId="125BD427" w14:textId="28A5D32A" w:rsidR="00793AA5" w:rsidRPr="00ED38CA" w:rsidRDefault="00793AA5" w:rsidP="00793AA5">
      <w:pPr>
        <w:suppressAutoHyphens w:val="0"/>
        <w:spacing w:line="240" w:lineRule="auto"/>
        <w:jc w:val="center"/>
        <w:rPr>
          <w:rFonts w:ascii="Calibri" w:hAnsi="Calibri" w:cs="Arial"/>
          <w:b/>
          <w:bCs/>
          <w:sz w:val="28"/>
          <w:szCs w:val="28"/>
        </w:rPr>
      </w:pPr>
      <w:r w:rsidRPr="00ED38CA">
        <w:rPr>
          <w:rFonts w:ascii="Calibri" w:hAnsi="Calibri" w:cs="Arial"/>
          <w:b/>
          <w:bCs/>
          <w:sz w:val="28"/>
          <w:szCs w:val="28"/>
        </w:rPr>
        <w:t>(</w:t>
      </w:r>
      <w:r>
        <w:rPr>
          <w:rFonts w:ascii="Calibri" w:hAnsi="Calibri" w:cs="Arial"/>
          <w:b/>
          <w:bCs/>
          <w:sz w:val="28"/>
          <w:szCs w:val="28"/>
        </w:rPr>
        <w:t>System Changes in TT Process</w:t>
      </w:r>
      <w:r w:rsidRPr="00ED38CA">
        <w:rPr>
          <w:rFonts w:ascii="Calibri" w:hAnsi="Calibri" w:cs="Arial"/>
          <w:b/>
          <w:bCs/>
          <w:sz w:val="28"/>
          <w:szCs w:val="28"/>
        </w:rPr>
        <w:t>)</w:t>
      </w:r>
    </w:p>
    <w:p w14:paraId="67E68826" w14:textId="77777777" w:rsidR="00793AA5" w:rsidRPr="00ED38CA" w:rsidRDefault="00793AA5" w:rsidP="00793AA5">
      <w:pPr>
        <w:suppressAutoHyphens w:val="0"/>
        <w:spacing w:line="240" w:lineRule="auto"/>
        <w:jc w:val="center"/>
        <w:rPr>
          <w:rFonts w:ascii="Calibri" w:hAnsi="Calibri" w:cs="Arial"/>
          <w:bCs/>
          <w:sz w:val="32"/>
          <w:szCs w:val="24"/>
        </w:rPr>
      </w:pPr>
    </w:p>
    <w:p w14:paraId="12020B8D" w14:textId="77777777" w:rsidR="00793AA5" w:rsidRPr="00ED38CA" w:rsidRDefault="00793AA5" w:rsidP="00793AA5">
      <w:pPr>
        <w:suppressAutoHyphens w:val="0"/>
        <w:spacing w:line="240" w:lineRule="auto"/>
        <w:jc w:val="center"/>
        <w:rPr>
          <w:rFonts w:ascii="Calibri" w:hAnsi="Calibri" w:cs="Arial"/>
          <w:b/>
          <w:bCs/>
          <w:sz w:val="22"/>
          <w:szCs w:val="22"/>
        </w:rPr>
      </w:pPr>
      <w:r w:rsidRPr="00ED38CA">
        <w:rPr>
          <w:rFonts w:ascii="Calibri" w:hAnsi="Calibri" w:cs="Arial"/>
          <w:b/>
          <w:bCs/>
          <w:sz w:val="22"/>
          <w:szCs w:val="22"/>
        </w:rPr>
        <w:t>(NEWGEN CONFIDENTIAL)</w:t>
      </w:r>
    </w:p>
    <w:p w14:paraId="7381C95B" w14:textId="77777777" w:rsidR="00793AA5" w:rsidRPr="00ED38CA" w:rsidRDefault="00793AA5" w:rsidP="00793AA5">
      <w:pPr>
        <w:pStyle w:val="ByLine"/>
        <w:tabs>
          <w:tab w:val="left" w:pos="6750"/>
        </w:tabs>
        <w:jc w:val="left"/>
        <w:rPr>
          <w:rFonts w:ascii="Calibri" w:hAnsi="Calibri"/>
        </w:rPr>
      </w:pPr>
    </w:p>
    <w:p w14:paraId="55169D8C" w14:textId="77777777" w:rsidR="00793AA5" w:rsidRPr="00ED38CA" w:rsidRDefault="00793AA5" w:rsidP="00793AA5">
      <w:pPr>
        <w:pStyle w:val="ByLine"/>
        <w:tabs>
          <w:tab w:val="left" w:pos="6750"/>
        </w:tabs>
        <w:jc w:val="left"/>
        <w:rPr>
          <w:rFonts w:ascii="Calibri" w:hAnsi="Calibri"/>
        </w:rPr>
      </w:pPr>
    </w:p>
    <w:p w14:paraId="5FA6D681" w14:textId="77777777" w:rsidR="00793AA5" w:rsidRPr="00ED38CA" w:rsidRDefault="00793AA5" w:rsidP="00793AA5">
      <w:pPr>
        <w:pStyle w:val="CompanyName"/>
        <w:rPr>
          <w:rFonts w:ascii="Calibri" w:hAnsi="Calibri"/>
          <w:b/>
          <w:spacing w:val="0"/>
          <w:kern w:val="1"/>
          <w:sz w:val="28"/>
        </w:rPr>
      </w:pPr>
    </w:p>
    <w:p w14:paraId="1E7FFA1E" w14:textId="77777777" w:rsidR="00793AA5" w:rsidRPr="00ED38CA" w:rsidRDefault="00793AA5" w:rsidP="00793AA5">
      <w:pPr>
        <w:pStyle w:val="CompanyName"/>
        <w:rPr>
          <w:rFonts w:ascii="Calibri" w:hAnsi="Calibri"/>
          <w:b/>
          <w:spacing w:val="0"/>
          <w:kern w:val="1"/>
          <w:sz w:val="28"/>
        </w:rPr>
      </w:pPr>
    </w:p>
    <w:p w14:paraId="2EAB0FEA" w14:textId="77777777" w:rsidR="00793AA5" w:rsidRPr="00ED38CA" w:rsidRDefault="00793AA5" w:rsidP="00793AA5">
      <w:pPr>
        <w:pStyle w:val="CompanyName"/>
        <w:rPr>
          <w:rFonts w:ascii="Calibri" w:hAnsi="Calibri"/>
          <w:b/>
          <w:spacing w:val="0"/>
          <w:kern w:val="1"/>
          <w:sz w:val="28"/>
        </w:rPr>
      </w:pPr>
    </w:p>
    <w:p w14:paraId="738E54A1" w14:textId="77777777" w:rsidR="00793AA5" w:rsidRPr="00ED38CA" w:rsidRDefault="00793AA5" w:rsidP="00793AA5">
      <w:pPr>
        <w:pStyle w:val="CompanyName"/>
        <w:rPr>
          <w:rFonts w:ascii="Calibri" w:hAnsi="Calibri"/>
          <w:b/>
          <w:spacing w:val="0"/>
          <w:kern w:val="1"/>
          <w:sz w:val="28"/>
        </w:rPr>
      </w:pPr>
    </w:p>
    <w:p w14:paraId="36518F69" w14:textId="77777777" w:rsidR="00793AA5" w:rsidRPr="00ED38CA" w:rsidRDefault="00793AA5" w:rsidP="00793AA5">
      <w:pPr>
        <w:rPr>
          <w:rFonts w:ascii="Calibri" w:hAnsi="Calibri"/>
        </w:rPr>
      </w:pPr>
      <w:r w:rsidRPr="00ED38CA">
        <w:rPr>
          <w:rFonts w:ascii="Calibri" w:hAnsi="Calibri"/>
        </w:rPr>
        <w:t xml:space="preserve">                                    </w:t>
      </w:r>
    </w:p>
    <w:p w14:paraId="71F790C6" w14:textId="77777777" w:rsidR="00793AA5" w:rsidRDefault="00793AA5" w:rsidP="00793AA5">
      <w:pPr>
        <w:rPr>
          <w:rFonts w:ascii="Calibri" w:hAnsi="Calibri"/>
        </w:rPr>
      </w:pPr>
    </w:p>
    <w:p w14:paraId="4179EFC5" w14:textId="77777777" w:rsidR="00793AA5" w:rsidRDefault="00793AA5" w:rsidP="00793AA5">
      <w:pPr>
        <w:rPr>
          <w:rFonts w:ascii="Calibri" w:hAnsi="Calibri"/>
        </w:rPr>
      </w:pPr>
    </w:p>
    <w:p w14:paraId="7DF02B82" w14:textId="77777777" w:rsidR="00793AA5" w:rsidRDefault="00793AA5" w:rsidP="00793AA5">
      <w:pPr>
        <w:rPr>
          <w:rFonts w:ascii="Calibri" w:hAnsi="Calibri"/>
        </w:rPr>
      </w:pPr>
    </w:p>
    <w:p w14:paraId="01C21D5B" w14:textId="77777777" w:rsidR="00793AA5" w:rsidRPr="00ED38CA" w:rsidRDefault="00793AA5" w:rsidP="00793AA5">
      <w:pPr>
        <w:rPr>
          <w:rFonts w:ascii="Calibri" w:hAnsi="Calibri"/>
        </w:rPr>
      </w:pPr>
    </w:p>
    <w:p w14:paraId="0EECDABE" w14:textId="77777777" w:rsidR="00793AA5" w:rsidRPr="00ED38CA" w:rsidRDefault="00793AA5" w:rsidP="00793AA5">
      <w:pPr>
        <w:rPr>
          <w:rFonts w:ascii="Calibri" w:hAnsi="Calibri"/>
        </w:rPr>
      </w:pPr>
    </w:p>
    <w:p w14:paraId="2F9064B9" w14:textId="77777777" w:rsidR="00793AA5" w:rsidRPr="00ED38CA" w:rsidRDefault="00793AA5" w:rsidP="00793AA5">
      <w:pPr>
        <w:rPr>
          <w:rFonts w:ascii="Calibri" w:hAnsi="Calibri"/>
        </w:rPr>
      </w:pPr>
    </w:p>
    <w:p w14:paraId="5174D271" w14:textId="77777777" w:rsidR="00793AA5" w:rsidRPr="00ED38CA" w:rsidRDefault="00793AA5" w:rsidP="00793AA5">
      <w:pPr>
        <w:spacing w:line="240" w:lineRule="auto"/>
        <w:jc w:val="center"/>
        <w:rPr>
          <w:rFonts w:ascii="Calibri" w:hAnsi="Calibri" w:cs="Arial"/>
          <w:b/>
          <w:bCs/>
          <w:sz w:val="28"/>
          <w:szCs w:val="28"/>
        </w:rPr>
      </w:pPr>
      <w:r w:rsidRPr="00ED38CA">
        <w:rPr>
          <w:rFonts w:ascii="Calibri" w:hAnsi="Calibri" w:cs="Arial"/>
          <w:b/>
          <w:bCs/>
          <w:sz w:val="28"/>
          <w:szCs w:val="28"/>
        </w:rPr>
        <w:t>Newgen Software Technologies Ltd.</w:t>
      </w:r>
    </w:p>
    <w:p w14:paraId="09BA0C99" w14:textId="77777777" w:rsidR="00793AA5" w:rsidRPr="00ED38CA" w:rsidRDefault="00793AA5" w:rsidP="00793AA5">
      <w:pPr>
        <w:spacing w:line="240" w:lineRule="auto"/>
        <w:jc w:val="center"/>
        <w:rPr>
          <w:rFonts w:ascii="Calibri" w:hAnsi="Calibri"/>
        </w:rPr>
      </w:pPr>
      <w:r w:rsidRPr="00ED38CA">
        <w:rPr>
          <w:rFonts w:ascii="Calibri" w:hAnsi="Calibri" w:cs="Arial"/>
          <w:b/>
          <w:bCs/>
          <w:sz w:val="28"/>
          <w:szCs w:val="28"/>
        </w:rPr>
        <w:t>New Delhi, INDIA</w:t>
      </w:r>
    </w:p>
    <w:p w14:paraId="4182115D" w14:textId="77777777" w:rsidR="00793AA5" w:rsidRDefault="00793AA5" w:rsidP="00793AA5">
      <w:pPr>
        <w:rPr>
          <w:szCs w:val="24"/>
        </w:rPr>
      </w:pPr>
    </w:p>
    <w:p w14:paraId="35E0F713" w14:textId="77777777" w:rsidR="00793AA5" w:rsidRDefault="00793AA5" w:rsidP="00793AA5">
      <w:pPr>
        <w:rPr>
          <w:szCs w:val="24"/>
        </w:rPr>
      </w:pPr>
    </w:p>
    <w:p w14:paraId="12736906" w14:textId="77777777" w:rsidR="00793AA5" w:rsidRDefault="00793AA5" w:rsidP="00793AA5">
      <w:pPr>
        <w:rPr>
          <w:szCs w:val="24"/>
        </w:rPr>
      </w:pPr>
    </w:p>
    <w:p w14:paraId="7090CBD7" w14:textId="77777777" w:rsidR="00793AA5" w:rsidRDefault="00793AA5" w:rsidP="00793AA5">
      <w:pPr>
        <w:rPr>
          <w:szCs w:val="24"/>
        </w:rPr>
      </w:pPr>
    </w:p>
    <w:tbl>
      <w:tblPr>
        <w:tblW w:w="0" w:type="auto"/>
        <w:tblInd w:w="-442" w:type="dxa"/>
        <w:tblLayout w:type="fixed"/>
        <w:tblLook w:val="0000" w:firstRow="0" w:lastRow="0" w:firstColumn="0" w:lastColumn="0" w:noHBand="0" w:noVBand="0"/>
      </w:tblPr>
      <w:tblGrid>
        <w:gridCol w:w="6903"/>
        <w:gridCol w:w="3346"/>
      </w:tblGrid>
      <w:tr w:rsidR="00793AA5" w:rsidRPr="00ED38CA" w14:paraId="66E91862" w14:textId="77777777" w:rsidTr="003313DA">
        <w:trPr>
          <w:trHeight w:val="738"/>
        </w:trPr>
        <w:tc>
          <w:tcPr>
            <w:tcW w:w="10249" w:type="dxa"/>
            <w:gridSpan w:val="2"/>
            <w:tcBorders>
              <w:top w:val="double" w:sz="1" w:space="0" w:color="000000"/>
              <w:left w:val="double" w:sz="1" w:space="0" w:color="000000"/>
              <w:bottom w:val="single" w:sz="4" w:space="0" w:color="000000"/>
              <w:right w:val="double" w:sz="1" w:space="0" w:color="000000"/>
            </w:tcBorders>
            <w:shd w:val="clear" w:color="auto" w:fill="auto"/>
          </w:tcPr>
          <w:p w14:paraId="7DE8EDF0" w14:textId="77777777" w:rsidR="00793AA5" w:rsidRPr="00ED38CA" w:rsidRDefault="00793AA5" w:rsidP="003313DA">
            <w:pPr>
              <w:snapToGrid w:val="0"/>
              <w:jc w:val="center"/>
              <w:rPr>
                <w:rFonts w:ascii="Calibri" w:hAnsi="Calibri" w:cs="Arial"/>
                <w:b/>
                <w:sz w:val="28"/>
                <w:szCs w:val="28"/>
              </w:rPr>
            </w:pPr>
          </w:p>
          <w:p w14:paraId="6BFD13AF" w14:textId="77777777" w:rsidR="00793AA5" w:rsidRPr="00ED38CA" w:rsidRDefault="00793AA5" w:rsidP="003313DA">
            <w:pPr>
              <w:jc w:val="center"/>
              <w:rPr>
                <w:rFonts w:ascii="Calibri" w:hAnsi="Calibri" w:cs="Arial"/>
                <w:b/>
                <w:sz w:val="28"/>
                <w:szCs w:val="28"/>
              </w:rPr>
            </w:pPr>
            <w:r w:rsidRPr="00ED38CA">
              <w:rPr>
                <w:rFonts w:ascii="Calibri" w:hAnsi="Calibri" w:cs="Arial"/>
                <w:b/>
                <w:sz w:val="28"/>
                <w:szCs w:val="28"/>
              </w:rPr>
              <w:t>Review Summary</w:t>
            </w:r>
          </w:p>
        </w:tc>
      </w:tr>
      <w:tr w:rsidR="00793AA5" w:rsidRPr="00ED38CA" w14:paraId="58BFC03C" w14:textId="77777777" w:rsidTr="003313DA">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17595287" w14:textId="77777777" w:rsidR="00793AA5" w:rsidRPr="00ED38CA" w:rsidRDefault="00793AA5" w:rsidP="003313DA">
            <w:pPr>
              <w:snapToGrid w:val="0"/>
              <w:rPr>
                <w:rFonts w:ascii="Calibri" w:hAnsi="Calibri" w:cs="Arial"/>
                <w:b/>
                <w:sz w:val="22"/>
                <w:szCs w:val="22"/>
              </w:rPr>
            </w:pPr>
            <w:r w:rsidRPr="00ED38CA">
              <w:rPr>
                <w:rFonts w:ascii="Calibri" w:hAnsi="Calibri" w:cs="Arial"/>
                <w:b/>
                <w:sz w:val="22"/>
                <w:szCs w:val="22"/>
              </w:rPr>
              <w:t>ITEM SUBMITTED BY</w:t>
            </w:r>
            <w:r>
              <w:rPr>
                <w:rFonts w:ascii="Calibri" w:hAnsi="Calibri" w:cs="Arial"/>
                <w:b/>
                <w:sz w:val="22"/>
                <w:szCs w:val="22"/>
              </w:rPr>
              <w:t xml:space="preserve">: </w:t>
            </w:r>
            <w:r w:rsidRPr="00F47152">
              <w:rPr>
                <w:rFonts w:ascii="Calibri" w:hAnsi="Calibri" w:cs="Arial"/>
                <w:bCs/>
                <w:sz w:val="22"/>
                <w:szCs w:val="22"/>
              </w:rPr>
              <w:t>Himanshi Chawla</w:t>
            </w:r>
            <w:r>
              <w:rPr>
                <w:rFonts w:ascii="Calibri" w:hAnsi="Calibri" w:cs="Arial"/>
                <w:b/>
                <w:sz w:val="22"/>
                <w:szCs w:val="22"/>
              </w:rPr>
              <w:t xml:space="preserve"> </w:t>
            </w:r>
          </w:p>
        </w:tc>
      </w:tr>
      <w:tr w:rsidR="00793AA5" w:rsidRPr="00ED38CA" w14:paraId="3226390A" w14:textId="77777777" w:rsidTr="003313DA">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4F3EAAAB" w14:textId="77777777" w:rsidR="00793AA5" w:rsidRPr="00ED38CA" w:rsidRDefault="00793AA5" w:rsidP="003313DA">
            <w:pPr>
              <w:snapToGrid w:val="0"/>
              <w:rPr>
                <w:rFonts w:ascii="Calibri" w:hAnsi="Calibri" w:cs="Arial"/>
                <w:b/>
                <w:sz w:val="22"/>
                <w:szCs w:val="22"/>
              </w:rPr>
            </w:pPr>
            <w:r w:rsidRPr="00ED38CA">
              <w:rPr>
                <w:rFonts w:ascii="Calibri" w:hAnsi="Calibri" w:cs="Arial"/>
                <w:b/>
                <w:sz w:val="22"/>
                <w:szCs w:val="22"/>
              </w:rPr>
              <w:t>REVIEW TEAM</w:t>
            </w:r>
          </w:p>
        </w:tc>
      </w:tr>
      <w:tr w:rsidR="00793AA5" w:rsidRPr="00ED38CA" w14:paraId="22E65FA6" w14:textId="77777777" w:rsidTr="003313DA">
        <w:trPr>
          <w:trHeight w:val="241"/>
        </w:trPr>
        <w:tc>
          <w:tcPr>
            <w:tcW w:w="6903" w:type="dxa"/>
            <w:tcBorders>
              <w:top w:val="single" w:sz="4" w:space="0" w:color="000000"/>
              <w:left w:val="double" w:sz="1" w:space="0" w:color="000000"/>
              <w:bottom w:val="single" w:sz="4" w:space="0" w:color="000000"/>
            </w:tcBorders>
            <w:shd w:val="clear" w:color="auto" w:fill="auto"/>
          </w:tcPr>
          <w:p w14:paraId="7F670314" w14:textId="77777777" w:rsidR="00793AA5" w:rsidRPr="00ED38CA" w:rsidRDefault="00793AA5" w:rsidP="003313DA">
            <w:pPr>
              <w:snapToGrid w:val="0"/>
              <w:jc w:val="center"/>
              <w:rPr>
                <w:rFonts w:ascii="Calibri" w:hAnsi="Calibri" w:cs="Arial"/>
                <w:b/>
                <w:sz w:val="22"/>
                <w:szCs w:val="22"/>
              </w:rPr>
            </w:pPr>
            <w:r w:rsidRPr="00ED38CA">
              <w:rPr>
                <w:rFonts w:ascii="Calibri" w:hAnsi="Calibri" w:cs="Arial"/>
                <w:b/>
                <w:sz w:val="22"/>
                <w:szCs w:val="22"/>
              </w:rPr>
              <w:t xml:space="preserve">NAME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DEE1D4A" w14:textId="77777777" w:rsidR="00793AA5" w:rsidRPr="00ED38CA" w:rsidRDefault="00793AA5" w:rsidP="003313DA">
            <w:pPr>
              <w:snapToGrid w:val="0"/>
              <w:jc w:val="center"/>
              <w:rPr>
                <w:rFonts w:ascii="Calibri" w:hAnsi="Calibri" w:cs="Arial"/>
                <w:b/>
                <w:sz w:val="22"/>
                <w:szCs w:val="22"/>
              </w:rPr>
            </w:pPr>
            <w:r w:rsidRPr="00ED38CA">
              <w:rPr>
                <w:rFonts w:ascii="Calibri" w:hAnsi="Calibri" w:cs="Arial"/>
                <w:b/>
                <w:sz w:val="22"/>
                <w:szCs w:val="22"/>
              </w:rPr>
              <w:t>SIGNATURE</w:t>
            </w:r>
          </w:p>
        </w:tc>
      </w:tr>
      <w:tr w:rsidR="00793AA5" w:rsidRPr="00ED38CA" w14:paraId="17841DBA" w14:textId="77777777" w:rsidTr="003313DA">
        <w:trPr>
          <w:trHeight w:val="241"/>
        </w:trPr>
        <w:tc>
          <w:tcPr>
            <w:tcW w:w="6903" w:type="dxa"/>
            <w:tcBorders>
              <w:top w:val="single" w:sz="4" w:space="0" w:color="000000"/>
              <w:left w:val="double" w:sz="1" w:space="0" w:color="000000"/>
              <w:bottom w:val="single" w:sz="4" w:space="0" w:color="000000"/>
            </w:tcBorders>
            <w:shd w:val="clear" w:color="auto" w:fill="auto"/>
          </w:tcPr>
          <w:p w14:paraId="7AF02CE2" w14:textId="0EBCC03D" w:rsidR="00793AA5" w:rsidRPr="00E4563E" w:rsidRDefault="00734962" w:rsidP="003313DA">
            <w:pPr>
              <w:pStyle w:val="ListParagraph"/>
              <w:numPr>
                <w:ilvl w:val="0"/>
                <w:numId w:val="1"/>
              </w:numPr>
              <w:snapToGrid w:val="0"/>
              <w:rPr>
                <w:rFonts w:ascii="Calibri" w:hAnsi="Calibri" w:cs="Arial"/>
                <w:i/>
                <w:sz w:val="22"/>
                <w:szCs w:val="22"/>
              </w:rPr>
            </w:pPr>
            <w:r>
              <w:rPr>
                <w:rFonts w:ascii="Calibri" w:hAnsi="Calibri" w:cs="Arial"/>
                <w:i/>
                <w:sz w:val="22"/>
                <w:szCs w:val="22"/>
              </w:rPr>
              <w:t>Nikhil Katiyar</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6AF6C22D" w14:textId="77777777" w:rsidR="00793AA5" w:rsidRPr="00ED38CA" w:rsidRDefault="00793AA5" w:rsidP="003313DA">
            <w:pPr>
              <w:snapToGrid w:val="0"/>
              <w:jc w:val="center"/>
              <w:rPr>
                <w:rFonts w:ascii="Calibri" w:hAnsi="Calibri" w:cs="Arial"/>
                <w:sz w:val="22"/>
                <w:szCs w:val="22"/>
              </w:rPr>
            </w:pPr>
          </w:p>
        </w:tc>
      </w:tr>
      <w:tr w:rsidR="00793AA5" w:rsidRPr="00ED38CA" w14:paraId="21B5BFA8" w14:textId="77777777" w:rsidTr="003313DA">
        <w:trPr>
          <w:trHeight w:val="241"/>
        </w:trPr>
        <w:tc>
          <w:tcPr>
            <w:tcW w:w="6903" w:type="dxa"/>
            <w:tcBorders>
              <w:top w:val="single" w:sz="4" w:space="0" w:color="000000"/>
              <w:left w:val="double" w:sz="1" w:space="0" w:color="000000"/>
              <w:bottom w:val="single" w:sz="4" w:space="0" w:color="000000"/>
            </w:tcBorders>
            <w:shd w:val="clear" w:color="auto" w:fill="auto"/>
          </w:tcPr>
          <w:p w14:paraId="42753945" w14:textId="77777777" w:rsidR="00793AA5" w:rsidRPr="00D814CA" w:rsidRDefault="00793AA5" w:rsidP="003313DA">
            <w:pPr>
              <w:pStyle w:val="ListParagraph"/>
              <w:numPr>
                <w:ilvl w:val="0"/>
                <w:numId w:val="1"/>
              </w:numPr>
              <w:snapToGrid w:val="0"/>
              <w:rPr>
                <w:rFonts w:ascii="Calibri" w:hAnsi="Calibri" w:cs="Arial"/>
                <w:i/>
                <w:sz w:val="22"/>
                <w:szCs w:val="22"/>
              </w:rPr>
            </w:pP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622D799" w14:textId="77777777" w:rsidR="00793AA5" w:rsidRPr="00ED38CA" w:rsidRDefault="00793AA5" w:rsidP="003313DA">
            <w:pPr>
              <w:snapToGrid w:val="0"/>
              <w:jc w:val="center"/>
              <w:rPr>
                <w:rFonts w:ascii="Calibri" w:hAnsi="Calibri" w:cs="Arial"/>
                <w:sz w:val="22"/>
                <w:szCs w:val="22"/>
              </w:rPr>
            </w:pPr>
          </w:p>
        </w:tc>
      </w:tr>
      <w:tr w:rsidR="00793AA5" w:rsidRPr="00ED38CA" w14:paraId="4C51A9A0" w14:textId="77777777" w:rsidTr="003313DA">
        <w:trPr>
          <w:trHeight w:val="241"/>
        </w:trPr>
        <w:tc>
          <w:tcPr>
            <w:tcW w:w="6903" w:type="dxa"/>
            <w:tcBorders>
              <w:top w:val="single" w:sz="4" w:space="0" w:color="000000"/>
              <w:left w:val="double" w:sz="1" w:space="0" w:color="000000"/>
              <w:bottom w:val="single" w:sz="4" w:space="0" w:color="000000"/>
            </w:tcBorders>
            <w:shd w:val="clear" w:color="auto" w:fill="auto"/>
          </w:tcPr>
          <w:p w14:paraId="548656EA" w14:textId="77777777" w:rsidR="00793AA5" w:rsidRPr="00D814CA" w:rsidRDefault="00793AA5" w:rsidP="003313DA">
            <w:pPr>
              <w:pStyle w:val="ListParagraph"/>
              <w:numPr>
                <w:ilvl w:val="0"/>
                <w:numId w:val="1"/>
              </w:numPr>
              <w:snapToGrid w:val="0"/>
              <w:rPr>
                <w:rFonts w:ascii="Calibri" w:hAnsi="Calibri" w:cs="Arial"/>
                <w:i/>
                <w:sz w:val="22"/>
                <w:szCs w:val="22"/>
              </w:rPr>
            </w:pP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40C12267" w14:textId="77777777" w:rsidR="00793AA5" w:rsidRPr="00ED38CA" w:rsidRDefault="00793AA5" w:rsidP="003313DA">
            <w:pPr>
              <w:snapToGrid w:val="0"/>
              <w:jc w:val="center"/>
              <w:rPr>
                <w:rFonts w:ascii="Calibri" w:hAnsi="Calibri" w:cs="Arial"/>
                <w:sz w:val="22"/>
                <w:szCs w:val="22"/>
              </w:rPr>
            </w:pPr>
          </w:p>
        </w:tc>
      </w:tr>
      <w:tr w:rsidR="00793AA5" w:rsidRPr="00ED38CA" w14:paraId="5B0D9D46" w14:textId="77777777" w:rsidTr="003313DA">
        <w:trPr>
          <w:trHeight w:val="2646"/>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73E541A7" w14:textId="77777777" w:rsidR="00793AA5" w:rsidRPr="00ED38CA" w:rsidRDefault="00793AA5" w:rsidP="003313DA">
            <w:pPr>
              <w:snapToGrid w:val="0"/>
              <w:rPr>
                <w:rFonts w:ascii="Calibri" w:hAnsi="Calibri" w:cs="Arial"/>
                <w:b/>
                <w:sz w:val="22"/>
                <w:szCs w:val="22"/>
              </w:rPr>
            </w:pPr>
          </w:p>
          <w:p w14:paraId="3D149E67" w14:textId="77777777" w:rsidR="00793AA5" w:rsidRPr="00ED38CA" w:rsidRDefault="00793AA5" w:rsidP="003313DA">
            <w:pPr>
              <w:rPr>
                <w:rFonts w:ascii="Calibri" w:hAnsi="Calibri" w:cs="Arial"/>
                <w:b/>
                <w:sz w:val="22"/>
                <w:szCs w:val="22"/>
              </w:rPr>
            </w:pPr>
            <w:r w:rsidRPr="00ED38CA">
              <w:rPr>
                <w:rFonts w:ascii="Calibri" w:hAnsi="Calibri" w:cs="Arial"/>
                <w:b/>
                <w:sz w:val="22"/>
                <w:szCs w:val="22"/>
              </w:rPr>
              <w:t>REVIEW COMMENTS:</w:t>
            </w:r>
          </w:p>
        </w:tc>
      </w:tr>
      <w:tr w:rsidR="00793AA5" w:rsidRPr="00ED38CA" w14:paraId="2EED1163" w14:textId="77777777" w:rsidTr="003313DA">
        <w:trPr>
          <w:trHeight w:val="1684"/>
        </w:trPr>
        <w:tc>
          <w:tcPr>
            <w:tcW w:w="10249" w:type="dxa"/>
            <w:gridSpan w:val="2"/>
            <w:tcBorders>
              <w:top w:val="single" w:sz="4" w:space="0" w:color="000000"/>
              <w:left w:val="double" w:sz="1" w:space="0" w:color="000000"/>
              <w:bottom w:val="double" w:sz="1" w:space="0" w:color="000000"/>
              <w:right w:val="double" w:sz="1" w:space="0" w:color="000000"/>
            </w:tcBorders>
            <w:shd w:val="clear" w:color="auto" w:fill="auto"/>
          </w:tcPr>
          <w:p w14:paraId="345767B0" w14:textId="77777777" w:rsidR="00793AA5" w:rsidRPr="00ED38CA" w:rsidRDefault="00793AA5" w:rsidP="003313DA">
            <w:pPr>
              <w:snapToGrid w:val="0"/>
              <w:rPr>
                <w:rFonts w:ascii="Calibri" w:hAnsi="Calibri" w:cs="Arial"/>
                <w:sz w:val="20"/>
              </w:rPr>
            </w:pPr>
            <w:r w:rsidRPr="00ED38CA">
              <w:rPr>
                <w:rFonts w:ascii="Calibri" w:hAnsi="Calibri" w:cs="Arial"/>
                <w:sz w:val="20"/>
              </w:rPr>
              <w:t xml:space="preserve">ACCEPTED: </w:t>
            </w:r>
          </w:p>
          <w:p w14:paraId="18319BF0" w14:textId="77777777" w:rsidR="00793AA5" w:rsidRPr="00ED38CA" w:rsidRDefault="00793AA5" w:rsidP="003313DA">
            <w:pPr>
              <w:rPr>
                <w:rFonts w:ascii="Calibri" w:hAnsi="Calibri" w:cs="Arial"/>
                <w:sz w:val="20"/>
              </w:rPr>
            </w:pPr>
            <w:r w:rsidRPr="00ED38CA">
              <w:rPr>
                <w:rFonts w:ascii="Calibri" w:hAnsi="Calibri" w:cs="Arial"/>
                <w:sz w:val="20"/>
              </w:rPr>
              <w:t xml:space="preserve">NOT ACCEPTED: </w:t>
            </w:r>
          </w:p>
          <w:p w14:paraId="4238073A" w14:textId="77777777" w:rsidR="00793AA5" w:rsidRPr="00ED38CA" w:rsidRDefault="00793AA5" w:rsidP="003313DA">
            <w:pPr>
              <w:rPr>
                <w:rFonts w:ascii="Calibri" w:hAnsi="Calibri" w:cs="Arial"/>
                <w:sz w:val="20"/>
              </w:rPr>
            </w:pPr>
            <w:r w:rsidRPr="00ED38CA">
              <w:rPr>
                <w:rFonts w:ascii="Calibri" w:hAnsi="Calibri" w:cs="Arial"/>
                <w:sz w:val="20"/>
              </w:rPr>
              <w:t>REVIEW NOT COMPLETED:</w:t>
            </w:r>
          </w:p>
          <w:p w14:paraId="7A7A0905" w14:textId="77777777" w:rsidR="00793AA5" w:rsidRPr="00ED38CA" w:rsidRDefault="00793AA5" w:rsidP="003313DA">
            <w:pPr>
              <w:rPr>
                <w:rFonts w:ascii="Calibri" w:hAnsi="Calibri" w:cs="Arial"/>
                <w:i/>
                <w:sz w:val="20"/>
              </w:rPr>
            </w:pPr>
            <w:r w:rsidRPr="00ED38CA">
              <w:rPr>
                <w:rFonts w:ascii="Calibri" w:hAnsi="Calibri" w:cs="Arial"/>
                <w:i/>
                <w:sz w:val="20"/>
              </w:rPr>
              <w:t>(Explanation)</w:t>
            </w:r>
          </w:p>
          <w:p w14:paraId="36B8F390" w14:textId="77777777" w:rsidR="00793AA5" w:rsidRPr="00ED38CA" w:rsidRDefault="00793AA5" w:rsidP="003313DA">
            <w:pPr>
              <w:rPr>
                <w:rFonts w:ascii="Calibri" w:hAnsi="Calibri"/>
                <w:i/>
              </w:rPr>
            </w:pPr>
          </w:p>
          <w:p w14:paraId="7064A0C5" w14:textId="77777777" w:rsidR="00793AA5" w:rsidRPr="00ED38CA" w:rsidRDefault="00793AA5" w:rsidP="003313DA">
            <w:pPr>
              <w:rPr>
                <w:rFonts w:ascii="Calibri" w:hAnsi="Calibri"/>
              </w:rPr>
            </w:pPr>
          </w:p>
          <w:p w14:paraId="5F788E04" w14:textId="77777777" w:rsidR="00793AA5" w:rsidRPr="00ED38CA" w:rsidRDefault="00793AA5" w:rsidP="003313DA">
            <w:pPr>
              <w:rPr>
                <w:rFonts w:ascii="Calibri" w:hAnsi="Calibri"/>
              </w:rPr>
            </w:pPr>
          </w:p>
        </w:tc>
      </w:tr>
    </w:tbl>
    <w:p w14:paraId="57C0C5F3" w14:textId="77777777" w:rsidR="00793AA5" w:rsidRDefault="00793AA5" w:rsidP="00793AA5">
      <w:pPr>
        <w:rPr>
          <w:szCs w:val="24"/>
        </w:rPr>
      </w:pPr>
    </w:p>
    <w:p w14:paraId="1976E3F4" w14:textId="77777777" w:rsidR="00793AA5" w:rsidRDefault="00793AA5" w:rsidP="00793AA5">
      <w:pPr>
        <w:rPr>
          <w:szCs w:val="24"/>
        </w:rPr>
      </w:pPr>
    </w:p>
    <w:p w14:paraId="0113D7F8" w14:textId="77777777" w:rsidR="00793AA5" w:rsidRDefault="00793AA5" w:rsidP="00793AA5">
      <w:pPr>
        <w:rPr>
          <w:szCs w:val="24"/>
        </w:rPr>
      </w:pPr>
    </w:p>
    <w:p w14:paraId="7150EDC7" w14:textId="77777777" w:rsidR="00793AA5" w:rsidRDefault="00793AA5" w:rsidP="00793AA5">
      <w:pPr>
        <w:rPr>
          <w:szCs w:val="24"/>
        </w:rPr>
      </w:pPr>
    </w:p>
    <w:p w14:paraId="48BEDD56" w14:textId="77777777" w:rsidR="00793AA5" w:rsidRDefault="00793AA5" w:rsidP="00793AA5">
      <w:pPr>
        <w:rPr>
          <w:szCs w:val="24"/>
        </w:rPr>
      </w:pPr>
    </w:p>
    <w:p w14:paraId="5D3DFCCA" w14:textId="77777777" w:rsidR="00793AA5" w:rsidRDefault="00793AA5" w:rsidP="00793AA5">
      <w:pPr>
        <w:rPr>
          <w:szCs w:val="24"/>
        </w:rPr>
      </w:pPr>
    </w:p>
    <w:p w14:paraId="2E17B557" w14:textId="77777777" w:rsidR="00793AA5" w:rsidRDefault="00793AA5" w:rsidP="00793AA5">
      <w:pPr>
        <w:rPr>
          <w:szCs w:val="24"/>
        </w:rPr>
      </w:pPr>
    </w:p>
    <w:p w14:paraId="5E9489EB" w14:textId="77777777" w:rsidR="00793AA5" w:rsidRDefault="00793AA5" w:rsidP="00793AA5">
      <w:pPr>
        <w:rPr>
          <w:szCs w:val="24"/>
        </w:rPr>
      </w:pPr>
    </w:p>
    <w:p w14:paraId="037BE8DF" w14:textId="77777777" w:rsidR="00793AA5" w:rsidRDefault="00793AA5" w:rsidP="00793AA5">
      <w:pPr>
        <w:rPr>
          <w:szCs w:val="24"/>
        </w:rPr>
      </w:pPr>
    </w:p>
    <w:p w14:paraId="43A16716" w14:textId="77777777" w:rsidR="00793AA5" w:rsidRDefault="00793AA5" w:rsidP="00793AA5">
      <w:pPr>
        <w:rPr>
          <w:szCs w:val="24"/>
        </w:rPr>
      </w:pPr>
    </w:p>
    <w:p w14:paraId="21FC9A0D" w14:textId="77777777" w:rsidR="00793AA5" w:rsidRDefault="00793AA5" w:rsidP="00793AA5">
      <w:pPr>
        <w:rPr>
          <w:szCs w:val="24"/>
        </w:rPr>
      </w:pPr>
    </w:p>
    <w:p w14:paraId="72AE9D24" w14:textId="77777777" w:rsidR="00793AA5" w:rsidRDefault="00793AA5" w:rsidP="00793AA5">
      <w:pPr>
        <w:rPr>
          <w:szCs w:val="24"/>
        </w:rPr>
      </w:pPr>
    </w:p>
    <w:p w14:paraId="2FCF65AA" w14:textId="77777777" w:rsidR="00793AA5" w:rsidRDefault="00793AA5" w:rsidP="00793AA5">
      <w:pPr>
        <w:rPr>
          <w:szCs w:val="24"/>
        </w:rPr>
      </w:pPr>
    </w:p>
    <w:p w14:paraId="427C00B3" w14:textId="77777777" w:rsidR="00793AA5" w:rsidRDefault="00793AA5" w:rsidP="00793AA5">
      <w:pPr>
        <w:rPr>
          <w:szCs w:val="24"/>
        </w:rPr>
      </w:pPr>
    </w:p>
    <w:p w14:paraId="2A33B9FB" w14:textId="77777777" w:rsidR="00793AA5" w:rsidRDefault="00793AA5" w:rsidP="00793AA5">
      <w:pPr>
        <w:rPr>
          <w:szCs w:val="24"/>
        </w:rPr>
      </w:pPr>
    </w:p>
    <w:p w14:paraId="1D729BB1" w14:textId="77777777" w:rsidR="00793AA5" w:rsidRDefault="00793AA5" w:rsidP="00793AA5">
      <w:pPr>
        <w:rPr>
          <w:szCs w:val="24"/>
        </w:rPr>
      </w:pPr>
    </w:p>
    <w:p w14:paraId="50CB900B" w14:textId="77777777" w:rsidR="00793AA5" w:rsidRDefault="00793AA5" w:rsidP="00793AA5">
      <w:pPr>
        <w:rPr>
          <w:szCs w:val="24"/>
        </w:rPr>
      </w:pPr>
    </w:p>
    <w:p w14:paraId="2C61DF6C" w14:textId="77777777" w:rsidR="00793AA5" w:rsidRDefault="00793AA5" w:rsidP="00793AA5">
      <w:pPr>
        <w:rPr>
          <w:szCs w:val="24"/>
        </w:rPr>
      </w:pPr>
    </w:p>
    <w:p w14:paraId="41C4FB84" w14:textId="77777777" w:rsidR="00793AA5" w:rsidRDefault="00793AA5" w:rsidP="00793AA5">
      <w:pPr>
        <w:rPr>
          <w:szCs w:val="24"/>
        </w:rPr>
      </w:pPr>
    </w:p>
    <w:p w14:paraId="3CF1C328" w14:textId="77777777" w:rsidR="00793AA5" w:rsidRDefault="00793AA5" w:rsidP="00793AA5">
      <w:pPr>
        <w:rPr>
          <w:szCs w:val="24"/>
        </w:rPr>
      </w:pPr>
    </w:p>
    <w:p w14:paraId="21D8A4F5" w14:textId="77777777" w:rsidR="00793AA5" w:rsidRDefault="00793AA5" w:rsidP="00793AA5">
      <w:pPr>
        <w:rPr>
          <w:szCs w:val="24"/>
        </w:rPr>
      </w:pPr>
    </w:p>
    <w:p w14:paraId="0F3D132A" w14:textId="77777777" w:rsidR="00793AA5" w:rsidRDefault="00793AA5" w:rsidP="00793AA5">
      <w:pPr>
        <w:rPr>
          <w:szCs w:val="24"/>
        </w:rPr>
      </w:pPr>
    </w:p>
    <w:p w14:paraId="3514E2AA" w14:textId="77777777" w:rsidR="00793AA5" w:rsidRDefault="00793AA5" w:rsidP="00793AA5">
      <w:pPr>
        <w:rPr>
          <w:szCs w:val="24"/>
        </w:rPr>
      </w:pPr>
    </w:p>
    <w:p w14:paraId="7D485445" w14:textId="77777777" w:rsidR="00793AA5" w:rsidRDefault="00793AA5" w:rsidP="00793AA5">
      <w:pPr>
        <w:rPr>
          <w:szCs w:val="24"/>
        </w:rPr>
      </w:pPr>
    </w:p>
    <w:p w14:paraId="5AD5C3F7" w14:textId="77777777" w:rsidR="00793AA5" w:rsidRDefault="00793AA5" w:rsidP="00793AA5">
      <w:pPr>
        <w:rPr>
          <w:szCs w:val="24"/>
        </w:rPr>
      </w:pPr>
    </w:p>
    <w:p w14:paraId="55CBBFF5" w14:textId="77777777" w:rsidR="00793AA5" w:rsidRDefault="00793AA5" w:rsidP="00793AA5">
      <w:pPr>
        <w:rPr>
          <w:szCs w:val="24"/>
        </w:rPr>
      </w:pPr>
    </w:p>
    <w:p w14:paraId="0490030F" w14:textId="77777777" w:rsidR="00793AA5" w:rsidRDefault="00793AA5" w:rsidP="00793AA5">
      <w:pPr>
        <w:rPr>
          <w:szCs w:val="24"/>
        </w:rPr>
      </w:pPr>
    </w:p>
    <w:p w14:paraId="23D1FCE4" w14:textId="77777777" w:rsidR="00793AA5" w:rsidRDefault="00793AA5" w:rsidP="00793AA5">
      <w:pPr>
        <w:rPr>
          <w:szCs w:val="24"/>
        </w:rPr>
      </w:pPr>
    </w:p>
    <w:p w14:paraId="49DF7146" w14:textId="77777777" w:rsidR="00793AA5" w:rsidRDefault="00793AA5" w:rsidP="00793AA5">
      <w:pPr>
        <w:rPr>
          <w:szCs w:val="24"/>
        </w:rPr>
      </w:pPr>
    </w:p>
    <w:p w14:paraId="1C0957FC" w14:textId="77777777" w:rsidR="00793AA5" w:rsidRDefault="00793AA5" w:rsidP="00793AA5">
      <w:pPr>
        <w:rPr>
          <w:szCs w:val="24"/>
        </w:rPr>
      </w:pPr>
    </w:p>
    <w:p w14:paraId="2D8111F3" w14:textId="77777777" w:rsidR="00793AA5" w:rsidRPr="00ED38CA" w:rsidRDefault="00793AA5" w:rsidP="00793AA5">
      <w:pPr>
        <w:jc w:val="center"/>
        <w:rPr>
          <w:rFonts w:ascii="Calibri" w:hAnsi="Calibri" w:cs="Arial"/>
          <w:b/>
          <w:bCs/>
        </w:rPr>
      </w:pPr>
      <w:r w:rsidRPr="00ED38CA">
        <w:rPr>
          <w:rFonts w:ascii="Calibri" w:hAnsi="Calibri" w:cs="Arial"/>
          <w:b/>
          <w:bCs/>
        </w:rPr>
        <w:lastRenderedPageBreak/>
        <w:t>Revision History</w:t>
      </w:r>
    </w:p>
    <w:p w14:paraId="4B9A61FB" w14:textId="77777777" w:rsidR="00793AA5" w:rsidRPr="00ED38CA" w:rsidRDefault="00793AA5" w:rsidP="00793AA5">
      <w:pPr>
        <w:ind w:left="180"/>
        <w:jc w:val="center"/>
        <w:rPr>
          <w:rFonts w:ascii="Calibri" w:hAnsi="Calibri" w:cs="Arial"/>
          <w:b/>
          <w:bCs/>
        </w:rPr>
      </w:pPr>
    </w:p>
    <w:p w14:paraId="7CADB7B1" w14:textId="77777777" w:rsidR="00793AA5" w:rsidRPr="00ED38CA" w:rsidRDefault="00793AA5" w:rsidP="00793AA5">
      <w:pPr>
        <w:ind w:left="180"/>
        <w:jc w:val="center"/>
        <w:rPr>
          <w:rFonts w:ascii="Calibri" w:hAnsi="Calibri" w:cs="Arial"/>
          <w:b/>
          <w:bCs/>
        </w:rPr>
      </w:pPr>
    </w:p>
    <w:tbl>
      <w:tblPr>
        <w:tblW w:w="9636" w:type="dxa"/>
        <w:tblInd w:w="-30" w:type="dxa"/>
        <w:tblLayout w:type="fixed"/>
        <w:tblLook w:val="0000" w:firstRow="0" w:lastRow="0" w:firstColumn="0" w:lastColumn="0" w:noHBand="0" w:noVBand="0"/>
      </w:tblPr>
      <w:tblGrid>
        <w:gridCol w:w="1443"/>
        <w:gridCol w:w="992"/>
        <w:gridCol w:w="2693"/>
        <w:gridCol w:w="1432"/>
        <w:gridCol w:w="1468"/>
        <w:gridCol w:w="1608"/>
      </w:tblGrid>
      <w:tr w:rsidR="00793AA5" w:rsidRPr="00ED38CA" w14:paraId="089EB715" w14:textId="77777777" w:rsidTr="005466AD">
        <w:trPr>
          <w:cantSplit/>
        </w:trPr>
        <w:tc>
          <w:tcPr>
            <w:tcW w:w="1443" w:type="dxa"/>
            <w:tcBorders>
              <w:top w:val="single" w:sz="4" w:space="0" w:color="000000"/>
              <w:left w:val="single" w:sz="4" w:space="0" w:color="000000"/>
              <w:bottom w:val="single" w:sz="4" w:space="0" w:color="000000"/>
            </w:tcBorders>
            <w:shd w:val="clear" w:color="auto" w:fill="auto"/>
          </w:tcPr>
          <w:p w14:paraId="2F6CF584" w14:textId="77777777" w:rsidR="00793AA5" w:rsidRPr="00ED38CA" w:rsidRDefault="00793AA5" w:rsidP="003313DA">
            <w:pPr>
              <w:snapToGrid w:val="0"/>
              <w:jc w:val="center"/>
              <w:rPr>
                <w:rFonts w:ascii="Calibri" w:hAnsi="Calibri" w:cs="Arial"/>
                <w:b/>
                <w:bCs/>
                <w:sz w:val="20"/>
              </w:rPr>
            </w:pPr>
            <w:r w:rsidRPr="00ED38CA">
              <w:rPr>
                <w:rFonts w:ascii="Calibri" w:hAnsi="Calibri" w:cs="Arial"/>
                <w:b/>
                <w:bCs/>
                <w:sz w:val="20"/>
              </w:rPr>
              <w:t xml:space="preserve">Release </w:t>
            </w:r>
          </w:p>
          <w:p w14:paraId="0213984E" w14:textId="77777777" w:rsidR="00793AA5" w:rsidRPr="00ED38CA" w:rsidRDefault="00793AA5" w:rsidP="003313DA">
            <w:pPr>
              <w:jc w:val="center"/>
              <w:rPr>
                <w:rFonts w:ascii="Calibri" w:hAnsi="Calibri" w:cs="Arial"/>
                <w:b/>
                <w:bCs/>
                <w:sz w:val="20"/>
              </w:rPr>
            </w:pPr>
            <w:r w:rsidRPr="00ED38CA">
              <w:rPr>
                <w:rFonts w:ascii="Calibri" w:hAnsi="Calibri" w:cs="Arial"/>
                <w:b/>
                <w:bCs/>
                <w:sz w:val="20"/>
              </w:rPr>
              <w:t>Date</w:t>
            </w:r>
          </w:p>
          <w:p w14:paraId="44C6A986" w14:textId="77777777" w:rsidR="00793AA5" w:rsidRPr="00ED38CA" w:rsidRDefault="00793AA5" w:rsidP="003313DA">
            <w:pPr>
              <w:jc w:val="center"/>
              <w:rPr>
                <w:rFonts w:ascii="Calibri" w:hAnsi="Calibri" w:cs="Arial"/>
                <w:i/>
                <w:iCs/>
                <w:sz w:val="16"/>
              </w:rPr>
            </w:pPr>
            <w:r w:rsidRPr="00ED38CA">
              <w:rPr>
                <w:rFonts w:ascii="Calibri" w:hAnsi="Calibri" w:cs="Arial"/>
                <w:i/>
                <w:iCs/>
                <w:sz w:val="16"/>
              </w:rPr>
              <w:t>DD-MM-YY</w:t>
            </w:r>
          </w:p>
        </w:tc>
        <w:tc>
          <w:tcPr>
            <w:tcW w:w="992" w:type="dxa"/>
            <w:tcBorders>
              <w:top w:val="single" w:sz="4" w:space="0" w:color="000000"/>
              <w:left w:val="single" w:sz="4" w:space="0" w:color="000000"/>
              <w:bottom w:val="single" w:sz="4" w:space="0" w:color="000000"/>
            </w:tcBorders>
            <w:shd w:val="clear" w:color="auto" w:fill="auto"/>
          </w:tcPr>
          <w:p w14:paraId="14625493" w14:textId="77777777" w:rsidR="00793AA5" w:rsidRPr="00ED38CA" w:rsidRDefault="00793AA5" w:rsidP="003313DA">
            <w:pPr>
              <w:snapToGrid w:val="0"/>
              <w:jc w:val="center"/>
              <w:rPr>
                <w:rFonts w:ascii="Calibri" w:hAnsi="Calibri" w:cs="Arial"/>
                <w:b/>
                <w:bCs/>
                <w:sz w:val="20"/>
              </w:rPr>
            </w:pPr>
            <w:r w:rsidRPr="00ED38CA">
              <w:rPr>
                <w:rFonts w:ascii="Calibri" w:hAnsi="Calibri" w:cs="Arial"/>
                <w:b/>
                <w:bCs/>
                <w:sz w:val="20"/>
              </w:rPr>
              <w:t>Revision Number</w:t>
            </w:r>
          </w:p>
          <w:p w14:paraId="1B533C2F" w14:textId="77777777" w:rsidR="00793AA5" w:rsidRPr="00ED38CA" w:rsidRDefault="00793AA5" w:rsidP="003313DA">
            <w:pPr>
              <w:jc w:val="center"/>
              <w:rPr>
                <w:rFonts w:ascii="Calibri" w:hAnsi="Calibri" w:cs="Arial"/>
                <w:i/>
                <w:iCs/>
                <w:sz w:val="16"/>
              </w:rPr>
            </w:pPr>
            <w:proofErr w:type="spellStart"/>
            <w:r w:rsidRPr="00ED38CA">
              <w:rPr>
                <w:rFonts w:ascii="Calibri" w:hAnsi="Calibri" w:cs="Arial"/>
                <w:i/>
                <w:iCs/>
                <w:sz w:val="16"/>
              </w:rPr>
              <w:t>x.y</w:t>
            </w:r>
            <w:proofErr w:type="spellEnd"/>
          </w:p>
        </w:tc>
        <w:tc>
          <w:tcPr>
            <w:tcW w:w="2693" w:type="dxa"/>
            <w:tcBorders>
              <w:top w:val="single" w:sz="4" w:space="0" w:color="000000"/>
              <w:left w:val="single" w:sz="4" w:space="0" w:color="000000"/>
              <w:bottom w:val="single" w:sz="4" w:space="0" w:color="000000"/>
            </w:tcBorders>
            <w:shd w:val="clear" w:color="auto" w:fill="auto"/>
          </w:tcPr>
          <w:p w14:paraId="63389410" w14:textId="77777777" w:rsidR="00793AA5" w:rsidRPr="00ED38CA" w:rsidRDefault="00793AA5" w:rsidP="003313DA">
            <w:pPr>
              <w:snapToGrid w:val="0"/>
              <w:ind w:left="79"/>
              <w:jc w:val="center"/>
              <w:rPr>
                <w:rFonts w:ascii="Calibri" w:hAnsi="Calibri" w:cs="Arial"/>
                <w:b/>
                <w:bCs/>
                <w:sz w:val="20"/>
              </w:rPr>
            </w:pPr>
            <w:r w:rsidRPr="00ED38CA">
              <w:rPr>
                <w:rFonts w:ascii="Calibri" w:hAnsi="Calibri" w:cs="Arial"/>
                <w:b/>
                <w:bCs/>
                <w:sz w:val="20"/>
              </w:rPr>
              <w:t>Changes Made (Mention Sections Affected)</w:t>
            </w:r>
          </w:p>
        </w:tc>
        <w:tc>
          <w:tcPr>
            <w:tcW w:w="1432" w:type="dxa"/>
            <w:tcBorders>
              <w:top w:val="single" w:sz="4" w:space="0" w:color="000000"/>
              <w:left w:val="single" w:sz="4" w:space="0" w:color="000000"/>
              <w:bottom w:val="single" w:sz="4" w:space="0" w:color="000000"/>
            </w:tcBorders>
            <w:shd w:val="clear" w:color="auto" w:fill="auto"/>
          </w:tcPr>
          <w:p w14:paraId="0C952479" w14:textId="77777777" w:rsidR="00793AA5" w:rsidRPr="00ED38CA" w:rsidRDefault="00793AA5" w:rsidP="003313DA">
            <w:pPr>
              <w:snapToGrid w:val="0"/>
              <w:ind w:left="72"/>
              <w:jc w:val="center"/>
              <w:rPr>
                <w:rFonts w:ascii="Calibri" w:hAnsi="Calibri" w:cs="Arial"/>
                <w:b/>
                <w:bCs/>
                <w:sz w:val="20"/>
              </w:rPr>
            </w:pPr>
            <w:r w:rsidRPr="00ED38CA">
              <w:rPr>
                <w:rFonts w:ascii="Calibri" w:hAnsi="Calibri" w:cs="Arial"/>
                <w:b/>
                <w:bCs/>
                <w:sz w:val="20"/>
              </w:rPr>
              <w:t>Author</w:t>
            </w:r>
          </w:p>
        </w:tc>
        <w:tc>
          <w:tcPr>
            <w:tcW w:w="1468" w:type="dxa"/>
            <w:tcBorders>
              <w:top w:val="single" w:sz="4" w:space="0" w:color="000000"/>
              <w:left w:val="single" w:sz="4" w:space="0" w:color="000000"/>
              <w:bottom w:val="single" w:sz="4" w:space="0" w:color="000000"/>
            </w:tcBorders>
            <w:shd w:val="clear" w:color="auto" w:fill="auto"/>
          </w:tcPr>
          <w:p w14:paraId="50A4F6B2" w14:textId="77777777" w:rsidR="00793AA5" w:rsidRPr="00ED38CA" w:rsidRDefault="00793AA5" w:rsidP="003313DA">
            <w:pPr>
              <w:snapToGrid w:val="0"/>
              <w:ind w:left="72"/>
              <w:jc w:val="center"/>
              <w:rPr>
                <w:rFonts w:ascii="Calibri" w:hAnsi="Calibri" w:cs="Arial"/>
                <w:b/>
                <w:bCs/>
                <w:sz w:val="20"/>
              </w:rPr>
            </w:pPr>
            <w:r w:rsidRPr="00ED38CA">
              <w:rPr>
                <w:rFonts w:ascii="Calibri" w:hAnsi="Calibri" w:cs="Arial"/>
                <w:b/>
                <w:bCs/>
                <w:sz w:val="20"/>
              </w:rPr>
              <w:t>Reviewed</w:t>
            </w:r>
          </w:p>
          <w:p w14:paraId="6398E21B" w14:textId="77777777" w:rsidR="00793AA5" w:rsidRPr="00ED38CA" w:rsidRDefault="00793AA5" w:rsidP="003313DA">
            <w:pPr>
              <w:ind w:left="72"/>
              <w:jc w:val="center"/>
              <w:rPr>
                <w:rFonts w:ascii="Calibri" w:hAnsi="Calibri" w:cs="Arial"/>
                <w:b/>
                <w:bCs/>
                <w:sz w:val="20"/>
              </w:rPr>
            </w:pPr>
            <w:r w:rsidRPr="00ED38CA">
              <w:rPr>
                <w:rFonts w:ascii="Calibri" w:hAnsi="Calibri" w:cs="Arial"/>
                <w:b/>
                <w:bCs/>
                <w:sz w:val="20"/>
              </w:rPr>
              <w:t>By</w:t>
            </w:r>
          </w:p>
          <w:p w14:paraId="7B26FEAC" w14:textId="77777777" w:rsidR="00793AA5" w:rsidRPr="00ED38CA" w:rsidRDefault="00793AA5" w:rsidP="003313DA">
            <w:pPr>
              <w:ind w:left="72"/>
              <w:jc w:val="center"/>
              <w:rPr>
                <w:rFonts w:ascii="Calibri" w:hAnsi="Calibri" w:cs="Arial"/>
                <w:i/>
                <w:iCs/>
                <w:sz w:val="16"/>
              </w:rPr>
            </w:pPr>
            <w:r w:rsidRPr="00ED38CA">
              <w:rPr>
                <w:rFonts w:ascii="Calibri" w:hAnsi="Calibri" w:cs="Arial"/>
                <w:i/>
                <w:iCs/>
                <w:sz w:val="16"/>
              </w:rPr>
              <w:t>[Name and org Role]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2204F6A9" w14:textId="77777777" w:rsidR="00793AA5" w:rsidRPr="00ED38CA" w:rsidRDefault="00793AA5" w:rsidP="003313DA">
            <w:pPr>
              <w:snapToGrid w:val="0"/>
              <w:ind w:left="72"/>
              <w:jc w:val="center"/>
              <w:rPr>
                <w:rFonts w:ascii="Calibri" w:hAnsi="Calibri" w:cs="Arial"/>
                <w:b/>
                <w:bCs/>
                <w:sz w:val="20"/>
              </w:rPr>
            </w:pPr>
            <w:r w:rsidRPr="00ED38CA">
              <w:rPr>
                <w:rFonts w:ascii="Calibri" w:hAnsi="Calibri" w:cs="Arial"/>
                <w:b/>
                <w:bCs/>
                <w:sz w:val="20"/>
              </w:rPr>
              <w:t xml:space="preserve"> Approved By</w:t>
            </w:r>
          </w:p>
          <w:p w14:paraId="337773B5" w14:textId="77777777" w:rsidR="00793AA5" w:rsidRPr="00ED38CA" w:rsidRDefault="00793AA5" w:rsidP="003313DA">
            <w:pPr>
              <w:jc w:val="center"/>
              <w:rPr>
                <w:rFonts w:ascii="Calibri" w:hAnsi="Calibri" w:cs="Arial"/>
                <w:i/>
                <w:iCs/>
                <w:sz w:val="16"/>
              </w:rPr>
            </w:pPr>
            <w:r w:rsidRPr="00ED38CA">
              <w:rPr>
                <w:rFonts w:ascii="Calibri" w:hAnsi="Calibri" w:cs="Arial"/>
                <w:i/>
                <w:iCs/>
                <w:sz w:val="16"/>
              </w:rPr>
              <w:t>[Name and org Role]</w:t>
            </w:r>
          </w:p>
        </w:tc>
      </w:tr>
      <w:tr w:rsidR="00793AA5" w:rsidRPr="00ED38CA" w14:paraId="739E18A4" w14:textId="77777777" w:rsidTr="005466AD">
        <w:trPr>
          <w:cantSplit/>
        </w:trPr>
        <w:tc>
          <w:tcPr>
            <w:tcW w:w="1443" w:type="dxa"/>
            <w:tcBorders>
              <w:top w:val="single" w:sz="4" w:space="0" w:color="000000"/>
              <w:left w:val="single" w:sz="4" w:space="0" w:color="000000"/>
              <w:bottom w:val="single" w:sz="4" w:space="0" w:color="000000"/>
            </w:tcBorders>
            <w:shd w:val="clear" w:color="auto" w:fill="auto"/>
          </w:tcPr>
          <w:p w14:paraId="4BE24951" w14:textId="24CB46A3" w:rsidR="00793AA5" w:rsidRPr="00ED38CA" w:rsidRDefault="00812AB6" w:rsidP="003313DA">
            <w:pPr>
              <w:snapToGrid w:val="0"/>
              <w:jc w:val="center"/>
              <w:rPr>
                <w:rFonts w:ascii="Calibri" w:hAnsi="Calibri" w:cs="Arial"/>
                <w:b/>
                <w:bCs/>
                <w:sz w:val="20"/>
              </w:rPr>
            </w:pPr>
            <w:r>
              <w:rPr>
                <w:rFonts w:ascii="Calibri" w:hAnsi="Calibri" w:cs="Arial"/>
                <w:b/>
                <w:bCs/>
                <w:sz w:val="20"/>
              </w:rPr>
              <w:t>04</w:t>
            </w:r>
            <w:r w:rsidR="00793AA5">
              <w:rPr>
                <w:rFonts w:ascii="Calibri" w:hAnsi="Calibri" w:cs="Arial"/>
                <w:b/>
                <w:bCs/>
                <w:sz w:val="20"/>
              </w:rPr>
              <w:t xml:space="preserve"> August 2023</w:t>
            </w:r>
          </w:p>
        </w:tc>
        <w:tc>
          <w:tcPr>
            <w:tcW w:w="992" w:type="dxa"/>
            <w:tcBorders>
              <w:top w:val="single" w:sz="4" w:space="0" w:color="000000"/>
              <w:left w:val="single" w:sz="4" w:space="0" w:color="000000"/>
              <w:bottom w:val="single" w:sz="4" w:space="0" w:color="000000"/>
            </w:tcBorders>
            <w:shd w:val="clear" w:color="auto" w:fill="auto"/>
          </w:tcPr>
          <w:p w14:paraId="4323741A" w14:textId="77777777" w:rsidR="00793AA5" w:rsidRPr="00ED38CA" w:rsidRDefault="00793AA5" w:rsidP="003313DA">
            <w:pPr>
              <w:snapToGrid w:val="0"/>
              <w:jc w:val="center"/>
              <w:rPr>
                <w:rFonts w:ascii="Calibri" w:hAnsi="Calibri" w:cs="Arial"/>
                <w:sz w:val="20"/>
              </w:rPr>
            </w:pPr>
            <w:r>
              <w:rPr>
                <w:rFonts w:ascii="Calibri" w:hAnsi="Calibri" w:cs="Arial"/>
                <w:sz w:val="20"/>
              </w:rPr>
              <w:t>1.0</w:t>
            </w:r>
          </w:p>
        </w:tc>
        <w:tc>
          <w:tcPr>
            <w:tcW w:w="2693" w:type="dxa"/>
            <w:tcBorders>
              <w:top w:val="single" w:sz="4" w:space="0" w:color="000000"/>
              <w:left w:val="single" w:sz="4" w:space="0" w:color="000000"/>
              <w:bottom w:val="single" w:sz="4" w:space="0" w:color="000000"/>
            </w:tcBorders>
            <w:shd w:val="clear" w:color="auto" w:fill="auto"/>
          </w:tcPr>
          <w:p w14:paraId="4229F4D1" w14:textId="77777777" w:rsidR="00793AA5" w:rsidRPr="00ED38CA" w:rsidRDefault="00793AA5" w:rsidP="003313DA">
            <w:pPr>
              <w:pStyle w:val="Header"/>
              <w:snapToGrid w:val="0"/>
              <w:ind w:left="79"/>
              <w:jc w:val="center"/>
              <w:rPr>
                <w:rFonts w:ascii="Calibri" w:hAnsi="Calibri" w:cs="Arial"/>
              </w:rPr>
            </w:pPr>
            <w:r>
              <w:rPr>
                <w:rFonts w:ascii="Calibri" w:hAnsi="Calibri" w:cs="Arial"/>
              </w:rPr>
              <w:t xml:space="preserve">Initial Draft </w:t>
            </w:r>
          </w:p>
        </w:tc>
        <w:tc>
          <w:tcPr>
            <w:tcW w:w="1432" w:type="dxa"/>
            <w:tcBorders>
              <w:top w:val="single" w:sz="4" w:space="0" w:color="000000"/>
              <w:left w:val="single" w:sz="4" w:space="0" w:color="000000"/>
              <w:bottom w:val="single" w:sz="4" w:space="0" w:color="000000"/>
            </w:tcBorders>
            <w:shd w:val="clear" w:color="auto" w:fill="auto"/>
          </w:tcPr>
          <w:p w14:paraId="5EA1DAED" w14:textId="77777777" w:rsidR="00793AA5" w:rsidRPr="00ED38CA" w:rsidRDefault="00793AA5" w:rsidP="003313DA">
            <w:pPr>
              <w:snapToGrid w:val="0"/>
              <w:ind w:left="72"/>
              <w:jc w:val="center"/>
              <w:rPr>
                <w:rFonts w:ascii="Calibri" w:hAnsi="Calibri" w:cs="Arial"/>
                <w:sz w:val="20"/>
              </w:rPr>
            </w:pPr>
            <w:r>
              <w:rPr>
                <w:rFonts w:ascii="Calibri" w:hAnsi="Calibri" w:cs="Arial"/>
                <w:sz w:val="20"/>
              </w:rPr>
              <w:t xml:space="preserve">Himanshi Chawla </w:t>
            </w:r>
          </w:p>
        </w:tc>
        <w:tc>
          <w:tcPr>
            <w:tcW w:w="1468" w:type="dxa"/>
            <w:tcBorders>
              <w:top w:val="single" w:sz="4" w:space="0" w:color="000000"/>
              <w:left w:val="single" w:sz="4" w:space="0" w:color="000000"/>
              <w:bottom w:val="single" w:sz="4" w:space="0" w:color="000000"/>
            </w:tcBorders>
            <w:shd w:val="clear" w:color="auto" w:fill="auto"/>
          </w:tcPr>
          <w:p w14:paraId="0258B09C" w14:textId="1122107B" w:rsidR="00793AA5" w:rsidRPr="00ED38CA" w:rsidRDefault="00793AA5" w:rsidP="003313DA">
            <w:pPr>
              <w:snapToGrid w:val="0"/>
              <w:ind w:left="72"/>
              <w:jc w:val="center"/>
              <w:rPr>
                <w:rFonts w:ascii="Calibri" w:hAnsi="Calibri" w:cs="Arial"/>
                <w:sz w:val="20"/>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F7C037A" w14:textId="77777777" w:rsidR="00793AA5" w:rsidRPr="00ED38CA" w:rsidRDefault="00793AA5" w:rsidP="003313DA">
            <w:pPr>
              <w:snapToGrid w:val="0"/>
              <w:ind w:left="72"/>
              <w:jc w:val="center"/>
              <w:rPr>
                <w:rFonts w:ascii="Calibri" w:hAnsi="Calibri" w:cs="Arial"/>
                <w:sz w:val="20"/>
              </w:rPr>
            </w:pPr>
          </w:p>
        </w:tc>
      </w:tr>
    </w:tbl>
    <w:p w14:paraId="2A74743E" w14:textId="77777777" w:rsidR="00195957" w:rsidRDefault="00195957"/>
    <w:p w14:paraId="2B8EF1EC" w14:textId="77777777" w:rsidR="00793AA5" w:rsidRDefault="00793AA5"/>
    <w:p w14:paraId="2CAE7BF3" w14:textId="77777777" w:rsidR="00793AA5" w:rsidRDefault="00793AA5"/>
    <w:p w14:paraId="7313E326" w14:textId="77777777" w:rsidR="00793AA5" w:rsidRDefault="00793AA5"/>
    <w:p w14:paraId="1E8ED6DB" w14:textId="77777777" w:rsidR="00793AA5" w:rsidRDefault="00793AA5"/>
    <w:p w14:paraId="5BBDFC4E" w14:textId="77777777" w:rsidR="00793AA5" w:rsidRDefault="00793AA5"/>
    <w:p w14:paraId="6AE0BDC7" w14:textId="77777777" w:rsidR="00793AA5" w:rsidRDefault="00793AA5"/>
    <w:p w14:paraId="2D61AE43" w14:textId="77777777" w:rsidR="00793AA5" w:rsidRDefault="00793AA5"/>
    <w:p w14:paraId="67FCD88C" w14:textId="77777777" w:rsidR="00793AA5" w:rsidRDefault="00793AA5"/>
    <w:p w14:paraId="774B8526" w14:textId="77777777" w:rsidR="00793AA5" w:rsidRDefault="00793AA5"/>
    <w:p w14:paraId="5E5E4E6F" w14:textId="77777777" w:rsidR="00793AA5" w:rsidRDefault="00793AA5"/>
    <w:p w14:paraId="415EE993" w14:textId="77777777" w:rsidR="00793AA5" w:rsidRDefault="00793AA5"/>
    <w:p w14:paraId="5E6A4472" w14:textId="77777777" w:rsidR="00793AA5" w:rsidRDefault="00793AA5"/>
    <w:p w14:paraId="3CA89185" w14:textId="77777777" w:rsidR="00793AA5" w:rsidRDefault="00793AA5"/>
    <w:p w14:paraId="16FE069A" w14:textId="77777777" w:rsidR="00793AA5" w:rsidRDefault="00793AA5"/>
    <w:p w14:paraId="598F7602" w14:textId="77777777" w:rsidR="00793AA5" w:rsidRDefault="00793AA5"/>
    <w:p w14:paraId="28EA395E" w14:textId="77777777" w:rsidR="00793AA5" w:rsidRDefault="00793AA5"/>
    <w:p w14:paraId="01C58563" w14:textId="77777777" w:rsidR="00793AA5" w:rsidRDefault="00793AA5"/>
    <w:p w14:paraId="7ADDC831" w14:textId="77777777" w:rsidR="00793AA5" w:rsidRDefault="00793AA5"/>
    <w:p w14:paraId="5FF53E98" w14:textId="77777777" w:rsidR="00793AA5" w:rsidRDefault="00793AA5"/>
    <w:p w14:paraId="6AB2CB2D" w14:textId="77777777" w:rsidR="00793AA5" w:rsidRDefault="00793AA5"/>
    <w:p w14:paraId="1A46C175" w14:textId="77777777" w:rsidR="00793AA5" w:rsidRDefault="00793AA5"/>
    <w:p w14:paraId="52785EA2" w14:textId="77777777" w:rsidR="00793AA5" w:rsidRDefault="00793AA5"/>
    <w:p w14:paraId="3DA17F90" w14:textId="77777777" w:rsidR="00793AA5" w:rsidRDefault="00793AA5"/>
    <w:p w14:paraId="72F6D126" w14:textId="77777777" w:rsidR="00793AA5" w:rsidRDefault="00793AA5"/>
    <w:p w14:paraId="1E22121A" w14:textId="77777777" w:rsidR="00793AA5" w:rsidRDefault="00793AA5"/>
    <w:p w14:paraId="280A9B4B" w14:textId="77777777" w:rsidR="00793AA5" w:rsidRDefault="00793AA5"/>
    <w:p w14:paraId="6F8A30D6" w14:textId="77777777" w:rsidR="00793AA5" w:rsidRDefault="00793AA5"/>
    <w:p w14:paraId="0FE9E1FF" w14:textId="77777777" w:rsidR="00793AA5" w:rsidRDefault="00793AA5"/>
    <w:p w14:paraId="16D69502" w14:textId="77777777" w:rsidR="00793AA5" w:rsidRDefault="00793AA5"/>
    <w:p w14:paraId="63AB29A7" w14:textId="77777777" w:rsidR="00793AA5" w:rsidRDefault="00793AA5"/>
    <w:p w14:paraId="51400A8E" w14:textId="77777777" w:rsidR="00793AA5" w:rsidRDefault="00793AA5"/>
    <w:p w14:paraId="120A07A4" w14:textId="77777777" w:rsidR="00793AA5" w:rsidRDefault="00793AA5"/>
    <w:p w14:paraId="4B450836" w14:textId="77777777" w:rsidR="00793AA5" w:rsidRDefault="00793AA5"/>
    <w:p w14:paraId="18DFA98B" w14:textId="77777777" w:rsidR="00793AA5" w:rsidRDefault="00793AA5"/>
    <w:p w14:paraId="32FB0DE4" w14:textId="77777777" w:rsidR="00793AA5" w:rsidRDefault="00793AA5"/>
    <w:p w14:paraId="08134019" w14:textId="77777777" w:rsidR="00793AA5" w:rsidRDefault="00793AA5"/>
    <w:p w14:paraId="30A6AFA1" w14:textId="77777777" w:rsidR="00793AA5" w:rsidRDefault="00793AA5"/>
    <w:p w14:paraId="443E6926" w14:textId="77777777" w:rsidR="00793AA5" w:rsidRDefault="00793AA5"/>
    <w:p w14:paraId="3214CF96" w14:textId="77777777" w:rsidR="00793AA5" w:rsidRDefault="00793AA5"/>
    <w:p w14:paraId="558DB9AE" w14:textId="77777777" w:rsidR="00793AA5" w:rsidRDefault="00793AA5"/>
    <w:p w14:paraId="14C8F80F" w14:textId="77777777" w:rsidR="00793AA5" w:rsidRDefault="00793AA5"/>
    <w:p w14:paraId="649767CA" w14:textId="77777777" w:rsidR="00793AA5" w:rsidRDefault="00793AA5"/>
    <w:p w14:paraId="7C0DB553" w14:textId="77777777" w:rsidR="00793AA5" w:rsidRDefault="00793AA5"/>
    <w:p w14:paraId="474E64FB" w14:textId="77777777" w:rsidR="00793AA5" w:rsidRDefault="00793AA5"/>
    <w:p w14:paraId="74A97D1D" w14:textId="77777777" w:rsidR="00793AA5" w:rsidRDefault="00793AA5"/>
    <w:p w14:paraId="7EA63B10" w14:textId="77777777" w:rsidR="00793AA5" w:rsidRDefault="00793AA5"/>
    <w:p w14:paraId="1960A7F4" w14:textId="77777777" w:rsidR="00793AA5" w:rsidRDefault="00793AA5"/>
    <w:p w14:paraId="2E9EB3AA" w14:textId="77777777" w:rsidR="00793AA5" w:rsidRDefault="00793AA5"/>
    <w:sdt>
      <w:sdtPr>
        <w:rPr>
          <w:rFonts w:ascii="Times" w:eastAsia="Times New Roman" w:hAnsi="Times" w:cs="Times New Roman"/>
          <w:color w:val="auto"/>
          <w:sz w:val="24"/>
          <w:szCs w:val="20"/>
          <w:lang w:eastAsia="ar-SA"/>
        </w:rPr>
        <w:id w:val="1252397205"/>
        <w:docPartObj>
          <w:docPartGallery w:val="Table of Contents"/>
          <w:docPartUnique/>
        </w:docPartObj>
      </w:sdtPr>
      <w:sdtEndPr>
        <w:rPr>
          <w:b/>
          <w:bCs/>
          <w:noProof/>
        </w:rPr>
      </w:sdtEndPr>
      <w:sdtContent>
        <w:p w14:paraId="4F54D54C" w14:textId="31D07633" w:rsidR="009E22B9" w:rsidRDefault="009E22B9">
          <w:pPr>
            <w:pStyle w:val="TOCHeading"/>
          </w:pPr>
          <w:r>
            <w:t>Contents</w:t>
          </w:r>
        </w:p>
        <w:p w14:paraId="6EA765FA" w14:textId="72AFC88E" w:rsidR="00CF198B" w:rsidRDefault="009E22B9">
          <w:pPr>
            <w:pStyle w:val="TOC1"/>
            <w:tabs>
              <w:tab w:val="left" w:pos="440"/>
              <w:tab w:val="right" w:leader="dot" w:pos="9016"/>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42057082" w:history="1">
            <w:r w:rsidR="00CF198B" w:rsidRPr="00B82986">
              <w:rPr>
                <w:rStyle w:val="Hyperlink"/>
                <w:rFonts w:eastAsiaTheme="majorEastAsia"/>
                <w:noProof/>
              </w:rPr>
              <w:t>1.</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Introduction</w:t>
            </w:r>
            <w:r w:rsidR="00CF198B">
              <w:rPr>
                <w:noProof/>
                <w:webHidden/>
              </w:rPr>
              <w:tab/>
            </w:r>
            <w:r w:rsidR="00CF198B">
              <w:rPr>
                <w:noProof/>
                <w:webHidden/>
              </w:rPr>
              <w:fldChar w:fldCharType="begin"/>
            </w:r>
            <w:r w:rsidR="00CF198B">
              <w:rPr>
                <w:noProof/>
                <w:webHidden/>
              </w:rPr>
              <w:instrText xml:space="preserve"> PAGEREF _Toc142057082 \h </w:instrText>
            </w:r>
            <w:r w:rsidR="00CF198B">
              <w:rPr>
                <w:noProof/>
                <w:webHidden/>
              </w:rPr>
            </w:r>
            <w:r w:rsidR="00CF198B">
              <w:rPr>
                <w:noProof/>
                <w:webHidden/>
              </w:rPr>
              <w:fldChar w:fldCharType="separate"/>
            </w:r>
            <w:r w:rsidR="00CF198B">
              <w:rPr>
                <w:noProof/>
                <w:webHidden/>
              </w:rPr>
              <w:t>5</w:t>
            </w:r>
            <w:r w:rsidR="00CF198B">
              <w:rPr>
                <w:noProof/>
                <w:webHidden/>
              </w:rPr>
              <w:fldChar w:fldCharType="end"/>
            </w:r>
          </w:hyperlink>
        </w:p>
        <w:p w14:paraId="27001A9D" w14:textId="213F64A8"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83" w:history="1">
            <w:r w:rsidR="00CF198B" w:rsidRPr="00B82986">
              <w:rPr>
                <w:rStyle w:val="Hyperlink"/>
                <w:rFonts w:eastAsiaTheme="majorEastAsia"/>
                <w:noProof/>
              </w:rPr>
              <w:t>1.1</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Purpose</w:t>
            </w:r>
            <w:r w:rsidR="00CF198B">
              <w:rPr>
                <w:noProof/>
                <w:webHidden/>
              </w:rPr>
              <w:tab/>
            </w:r>
            <w:r w:rsidR="00CF198B">
              <w:rPr>
                <w:noProof/>
                <w:webHidden/>
              </w:rPr>
              <w:fldChar w:fldCharType="begin"/>
            </w:r>
            <w:r w:rsidR="00CF198B">
              <w:rPr>
                <w:noProof/>
                <w:webHidden/>
              </w:rPr>
              <w:instrText xml:space="preserve"> PAGEREF _Toc142057083 \h </w:instrText>
            </w:r>
            <w:r w:rsidR="00CF198B">
              <w:rPr>
                <w:noProof/>
                <w:webHidden/>
              </w:rPr>
            </w:r>
            <w:r w:rsidR="00CF198B">
              <w:rPr>
                <w:noProof/>
                <w:webHidden/>
              </w:rPr>
              <w:fldChar w:fldCharType="separate"/>
            </w:r>
            <w:r w:rsidR="00CF198B">
              <w:rPr>
                <w:noProof/>
                <w:webHidden/>
              </w:rPr>
              <w:t>5</w:t>
            </w:r>
            <w:r w:rsidR="00CF198B">
              <w:rPr>
                <w:noProof/>
                <w:webHidden/>
              </w:rPr>
              <w:fldChar w:fldCharType="end"/>
            </w:r>
          </w:hyperlink>
        </w:p>
        <w:p w14:paraId="4A09B700" w14:textId="340C457E"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84" w:history="1">
            <w:r w:rsidR="00CF198B" w:rsidRPr="00B82986">
              <w:rPr>
                <w:rStyle w:val="Hyperlink"/>
                <w:rFonts w:eastAsiaTheme="majorEastAsia"/>
                <w:noProof/>
              </w:rPr>
              <w:t>1.2</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Solution Scope</w:t>
            </w:r>
            <w:r w:rsidR="00CF198B">
              <w:rPr>
                <w:noProof/>
                <w:webHidden/>
              </w:rPr>
              <w:tab/>
            </w:r>
            <w:r w:rsidR="00CF198B">
              <w:rPr>
                <w:noProof/>
                <w:webHidden/>
              </w:rPr>
              <w:fldChar w:fldCharType="begin"/>
            </w:r>
            <w:r w:rsidR="00CF198B">
              <w:rPr>
                <w:noProof/>
                <w:webHidden/>
              </w:rPr>
              <w:instrText xml:space="preserve"> PAGEREF _Toc142057084 \h </w:instrText>
            </w:r>
            <w:r w:rsidR="00CF198B">
              <w:rPr>
                <w:noProof/>
                <w:webHidden/>
              </w:rPr>
            </w:r>
            <w:r w:rsidR="00CF198B">
              <w:rPr>
                <w:noProof/>
                <w:webHidden/>
              </w:rPr>
              <w:fldChar w:fldCharType="separate"/>
            </w:r>
            <w:r w:rsidR="00CF198B">
              <w:rPr>
                <w:noProof/>
                <w:webHidden/>
              </w:rPr>
              <w:t>5</w:t>
            </w:r>
            <w:r w:rsidR="00CF198B">
              <w:rPr>
                <w:noProof/>
                <w:webHidden/>
              </w:rPr>
              <w:fldChar w:fldCharType="end"/>
            </w:r>
          </w:hyperlink>
        </w:p>
        <w:p w14:paraId="71BE5D27" w14:textId="5C7676C0"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85" w:history="1">
            <w:r w:rsidR="00CF198B" w:rsidRPr="00B82986">
              <w:rPr>
                <w:rStyle w:val="Hyperlink"/>
                <w:rFonts w:eastAsiaTheme="majorEastAsia"/>
                <w:noProof/>
              </w:rPr>
              <w:t>1.3</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Document Conventions</w:t>
            </w:r>
            <w:r w:rsidR="00CF198B">
              <w:rPr>
                <w:noProof/>
                <w:webHidden/>
              </w:rPr>
              <w:tab/>
            </w:r>
            <w:r w:rsidR="00CF198B">
              <w:rPr>
                <w:noProof/>
                <w:webHidden/>
              </w:rPr>
              <w:fldChar w:fldCharType="begin"/>
            </w:r>
            <w:r w:rsidR="00CF198B">
              <w:rPr>
                <w:noProof/>
                <w:webHidden/>
              </w:rPr>
              <w:instrText xml:space="preserve"> PAGEREF _Toc142057085 \h </w:instrText>
            </w:r>
            <w:r w:rsidR="00CF198B">
              <w:rPr>
                <w:noProof/>
                <w:webHidden/>
              </w:rPr>
            </w:r>
            <w:r w:rsidR="00CF198B">
              <w:rPr>
                <w:noProof/>
                <w:webHidden/>
              </w:rPr>
              <w:fldChar w:fldCharType="separate"/>
            </w:r>
            <w:r w:rsidR="00CF198B">
              <w:rPr>
                <w:noProof/>
                <w:webHidden/>
              </w:rPr>
              <w:t>5</w:t>
            </w:r>
            <w:r w:rsidR="00CF198B">
              <w:rPr>
                <w:noProof/>
                <w:webHidden/>
              </w:rPr>
              <w:fldChar w:fldCharType="end"/>
            </w:r>
          </w:hyperlink>
        </w:p>
        <w:p w14:paraId="2F089F6C" w14:textId="3A4E0E71"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86" w:history="1">
            <w:r w:rsidR="00CF198B" w:rsidRPr="00B82986">
              <w:rPr>
                <w:rStyle w:val="Hyperlink"/>
                <w:rFonts w:eastAsiaTheme="majorEastAsia"/>
                <w:noProof/>
              </w:rPr>
              <w:t>1.4</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Intended Audience</w:t>
            </w:r>
            <w:r w:rsidR="00CF198B">
              <w:rPr>
                <w:noProof/>
                <w:webHidden/>
              </w:rPr>
              <w:tab/>
            </w:r>
            <w:r w:rsidR="00CF198B">
              <w:rPr>
                <w:noProof/>
                <w:webHidden/>
              </w:rPr>
              <w:fldChar w:fldCharType="begin"/>
            </w:r>
            <w:r w:rsidR="00CF198B">
              <w:rPr>
                <w:noProof/>
                <w:webHidden/>
              </w:rPr>
              <w:instrText xml:space="preserve"> PAGEREF _Toc142057086 \h </w:instrText>
            </w:r>
            <w:r w:rsidR="00CF198B">
              <w:rPr>
                <w:noProof/>
                <w:webHidden/>
              </w:rPr>
            </w:r>
            <w:r w:rsidR="00CF198B">
              <w:rPr>
                <w:noProof/>
                <w:webHidden/>
              </w:rPr>
              <w:fldChar w:fldCharType="separate"/>
            </w:r>
            <w:r w:rsidR="00CF198B">
              <w:rPr>
                <w:noProof/>
                <w:webHidden/>
              </w:rPr>
              <w:t>6</w:t>
            </w:r>
            <w:r w:rsidR="00CF198B">
              <w:rPr>
                <w:noProof/>
                <w:webHidden/>
              </w:rPr>
              <w:fldChar w:fldCharType="end"/>
            </w:r>
          </w:hyperlink>
        </w:p>
        <w:p w14:paraId="78D8CE9E" w14:textId="45DD4BD6"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87" w:history="1">
            <w:r w:rsidR="00CF198B" w:rsidRPr="00B82986">
              <w:rPr>
                <w:rStyle w:val="Hyperlink"/>
                <w:rFonts w:eastAsiaTheme="majorEastAsia"/>
                <w:noProof/>
              </w:rPr>
              <w:t>1.5</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References</w:t>
            </w:r>
            <w:r w:rsidR="00CF198B">
              <w:rPr>
                <w:noProof/>
                <w:webHidden/>
              </w:rPr>
              <w:tab/>
            </w:r>
            <w:r w:rsidR="00CF198B">
              <w:rPr>
                <w:noProof/>
                <w:webHidden/>
              </w:rPr>
              <w:fldChar w:fldCharType="begin"/>
            </w:r>
            <w:r w:rsidR="00CF198B">
              <w:rPr>
                <w:noProof/>
                <w:webHidden/>
              </w:rPr>
              <w:instrText xml:space="preserve"> PAGEREF _Toc142057087 \h </w:instrText>
            </w:r>
            <w:r w:rsidR="00CF198B">
              <w:rPr>
                <w:noProof/>
                <w:webHidden/>
              </w:rPr>
            </w:r>
            <w:r w:rsidR="00CF198B">
              <w:rPr>
                <w:noProof/>
                <w:webHidden/>
              </w:rPr>
              <w:fldChar w:fldCharType="separate"/>
            </w:r>
            <w:r w:rsidR="00CF198B">
              <w:rPr>
                <w:noProof/>
                <w:webHidden/>
              </w:rPr>
              <w:t>6</w:t>
            </w:r>
            <w:r w:rsidR="00CF198B">
              <w:rPr>
                <w:noProof/>
                <w:webHidden/>
              </w:rPr>
              <w:fldChar w:fldCharType="end"/>
            </w:r>
          </w:hyperlink>
        </w:p>
        <w:p w14:paraId="307B822E" w14:textId="39F28193" w:rsidR="00CF198B" w:rsidRDefault="009917EE">
          <w:pPr>
            <w:pStyle w:val="TOC1"/>
            <w:tabs>
              <w:tab w:val="left" w:pos="44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88" w:history="1">
            <w:r w:rsidR="00CF198B" w:rsidRPr="00B82986">
              <w:rPr>
                <w:rStyle w:val="Hyperlink"/>
                <w:rFonts w:eastAsiaTheme="majorEastAsia"/>
                <w:noProof/>
              </w:rPr>
              <w:t>2.</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Overall Description</w:t>
            </w:r>
            <w:r w:rsidR="00CF198B">
              <w:rPr>
                <w:noProof/>
                <w:webHidden/>
              </w:rPr>
              <w:tab/>
            </w:r>
            <w:r w:rsidR="00CF198B">
              <w:rPr>
                <w:noProof/>
                <w:webHidden/>
              </w:rPr>
              <w:fldChar w:fldCharType="begin"/>
            </w:r>
            <w:r w:rsidR="00CF198B">
              <w:rPr>
                <w:noProof/>
                <w:webHidden/>
              </w:rPr>
              <w:instrText xml:space="preserve"> PAGEREF _Toc142057088 \h </w:instrText>
            </w:r>
            <w:r w:rsidR="00CF198B">
              <w:rPr>
                <w:noProof/>
                <w:webHidden/>
              </w:rPr>
            </w:r>
            <w:r w:rsidR="00CF198B">
              <w:rPr>
                <w:noProof/>
                <w:webHidden/>
              </w:rPr>
              <w:fldChar w:fldCharType="separate"/>
            </w:r>
            <w:r w:rsidR="00CF198B">
              <w:rPr>
                <w:noProof/>
                <w:webHidden/>
              </w:rPr>
              <w:t>7</w:t>
            </w:r>
            <w:r w:rsidR="00CF198B">
              <w:rPr>
                <w:noProof/>
                <w:webHidden/>
              </w:rPr>
              <w:fldChar w:fldCharType="end"/>
            </w:r>
          </w:hyperlink>
        </w:p>
        <w:p w14:paraId="0D3DDF14" w14:textId="237EBC18"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89" w:history="1">
            <w:r w:rsidR="00CF198B" w:rsidRPr="00B82986">
              <w:rPr>
                <w:rStyle w:val="Hyperlink"/>
                <w:rFonts w:eastAsiaTheme="majorEastAsia"/>
                <w:noProof/>
              </w:rPr>
              <w:t>2.1</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Solution Perspective</w:t>
            </w:r>
            <w:r w:rsidR="00CF198B">
              <w:rPr>
                <w:noProof/>
                <w:webHidden/>
              </w:rPr>
              <w:tab/>
            </w:r>
            <w:r w:rsidR="00CF198B">
              <w:rPr>
                <w:noProof/>
                <w:webHidden/>
              </w:rPr>
              <w:fldChar w:fldCharType="begin"/>
            </w:r>
            <w:r w:rsidR="00CF198B">
              <w:rPr>
                <w:noProof/>
                <w:webHidden/>
              </w:rPr>
              <w:instrText xml:space="preserve"> PAGEREF _Toc142057089 \h </w:instrText>
            </w:r>
            <w:r w:rsidR="00CF198B">
              <w:rPr>
                <w:noProof/>
                <w:webHidden/>
              </w:rPr>
            </w:r>
            <w:r w:rsidR="00CF198B">
              <w:rPr>
                <w:noProof/>
                <w:webHidden/>
              </w:rPr>
              <w:fldChar w:fldCharType="separate"/>
            </w:r>
            <w:r w:rsidR="00CF198B">
              <w:rPr>
                <w:noProof/>
                <w:webHidden/>
              </w:rPr>
              <w:t>7</w:t>
            </w:r>
            <w:r w:rsidR="00CF198B">
              <w:rPr>
                <w:noProof/>
                <w:webHidden/>
              </w:rPr>
              <w:fldChar w:fldCharType="end"/>
            </w:r>
          </w:hyperlink>
        </w:p>
        <w:p w14:paraId="19A3B6DE" w14:textId="567065D2"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0" w:history="1">
            <w:r w:rsidR="00CF198B" w:rsidRPr="00B82986">
              <w:rPr>
                <w:rStyle w:val="Hyperlink"/>
                <w:rFonts w:eastAsiaTheme="majorEastAsia"/>
                <w:noProof/>
              </w:rPr>
              <w:t>2.2</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Solution Features</w:t>
            </w:r>
            <w:r w:rsidR="00CF198B">
              <w:rPr>
                <w:noProof/>
                <w:webHidden/>
              </w:rPr>
              <w:tab/>
            </w:r>
            <w:r w:rsidR="00CF198B">
              <w:rPr>
                <w:noProof/>
                <w:webHidden/>
              </w:rPr>
              <w:fldChar w:fldCharType="begin"/>
            </w:r>
            <w:r w:rsidR="00CF198B">
              <w:rPr>
                <w:noProof/>
                <w:webHidden/>
              </w:rPr>
              <w:instrText xml:space="preserve"> PAGEREF _Toc142057090 \h </w:instrText>
            </w:r>
            <w:r w:rsidR="00CF198B">
              <w:rPr>
                <w:noProof/>
                <w:webHidden/>
              </w:rPr>
            </w:r>
            <w:r w:rsidR="00CF198B">
              <w:rPr>
                <w:noProof/>
                <w:webHidden/>
              </w:rPr>
              <w:fldChar w:fldCharType="separate"/>
            </w:r>
            <w:r w:rsidR="00CF198B">
              <w:rPr>
                <w:noProof/>
                <w:webHidden/>
              </w:rPr>
              <w:t>7</w:t>
            </w:r>
            <w:r w:rsidR="00CF198B">
              <w:rPr>
                <w:noProof/>
                <w:webHidden/>
              </w:rPr>
              <w:fldChar w:fldCharType="end"/>
            </w:r>
          </w:hyperlink>
        </w:p>
        <w:p w14:paraId="38AB29C2" w14:textId="79DF702E"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1" w:history="1">
            <w:r w:rsidR="00CF198B" w:rsidRPr="00B82986">
              <w:rPr>
                <w:rStyle w:val="Hyperlink"/>
                <w:rFonts w:eastAsiaTheme="majorEastAsia"/>
                <w:noProof/>
              </w:rPr>
              <w:t>2.3</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User Class &amp; Characteristics</w:t>
            </w:r>
            <w:r w:rsidR="00CF198B">
              <w:rPr>
                <w:noProof/>
                <w:webHidden/>
              </w:rPr>
              <w:tab/>
            </w:r>
            <w:r w:rsidR="00CF198B">
              <w:rPr>
                <w:noProof/>
                <w:webHidden/>
              </w:rPr>
              <w:fldChar w:fldCharType="begin"/>
            </w:r>
            <w:r w:rsidR="00CF198B">
              <w:rPr>
                <w:noProof/>
                <w:webHidden/>
              </w:rPr>
              <w:instrText xml:space="preserve"> PAGEREF _Toc142057091 \h </w:instrText>
            </w:r>
            <w:r w:rsidR="00CF198B">
              <w:rPr>
                <w:noProof/>
                <w:webHidden/>
              </w:rPr>
            </w:r>
            <w:r w:rsidR="00CF198B">
              <w:rPr>
                <w:noProof/>
                <w:webHidden/>
              </w:rPr>
              <w:fldChar w:fldCharType="separate"/>
            </w:r>
            <w:r w:rsidR="00CF198B">
              <w:rPr>
                <w:noProof/>
                <w:webHidden/>
              </w:rPr>
              <w:t>7</w:t>
            </w:r>
            <w:r w:rsidR="00CF198B">
              <w:rPr>
                <w:noProof/>
                <w:webHidden/>
              </w:rPr>
              <w:fldChar w:fldCharType="end"/>
            </w:r>
          </w:hyperlink>
        </w:p>
        <w:p w14:paraId="196DB96B" w14:textId="230FC461"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2" w:history="1">
            <w:r w:rsidR="00CF198B" w:rsidRPr="00B82986">
              <w:rPr>
                <w:rStyle w:val="Hyperlink"/>
                <w:rFonts w:eastAsiaTheme="majorEastAsia"/>
                <w:noProof/>
              </w:rPr>
              <w:t>2.4</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Operating Environment</w:t>
            </w:r>
            <w:r w:rsidR="00CF198B">
              <w:rPr>
                <w:noProof/>
                <w:webHidden/>
              </w:rPr>
              <w:tab/>
            </w:r>
            <w:r w:rsidR="00CF198B">
              <w:rPr>
                <w:noProof/>
                <w:webHidden/>
              </w:rPr>
              <w:fldChar w:fldCharType="begin"/>
            </w:r>
            <w:r w:rsidR="00CF198B">
              <w:rPr>
                <w:noProof/>
                <w:webHidden/>
              </w:rPr>
              <w:instrText xml:space="preserve"> PAGEREF _Toc142057092 \h </w:instrText>
            </w:r>
            <w:r w:rsidR="00CF198B">
              <w:rPr>
                <w:noProof/>
                <w:webHidden/>
              </w:rPr>
            </w:r>
            <w:r w:rsidR="00CF198B">
              <w:rPr>
                <w:noProof/>
                <w:webHidden/>
              </w:rPr>
              <w:fldChar w:fldCharType="separate"/>
            </w:r>
            <w:r w:rsidR="00CF198B">
              <w:rPr>
                <w:noProof/>
                <w:webHidden/>
              </w:rPr>
              <w:t>7</w:t>
            </w:r>
            <w:r w:rsidR="00CF198B">
              <w:rPr>
                <w:noProof/>
                <w:webHidden/>
              </w:rPr>
              <w:fldChar w:fldCharType="end"/>
            </w:r>
          </w:hyperlink>
        </w:p>
        <w:p w14:paraId="216EEB5B" w14:textId="6ECF640E"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3" w:history="1">
            <w:r w:rsidR="00CF198B" w:rsidRPr="00B82986">
              <w:rPr>
                <w:rStyle w:val="Hyperlink"/>
                <w:rFonts w:eastAsiaTheme="majorEastAsia"/>
                <w:noProof/>
              </w:rPr>
              <w:t>2.5</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Deliverables</w:t>
            </w:r>
            <w:r w:rsidR="00CF198B">
              <w:rPr>
                <w:noProof/>
                <w:webHidden/>
              </w:rPr>
              <w:tab/>
            </w:r>
            <w:r w:rsidR="00CF198B">
              <w:rPr>
                <w:noProof/>
                <w:webHidden/>
              </w:rPr>
              <w:fldChar w:fldCharType="begin"/>
            </w:r>
            <w:r w:rsidR="00CF198B">
              <w:rPr>
                <w:noProof/>
                <w:webHidden/>
              </w:rPr>
              <w:instrText xml:space="preserve"> PAGEREF _Toc142057093 \h </w:instrText>
            </w:r>
            <w:r w:rsidR="00CF198B">
              <w:rPr>
                <w:noProof/>
                <w:webHidden/>
              </w:rPr>
            </w:r>
            <w:r w:rsidR="00CF198B">
              <w:rPr>
                <w:noProof/>
                <w:webHidden/>
              </w:rPr>
              <w:fldChar w:fldCharType="separate"/>
            </w:r>
            <w:r w:rsidR="00CF198B">
              <w:rPr>
                <w:noProof/>
                <w:webHidden/>
              </w:rPr>
              <w:t>7</w:t>
            </w:r>
            <w:r w:rsidR="00CF198B">
              <w:rPr>
                <w:noProof/>
                <w:webHidden/>
              </w:rPr>
              <w:fldChar w:fldCharType="end"/>
            </w:r>
          </w:hyperlink>
        </w:p>
        <w:p w14:paraId="3747BF5A" w14:textId="4E1E0F6E"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4" w:history="1">
            <w:r w:rsidR="00CF198B" w:rsidRPr="00B82986">
              <w:rPr>
                <w:rStyle w:val="Hyperlink"/>
                <w:rFonts w:eastAsiaTheme="majorEastAsia"/>
                <w:noProof/>
              </w:rPr>
              <w:t>2.6</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Assumptions/Dependencies &amp; Constraints</w:t>
            </w:r>
            <w:r w:rsidR="00CF198B">
              <w:rPr>
                <w:noProof/>
                <w:webHidden/>
              </w:rPr>
              <w:tab/>
            </w:r>
            <w:r w:rsidR="00CF198B">
              <w:rPr>
                <w:noProof/>
                <w:webHidden/>
              </w:rPr>
              <w:fldChar w:fldCharType="begin"/>
            </w:r>
            <w:r w:rsidR="00CF198B">
              <w:rPr>
                <w:noProof/>
                <w:webHidden/>
              </w:rPr>
              <w:instrText xml:space="preserve"> PAGEREF _Toc142057094 \h </w:instrText>
            </w:r>
            <w:r w:rsidR="00CF198B">
              <w:rPr>
                <w:noProof/>
                <w:webHidden/>
              </w:rPr>
            </w:r>
            <w:r w:rsidR="00CF198B">
              <w:rPr>
                <w:noProof/>
                <w:webHidden/>
              </w:rPr>
              <w:fldChar w:fldCharType="separate"/>
            </w:r>
            <w:r w:rsidR="00CF198B">
              <w:rPr>
                <w:noProof/>
                <w:webHidden/>
              </w:rPr>
              <w:t>7</w:t>
            </w:r>
            <w:r w:rsidR="00CF198B">
              <w:rPr>
                <w:noProof/>
                <w:webHidden/>
              </w:rPr>
              <w:fldChar w:fldCharType="end"/>
            </w:r>
          </w:hyperlink>
        </w:p>
        <w:p w14:paraId="5684A980" w14:textId="2CB4C90C" w:rsidR="00CF198B" w:rsidRDefault="009917EE">
          <w:pPr>
            <w:pStyle w:val="TOC1"/>
            <w:tabs>
              <w:tab w:val="left" w:pos="44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5" w:history="1">
            <w:r w:rsidR="00CF198B" w:rsidRPr="00B82986">
              <w:rPr>
                <w:rStyle w:val="Hyperlink"/>
                <w:rFonts w:eastAsiaTheme="majorEastAsia"/>
                <w:noProof/>
              </w:rPr>
              <w:t>3.</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Current As Is Process</w:t>
            </w:r>
            <w:r w:rsidR="00CF198B">
              <w:rPr>
                <w:noProof/>
                <w:webHidden/>
              </w:rPr>
              <w:tab/>
            </w:r>
            <w:r w:rsidR="00CF198B">
              <w:rPr>
                <w:noProof/>
                <w:webHidden/>
              </w:rPr>
              <w:fldChar w:fldCharType="begin"/>
            </w:r>
            <w:r w:rsidR="00CF198B">
              <w:rPr>
                <w:noProof/>
                <w:webHidden/>
              </w:rPr>
              <w:instrText xml:space="preserve"> PAGEREF _Toc142057095 \h </w:instrText>
            </w:r>
            <w:r w:rsidR="00CF198B">
              <w:rPr>
                <w:noProof/>
                <w:webHidden/>
              </w:rPr>
            </w:r>
            <w:r w:rsidR="00CF198B">
              <w:rPr>
                <w:noProof/>
                <w:webHidden/>
              </w:rPr>
              <w:fldChar w:fldCharType="separate"/>
            </w:r>
            <w:r w:rsidR="00CF198B">
              <w:rPr>
                <w:noProof/>
                <w:webHidden/>
              </w:rPr>
              <w:t>8</w:t>
            </w:r>
            <w:r w:rsidR="00CF198B">
              <w:rPr>
                <w:noProof/>
                <w:webHidden/>
              </w:rPr>
              <w:fldChar w:fldCharType="end"/>
            </w:r>
          </w:hyperlink>
        </w:p>
        <w:p w14:paraId="3A676A1E" w14:textId="750E6CF3" w:rsidR="00CF198B" w:rsidRDefault="009917EE">
          <w:pPr>
            <w:pStyle w:val="TOC1"/>
            <w:tabs>
              <w:tab w:val="left" w:pos="44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6" w:history="1">
            <w:r w:rsidR="00CF198B" w:rsidRPr="00B82986">
              <w:rPr>
                <w:rStyle w:val="Hyperlink"/>
                <w:rFonts w:eastAsiaTheme="majorEastAsia"/>
                <w:noProof/>
              </w:rPr>
              <w:t>4.</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Business Requirement</w:t>
            </w:r>
            <w:r w:rsidR="00CF198B">
              <w:rPr>
                <w:noProof/>
                <w:webHidden/>
              </w:rPr>
              <w:tab/>
            </w:r>
            <w:r w:rsidR="00CF198B">
              <w:rPr>
                <w:noProof/>
                <w:webHidden/>
              </w:rPr>
              <w:fldChar w:fldCharType="begin"/>
            </w:r>
            <w:r w:rsidR="00CF198B">
              <w:rPr>
                <w:noProof/>
                <w:webHidden/>
              </w:rPr>
              <w:instrText xml:space="preserve"> PAGEREF _Toc142057096 \h </w:instrText>
            </w:r>
            <w:r w:rsidR="00CF198B">
              <w:rPr>
                <w:noProof/>
                <w:webHidden/>
              </w:rPr>
            </w:r>
            <w:r w:rsidR="00CF198B">
              <w:rPr>
                <w:noProof/>
                <w:webHidden/>
              </w:rPr>
              <w:fldChar w:fldCharType="separate"/>
            </w:r>
            <w:r w:rsidR="00CF198B">
              <w:rPr>
                <w:noProof/>
                <w:webHidden/>
              </w:rPr>
              <w:t>9</w:t>
            </w:r>
            <w:r w:rsidR="00CF198B">
              <w:rPr>
                <w:noProof/>
                <w:webHidden/>
              </w:rPr>
              <w:fldChar w:fldCharType="end"/>
            </w:r>
          </w:hyperlink>
        </w:p>
        <w:p w14:paraId="2C5ED9D7" w14:textId="66933380" w:rsidR="00CF198B" w:rsidRDefault="009917EE">
          <w:pPr>
            <w:pStyle w:val="TOC1"/>
            <w:tabs>
              <w:tab w:val="left" w:pos="44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7" w:history="1">
            <w:r w:rsidR="00CF198B" w:rsidRPr="00B82986">
              <w:rPr>
                <w:rStyle w:val="Hyperlink"/>
                <w:rFonts w:eastAsiaTheme="majorEastAsia"/>
                <w:noProof/>
              </w:rPr>
              <w:t>5.</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Change Description</w:t>
            </w:r>
            <w:r w:rsidR="00CF198B">
              <w:rPr>
                <w:noProof/>
                <w:webHidden/>
              </w:rPr>
              <w:tab/>
            </w:r>
            <w:r w:rsidR="00CF198B">
              <w:rPr>
                <w:noProof/>
                <w:webHidden/>
              </w:rPr>
              <w:fldChar w:fldCharType="begin"/>
            </w:r>
            <w:r w:rsidR="00CF198B">
              <w:rPr>
                <w:noProof/>
                <w:webHidden/>
              </w:rPr>
              <w:instrText xml:space="preserve"> PAGEREF _Toc142057097 \h </w:instrText>
            </w:r>
            <w:r w:rsidR="00CF198B">
              <w:rPr>
                <w:noProof/>
                <w:webHidden/>
              </w:rPr>
            </w:r>
            <w:r w:rsidR="00CF198B">
              <w:rPr>
                <w:noProof/>
                <w:webHidden/>
              </w:rPr>
              <w:fldChar w:fldCharType="separate"/>
            </w:r>
            <w:r w:rsidR="00CF198B">
              <w:rPr>
                <w:noProof/>
                <w:webHidden/>
              </w:rPr>
              <w:t>9</w:t>
            </w:r>
            <w:r w:rsidR="00CF198B">
              <w:rPr>
                <w:noProof/>
                <w:webHidden/>
              </w:rPr>
              <w:fldChar w:fldCharType="end"/>
            </w:r>
          </w:hyperlink>
        </w:p>
        <w:p w14:paraId="4DD7D7E2" w14:textId="52B01FE2"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8" w:history="1">
            <w:r w:rsidR="00CF198B" w:rsidRPr="00B82986">
              <w:rPr>
                <w:rStyle w:val="Hyperlink"/>
                <w:rFonts w:eastAsiaTheme="majorEastAsia"/>
                <w:noProof/>
              </w:rPr>
              <w:t>5.1</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Processed Payment Change</w:t>
            </w:r>
            <w:r w:rsidR="00CF198B">
              <w:rPr>
                <w:noProof/>
                <w:webHidden/>
              </w:rPr>
              <w:tab/>
            </w:r>
            <w:r w:rsidR="00CF198B">
              <w:rPr>
                <w:noProof/>
                <w:webHidden/>
              </w:rPr>
              <w:fldChar w:fldCharType="begin"/>
            </w:r>
            <w:r w:rsidR="00CF198B">
              <w:rPr>
                <w:noProof/>
                <w:webHidden/>
              </w:rPr>
              <w:instrText xml:space="preserve"> PAGEREF _Toc142057098 \h </w:instrText>
            </w:r>
            <w:r w:rsidR="00CF198B">
              <w:rPr>
                <w:noProof/>
                <w:webHidden/>
              </w:rPr>
            </w:r>
            <w:r w:rsidR="00CF198B">
              <w:rPr>
                <w:noProof/>
                <w:webHidden/>
              </w:rPr>
              <w:fldChar w:fldCharType="separate"/>
            </w:r>
            <w:r w:rsidR="00CF198B">
              <w:rPr>
                <w:noProof/>
                <w:webHidden/>
              </w:rPr>
              <w:t>9</w:t>
            </w:r>
            <w:r w:rsidR="00CF198B">
              <w:rPr>
                <w:noProof/>
                <w:webHidden/>
              </w:rPr>
              <w:fldChar w:fldCharType="end"/>
            </w:r>
          </w:hyperlink>
        </w:p>
        <w:p w14:paraId="6C81DD94" w14:textId="4B8B7563"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099" w:history="1">
            <w:r w:rsidR="00CF198B" w:rsidRPr="00B82986">
              <w:rPr>
                <w:rStyle w:val="Hyperlink"/>
                <w:rFonts w:eastAsiaTheme="majorEastAsia"/>
                <w:noProof/>
              </w:rPr>
              <w:t>5.2</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Remarks Identification Change</w:t>
            </w:r>
            <w:r w:rsidR="00CF198B">
              <w:rPr>
                <w:noProof/>
                <w:webHidden/>
              </w:rPr>
              <w:tab/>
            </w:r>
            <w:r w:rsidR="00CF198B">
              <w:rPr>
                <w:noProof/>
                <w:webHidden/>
              </w:rPr>
              <w:fldChar w:fldCharType="begin"/>
            </w:r>
            <w:r w:rsidR="00CF198B">
              <w:rPr>
                <w:noProof/>
                <w:webHidden/>
              </w:rPr>
              <w:instrText xml:space="preserve"> PAGEREF _Toc142057099 \h </w:instrText>
            </w:r>
            <w:r w:rsidR="00CF198B">
              <w:rPr>
                <w:noProof/>
                <w:webHidden/>
              </w:rPr>
            </w:r>
            <w:r w:rsidR="00CF198B">
              <w:rPr>
                <w:noProof/>
                <w:webHidden/>
              </w:rPr>
              <w:fldChar w:fldCharType="separate"/>
            </w:r>
            <w:r w:rsidR="00CF198B">
              <w:rPr>
                <w:noProof/>
                <w:webHidden/>
              </w:rPr>
              <w:t>10</w:t>
            </w:r>
            <w:r w:rsidR="00CF198B">
              <w:rPr>
                <w:noProof/>
                <w:webHidden/>
              </w:rPr>
              <w:fldChar w:fldCharType="end"/>
            </w:r>
          </w:hyperlink>
        </w:p>
        <w:p w14:paraId="4D1E66DC" w14:textId="5C2C8548"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100" w:history="1">
            <w:r w:rsidR="00CF198B" w:rsidRPr="00B82986">
              <w:rPr>
                <w:rStyle w:val="Hyperlink"/>
                <w:rFonts w:eastAsiaTheme="majorEastAsia"/>
                <w:noProof/>
              </w:rPr>
              <w:t>5.3</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Priority Based Scenarios</w:t>
            </w:r>
            <w:r w:rsidR="00CF198B">
              <w:rPr>
                <w:noProof/>
                <w:webHidden/>
              </w:rPr>
              <w:tab/>
            </w:r>
            <w:r w:rsidR="00CF198B">
              <w:rPr>
                <w:noProof/>
                <w:webHidden/>
              </w:rPr>
              <w:fldChar w:fldCharType="begin"/>
            </w:r>
            <w:r w:rsidR="00CF198B">
              <w:rPr>
                <w:noProof/>
                <w:webHidden/>
              </w:rPr>
              <w:instrText xml:space="preserve"> PAGEREF _Toc142057100 \h </w:instrText>
            </w:r>
            <w:r w:rsidR="00CF198B">
              <w:rPr>
                <w:noProof/>
                <w:webHidden/>
              </w:rPr>
            </w:r>
            <w:r w:rsidR="00CF198B">
              <w:rPr>
                <w:noProof/>
                <w:webHidden/>
              </w:rPr>
              <w:fldChar w:fldCharType="separate"/>
            </w:r>
            <w:r w:rsidR="00CF198B">
              <w:rPr>
                <w:noProof/>
                <w:webHidden/>
              </w:rPr>
              <w:t>11</w:t>
            </w:r>
            <w:r w:rsidR="00CF198B">
              <w:rPr>
                <w:noProof/>
                <w:webHidden/>
              </w:rPr>
              <w:fldChar w:fldCharType="end"/>
            </w:r>
          </w:hyperlink>
        </w:p>
        <w:p w14:paraId="225CD593" w14:textId="26EE85A5" w:rsidR="00CF198B" w:rsidRDefault="009917EE">
          <w:pPr>
            <w:pStyle w:val="TOC1"/>
            <w:tabs>
              <w:tab w:val="left" w:pos="44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101" w:history="1">
            <w:r w:rsidR="00CF198B" w:rsidRPr="00B82986">
              <w:rPr>
                <w:rStyle w:val="Hyperlink"/>
                <w:rFonts w:eastAsiaTheme="majorEastAsia"/>
                <w:noProof/>
              </w:rPr>
              <w:t>6.</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External Interface Requirement</w:t>
            </w:r>
            <w:r w:rsidR="00CF198B">
              <w:rPr>
                <w:noProof/>
                <w:webHidden/>
              </w:rPr>
              <w:tab/>
            </w:r>
            <w:r w:rsidR="00CF198B">
              <w:rPr>
                <w:noProof/>
                <w:webHidden/>
              </w:rPr>
              <w:fldChar w:fldCharType="begin"/>
            </w:r>
            <w:r w:rsidR="00CF198B">
              <w:rPr>
                <w:noProof/>
                <w:webHidden/>
              </w:rPr>
              <w:instrText xml:space="preserve"> PAGEREF _Toc142057101 \h </w:instrText>
            </w:r>
            <w:r w:rsidR="00CF198B">
              <w:rPr>
                <w:noProof/>
                <w:webHidden/>
              </w:rPr>
            </w:r>
            <w:r w:rsidR="00CF198B">
              <w:rPr>
                <w:noProof/>
                <w:webHidden/>
              </w:rPr>
              <w:fldChar w:fldCharType="separate"/>
            </w:r>
            <w:r w:rsidR="00CF198B">
              <w:rPr>
                <w:noProof/>
                <w:webHidden/>
              </w:rPr>
              <w:t>11</w:t>
            </w:r>
            <w:r w:rsidR="00CF198B">
              <w:rPr>
                <w:noProof/>
                <w:webHidden/>
              </w:rPr>
              <w:fldChar w:fldCharType="end"/>
            </w:r>
          </w:hyperlink>
        </w:p>
        <w:p w14:paraId="5E7A1F19" w14:textId="2D1BE896"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102" w:history="1">
            <w:r w:rsidR="00CF198B" w:rsidRPr="00B82986">
              <w:rPr>
                <w:rStyle w:val="Hyperlink"/>
                <w:rFonts w:eastAsiaTheme="majorEastAsia"/>
                <w:noProof/>
              </w:rPr>
              <w:t>6.1</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Hardware Interface</w:t>
            </w:r>
            <w:r w:rsidR="00CF198B">
              <w:rPr>
                <w:noProof/>
                <w:webHidden/>
              </w:rPr>
              <w:tab/>
            </w:r>
            <w:r w:rsidR="00CF198B">
              <w:rPr>
                <w:noProof/>
                <w:webHidden/>
              </w:rPr>
              <w:fldChar w:fldCharType="begin"/>
            </w:r>
            <w:r w:rsidR="00CF198B">
              <w:rPr>
                <w:noProof/>
                <w:webHidden/>
              </w:rPr>
              <w:instrText xml:space="preserve"> PAGEREF _Toc142057102 \h </w:instrText>
            </w:r>
            <w:r w:rsidR="00CF198B">
              <w:rPr>
                <w:noProof/>
                <w:webHidden/>
              </w:rPr>
            </w:r>
            <w:r w:rsidR="00CF198B">
              <w:rPr>
                <w:noProof/>
                <w:webHidden/>
              </w:rPr>
              <w:fldChar w:fldCharType="separate"/>
            </w:r>
            <w:r w:rsidR="00CF198B">
              <w:rPr>
                <w:noProof/>
                <w:webHidden/>
              </w:rPr>
              <w:t>11</w:t>
            </w:r>
            <w:r w:rsidR="00CF198B">
              <w:rPr>
                <w:noProof/>
                <w:webHidden/>
              </w:rPr>
              <w:fldChar w:fldCharType="end"/>
            </w:r>
          </w:hyperlink>
        </w:p>
        <w:p w14:paraId="0E07F2DA" w14:textId="70C646E1"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103" w:history="1">
            <w:r w:rsidR="00CF198B" w:rsidRPr="00B82986">
              <w:rPr>
                <w:rStyle w:val="Hyperlink"/>
                <w:rFonts w:eastAsiaTheme="majorEastAsia"/>
                <w:noProof/>
              </w:rPr>
              <w:t>6.2</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Software Interface</w:t>
            </w:r>
            <w:r w:rsidR="00CF198B">
              <w:rPr>
                <w:noProof/>
                <w:webHidden/>
              </w:rPr>
              <w:tab/>
            </w:r>
            <w:r w:rsidR="00CF198B">
              <w:rPr>
                <w:noProof/>
                <w:webHidden/>
              </w:rPr>
              <w:fldChar w:fldCharType="begin"/>
            </w:r>
            <w:r w:rsidR="00CF198B">
              <w:rPr>
                <w:noProof/>
                <w:webHidden/>
              </w:rPr>
              <w:instrText xml:space="preserve"> PAGEREF _Toc142057103 \h </w:instrText>
            </w:r>
            <w:r w:rsidR="00CF198B">
              <w:rPr>
                <w:noProof/>
                <w:webHidden/>
              </w:rPr>
            </w:r>
            <w:r w:rsidR="00CF198B">
              <w:rPr>
                <w:noProof/>
                <w:webHidden/>
              </w:rPr>
              <w:fldChar w:fldCharType="separate"/>
            </w:r>
            <w:r w:rsidR="00CF198B">
              <w:rPr>
                <w:noProof/>
                <w:webHidden/>
              </w:rPr>
              <w:t>11</w:t>
            </w:r>
            <w:r w:rsidR="00CF198B">
              <w:rPr>
                <w:noProof/>
                <w:webHidden/>
              </w:rPr>
              <w:fldChar w:fldCharType="end"/>
            </w:r>
          </w:hyperlink>
        </w:p>
        <w:p w14:paraId="61FC56D5" w14:textId="7635622E" w:rsidR="00CF198B" w:rsidRDefault="009917EE">
          <w:pPr>
            <w:pStyle w:val="TOC1"/>
            <w:tabs>
              <w:tab w:val="left" w:pos="44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104" w:history="1">
            <w:r w:rsidR="00CF198B" w:rsidRPr="00B82986">
              <w:rPr>
                <w:rStyle w:val="Hyperlink"/>
                <w:rFonts w:eastAsiaTheme="majorEastAsia"/>
                <w:noProof/>
              </w:rPr>
              <w:t>7.</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Other Non-Functional Requirement</w:t>
            </w:r>
            <w:r w:rsidR="00CF198B">
              <w:rPr>
                <w:noProof/>
                <w:webHidden/>
              </w:rPr>
              <w:tab/>
            </w:r>
            <w:r w:rsidR="00CF198B">
              <w:rPr>
                <w:noProof/>
                <w:webHidden/>
              </w:rPr>
              <w:fldChar w:fldCharType="begin"/>
            </w:r>
            <w:r w:rsidR="00CF198B">
              <w:rPr>
                <w:noProof/>
                <w:webHidden/>
              </w:rPr>
              <w:instrText xml:space="preserve"> PAGEREF _Toc142057104 \h </w:instrText>
            </w:r>
            <w:r w:rsidR="00CF198B">
              <w:rPr>
                <w:noProof/>
                <w:webHidden/>
              </w:rPr>
            </w:r>
            <w:r w:rsidR="00CF198B">
              <w:rPr>
                <w:noProof/>
                <w:webHidden/>
              </w:rPr>
              <w:fldChar w:fldCharType="separate"/>
            </w:r>
            <w:r w:rsidR="00CF198B">
              <w:rPr>
                <w:noProof/>
                <w:webHidden/>
              </w:rPr>
              <w:t>12</w:t>
            </w:r>
            <w:r w:rsidR="00CF198B">
              <w:rPr>
                <w:noProof/>
                <w:webHidden/>
              </w:rPr>
              <w:fldChar w:fldCharType="end"/>
            </w:r>
          </w:hyperlink>
        </w:p>
        <w:p w14:paraId="289C07B7" w14:textId="58D41D7A"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105" w:history="1">
            <w:r w:rsidR="00CF198B" w:rsidRPr="00B82986">
              <w:rPr>
                <w:rStyle w:val="Hyperlink"/>
                <w:rFonts w:eastAsiaTheme="majorEastAsia"/>
                <w:noProof/>
              </w:rPr>
              <w:t>7.1</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Performance Requirements</w:t>
            </w:r>
            <w:r w:rsidR="00CF198B">
              <w:rPr>
                <w:noProof/>
                <w:webHidden/>
              </w:rPr>
              <w:tab/>
            </w:r>
            <w:r w:rsidR="00CF198B">
              <w:rPr>
                <w:noProof/>
                <w:webHidden/>
              </w:rPr>
              <w:fldChar w:fldCharType="begin"/>
            </w:r>
            <w:r w:rsidR="00CF198B">
              <w:rPr>
                <w:noProof/>
                <w:webHidden/>
              </w:rPr>
              <w:instrText xml:space="preserve"> PAGEREF _Toc142057105 \h </w:instrText>
            </w:r>
            <w:r w:rsidR="00CF198B">
              <w:rPr>
                <w:noProof/>
                <w:webHidden/>
              </w:rPr>
            </w:r>
            <w:r w:rsidR="00CF198B">
              <w:rPr>
                <w:noProof/>
                <w:webHidden/>
              </w:rPr>
              <w:fldChar w:fldCharType="separate"/>
            </w:r>
            <w:r w:rsidR="00CF198B">
              <w:rPr>
                <w:noProof/>
                <w:webHidden/>
              </w:rPr>
              <w:t>12</w:t>
            </w:r>
            <w:r w:rsidR="00CF198B">
              <w:rPr>
                <w:noProof/>
                <w:webHidden/>
              </w:rPr>
              <w:fldChar w:fldCharType="end"/>
            </w:r>
          </w:hyperlink>
        </w:p>
        <w:p w14:paraId="04E0C543" w14:textId="4E8FC8D5"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106" w:history="1">
            <w:r w:rsidR="00CF198B" w:rsidRPr="00B82986">
              <w:rPr>
                <w:rStyle w:val="Hyperlink"/>
                <w:rFonts w:eastAsiaTheme="majorEastAsia"/>
                <w:noProof/>
              </w:rPr>
              <w:t>7.2</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Safety Requirements</w:t>
            </w:r>
            <w:r w:rsidR="00CF198B">
              <w:rPr>
                <w:noProof/>
                <w:webHidden/>
              </w:rPr>
              <w:tab/>
            </w:r>
            <w:r w:rsidR="00CF198B">
              <w:rPr>
                <w:noProof/>
                <w:webHidden/>
              </w:rPr>
              <w:fldChar w:fldCharType="begin"/>
            </w:r>
            <w:r w:rsidR="00CF198B">
              <w:rPr>
                <w:noProof/>
                <w:webHidden/>
              </w:rPr>
              <w:instrText xml:space="preserve"> PAGEREF _Toc142057106 \h </w:instrText>
            </w:r>
            <w:r w:rsidR="00CF198B">
              <w:rPr>
                <w:noProof/>
                <w:webHidden/>
              </w:rPr>
            </w:r>
            <w:r w:rsidR="00CF198B">
              <w:rPr>
                <w:noProof/>
                <w:webHidden/>
              </w:rPr>
              <w:fldChar w:fldCharType="separate"/>
            </w:r>
            <w:r w:rsidR="00CF198B">
              <w:rPr>
                <w:noProof/>
                <w:webHidden/>
              </w:rPr>
              <w:t>12</w:t>
            </w:r>
            <w:r w:rsidR="00CF198B">
              <w:rPr>
                <w:noProof/>
                <w:webHidden/>
              </w:rPr>
              <w:fldChar w:fldCharType="end"/>
            </w:r>
          </w:hyperlink>
        </w:p>
        <w:p w14:paraId="3DFC3D48" w14:textId="2B2E6BA1" w:rsidR="00CF198B" w:rsidRDefault="009917EE">
          <w:pPr>
            <w:pStyle w:val="TOC2"/>
            <w:tabs>
              <w:tab w:val="left" w:pos="880"/>
              <w:tab w:val="right" w:leader="dot" w:pos="9016"/>
            </w:tabs>
            <w:rPr>
              <w:rFonts w:asciiTheme="minorHAnsi" w:eastAsiaTheme="minorEastAsia" w:hAnsiTheme="minorHAnsi" w:cstheme="minorBidi"/>
              <w:noProof/>
              <w:kern w:val="2"/>
              <w:sz w:val="22"/>
              <w:szCs w:val="22"/>
              <w:lang w:val="en-IN" w:eastAsia="en-IN"/>
              <w14:ligatures w14:val="standardContextual"/>
            </w:rPr>
          </w:pPr>
          <w:hyperlink w:anchor="_Toc142057107" w:history="1">
            <w:r w:rsidR="00CF198B" w:rsidRPr="00B82986">
              <w:rPr>
                <w:rStyle w:val="Hyperlink"/>
                <w:rFonts w:eastAsiaTheme="majorEastAsia"/>
                <w:noProof/>
              </w:rPr>
              <w:t>7.3</w:t>
            </w:r>
            <w:r w:rsidR="00CF198B">
              <w:rPr>
                <w:rFonts w:asciiTheme="minorHAnsi" w:eastAsiaTheme="minorEastAsia" w:hAnsiTheme="minorHAnsi" w:cstheme="minorBidi"/>
                <w:noProof/>
                <w:kern w:val="2"/>
                <w:sz w:val="22"/>
                <w:szCs w:val="22"/>
                <w:lang w:val="en-IN" w:eastAsia="en-IN"/>
                <w14:ligatures w14:val="standardContextual"/>
              </w:rPr>
              <w:tab/>
            </w:r>
            <w:r w:rsidR="00CF198B" w:rsidRPr="00B82986">
              <w:rPr>
                <w:rStyle w:val="Hyperlink"/>
                <w:rFonts w:eastAsiaTheme="majorEastAsia"/>
                <w:noProof/>
              </w:rPr>
              <w:t>Security Requirements</w:t>
            </w:r>
            <w:r w:rsidR="00CF198B">
              <w:rPr>
                <w:noProof/>
                <w:webHidden/>
              </w:rPr>
              <w:tab/>
            </w:r>
            <w:r w:rsidR="00CF198B">
              <w:rPr>
                <w:noProof/>
                <w:webHidden/>
              </w:rPr>
              <w:fldChar w:fldCharType="begin"/>
            </w:r>
            <w:r w:rsidR="00CF198B">
              <w:rPr>
                <w:noProof/>
                <w:webHidden/>
              </w:rPr>
              <w:instrText xml:space="preserve"> PAGEREF _Toc142057107 \h </w:instrText>
            </w:r>
            <w:r w:rsidR="00CF198B">
              <w:rPr>
                <w:noProof/>
                <w:webHidden/>
              </w:rPr>
            </w:r>
            <w:r w:rsidR="00CF198B">
              <w:rPr>
                <w:noProof/>
                <w:webHidden/>
              </w:rPr>
              <w:fldChar w:fldCharType="separate"/>
            </w:r>
            <w:r w:rsidR="00CF198B">
              <w:rPr>
                <w:noProof/>
                <w:webHidden/>
              </w:rPr>
              <w:t>12</w:t>
            </w:r>
            <w:r w:rsidR="00CF198B">
              <w:rPr>
                <w:noProof/>
                <w:webHidden/>
              </w:rPr>
              <w:fldChar w:fldCharType="end"/>
            </w:r>
          </w:hyperlink>
        </w:p>
        <w:p w14:paraId="0487A81E" w14:textId="10C7D7DD" w:rsidR="009E22B9" w:rsidRDefault="009E22B9">
          <w:r>
            <w:rPr>
              <w:b/>
              <w:bCs/>
              <w:noProof/>
            </w:rPr>
            <w:fldChar w:fldCharType="end"/>
          </w:r>
        </w:p>
      </w:sdtContent>
    </w:sdt>
    <w:p w14:paraId="2EDF3C6E" w14:textId="77777777" w:rsidR="009E22B9" w:rsidRDefault="009E22B9"/>
    <w:p w14:paraId="37F099CE" w14:textId="77777777" w:rsidR="009E22B9" w:rsidRDefault="009E22B9"/>
    <w:p w14:paraId="22BA631D" w14:textId="77777777" w:rsidR="009E22B9" w:rsidRDefault="009E22B9"/>
    <w:p w14:paraId="3943A469" w14:textId="77777777" w:rsidR="009E22B9" w:rsidRDefault="009E22B9"/>
    <w:p w14:paraId="74F3B971" w14:textId="77777777" w:rsidR="009E22B9" w:rsidRDefault="009E22B9"/>
    <w:p w14:paraId="2C9BCED1" w14:textId="77777777" w:rsidR="009E22B9" w:rsidRDefault="009E22B9"/>
    <w:p w14:paraId="43C6DEA2" w14:textId="77777777" w:rsidR="009E22B9" w:rsidRDefault="009E22B9"/>
    <w:p w14:paraId="227D27DC" w14:textId="77777777" w:rsidR="009E22B9" w:rsidRDefault="009E22B9"/>
    <w:p w14:paraId="55E74FEE" w14:textId="77777777" w:rsidR="009E22B9" w:rsidRDefault="009E22B9"/>
    <w:p w14:paraId="5C2E6961" w14:textId="77777777" w:rsidR="009E22B9" w:rsidRDefault="009E22B9"/>
    <w:p w14:paraId="01E91F14" w14:textId="77777777" w:rsidR="009E22B9" w:rsidRDefault="009E22B9"/>
    <w:p w14:paraId="2DD8C01B" w14:textId="77777777" w:rsidR="009E22B9" w:rsidRDefault="009E22B9"/>
    <w:p w14:paraId="359A9579" w14:textId="77777777" w:rsidR="009E22B9" w:rsidRDefault="009E22B9"/>
    <w:p w14:paraId="192D7C40" w14:textId="4858F498" w:rsidR="00793AA5" w:rsidRDefault="00793AA5" w:rsidP="00793AA5">
      <w:pPr>
        <w:pStyle w:val="Heading1"/>
        <w:numPr>
          <w:ilvl w:val="0"/>
          <w:numId w:val="2"/>
        </w:numPr>
        <w:spacing w:line="360" w:lineRule="auto"/>
      </w:pPr>
      <w:bookmarkStart w:id="0" w:name="_Toc142057082"/>
      <w:r>
        <w:lastRenderedPageBreak/>
        <w:t>Introduction</w:t>
      </w:r>
      <w:bookmarkEnd w:id="0"/>
    </w:p>
    <w:p w14:paraId="33D1C76A" w14:textId="4F3DC8DC" w:rsidR="00793AA5" w:rsidRDefault="00793AA5" w:rsidP="00793AA5">
      <w:pPr>
        <w:pStyle w:val="Heading2"/>
        <w:numPr>
          <w:ilvl w:val="1"/>
          <w:numId w:val="2"/>
        </w:numPr>
      </w:pPr>
      <w:bookmarkStart w:id="1" w:name="_Toc142057083"/>
      <w:r>
        <w:t>Purpose</w:t>
      </w:r>
      <w:bookmarkEnd w:id="1"/>
      <w:r>
        <w:t xml:space="preserve"> </w:t>
      </w:r>
    </w:p>
    <w:p w14:paraId="3A865A2A" w14:textId="77777777" w:rsidR="00793AA5" w:rsidRDefault="00793AA5" w:rsidP="00793AA5"/>
    <w:p w14:paraId="3665BAAA" w14:textId="70632ECF" w:rsidR="00793AA5" w:rsidRDefault="00793AA5" w:rsidP="00793AA5">
      <w:pPr>
        <w:spacing w:line="360" w:lineRule="auto"/>
        <w:rPr>
          <w:rFonts w:asciiTheme="minorHAnsi" w:hAnsiTheme="minorHAnsi" w:cstheme="minorHAnsi"/>
        </w:rPr>
      </w:pPr>
      <w:r>
        <w:rPr>
          <w:rFonts w:asciiTheme="minorHAnsi" w:hAnsiTheme="minorHAnsi" w:cstheme="minorHAnsi"/>
        </w:rPr>
        <w:t>This document defines the business requiremen</w:t>
      </w:r>
      <w:r w:rsidR="00066545">
        <w:rPr>
          <w:rFonts w:asciiTheme="minorHAnsi" w:hAnsiTheme="minorHAnsi" w:cstheme="minorHAnsi"/>
        </w:rPr>
        <w:t>ts</w:t>
      </w:r>
      <w:r>
        <w:rPr>
          <w:rFonts w:asciiTheme="minorHAnsi" w:hAnsiTheme="minorHAnsi" w:cstheme="minorHAnsi"/>
        </w:rPr>
        <w:t xml:space="preserve"> of RAK Bank for implementing system changes in one of the existing </w:t>
      </w:r>
      <w:r w:rsidR="001317A2">
        <w:rPr>
          <w:rFonts w:asciiTheme="minorHAnsi" w:hAnsiTheme="minorHAnsi" w:cstheme="minorHAnsi"/>
        </w:rPr>
        <w:t>TT processes</w:t>
      </w:r>
      <w:r w:rsidR="00066545">
        <w:rPr>
          <w:rFonts w:asciiTheme="minorHAnsi" w:hAnsiTheme="minorHAnsi" w:cstheme="minorHAnsi"/>
        </w:rPr>
        <w:t xml:space="preserve"> </w:t>
      </w:r>
      <w:r w:rsidR="001317A2">
        <w:rPr>
          <w:rFonts w:asciiTheme="minorHAnsi" w:hAnsiTheme="minorHAnsi" w:cstheme="minorHAnsi"/>
        </w:rPr>
        <w:t xml:space="preserve">to achieve the automation of foreign currency outward remittances received via Digital Banking and follow STP process through iBPS. </w:t>
      </w:r>
    </w:p>
    <w:p w14:paraId="47F2DB1A" w14:textId="77777777" w:rsidR="001317A2" w:rsidRDefault="001317A2" w:rsidP="00793AA5">
      <w:pPr>
        <w:spacing w:line="360" w:lineRule="auto"/>
        <w:rPr>
          <w:rFonts w:asciiTheme="minorHAnsi" w:hAnsiTheme="minorHAnsi" w:cstheme="minorHAnsi"/>
        </w:rPr>
      </w:pPr>
    </w:p>
    <w:p w14:paraId="19EFC330" w14:textId="648E29E2" w:rsidR="001317A2" w:rsidRDefault="001317A2" w:rsidP="001317A2">
      <w:pPr>
        <w:pStyle w:val="Heading2"/>
        <w:numPr>
          <w:ilvl w:val="1"/>
          <w:numId w:val="2"/>
        </w:numPr>
      </w:pPr>
      <w:bookmarkStart w:id="2" w:name="_Toc142057084"/>
      <w:r>
        <w:t>Solution Scope</w:t>
      </w:r>
      <w:bookmarkEnd w:id="2"/>
      <w:r>
        <w:t xml:space="preserve"> </w:t>
      </w:r>
    </w:p>
    <w:p w14:paraId="5E4A543A" w14:textId="77777777" w:rsidR="001317A2" w:rsidRDefault="001317A2" w:rsidP="001317A2"/>
    <w:p w14:paraId="4847A379" w14:textId="6B63772E" w:rsidR="001317A2" w:rsidRDefault="001317A2" w:rsidP="00793AA5">
      <w:pPr>
        <w:spacing w:line="360" w:lineRule="auto"/>
        <w:rPr>
          <w:rFonts w:asciiTheme="minorHAnsi" w:hAnsiTheme="minorHAnsi" w:cstheme="minorHAnsi"/>
        </w:rPr>
      </w:pPr>
      <w:r>
        <w:rPr>
          <w:rFonts w:asciiTheme="minorHAnsi" w:hAnsiTheme="minorHAnsi" w:cstheme="minorHAnsi"/>
        </w:rPr>
        <w:t>The solution scope of this change request is to implement the following the additional enhancements:</w:t>
      </w:r>
    </w:p>
    <w:p w14:paraId="337247C7" w14:textId="74400FE0" w:rsidR="001317A2" w:rsidRDefault="001317A2" w:rsidP="001317A2">
      <w:pPr>
        <w:pStyle w:val="ListParagraph"/>
        <w:numPr>
          <w:ilvl w:val="0"/>
          <w:numId w:val="3"/>
        </w:numPr>
        <w:spacing w:line="360" w:lineRule="auto"/>
        <w:rPr>
          <w:rFonts w:asciiTheme="minorHAnsi" w:hAnsiTheme="minorHAnsi" w:cstheme="minorHAnsi"/>
        </w:rPr>
      </w:pPr>
      <w:r>
        <w:rPr>
          <w:rFonts w:asciiTheme="minorHAnsi" w:hAnsiTheme="minorHAnsi" w:cstheme="minorHAnsi"/>
        </w:rPr>
        <w:t xml:space="preserve">Workflow Change based on the Finacle status at WI Creation. </w:t>
      </w:r>
    </w:p>
    <w:p w14:paraId="3836D80B" w14:textId="4EE34EC2" w:rsidR="00AB6295" w:rsidRDefault="00AB6295" w:rsidP="00AB6295">
      <w:pPr>
        <w:pStyle w:val="ListParagraph"/>
        <w:numPr>
          <w:ilvl w:val="0"/>
          <w:numId w:val="3"/>
        </w:numPr>
        <w:spacing w:line="360" w:lineRule="auto"/>
        <w:rPr>
          <w:rFonts w:asciiTheme="minorHAnsi" w:hAnsiTheme="minorHAnsi" w:cstheme="minorHAnsi"/>
        </w:rPr>
      </w:pPr>
      <w:r>
        <w:rPr>
          <w:rFonts w:asciiTheme="minorHAnsi" w:hAnsiTheme="minorHAnsi" w:cstheme="minorHAnsi"/>
        </w:rPr>
        <w:t>Routing Condition based on the Remarks of payments processed.</w:t>
      </w:r>
    </w:p>
    <w:p w14:paraId="25F3E8E4" w14:textId="178391F8" w:rsidR="00AB6295" w:rsidRDefault="00AB6295" w:rsidP="00AB6295">
      <w:pPr>
        <w:pStyle w:val="ListParagraph"/>
        <w:numPr>
          <w:ilvl w:val="0"/>
          <w:numId w:val="3"/>
        </w:numPr>
        <w:spacing w:line="360" w:lineRule="auto"/>
        <w:rPr>
          <w:rFonts w:asciiTheme="minorHAnsi" w:hAnsiTheme="minorHAnsi" w:cstheme="minorHAnsi"/>
        </w:rPr>
      </w:pPr>
      <w:r>
        <w:rPr>
          <w:rFonts w:asciiTheme="minorHAnsi" w:hAnsiTheme="minorHAnsi" w:cstheme="minorHAnsi"/>
        </w:rPr>
        <w:t xml:space="preserve">API integration with Finacle for system checks. </w:t>
      </w:r>
    </w:p>
    <w:p w14:paraId="2BD4E44A" w14:textId="77777777" w:rsidR="00AB6295" w:rsidRDefault="00AB6295" w:rsidP="00AB6295">
      <w:pPr>
        <w:spacing w:line="360" w:lineRule="auto"/>
        <w:rPr>
          <w:rFonts w:asciiTheme="minorHAnsi" w:hAnsiTheme="minorHAnsi" w:cstheme="minorHAnsi"/>
        </w:rPr>
      </w:pPr>
    </w:p>
    <w:p w14:paraId="7B881A91" w14:textId="4480F13A" w:rsidR="00AB6295" w:rsidRDefault="00AB6295" w:rsidP="00AB6295">
      <w:pPr>
        <w:pStyle w:val="Heading2"/>
        <w:numPr>
          <w:ilvl w:val="1"/>
          <w:numId w:val="2"/>
        </w:numPr>
        <w:spacing w:line="360" w:lineRule="auto"/>
      </w:pPr>
      <w:bookmarkStart w:id="3" w:name="_Toc142057085"/>
      <w:r>
        <w:t>Document Conventions</w:t>
      </w:r>
      <w:bookmarkEnd w:id="3"/>
      <w:r>
        <w:t xml:space="preserve"> </w:t>
      </w:r>
    </w:p>
    <w:p w14:paraId="649BB3C7" w14:textId="77777777" w:rsidR="00AB6295" w:rsidRPr="00413F71" w:rsidRDefault="00AB6295" w:rsidP="00AB6295">
      <w:pPr>
        <w:numPr>
          <w:ilvl w:val="0"/>
          <w:numId w:val="5"/>
        </w:numPr>
        <w:spacing w:line="360" w:lineRule="auto"/>
        <w:jc w:val="both"/>
        <w:rPr>
          <w:rFonts w:ascii="Calibri" w:hAnsi="Calibri" w:cs="Arial"/>
          <w:szCs w:val="24"/>
        </w:rPr>
      </w:pPr>
      <w:r w:rsidRPr="00413F71">
        <w:rPr>
          <w:rFonts w:ascii="Calibri" w:hAnsi="Calibri" w:cs="Arial"/>
          <w:szCs w:val="24"/>
        </w:rPr>
        <w:t xml:space="preserve">The document has used bold words to highlight the user requirements. </w:t>
      </w:r>
    </w:p>
    <w:p w14:paraId="444CBBAD" w14:textId="77777777" w:rsidR="00AB6295" w:rsidRPr="00413F71" w:rsidRDefault="00AB6295" w:rsidP="00AB6295">
      <w:pPr>
        <w:numPr>
          <w:ilvl w:val="0"/>
          <w:numId w:val="5"/>
        </w:numPr>
        <w:spacing w:line="360" w:lineRule="auto"/>
        <w:jc w:val="both"/>
        <w:rPr>
          <w:rFonts w:ascii="Calibri" w:hAnsi="Calibri" w:cs="Arial"/>
          <w:szCs w:val="24"/>
        </w:rPr>
      </w:pPr>
      <w:r w:rsidRPr="00413F71">
        <w:rPr>
          <w:rFonts w:ascii="Calibri" w:hAnsi="Calibri" w:cs="Arial"/>
          <w:szCs w:val="24"/>
        </w:rPr>
        <w:t>The document has used short forms for some commonly abbreviated terms. Such abbreviated terms are expanded at the first occurrence of usage.</w:t>
      </w:r>
    </w:p>
    <w:p w14:paraId="4EC8A248" w14:textId="77777777" w:rsidR="00AB6295" w:rsidRPr="00413F71" w:rsidRDefault="00AB6295" w:rsidP="00AB6295">
      <w:pPr>
        <w:numPr>
          <w:ilvl w:val="0"/>
          <w:numId w:val="5"/>
        </w:numPr>
        <w:spacing w:line="360" w:lineRule="auto"/>
        <w:jc w:val="both"/>
        <w:rPr>
          <w:rFonts w:ascii="Calibri" w:hAnsi="Calibri" w:cs="Arial"/>
          <w:szCs w:val="24"/>
        </w:rPr>
      </w:pPr>
      <w:r w:rsidRPr="00413F71">
        <w:rPr>
          <w:rFonts w:ascii="Calibri" w:hAnsi="Calibri" w:cs="Arial"/>
          <w:szCs w:val="24"/>
        </w:rPr>
        <w:t xml:space="preserve">Word(s) used as a phrase, are surrounded with single quotes (‘’) for distinction. </w:t>
      </w:r>
    </w:p>
    <w:p w14:paraId="0206741C" w14:textId="77777777" w:rsidR="00AB6295" w:rsidRPr="00413F71" w:rsidRDefault="00AB6295" w:rsidP="00AB6295">
      <w:pPr>
        <w:numPr>
          <w:ilvl w:val="0"/>
          <w:numId w:val="5"/>
        </w:numPr>
        <w:spacing w:line="360" w:lineRule="auto"/>
        <w:jc w:val="both"/>
        <w:rPr>
          <w:rFonts w:ascii="Calibri" w:hAnsi="Calibri" w:cs="Arial"/>
          <w:szCs w:val="24"/>
        </w:rPr>
      </w:pPr>
      <w:r w:rsidRPr="00413F71">
        <w:rPr>
          <w:rFonts w:ascii="Calibri" w:hAnsi="Calibri" w:cs="Arial"/>
          <w:szCs w:val="24"/>
        </w:rPr>
        <w:t>Sections / Text highlighted Yellow represents ‘Required Information’.</w:t>
      </w:r>
    </w:p>
    <w:p w14:paraId="4CA10261" w14:textId="77777777" w:rsidR="00AB6295" w:rsidRPr="00ED38CA" w:rsidRDefault="00AB6295" w:rsidP="00AB6295">
      <w:pPr>
        <w:spacing w:line="360" w:lineRule="auto"/>
        <w:jc w:val="both"/>
        <w:rPr>
          <w:rFonts w:ascii="Calibri" w:hAnsi="Calibri" w:cs="Arial"/>
          <w:sz w:val="20"/>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AB6295" w:rsidRPr="006108A4" w14:paraId="4DEE5ADD" w14:textId="77777777" w:rsidTr="003313DA">
        <w:trPr>
          <w:trHeight w:val="389"/>
          <w:jc w:val="center"/>
        </w:trPr>
        <w:tc>
          <w:tcPr>
            <w:tcW w:w="1440" w:type="dxa"/>
            <w:vAlign w:val="center"/>
          </w:tcPr>
          <w:p w14:paraId="57E52386" w14:textId="77777777" w:rsidR="00AB6295" w:rsidRPr="006108A4" w:rsidRDefault="00AB6295" w:rsidP="003313DA">
            <w:pPr>
              <w:pStyle w:val="template"/>
              <w:spacing w:line="360" w:lineRule="auto"/>
              <w:jc w:val="center"/>
              <w:rPr>
                <w:rFonts w:ascii="Calibri" w:hAnsi="Calibri"/>
                <w:b/>
                <w:i w:val="0"/>
                <w:sz w:val="24"/>
                <w:szCs w:val="24"/>
              </w:rPr>
            </w:pPr>
            <w:r w:rsidRPr="006108A4">
              <w:rPr>
                <w:rFonts w:ascii="Calibri" w:hAnsi="Calibri"/>
                <w:b/>
                <w:i w:val="0"/>
                <w:sz w:val="24"/>
                <w:szCs w:val="24"/>
              </w:rPr>
              <w:t>Items</w:t>
            </w:r>
          </w:p>
        </w:tc>
        <w:tc>
          <w:tcPr>
            <w:tcW w:w="1422" w:type="dxa"/>
            <w:vAlign w:val="center"/>
          </w:tcPr>
          <w:p w14:paraId="0C90A5D2" w14:textId="77777777" w:rsidR="00AB6295" w:rsidRPr="006108A4" w:rsidRDefault="00AB6295" w:rsidP="003313DA">
            <w:pPr>
              <w:pStyle w:val="template"/>
              <w:spacing w:line="360" w:lineRule="auto"/>
              <w:jc w:val="center"/>
              <w:rPr>
                <w:rFonts w:ascii="Calibri" w:hAnsi="Calibri"/>
                <w:b/>
                <w:i w:val="0"/>
                <w:sz w:val="24"/>
                <w:szCs w:val="24"/>
              </w:rPr>
            </w:pPr>
            <w:r w:rsidRPr="006108A4">
              <w:rPr>
                <w:rFonts w:ascii="Calibri" w:hAnsi="Calibri"/>
                <w:b/>
                <w:i w:val="0"/>
                <w:sz w:val="24"/>
                <w:szCs w:val="24"/>
              </w:rPr>
              <w:t>Font Type</w:t>
            </w:r>
          </w:p>
        </w:tc>
        <w:tc>
          <w:tcPr>
            <w:tcW w:w="1419" w:type="dxa"/>
            <w:vAlign w:val="center"/>
          </w:tcPr>
          <w:p w14:paraId="24363079" w14:textId="77777777" w:rsidR="00AB6295" w:rsidRPr="006108A4" w:rsidRDefault="00AB6295" w:rsidP="003313DA">
            <w:pPr>
              <w:pStyle w:val="template"/>
              <w:spacing w:line="360" w:lineRule="auto"/>
              <w:jc w:val="center"/>
              <w:rPr>
                <w:rFonts w:ascii="Calibri" w:hAnsi="Calibri"/>
                <w:b/>
                <w:i w:val="0"/>
                <w:sz w:val="24"/>
                <w:szCs w:val="24"/>
              </w:rPr>
            </w:pPr>
            <w:r w:rsidRPr="006108A4">
              <w:rPr>
                <w:rFonts w:ascii="Calibri" w:hAnsi="Calibri"/>
                <w:b/>
                <w:i w:val="0"/>
                <w:sz w:val="24"/>
                <w:szCs w:val="24"/>
              </w:rPr>
              <w:t>Font Size</w:t>
            </w:r>
          </w:p>
        </w:tc>
      </w:tr>
      <w:tr w:rsidR="00AB6295" w:rsidRPr="006108A4" w14:paraId="52DB42DA" w14:textId="77777777" w:rsidTr="003313DA">
        <w:trPr>
          <w:trHeight w:val="389"/>
          <w:jc w:val="center"/>
        </w:trPr>
        <w:tc>
          <w:tcPr>
            <w:tcW w:w="1440" w:type="dxa"/>
            <w:vAlign w:val="center"/>
          </w:tcPr>
          <w:p w14:paraId="4C20A002" w14:textId="77777777" w:rsidR="00AB6295" w:rsidRPr="006108A4" w:rsidRDefault="00AB6295" w:rsidP="003313DA">
            <w:pPr>
              <w:pStyle w:val="template"/>
              <w:spacing w:line="360" w:lineRule="auto"/>
              <w:jc w:val="center"/>
              <w:rPr>
                <w:rFonts w:ascii="Calibri" w:hAnsi="Calibri"/>
                <w:i w:val="0"/>
                <w:sz w:val="24"/>
                <w:szCs w:val="24"/>
              </w:rPr>
            </w:pPr>
            <w:r w:rsidRPr="006108A4">
              <w:rPr>
                <w:rFonts w:ascii="Calibri" w:hAnsi="Calibri"/>
                <w:i w:val="0"/>
                <w:sz w:val="24"/>
                <w:szCs w:val="24"/>
              </w:rPr>
              <w:t>Headings 1</w:t>
            </w:r>
          </w:p>
        </w:tc>
        <w:tc>
          <w:tcPr>
            <w:tcW w:w="1422" w:type="dxa"/>
            <w:vAlign w:val="center"/>
          </w:tcPr>
          <w:p w14:paraId="1AA750C2" w14:textId="77777777" w:rsidR="00AB6295" w:rsidRPr="006108A4" w:rsidRDefault="00AB6295" w:rsidP="003313DA">
            <w:pPr>
              <w:pStyle w:val="template"/>
              <w:spacing w:line="360" w:lineRule="auto"/>
              <w:jc w:val="center"/>
              <w:rPr>
                <w:rFonts w:ascii="Calibri" w:hAnsi="Calibri"/>
                <w:i w:val="0"/>
                <w:sz w:val="24"/>
                <w:szCs w:val="24"/>
              </w:rPr>
            </w:pPr>
            <w:r w:rsidRPr="006108A4">
              <w:rPr>
                <w:rFonts w:ascii="Calibri" w:hAnsi="Calibri"/>
                <w:i w:val="0"/>
                <w:sz w:val="24"/>
                <w:szCs w:val="24"/>
              </w:rPr>
              <w:t>Calibri</w:t>
            </w:r>
          </w:p>
        </w:tc>
        <w:tc>
          <w:tcPr>
            <w:tcW w:w="1419" w:type="dxa"/>
            <w:vAlign w:val="center"/>
          </w:tcPr>
          <w:p w14:paraId="1FD1E8C3" w14:textId="385FA64D" w:rsidR="00AB6295" w:rsidRPr="006108A4" w:rsidRDefault="00AB6295" w:rsidP="003313DA">
            <w:pPr>
              <w:pStyle w:val="template"/>
              <w:spacing w:line="360" w:lineRule="auto"/>
              <w:jc w:val="center"/>
              <w:rPr>
                <w:rFonts w:ascii="Calibri" w:hAnsi="Calibri"/>
                <w:i w:val="0"/>
                <w:sz w:val="24"/>
                <w:szCs w:val="24"/>
              </w:rPr>
            </w:pPr>
            <w:r w:rsidRPr="006108A4">
              <w:rPr>
                <w:rFonts w:ascii="Calibri" w:hAnsi="Calibri"/>
                <w:i w:val="0"/>
                <w:sz w:val="24"/>
                <w:szCs w:val="24"/>
              </w:rPr>
              <w:t>1</w:t>
            </w:r>
            <w:r>
              <w:rPr>
                <w:rFonts w:ascii="Calibri" w:hAnsi="Calibri"/>
                <w:i w:val="0"/>
                <w:sz w:val="24"/>
                <w:szCs w:val="24"/>
              </w:rPr>
              <w:t>6</w:t>
            </w:r>
          </w:p>
        </w:tc>
      </w:tr>
      <w:tr w:rsidR="00AB6295" w:rsidRPr="006108A4" w14:paraId="47D9D169" w14:textId="77777777" w:rsidTr="003313DA">
        <w:trPr>
          <w:trHeight w:val="389"/>
          <w:jc w:val="center"/>
        </w:trPr>
        <w:tc>
          <w:tcPr>
            <w:tcW w:w="1440" w:type="dxa"/>
            <w:vAlign w:val="center"/>
          </w:tcPr>
          <w:p w14:paraId="40A08002" w14:textId="77777777" w:rsidR="00AB6295" w:rsidRPr="006108A4" w:rsidRDefault="00AB6295" w:rsidP="003313DA">
            <w:pPr>
              <w:pStyle w:val="template"/>
              <w:spacing w:line="360" w:lineRule="auto"/>
              <w:jc w:val="center"/>
              <w:rPr>
                <w:rFonts w:ascii="Calibri" w:hAnsi="Calibri"/>
                <w:i w:val="0"/>
                <w:sz w:val="24"/>
                <w:szCs w:val="24"/>
              </w:rPr>
            </w:pPr>
            <w:r w:rsidRPr="006108A4">
              <w:rPr>
                <w:rFonts w:ascii="Calibri" w:hAnsi="Calibri"/>
                <w:i w:val="0"/>
                <w:sz w:val="24"/>
                <w:szCs w:val="24"/>
              </w:rPr>
              <w:t>Headings 2</w:t>
            </w:r>
          </w:p>
        </w:tc>
        <w:tc>
          <w:tcPr>
            <w:tcW w:w="1422" w:type="dxa"/>
            <w:vAlign w:val="center"/>
          </w:tcPr>
          <w:p w14:paraId="685BAC42" w14:textId="77777777" w:rsidR="00AB6295" w:rsidRPr="006108A4" w:rsidRDefault="00AB6295" w:rsidP="003313DA">
            <w:pPr>
              <w:pStyle w:val="template"/>
              <w:spacing w:line="360" w:lineRule="auto"/>
              <w:jc w:val="center"/>
              <w:rPr>
                <w:rFonts w:ascii="Calibri" w:hAnsi="Calibri"/>
                <w:i w:val="0"/>
                <w:sz w:val="24"/>
                <w:szCs w:val="24"/>
              </w:rPr>
            </w:pPr>
            <w:r w:rsidRPr="006108A4">
              <w:rPr>
                <w:rFonts w:ascii="Calibri" w:hAnsi="Calibri"/>
                <w:i w:val="0"/>
                <w:sz w:val="24"/>
                <w:szCs w:val="24"/>
              </w:rPr>
              <w:t>Calibri</w:t>
            </w:r>
          </w:p>
        </w:tc>
        <w:tc>
          <w:tcPr>
            <w:tcW w:w="1419" w:type="dxa"/>
            <w:vAlign w:val="center"/>
          </w:tcPr>
          <w:p w14:paraId="1FEC5085" w14:textId="4AB21DA2" w:rsidR="00AB6295" w:rsidRPr="006108A4" w:rsidRDefault="00AB6295" w:rsidP="003313DA">
            <w:pPr>
              <w:pStyle w:val="template"/>
              <w:spacing w:line="360" w:lineRule="auto"/>
              <w:jc w:val="center"/>
              <w:rPr>
                <w:rFonts w:ascii="Calibri" w:hAnsi="Calibri"/>
                <w:i w:val="0"/>
                <w:sz w:val="24"/>
                <w:szCs w:val="24"/>
              </w:rPr>
            </w:pPr>
            <w:r w:rsidRPr="006108A4">
              <w:rPr>
                <w:rFonts w:ascii="Calibri" w:hAnsi="Calibri"/>
                <w:i w:val="0"/>
                <w:sz w:val="24"/>
                <w:szCs w:val="24"/>
              </w:rPr>
              <w:t>1</w:t>
            </w:r>
            <w:r>
              <w:rPr>
                <w:rFonts w:ascii="Calibri" w:hAnsi="Calibri"/>
                <w:i w:val="0"/>
                <w:sz w:val="24"/>
                <w:szCs w:val="24"/>
              </w:rPr>
              <w:t>3</w:t>
            </w:r>
          </w:p>
        </w:tc>
      </w:tr>
      <w:tr w:rsidR="00AB6295" w:rsidRPr="006108A4" w14:paraId="739A2824" w14:textId="77777777" w:rsidTr="003313DA">
        <w:trPr>
          <w:trHeight w:val="389"/>
          <w:jc w:val="center"/>
        </w:trPr>
        <w:tc>
          <w:tcPr>
            <w:tcW w:w="1440" w:type="dxa"/>
            <w:vAlign w:val="center"/>
          </w:tcPr>
          <w:p w14:paraId="0A4393D9" w14:textId="77777777" w:rsidR="00AB6295" w:rsidRPr="006108A4" w:rsidRDefault="00AB6295" w:rsidP="003313DA">
            <w:pPr>
              <w:pStyle w:val="template"/>
              <w:spacing w:line="360" w:lineRule="auto"/>
              <w:jc w:val="center"/>
              <w:rPr>
                <w:rFonts w:ascii="Calibri" w:hAnsi="Calibri"/>
                <w:i w:val="0"/>
                <w:sz w:val="24"/>
                <w:szCs w:val="24"/>
              </w:rPr>
            </w:pPr>
            <w:r w:rsidRPr="006108A4">
              <w:rPr>
                <w:rFonts w:ascii="Calibri" w:hAnsi="Calibri"/>
                <w:i w:val="0"/>
                <w:sz w:val="24"/>
                <w:szCs w:val="24"/>
              </w:rPr>
              <w:t>Headings 3</w:t>
            </w:r>
          </w:p>
        </w:tc>
        <w:tc>
          <w:tcPr>
            <w:tcW w:w="1422" w:type="dxa"/>
            <w:vAlign w:val="center"/>
          </w:tcPr>
          <w:p w14:paraId="5D8B921E" w14:textId="77777777" w:rsidR="00AB6295" w:rsidRPr="006108A4" w:rsidRDefault="00AB6295" w:rsidP="003313DA">
            <w:pPr>
              <w:pStyle w:val="template"/>
              <w:spacing w:line="360" w:lineRule="auto"/>
              <w:jc w:val="center"/>
              <w:rPr>
                <w:rFonts w:ascii="Calibri" w:hAnsi="Calibri"/>
                <w:i w:val="0"/>
                <w:sz w:val="24"/>
                <w:szCs w:val="24"/>
              </w:rPr>
            </w:pPr>
            <w:r w:rsidRPr="006108A4">
              <w:rPr>
                <w:rFonts w:ascii="Calibri" w:hAnsi="Calibri"/>
                <w:i w:val="0"/>
                <w:sz w:val="24"/>
                <w:szCs w:val="24"/>
              </w:rPr>
              <w:t>Calibri</w:t>
            </w:r>
          </w:p>
        </w:tc>
        <w:tc>
          <w:tcPr>
            <w:tcW w:w="1419" w:type="dxa"/>
            <w:vAlign w:val="center"/>
          </w:tcPr>
          <w:p w14:paraId="4E718222" w14:textId="433B363F" w:rsidR="00AB6295" w:rsidRPr="006108A4" w:rsidRDefault="00AB6295" w:rsidP="003313DA">
            <w:pPr>
              <w:pStyle w:val="template"/>
              <w:spacing w:line="360" w:lineRule="auto"/>
              <w:jc w:val="center"/>
              <w:rPr>
                <w:rFonts w:ascii="Calibri" w:hAnsi="Calibri"/>
                <w:i w:val="0"/>
                <w:sz w:val="24"/>
                <w:szCs w:val="24"/>
              </w:rPr>
            </w:pPr>
            <w:r w:rsidRPr="006108A4">
              <w:rPr>
                <w:rFonts w:ascii="Calibri" w:hAnsi="Calibri"/>
                <w:i w:val="0"/>
                <w:sz w:val="24"/>
                <w:szCs w:val="24"/>
              </w:rPr>
              <w:t>1</w:t>
            </w:r>
            <w:r>
              <w:rPr>
                <w:rFonts w:ascii="Calibri" w:hAnsi="Calibri"/>
                <w:i w:val="0"/>
                <w:sz w:val="24"/>
                <w:szCs w:val="24"/>
              </w:rPr>
              <w:t>2</w:t>
            </w:r>
          </w:p>
        </w:tc>
      </w:tr>
    </w:tbl>
    <w:p w14:paraId="520A8DD6" w14:textId="77777777" w:rsidR="001317A2" w:rsidRDefault="001317A2" w:rsidP="00793AA5">
      <w:pPr>
        <w:spacing w:line="360" w:lineRule="auto"/>
      </w:pPr>
    </w:p>
    <w:p w14:paraId="05E3321F" w14:textId="77777777" w:rsidR="00AB6295" w:rsidRDefault="00AB6295" w:rsidP="00793AA5">
      <w:pPr>
        <w:spacing w:line="360" w:lineRule="auto"/>
      </w:pPr>
    </w:p>
    <w:p w14:paraId="2EDAA6ED" w14:textId="77777777" w:rsidR="00AB6295" w:rsidRDefault="00AB6295" w:rsidP="00793AA5">
      <w:pPr>
        <w:spacing w:line="360" w:lineRule="auto"/>
      </w:pPr>
    </w:p>
    <w:p w14:paraId="373005DD" w14:textId="77777777" w:rsidR="00AB6295" w:rsidRDefault="00AB6295" w:rsidP="00793AA5">
      <w:pPr>
        <w:spacing w:line="360" w:lineRule="auto"/>
      </w:pPr>
    </w:p>
    <w:p w14:paraId="32CCBFE6" w14:textId="77777777" w:rsidR="00AB6295" w:rsidRDefault="00AB6295" w:rsidP="00793AA5">
      <w:pPr>
        <w:spacing w:line="360" w:lineRule="auto"/>
      </w:pPr>
    </w:p>
    <w:p w14:paraId="0D42A1F0" w14:textId="77777777" w:rsidR="00AB6295" w:rsidRDefault="00AB6295" w:rsidP="00793AA5">
      <w:pPr>
        <w:spacing w:line="360" w:lineRule="auto"/>
        <w:rPr>
          <w:rFonts w:asciiTheme="minorHAnsi" w:hAnsiTheme="minorHAnsi" w:cstheme="minorHAnsi"/>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AB6295" w14:paraId="0A57683E" w14:textId="77777777" w:rsidTr="00AB6295">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6E7984C7" w14:textId="77777777" w:rsidR="00AB6295" w:rsidRPr="007F5175" w:rsidRDefault="00AB6295" w:rsidP="003313DA">
            <w:pPr>
              <w:spacing w:line="276" w:lineRule="auto"/>
              <w:rPr>
                <w:rFonts w:asciiTheme="minorHAnsi" w:hAnsiTheme="minorHAnsi" w:cstheme="minorHAnsi"/>
                <w:b w:val="0"/>
                <w:bCs w:val="0"/>
                <w:szCs w:val="24"/>
              </w:rPr>
            </w:pPr>
            <w:r w:rsidRPr="007F5175">
              <w:rPr>
                <w:rFonts w:asciiTheme="minorHAnsi" w:hAnsiTheme="minorHAnsi" w:cstheme="minorHAnsi"/>
                <w:szCs w:val="24"/>
              </w:rPr>
              <w:lastRenderedPageBreak/>
              <w:t xml:space="preserve">Term </w:t>
            </w:r>
          </w:p>
        </w:tc>
        <w:tc>
          <w:tcPr>
            <w:tcW w:w="4508" w:type="dxa"/>
          </w:tcPr>
          <w:p w14:paraId="46E7AFF1" w14:textId="77777777" w:rsidR="00AB6295" w:rsidRDefault="00AB6295" w:rsidP="003313D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r w:rsidRPr="007F5175">
              <w:rPr>
                <w:rFonts w:asciiTheme="minorHAnsi" w:hAnsiTheme="minorHAnsi" w:cstheme="minorHAnsi"/>
                <w:szCs w:val="24"/>
              </w:rPr>
              <w:t xml:space="preserve">Description </w:t>
            </w:r>
          </w:p>
          <w:p w14:paraId="41558EE3" w14:textId="77777777" w:rsidR="00AB6295" w:rsidRPr="007F5175" w:rsidRDefault="00AB6295" w:rsidP="003313D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p>
        </w:tc>
      </w:tr>
      <w:tr w:rsidR="00AB6295" w14:paraId="4E0B007A" w14:textId="77777777" w:rsidTr="0033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5646DAD4" w14:textId="77777777" w:rsidR="00AB6295" w:rsidRDefault="00AB6295" w:rsidP="003313DA">
            <w:pPr>
              <w:pStyle w:val="ListParagraph"/>
              <w:spacing w:line="360" w:lineRule="auto"/>
              <w:ind w:left="0"/>
              <w:rPr>
                <w:rFonts w:asciiTheme="minorHAnsi" w:hAnsiTheme="minorHAnsi" w:cstheme="minorHAnsi"/>
              </w:rPr>
            </w:pPr>
            <w:r>
              <w:rPr>
                <w:rFonts w:asciiTheme="minorHAnsi" w:hAnsiTheme="minorHAnsi" w:cstheme="minorHAnsi"/>
              </w:rPr>
              <w:t xml:space="preserve">RAK </w:t>
            </w:r>
          </w:p>
        </w:tc>
        <w:tc>
          <w:tcPr>
            <w:tcW w:w="4508" w:type="dxa"/>
            <w:tcBorders>
              <w:top w:val="none" w:sz="0" w:space="0" w:color="auto"/>
              <w:bottom w:val="none" w:sz="0" w:space="0" w:color="auto"/>
            </w:tcBorders>
          </w:tcPr>
          <w:p w14:paraId="7745DBB7" w14:textId="77777777" w:rsidR="00AB6295" w:rsidRDefault="00AB6295" w:rsidP="003313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National Bank of Ras Al-Khaimah </w:t>
            </w:r>
          </w:p>
        </w:tc>
      </w:tr>
      <w:tr w:rsidR="00AB6295" w14:paraId="579C54E2" w14:textId="77777777" w:rsidTr="000B37FA">
        <w:trPr>
          <w:trHeight w:val="559"/>
        </w:trPr>
        <w:tc>
          <w:tcPr>
            <w:cnfStyle w:val="001000000000" w:firstRow="0" w:lastRow="0" w:firstColumn="1" w:lastColumn="0" w:oddVBand="0" w:evenVBand="0" w:oddHBand="0" w:evenHBand="0" w:firstRowFirstColumn="0" w:firstRowLastColumn="0" w:lastRowFirstColumn="0" w:lastRowLastColumn="0"/>
            <w:tcW w:w="4508" w:type="dxa"/>
          </w:tcPr>
          <w:p w14:paraId="171E320C" w14:textId="77777777" w:rsidR="00AB6295" w:rsidRDefault="00AB6295" w:rsidP="003313DA">
            <w:pPr>
              <w:pStyle w:val="ListParagraph"/>
              <w:spacing w:line="360" w:lineRule="auto"/>
              <w:ind w:left="0"/>
              <w:rPr>
                <w:rFonts w:asciiTheme="minorHAnsi" w:hAnsiTheme="minorHAnsi" w:cstheme="minorHAnsi"/>
              </w:rPr>
            </w:pPr>
            <w:r>
              <w:rPr>
                <w:rFonts w:asciiTheme="minorHAnsi" w:hAnsiTheme="minorHAnsi" w:cstheme="minorHAnsi"/>
              </w:rPr>
              <w:t>Newgen</w:t>
            </w:r>
          </w:p>
        </w:tc>
        <w:tc>
          <w:tcPr>
            <w:tcW w:w="4508" w:type="dxa"/>
          </w:tcPr>
          <w:p w14:paraId="7C72B525" w14:textId="77777777" w:rsidR="00AB6295" w:rsidRDefault="00AB6295" w:rsidP="003313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Newgen Software Technologies Ltd. </w:t>
            </w:r>
          </w:p>
        </w:tc>
      </w:tr>
      <w:tr w:rsidR="00AB6295" w14:paraId="692B8304" w14:textId="77777777" w:rsidTr="0033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715977" w14:textId="77777777" w:rsidR="00AB6295" w:rsidRDefault="00AB6295" w:rsidP="003313DA">
            <w:pPr>
              <w:pStyle w:val="ListParagraph"/>
              <w:spacing w:line="360" w:lineRule="auto"/>
              <w:ind w:left="0"/>
              <w:rPr>
                <w:rFonts w:asciiTheme="minorHAnsi" w:hAnsiTheme="minorHAnsi" w:cstheme="minorHAnsi"/>
              </w:rPr>
            </w:pPr>
            <w:r>
              <w:rPr>
                <w:rFonts w:asciiTheme="minorHAnsi" w:hAnsiTheme="minorHAnsi" w:cstheme="minorHAnsi"/>
              </w:rPr>
              <w:t>iBPS</w:t>
            </w:r>
          </w:p>
        </w:tc>
        <w:tc>
          <w:tcPr>
            <w:tcW w:w="4508" w:type="dxa"/>
          </w:tcPr>
          <w:p w14:paraId="4E81EB45" w14:textId="77777777" w:rsidR="00AB6295" w:rsidRDefault="00AB6295" w:rsidP="003313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Intelligent Business Process Suite </w:t>
            </w:r>
          </w:p>
        </w:tc>
      </w:tr>
      <w:tr w:rsidR="00AB6295" w14:paraId="5B48C184" w14:textId="77777777" w:rsidTr="003313DA">
        <w:tc>
          <w:tcPr>
            <w:cnfStyle w:val="001000000000" w:firstRow="0" w:lastRow="0" w:firstColumn="1" w:lastColumn="0" w:oddVBand="0" w:evenVBand="0" w:oddHBand="0" w:evenHBand="0" w:firstRowFirstColumn="0" w:firstRowLastColumn="0" w:lastRowFirstColumn="0" w:lastRowLastColumn="0"/>
            <w:tcW w:w="4508" w:type="dxa"/>
          </w:tcPr>
          <w:p w14:paraId="078C25B4" w14:textId="3436ED7D" w:rsidR="00AB6295" w:rsidRDefault="00AB6295" w:rsidP="003313DA">
            <w:pPr>
              <w:pStyle w:val="ListParagraph"/>
              <w:spacing w:line="360" w:lineRule="auto"/>
              <w:ind w:left="0"/>
              <w:rPr>
                <w:rFonts w:asciiTheme="minorHAnsi" w:hAnsiTheme="minorHAnsi" w:cstheme="minorHAnsi"/>
              </w:rPr>
            </w:pPr>
            <w:r>
              <w:rPr>
                <w:rFonts w:asciiTheme="minorHAnsi" w:hAnsiTheme="minorHAnsi" w:cstheme="minorHAnsi"/>
              </w:rPr>
              <w:t>TT</w:t>
            </w:r>
          </w:p>
        </w:tc>
        <w:tc>
          <w:tcPr>
            <w:tcW w:w="4508" w:type="dxa"/>
          </w:tcPr>
          <w:p w14:paraId="268F1C98" w14:textId="77777777" w:rsidR="00AB6295" w:rsidRDefault="00AB6295" w:rsidP="003313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AB6295" w14:paraId="7B2397A5" w14:textId="77777777" w:rsidTr="0033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3C5702" w14:textId="77777777" w:rsidR="00AB6295" w:rsidRDefault="00AB6295" w:rsidP="003313DA">
            <w:pPr>
              <w:pStyle w:val="ListParagraph"/>
              <w:spacing w:line="360" w:lineRule="auto"/>
              <w:ind w:left="0"/>
              <w:rPr>
                <w:rFonts w:asciiTheme="minorHAnsi" w:hAnsiTheme="minorHAnsi" w:cstheme="minorHAnsi"/>
              </w:rPr>
            </w:pPr>
            <w:r>
              <w:rPr>
                <w:rFonts w:asciiTheme="minorHAnsi" w:hAnsiTheme="minorHAnsi" w:cstheme="minorHAnsi"/>
              </w:rPr>
              <w:t>WI</w:t>
            </w:r>
          </w:p>
        </w:tc>
        <w:tc>
          <w:tcPr>
            <w:tcW w:w="4508" w:type="dxa"/>
          </w:tcPr>
          <w:p w14:paraId="7DE2A6BD" w14:textId="77777777" w:rsidR="00AB6295" w:rsidRDefault="00AB6295" w:rsidP="003313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Work Item </w:t>
            </w:r>
          </w:p>
        </w:tc>
      </w:tr>
      <w:tr w:rsidR="00AB6295" w14:paraId="700B5ED8" w14:textId="77777777" w:rsidTr="003313DA">
        <w:tc>
          <w:tcPr>
            <w:cnfStyle w:val="001000000000" w:firstRow="0" w:lastRow="0" w:firstColumn="1" w:lastColumn="0" w:oddVBand="0" w:evenVBand="0" w:oddHBand="0" w:evenHBand="0" w:firstRowFirstColumn="0" w:firstRowLastColumn="0" w:lastRowFirstColumn="0" w:lastRowLastColumn="0"/>
            <w:tcW w:w="4508" w:type="dxa"/>
          </w:tcPr>
          <w:p w14:paraId="1F7D7FDE" w14:textId="77777777" w:rsidR="00AB6295" w:rsidRDefault="00AB6295" w:rsidP="003313DA">
            <w:pPr>
              <w:pStyle w:val="ListParagraph"/>
              <w:spacing w:line="360" w:lineRule="auto"/>
              <w:ind w:left="0"/>
              <w:rPr>
                <w:rFonts w:asciiTheme="minorHAnsi" w:hAnsiTheme="minorHAnsi" w:cstheme="minorHAnsi"/>
              </w:rPr>
            </w:pPr>
            <w:r>
              <w:rPr>
                <w:rFonts w:asciiTheme="minorHAnsi" w:hAnsiTheme="minorHAnsi" w:cstheme="minorHAnsi"/>
              </w:rPr>
              <w:t>WS</w:t>
            </w:r>
          </w:p>
        </w:tc>
        <w:tc>
          <w:tcPr>
            <w:tcW w:w="4508" w:type="dxa"/>
          </w:tcPr>
          <w:p w14:paraId="2C9F22EB" w14:textId="77777777" w:rsidR="00AB6295" w:rsidRDefault="00AB6295" w:rsidP="003313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Work Step </w:t>
            </w:r>
          </w:p>
        </w:tc>
      </w:tr>
    </w:tbl>
    <w:p w14:paraId="11745175" w14:textId="77777777" w:rsidR="00793AA5" w:rsidRDefault="00793AA5" w:rsidP="00793AA5"/>
    <w:p w14:paraId="3802E6FF" w14:textId="77777777" w:rsidR="00AB6295" w:rsidRDefault="00AB6295" w:rsidP="00793AA5"/>
    <w:p w14:paraId="49543DAA" w14:textId="77777777" w:rsidR="00AB6295" w:rsidRDefault="00AB6295" w:rsidP="00793AA5"/>
    <w:p w14:paraId="38849F9E" w14:textId="69BD4523" w:rsidR="00AB6295" w:rsidRDefault="00AB6295" w:rsidP="00AB6295">
      <w:pPr>
        <w:pStyle w:val="Heading2"/>
        <w:numPr>
          <w:ilvl w:val="1"/>
          <w:numId w:val="2"/>
        </w:numPr>
      </w:pPr>
      <w:bookmarkStart w:id="4" w:name="_Toc141791239"/>
      <w:bookmarkStart w:id="5" w:name="_Toc142057086"/>
      <w:r>
        <w:t>Intended Audience</w:t>
      </w:r>
      <w:bookmarkEnd w:id="4"/>
      <w:bookmarkEnd w:id="5"/>
    </w:p>
    <w:p w14:paraId="52EC3D0D" w14:textId="77777777" w:rsidR="00AB6295" w:rsidRPr="00823286" w:rsidRDefault="00AB6295" w:rsidP="00AB6295"/>
    <w:p w14:paraId="4BEEEE98" w14:textId="77777777" w:rsidR="00AB6295" w:rsidRPr="006108A4" w:rsidRDefault="00AB6295" w:rsidP="00AB6295">
      <w:pPr>
        <w:numPr>
          <w:ilvl w:val="0"/>
          <w:numId w:val="8"/>
        </w:numPr>
        <w:spacing w:line="360" w:lineRule="auto"/>
        <w:jc w:val="both"/>
        <w:rPr>
          <w:rFonts w:ascii="Calibri" w:hAnsi="Calibri" w:cs="Arial"/>
          <w:szCs w:val="24"/>
        </w:rPr>
      </w:pPr>
      <w:r w:rsidRPr="006108A4">
        <w:rPr>
          <w:rFonts w:ascii="Calibri" w:hAnsi="Calibri" w:cs="Arial"/>
          <w:szCs w:val="24"/>
        </w:rPr>
        <w:t xml:space="preserve">The document is intended to be a guide for Business Users, Developers, Project Leader, Project Manager, Architecture Teams, and Testers. </w:t>
      </w:r>
    </w:p>
    <w:p w14:paraId="28441303" w14:textId="385B0A58" w:rsidR="00AB6295" w:rsidRPr="006108A4" w:rsidRDefault="00AB6295" w:rsidP="00AB6295">
      <w:pPr>
        <w:numPr>
          <w:ilvl w:val="0"/>
          <w:numId w:val="8"/>
        </w:numPr>
        <w:spacing w:line="360" w:lineRule="auto"/>
        <w:jc w:val="both"/>
        <w:rPr>
          <w:rFonts w:ascii="Calibri" w:hAnsi="Calibri" w:cs="Arial"/>
          <w:szCs w:val="24"/>
        </w:rPr>
      </w:pPr>
      <w:r w:rsidRPr="006108A4">
        <w:rPr>
          <w:rFonts w:ascii="Calibri" w:hAnsi="Calibri" w:cs="Arial"/>
          <w:szCs w:val="24"/>
        </w:rPr>
        <w:t xml:space="preserve">The goal of this document is to finalize the requirements of </w:t>
      </w:r>
      <w:r w:rsidR="00722A4D">
        <w:rPr>
          <w:rFonts w:ascii="Calibri" w:hAnsi="Calibri" w:cs="Arial"/>
          <w:szCs w:val="24"/>
        </w:rPr>
        <w:t>‘System Changes in TT</w:t>
      </w:r>
      <w:r w:rsidR="00DF53CB">
        <w:rPr>
          <w:rFonts w:ascii="Calibri" w:hAnsi="Calibri" w:cs="Arial"/>
          <w:szCs w:val="24"/>
        </w:rPr>
        <w:t xml:space="preserve"> Process’ </w:t>
      </w:r>
      <w:r w:rsidRPr="006108A4">
        <w:rPr>
          <w:rFonts w:ascii="Calibri" w:hAnsi="Calibri" w:cs="Arial"/>
          <w:szCs w:val="24"/>
        </w:rPr>
        <w:t>at RAK Bank.</w:t>
      </w:r>
    </w:p>
    <w:p w14:paraId="569A331B" w14:textId="77777777" w:rsidR="00AB6295" w:rsidRDefault="00AB6295" w:rsidP="00AB6295">
      <w:pPr>
        <w:numPr>
          <w:ilvl w:val="0"/>
          <w:numId w:val="8"/>
        </w:numPr>
        <w:spacing w:line="360" w:lineRule="auto"/>
        <w:jc w:val="both"/>
        <w:rPr>
          <w:rFonts w:ascii="Calibri" w:hAnsi="Calibri" w:cs="Arial"/>
          <w:szCs w:val="24"/>
        </w:rPr>
      </w:pPr>
      <w:r w:rsidRPr="006108A4">
        <w:rPr>
          <w:rFonts w:ascii="Calibri" w:hAnsi="Calibri" w:cs="Arial"/>
          <w:szCs w:val="24"/>
        </w:rPr>
        <w:t xml:space="preserve">The document will be the base document for ‘System Integration Testing’ and ‘User Acceptance Testing’. </w:t>
      </w:r>
    </w:p>
    <w:p w14:paraId="72779512" w14:textId="77777777" w:rsidR="00AB6295" w:rsidRDefault="00AB6295" w:rsidP="00793AA5"/>
    <w:p w14:paraId="62A131B4" w14:textId="19507ED1" w:rsidR="00AB6295" w:rsidRDefault="00AB6295" w:rsidP="00AB6295">
      <w:pPr>
        <w:pStyle w:val="Heading2"/>
        <w:numPr>
          <w:ilvl w:val="1"/>
          <w:numId w:val="2"/>
        </w:numPr>
      </w:pPr>
      <w:bookmarkStart w:id="6" w:name="_Toc142057087"/>
      <w:r>
        <w:t>References</w:t>
      </w:r>
      <w:bookmarkEnd w:id="6"/>
      <w:r>
        <w:t xml:space="preserve"> </w:t>
      </w:r>
    </w:p>
    <w:p w14:paraId="1A285BA5" w14:textId="77777777" w:rsidR="00AB6295" w:rsidRDefault="00AB6295" w:rsidP="00AB6295"/>
    <w:p w14:paraId="75CB02D7" w14:textId="3DD48DCB" w:rsidR="00AB6295" w:rsidRDefault="00812AB6" w:rsidP="00AB6295">
      <w:r>
        <w:t>NA</w:t>
      </w:r>
    </w:p>
    <w:p w14:paraId="0DE91E9B" w14:textId="77777777" w:rsidR="00AB6295" w:rsidRDefault="00AB6295" w:rsidP="00AB6295"/>
    <w:p w14:paraId="34C5A101" w14:textId="77777777" w:rsidR="00AB6295" w:rsidRDefault="00AB6295" w:rsidP="00AB6295"/>
    <w:p w14:paraId="12D57DFE" w14:textId="77777777" w:rsidR="00812AB6" w:rsidRDefault="00812AB6" w:rsidP="00AB6295"/>
    <w:p w14:paraId="491C1347" w14:textId="77777777" w:rsidR="00812AB6" w:rsidRDefault="00812AB6" w:rsidP="00AB6295"/>
    <w:p w14:paraId="3C2DF975" w14:textId="77777777" w:rsidR="00812AB6" w:rsidRDefault="00812AB6" w:rsidP="00AB6295"/>
    <w:p w14:paraId="6E106E7C" w14:textId="77777777" w:rsidR="00812AB6" w:rsidRDefault="00812AB6" w:rsidP="00AB6295"/>
    <w:p w14:paraId="42B5F46A" w14:textId="77777777" w:rsidR="00812AB6" w:rsidRDefault="00812AB6" w:rsidP="00AB6295"/>
    <w:p w14:paraId="77794A46" w14:textId="77777777" w:rsidR="00812AB6" w:rsidRDefault="00812AB6" w:rsidP="00AB6295"/>
    <w:p w14:paraId="7BF69F9A" w14:textId="77777777" w:rsidR="00812AB6" w:rsidRDefault="00812AB6" w:rsidP="00AB6295"/>
    <w:p w14:paraId="5AEF5845" w14:textId="77777777" w:rsidR="00812AB6" w:rsidRDefault="00812AB6" w:rsidP="00AB6295"/>
    <w:p w14:paraId="26B6F169" w14:textId="77777777" w:rsidR="00812AB6" w:rsidRDefault="00812AB6" w:rsidP="00AB6295"/>
    <w:p w14:paraId="74C7ABCC" w14:textId="77777777" w:rsidR="00812AB6" w:rsidRDefault="00812AB6" w:rsidP="00AB6295"/>
    <w:p w14:paraId="1F0D8DB7" w14:textId="77777777" w:rsidR="00812AB6" w:rsidRDefault="00812AB6" w:rsidP="00AB6295"/>
    <w:p w14:paraId="02A5A5FB" w14:textId="77777777" w:rsidR="00812AB6" w:rsidRDefault="00812AB6" w:rsidP="00AB6295"/>
    <w:p w14:paraId="706E8812" w14:textId="77777777" w:rsidR="00812AB6" w:rsidRDefault="00812AB6" w:rsidP="00AB6295"/>
    <w:p w14:paraId="1D73FD08" w14:textId="77777777" w:rsidR="00812AB6" w:rsidRDefault="00812AB6" w:rsidP="00AB6295"/>
    <w:p w14:paraId="065CFACD" w14:textId="77777777" w:rsidR="00812AB6" w:rsidRDefault="00812AB6" w:rsidP="00AB6295"/>
    <w:p w14:paraId="146B9076" w14:textId="77777777" w:rsidR="00812AB6" w:rsidRDefault="00812AB6" w:rsidP="00AB6295"/>
    <w:p w14:paraId="5C9B674C" w14:textId="77777777" w:rsidR="00812AB6" w:rsidRDefault="00812AB6" w:rsidP="00AB6295"/>
    <w:p w14:paraId="5AA9602A" w14:textId="77777777" w:rsidR="00812AB6" w:rsidRDefault="00812AB6" w:rsidP="00AB6295"/>
    <w:p w14:paraId="513DD7ED" w14:textId="77777777" w:rsidR="00AB6295" w:rsidRDefault="00AB6295" w:rsidP="00AB6295"/>
    <w:p w14:paraId="053DD0D4" w14:textId="36DAE5A9" w:rsidR="00AB6295" w:rsidRDefault="00AB6295" w:rsidP="00812AB6">
      <w:pPr>
        <w:pStyle w:val="Heading1"/>
        <w:numPr>
          <w:ilvl w:val="0"/>
          <w:numId w:val="2"/>
        </w:numPr>
        <w:spacing w:line="360" w:lineRule="auto"/>
      </w:pPr>
      <w:bookmarkStart w:id="7" w:name="_Toc142057088"/>
      <w:r>
        <w:lastRenderedPageBreak/>
        <w:t>Overall Description</w:t>
      </w:r>
      <w:bookmarkEnd w:id="7"/>
    </w:p>
    <w:p w14:paraId="312B050F" w14:textId="77777777" w:rsidR="00195623" w:rsidRDefault="00195623" w:rsidP="00195623"/>
    <w:p w14:paraId="4662E350" w14:textId="6690B206" w:rsidR="00195623" w:rsidRDefault="00195623" w:rsidP="00195623">
      <w:pPr>
        <w:pStyle w:val="Heading2"/>
        <w:numPr>
          <w:ilvl w:val="1"/>
          <w:numId w:val="2"/>
        </w:numPr>
      </w:pPr>
      <w:bookmarkStart w:id="8" w:name="_Toc142057089"/>
      <w:r>
        <w:t>Solution Perspective</w:t>
      </w:r>
      <w:bookmarkEnd w:id="8"/>
      <w:r>
        <w:t xml:space="preserve"> </w:t>
      </w:r>
    </w:p>
    <w:p w14:paraId="26B701D4" w14:textId="77777777" w:rsidR="00AB6295" w:rsidRDefault="00AB6295" w:rsidP="00AB6295"/>
    <w:p w14:paraId="31209DA5" w14:textId="3D36F004" w:rsidR="00AB6295" w:rsidRDefault="00AB6295" w:rsidP="00AB6295">
      <w:pPr>
        <w:spacing w:line="360" w:lineRule="auto"/>
        <w:rPr>
          <w:rFonts w:asciiTheme="minorHAnsi" w:hAnsiTheme="minorHAnsi" w:cstheme="minorHAnsi"/>
        </w:rPr>
      </w:pPr>
      <w:r>
        <w:rPr>
          <w:rFonts w:asciiTheme="minorHAnsi" w:hAnsiTheme="minorHAnsi" w:cstheme="minorHAnsi"/>
        </w:rPr>
        <w:t xml:space="preserve">The key </w:t>
      </w:r>
      <w:r w:rsidR="00195623">
        <w:rPr>
          <w:rFonts w:asciiTheme="minorHAnsi" w:hAnsiTheme="minorHAnsi" w:cstheme="minorHAnsi"/>
        </w:rPr>
        <w:t>requirement</w:t>
      </w:r>
      <w:r>
        <w:rPr>
          <w:rFonts w:asciiTheme="minorHAnsi" w:hAnsiTheme="minorHAnsi" w:cstheme="minorHAnsi"/>
        </w:rPr>
        <w:t xml:space="preserve"> of RAK Bank is to enhance the existing TT process for foreign </w:t>
      </w:r>
      <w:del w:id="9" w:author="Jonathan Fernandez" w:date="2023-08-08T17:08:00Z">
        <w:r w:rsidDel="00B31DD0">
          <w:rPr>
            <w:rFonts w:asciiTheme="minorHAnsi" w:hAnsiTheme="minorHAnsi" w:cstheme="minorHAnsi"/>
          </w:rPr>
          <w:delText xml:space="preserve">exchange </w:delText>
        </w:r>
      </w:del>
      <w:ins w:id="10" w:author="Jonathan Fernandez" w:date="2023-08-08T17:08:00Z">
        <w:r w:rsidR="00B31DD0">
          <w:rPr>
            <w:rFonts w:asciiTheme="minorHAnsi" w:hAnsiTheme="minorHAnsi" w:cstheme="minorHAnsi"/>
          </w:rPr>
          <w:t xml:space="preserve">currency </w:t>
        </w:r>
      </w:ins>
      <w:r>
        <w:rPr>
          <w:rFonts w:asciiTheme="minorHAnsi" w:hAnsiTheme="minorHAnsi" w:cstheme="minorHAnsi"/>
        </w:rPr>
        <w:t>outward remittances via Digital Banking.</w:t>
      </w:r>
      <w:r w:rsidR="00195623">
        <w:rPr>
          <w:rFonts w:asciiTheme="minorHAnsi" w:hAnsiTheme="minorHAnsi" w:cstheme="minorHAnsi"/>
        </w:rPr>
        <w:t xml:space="preserve"> The solution is expected to provide a workflow change, integration with Finacle, system checks based routing to achieve the STP flow of those payments orders which are already processed and let the cases skip defined queue, hence reducing the desired TAT. </w:t>
      </w:r>
    </w:p>
    <w:p w14:paraId="0B028FDB" w14:textId="77777777" w:rsidR="00195623" w:rsidRDefault="00195623" w:rsidP="00AB6295">
      <w:pPr>
        <w:spacing w:line="360" w:lineRule="auto"/>
        <w:rPr>
          <w:rFonts w:asciiTheme="minorHAnsi" w:hAnsiTheme="minorHAnsi" w:cstheme="minorHAnsi"/>
        </w:rPr>
      </w:pPr>
    </w:p>
    <w:p w14:paraId="75DF4375" w14:textId="77777777" w:rsidR="00195623" w:rsidRDefault="00195623" w:rsidP="00AB6295">
      <w:pPr>
        <w:spacing w:line="360" w:lineRule="auto"/>
        <w:rPr>
          <w:rFonts w:asciiTheme="minorHAnsi" w:hAnsiTheme="minorHAnsi" w:cstheme="minorHAnsi"/>
        </w:rPr>
      </w:pPr>
    </w:p>
    <w:p w14:paraId="57DF1AC8" w14:textId="42A21603" w:rsidR="00195623" w:rsidRDefault="00195623" w:rsidP="00195623">
      <w:pPr>
        <w:pStyle w:val="Heading2"/>
        <w:numPr>
          <w:ilvl w:val="1"/>
          <w:numId w:val="2"/>
        </w:numPr>
        <w:spacing w:line="360" w:lineRule="auto"/>
      </w:pPr>
      <w:bookmarkStart w:id="11" w:name="_Toc142057090"/>
      <w:r>
        <w:t>Solution Features</w:t>
      </w:r>
      <w:bookmarkEnd w:id="11"/>
      <w:r>
        <w:t xml:space="preserve"> </w:t>
      </w:r>
    </w:p>
    <w:p w14:paraId="3A0E72B5" w14:textId="1CB3D631" w:rsidR="00195623" w:rsidRDefault="00195623" w:rsidP="00195623">
      <w:pPr>
        <w:spacing w:line="360" w:lineRule="auto"/>
        <w:rPr>
          <w:rFonts w:asciiTheme="minorHAnsi" w:hAnsiTheme="minorHAnsi" w:cstheme="minorHAnsi"/>
        </w:rPr>
      </w:pPr>
      <w:r>
        <w:rPr>
          <w:rFonts w:asciiTheme="minorHAnsi" w:hAnsiTheme="minorHAnsi" w:cstheme="minorHAnsi"/>
        </w:rPr>
        <w:t xml:space="preserve">The implementation aims to achieve operational efficiencies by integrating system checks from Finacle to identify processed payment orders and accordingly make it a STP flow with conditional routing in the existing process. Following are the features to be implemented: </w:t>
      </w:r>
    </w:p>
    <w:p w14:paraId="1387F247" w14:textId="5B976DCD" w:rsidR="00195623" w:rsidRDefault="00195623" w:rsidP="00195623">
      <w:pPr>
        <w:pStyle w:val="ListParagraph"/>
        <w:numPr>
          <w:ilvl w:val="0"/>
          <w:numId w:val="8"/>
        </w:numPr>
        <w:spacing w:line="360" w:lineRule="auto"/>
        <w:rPr>
          <w:rFonts w:asciiTheme="minorHAnsi" w:hAnsiTheme="minorHAnsi" w:cstheme="minorHAnsi"/>
        </w:rPr>
      </w:pPr>
      <w:commentRangeStart w:id="12"/>
      <w:r>
        <w:rPr>
          <w:rFonts w:asciiTheme="minorHAnsi" w:hAnsiTheme="minorHAnsi" w:cstheme="minorHAnsi"/>
        </w:rPr>
        <w:t>Integration to identify already processed payments from Finacle at the time of</w:t>
      </w:r>
      <w:r w:rsidR="00EA2C9F">
        <w:rPr>
          <w:rFonts w:asciiTheme="minorHAnsi" w:hAnsiTheme="minorHAnsi" w:cstheme="minorHAnsi"/>
        </w:rPr>
        <w:t xml:space="preserve"> Digital Banking online</w:t>
      </w:r>
      <w:r>
        <w:rPr>
          <w:rFonts w:asciiTheme="minorHAnsi" w:hAnsiTheme="minorHAnsi" w:cstheme="minorHAnsi"/>
        </w:rPr>
        <w:t xml:space="preserve"> WI creation/ After WI creation</w:t>
      </w:r>
      <w:r w:rsidR="00EA2C9F">
        <w:rPr>
          <w:rFonts w:asciiTheme="minorHAnsi" w:hAnsiTheme="minorHAnsi" w:cstheme="minorHAnsi"/>
        </w:rPr>
        <w:t xml:space="preserve">. </w:t>
      </w:r>
      <w:commentRangeEnd w:id="12"/>
      <w:r w:rsidR="00F3759A">
        <w:rPr>
          <w:rStyle w:val="CommentReference"/>
        </w:rPr>
        <w:commentReference w:id="12"/>
      </w:r>
    </w:p>
    <w:p w14:paraId="31EC3D44" w14:textId="30186405" w:rsidR="008553F3" w:rsidRDefault="00195623" w:rsidP="008553F3">
      <w:pPr>
        <w:pStyle w:val="ListParagraph"/>
        <w:numPr>
          <w:ilvl w:val="0"/>
          <w:numId w:val="8"/>
        </w:numPr>
        <w:spacing w:line="360" w:lineRule="auto"/>
        <w:rPr>
          <w:rFonts w:asciiTheme="minorHAnsi" w:hAnsiTheme="minorHAnsi" w:cstheme="minorHAnsi"/>
        </w:rPr>
      </w:pPr>
      <w:commentRangeStart w:id="13"/>
      <w:r>
        <w:rPr>
          <w:rFonts w:asciiTheme="minorHAnsi" w:hAnsiTheme="minorHAnsi" w:cstheme="minorHAnsi"/>
        </w:rPr>
        <w:t>Integration to identify Remarks from Finacle</w:t>
      </w:r>
      <w:r w:rsidR="008553F3">
        <w:rPr>
          <w:rFonts w:asciiTheme="minorHAnsi" w:hAnsiTheme="minorHAnsi" w:cstheme="minorHAnsi"/>
        </w:rPr>
        <w:t xml:space="preserve"> and based on that change in backend workflow. </w:t>
      </w:r>
      <w:commentRangeEnd w:id="13"/>
      <w:r w:rsidR="0047119F">
        <w:rPr>
          <w:rStyle w:val="CommentReference"/>
        </w:rPr>
        <w:commentReference w:id="13"/>
      </w:r>
    </w:p>
    <w:p w14:paraId="53F82103" w14:textId="77777777" w:rsidR="008553F3" w:rsidRDefault="008553F3" w:rsidP="008553F3">
      <w:pPr>
        <w:spacing w:line="360" w:lineRule="auto"/>
        <w:rPr>
          <w:rFonts w:asciiTheme="minorHAnsi" w:hAnsiTheme="minorHAnsi" w:cstheme="minorHAnsi"/>
        </w:rPr>
      </w:pPr>
    </w:p>
    <w:p w14:paraId="52E0AC4F" w14:textId="151F7CA2" w:rsidR="008553F3" w:rsidRDefault="008553F3" w:rsidP="008553F3">
      <w:pPr>
        <w:pStyle w:val="Heading2"/>
        <w:numPr>
          <w:ilvl w:val="1"/>
          <w:numId w:val="2"/>
        </w:numPr>
      </w:pPr>
      <w:bookmarkStart w:id="14" w:name="_Toc142057091"/>
      <w:r>
        <w:t>User Class &amp; Characteristics</w:t>
      </w:r>
      <w:bookmarkEnd w:id="14"/>
    </w:p>
    <w:p w14:paraId="357CF067" w14:textId="77777777" w:rsidR="008553F3" w:rsidRDefault="008553F3" w:rsidP="008553F3"/>
    <w:p w14:paraId="0F22E707" w14:textId="40D4F0A8" w:rsidR="008553F3" w:rsidRDefault="008553F3" w:rsidP="008553F3">
      <w:pPr>
        <w:pStyle w:val="Heading2"/>
        <w:numPr>
          <w:ilvl w:val="1"/>
          <w:numId w:val="2"/>
        </w:numPr>
      </w:pPr>
      <w:bookmarkStart w:id="15" w:name="_Toc142057092"/>
      <w:r>
        <w:t>Operating Environment</w:t>
      </w:r>
      <w:bookmarkEnd w:id="15"/>
    </w:p>
    <w:p w14:paraId="447FC1C2" w14:textId="77777777" w:rsidR="008553F3" w:rsidRPr="008553F3" w:rsidRDefault="008553F3" w:rsidP="008553F3">
      <w:pPr>
        <w:pStyle w:val="ListParagraph"/>
        <w:numPr>
          <w:ilvl w:val="0"/>
          <w:numId w:val="11"/>
        </w:numPr>
        <w:spacing w:line="276" w:lineRule="auto"/>
        <w:rPr>
          <w:rFonts w:asciiTheme="minorHAnsi" w:hAnsiTheme="minorHAnsi" w:cstheme="minorHAnsi"/>
        </w:rPr>
      </w:pPr>
      <w:r w:rsidRPr="008553F3">
        <w:rPr>
          <w:rFonts w:asciiTheme="minorHAnsi" w:hAnsiTheme="minorHAnsi" w:cstheme="minorHAnsi"/>
        </w:rPr>
        <w:t xml:space="preserve">The existing Environment would be used for UAT and Production. </w:t>
      </w:r>
    </w:p>
    <w:p w14:paraId="201AF041" w14:textId="77777777" w:rsidR="008553F3" w:rsidRPr="008553F3" w:rsidRDefault="008553F3" w:rsidP="008553F3"/>
    <w:p w14:paraId="67B2A22B" w14:textId="77777777" w:rsidR="008553F3" w:rsidRDefault="008553F3" w:rsidP="008553F3">
      <w:pPr>
        <w:pStyle w:val="ListParagraph"/>
      </w:pPr>
    </w:p>
    <w:p w14:paraId="2F007D55" w14:textId="213CB909" w:rsidR="008553F3" w:rsidRDefault="008553F3" w:rsidP="008553F3">
      <w:pPr>
        <w:pStyle w:val="Heading2"/>
        <w:numPr>
          <w:ilvl w:val="1"/>
          <w:numId w:val="2"/>
        </w:numPr>
      </w:pPr>
      <w:bookmarkStart w:id="16" w:name="_Toc142057093"/>
      <w:r>
        <w:t>Deliverables</w:t>
      </w:r>
      <w:bookmarkEnd w:id="16"/>
      <w:r>
        <w:t xml:space="preserve"> </w:t>
      </w:r>
    </w:p>
    <w:p w14:paraId="7EB08570" w14:textId="77777777" w:rsidR="008553F3" w:rsidRDefault="008553F3" w:rsidP="008553F3">
      <w:pPr>
        <w:spacing w:line="276" w:lineRule="auto"/>
        <w:ind w:left="360"/>
        <w:rPr>
          <w:rFonts w:asciiTheme="minorHAnsi" w:hAnsiTheme="minorHAnsi" w:cstheme="minorHAnsi"/>
        </w:rPr>
      </w:pPr>
      <w:r>
        <w:rPr>
          <w:rFonts w:asciiTheme="minorHAnsi" w:hAnsiTheme="minorHAnsi" w:cstheme="minorHAnsi"/>
        </w:rPr>
        <w:t xml:space="preserve">Following will be the deliverables: </w:t>
      </w:r>
    </w:p>
    <w:p w14:paraId="54FC1DA3" w14:textId="77777777" w:rsidR="008553F3" w:rsidRDefault="008553F3" w:rsidP="008553F3">
      <w:pPr>
        <w:pStyle w:val="ListParagraph"/>
        <w:numPr>
          <w:ilvl w:val="0"/>
          <w:numId w:val="10"/>
        </w:numPr>
        <w:spacing w:line="276" w:lineRule="auto"/>
        <w:rPr>
          <w:rFonts w:asciiTheme="minorHAnsi" w:hAnsiTheme="minorHAnsi" w:cstheme="minorHAnsi"/>
        </w:rPr>
      </w:pPr>
      <w:r>
        <w:rPr>
          <w:rFonts w:asciiTheme="minorHAnsi" w:hAnsiTheme="minorHAnsi" w:cstheme="minorHAnsi"/>
        </w:rPr>
        <w:t xml:space="preserve">Release based on the requirement specified in the document. </w:t>
      </w:r>
    </w:p>
    <w:p w14:paraId="3E2DD0D0" w14:textId="77777777" w:rsidR="008553F3" w:rsidRPr="008553F3" w:rsidRDefault="008553F3" w:rsidP="008553F3"/>
    <w:p w14:paraId="0B3091D0" w14:textId="77777777" w:rsidR="008553F3" w:rsidRDefault="008553F3" w:rsidP="008553F3">
      <w:pPr>
        <w:pStyle w:val="ListParagraph"/>
      </w:pPr>
    </w:p>
    <w:p w14:paraId="3A065D79" w14:textId="77777777" w:rsidR="008553F3" w:rsidRDefault="008553F3" w:rsidP="008553F3"/>
    <w:p w14:paraId="27D3B37C" w14:textId="387E93F0" w:rsidR="008553F3" w:rsidRDefault="008553F3" w:rsidP="008553F3">
      <w:pPr>
        <w:pStyle w:val="Heading2"/>
        <w:numPr>
          <w:ilvl w:val="1"/>
          <w:numId w:val="2"/>
        </w:numPr>
      </w:pPr>
      <w:bookmarkStart w:id="17" w:name="_Toc142057094"/>
      <w:r>
        <w:t>Assumptions/Dependencies &amp; Constraints</w:t>
      </w:r>
      <w:bookmarkEnd w:id="17"/>
      <w:r>
        <w:t xml:space="preserve"> </w:t>
      </w:r>
    </w:p>
    <w:p w14:paraId="71508155" w14:textId="77777777" w:rsidR="008553F3" w:rsidRDefault="008553F3" w:rsidP="008553F3"/>
    <w:p w14:paraId="7401FFCD" w14:textId="77777777" w:rsidR="008553F3" w:rsidRDefault="008553F3" w:rsidP="00812AB6">
      <w:pPr>
        <w:pStyle w:val="ListParagraph"/>
        <w:numPr>
          <w:ilvl w:val="0"/>
          <w:numId w:val="9"/>
        </w:numPr>
        <w:spacing w:line="360" w:lineRule="auto"/>
        <w:rPr>
          <w:rFonts w:asciiTheme="minorHAnsi" w:hAnsiTheme="minorHAnsi" w:cstheme="minorHAnsi"/>
        </w:rPr>
      </w:pPr>
      <w:r>
        <w:rPr>
          <w:rFonts w:asciiTheme="minorHAnsi" w:hAnsiTheme="minorHAnsi" w:cstheme="minorHAnsi"/>
        </w:rPr>
        <w:t xml:space="preserve">The requirement specifications mentioned in the Scope Document are based on discussions with various teams/ departments/ business users of RAKBank. </w:t>
      </w:r>
    </w:p>
    <w:p w14:paraId="0BBF59BB" w14:textId="565FB91E" w:rsidR="008553F3" w:rsidRDefault="008553F3" w:rsidP="00812AB6">
      <w:pPr>
        <w:pStyle w:val="ListParagraph"/>
        <w:numPr>
          <w:ilvl w:val="0"/>
          <w:numId w:val="9"/>
        </w:numPr>
        <w:spacing w:line="360" w:lineRule="auto"/>
        <w:rPr>
          <w:rFonts w:asciiTheme="minorHAnsi" w:hAnsiTheme="minorHAnsi" w:cstheme="minorHAnsi"/>
        </w:rPr>
      </w:pPr>
      <w:r>
        <w:rPr>
          <w:rFonts w:asciiTheme="minorHAnsi" w:hAnsiTheme="minorHAnsi" w:cstheme="minorHAnsi"/>
        </w:rPr>
        <w:t xml:space="preserve">This implementation will be done on top of the Newgen IBPS product suite, this the implementation </w:t>
      </w:r>
      <w:r w:rsidR="00E05272">
        <w:rPr>
          <w:rFonts w:asciiTheme="minorHAnsi" w:hAnsiTheme="minorHAnsi" w:cstheme="minorHAnsi"/>
        </w:rPr>
        <w:t>depends</w:t>
      </w:r>
      <w:r>
        <w:rPr>
          <w:rFonts w:asciiTheme="minorHAnsi" w:hAnsiTheme="minorHAnsi" w:cstheme="minorHAnsi"/>
        </w:rPr>
        <w:t xml:space="preserve"> on </w:t>
      </w:r>
      <w:r w:rsidR="00E05272">
        <w:rPr>
          <w:rFonts w:asciiTheme="minorHAnsi" w:hAnsiTheme="minorHAnsi" w:cstheme="minorHAnsi"/>
        </w:rPr>
        <w:t>the IBPS</w:t>
      </w:r>
      <w:r>
        <w:rPr>
          <w:rFonts w:asciiTheme="minorHAnsi" w:hAnsiTheme="minorHAnsi" w:cstheme="minorHAnsi"/>
        </w:rPr>
        <w:t xml:space="preserve"> product suite. </w:t>
      </w:r>
    </w:p>
    <w:p w14:paraId="46E210F5" w14:textId="77777777" w:rsidR="008553F3" w:rsidRDefault="008553F3" w:rsidP="00812AB6">
      <w:pPr>
        <w:pStyle w:val="ListParagraph"/>
        <w:numPr>
          <w:ilvl w:val="0"/>
          <w:numId w:val="9"/>
        </w:numPr>
        <w:spacing w:line="360" w:lineRule="auto"/>
        <w:rPr>
          <w:rFonts w:asciiTheme="minorHAnsi" w:hAnsiTheme="minorHAnsi" w:cstheme="minorHAnsi"/>
        </w:rPr>
      </w:pPr>
      <w:r>
        <w:rPr>
          <w:rFonts w:asciiTheme="minorHAnsi" w:hAnsiTheme="minorHAnsi" w:cstheme="minorHAnsi"/>
        </w:rPr>
        <w:lastRenderedPageBreak/>
        <w:t>The workflow will be implemented in English Language only. There would not be any data entry or screens in any other languages.</w:t>
      </w:r>
    </w:p>
    <w:p w14:paraId="69B15F6B" w14:textId="729E09CC" w:rsidR="008553F3" w:rsidRDefault="008553F3" w:rsidP="00812AB6">
      <w:pPr>
        <w:pStyle w:val="ListParagraph"/>
        <w:numPr>
          <w:ilvl w:val="0"/>
          <w:numId w:val="9"/>
        </w:numPr>
        <w:spacing w:line="360" w:lineRule="auto"/>
        <w:rPr>
          <w:rFonts w:asciiTheme="minorHAnsi" w:hAnsiTheme="minorHAnsi" w:cstheme="minorHAnsi"/>
        </w:rPr>
      </w:pPr>
      <w:r w:rsidRPr="007B65E3">
        <w:rPr>
          <w:rFonts w:asciiTheme="minorHAnsi" w:hAnsiTheme="minorHAnsi" w:cstheme="minorHAnsi"/>
        </w:rPr>
        <w:t xml:space="preserve">Any new requirement, addition or modification to the current requirements as mentioned in </w:t>
      </w:r>
      <w:r w:rsidR="00E05272" w:rsidRPr="007B65E3">
        <w:rPr>
          <w:rFonts w:asciiTheme="minorHAnsi" w:hAnsiTheme="minorHAnsi" w:cstheme="minorHAnsi"/>
        </w:rPr>
        <w:t>the current</w:t>
      </w:r>
      <w:r w:rsidRPr="007B65E3">
        <w:rPr>
          <w:rFonts w:asciiTheme="minorHAnsi" w:hAnsiTheme="minorHAnsi" w:cstheme="minorHAnsi"/>
        </w:rPr>
        <w:t xml:space="preserve"> document will be treated as changes</w:t>
      </w:r>
      <w:r>
        <w:rPr>
          <w:rFonts w:asciiTheme="minorHAnsi" w:hAnsiTheme="minorHAnsi" w:cstheme="minorHAnsi"/>
        </w:rPr>
        <w:t xml:space="preserve"> and will follow </w:t>
      </w:r>
      <w:r w:rsidR="00E05272">
        <w:rPr>
          <w:rFonts w:asciiTheme="minorHAnsi" w:hAnsiTheme="minorHAnsi" w:cstheme="minorHAnsi"/>
        </w:rPr>
        <w:t>the Change</w:t>
      </w:r>
      <w:r>
        <w:rPr>
          <w:rFonts w:asciiTheme="minorHAnsi" w:hAnsiTheme="minorHAnsi" w:cstheme="minorHAnsi"/>
        </w:rPr>
        <w:t xml:space="preserve"> request Channel.</w:t>
      </w:r>
    </w:p>
    <w:p w14:paraId="04752A42" w14:textId="5449A52E" w:rsidR="008553F3" w:rsidRDefault="008553F3" w:rsidP="00812AB6">
      <w:pPr>
        <w:pStyle w:val="ListParagraph"/>
        <w:numPr>
          <w:ilvl w:val="0"/>
          <w:numId w:val="9"/>
        </w:numPr>
        <w:spacing w:line="360" w:lineRule="auto"/>
        <w:rPr>
          <w:ins w:id="18" w:author="Remittance Ops" w:date="2023-08-08T13:03:00Z"/>
          <w:rFonts w:asciiTheme="minorHAnsi" w:hAnsiTheme="minorHAnsi" w:cstheme="minorHAnsi"/>
        </w:rPr>
      </w:pPr>
      <w:r>
        <w:rPr>
          <w:rFonts w:asciiTheme="minorHAnsi" w:hAnsiTheme="minorHAnsi" w:cstheme="minorHAnsi"/>
        </w:rPr>
        <w:t xml:space="preserve">The enhancements will be done on the top of the as-is processes. The </w:t>
      </w:r>
      <w:r w:rsidR="00E05272">
        <w:rPr>
          <w:rFonts w:asciiTheme="minorHAnsi" w:hAnsiTheme="minorHAnsi" w:cstheme="minorHAnsi"/>
        </w:rPr>
        <w:t xml:space="preserve">existing </w:t>
      </w:r>
      <w:r>
        <w:rPr>
          <w:rFonts w:asciiTheme="minorHAnsi" w:hAnsiTheme="minorHAnsi" w:cstheme="minorHAnsi"/>
        </w:rPr>
        <w:t xml:space="preserve">development will remain </w:t>
      </w:r>
      <w:r w:rsidR="00E05272">
        <w:rPr>
          <w:rFonts w:asciiTheme="minorHAnsi" w:hAnsiTheme="minorHAnsi" w:cstheme="minorHAnsi"/>
        </w:rPr>
        <w:t xml:space="preserve">intact with only those changes to be made as mentioned in this document. </w:t>
      </w:r>
    </w:p>
    <w:p w14:paraId="4166E182" w14:textId="77777777" w:rsidR="009E5965" w:rsidRDefault="009E5965" w:rsidP="009E5965">
      <w:pPr>
        <w:pStyle w:val="ListParagraph"/>
        <w:numPr>
          <w:ilvl w:val="0"/>
          <w:numId w:val="9"/>
        </w:numPr>
        <w:spacing w:line="360" w:lineRule="auto"/>
        <w:rPr>
          <w:ins w:id="19" w:author="Remittance Ops" w:date="2023-08-08T13:03:00Z"/>
        </w:rPr>
      </w:pPr>
      <w:ins w:id="20" w:author="Remittance Ops" w:date="2023-08-08T13:03:00Z">
        <w:r>
          <w:t xml:space="preserve">Error queue handling should be done for the WI in similar line to the BAU functionality for Digital Banking payments. </w:t>
        </w:r>
      </w:ins>
    </w:p>
    <w:p w14:paraId="534CB920" w14:textId="1EA22EAD" w:rsidR="009E5965" w:rsidDel="0085055C" w:rsidRDefault="00685704" w:rsidP="0085055C">
      <w:pPr>
        <w:pStyle w:val="ListParagraph"/>
        <w:numPr>
          <w:ilvl w:val="0"/>
          <w:numId w:val="9"/>
        </w:numPr>
        <w:spacing w:line="360" w:lineRule="auto"/>
        <w:rPr>
          <w:del w:id="21" w:author="Remittance Ops" w:date="2023-08-08T14:00:00Z"/>
          <w:rFonts w:asciiTheme="minorHAnsi" w:hAnsiTheme="minorHAnsi" w:cstheme="minorHAnsi"/>
        </w:rPr>
      </w:pPr>
      <w:ins w:id="22" w:author="Remittance Ops" w:date="2023-08-08T13:03:00Z">
        <w:r w:rsidRPr="0085055C">
          <w:rPr>
            <w:rFonts w:asciiTheme="minorHAnsi" w:hAnsiTheme="minorHAnsi" w:cstheme="minorHAnsi"/>
          </w:rPr>
          <w:t xml:space="preserve">No impact </w:t>
        </w:r>
      </w:ins>
      <w:ins w:id="23" w:author="Remittance Ops" w:date="2023-08-08T13:54:00Z">
        <w:r w:rsidR="00F647B6" w:rsidRPr="0085055C">
          <w:rPr>
            <w:rFonts w:asciiTheme="minorHAnsi" w:hAnsiTheme="minorHAnsi" w:cstheme="minorHAnsi"/>
          </w:rPr>
          <w:t xml:space="preserve">to the existing </w:t>
        </w:r>
        <w:r w:rsidR="00623693" w:rsidRPr="0085055C">
          <w:rPr>
            <w:rFonts w:asciiTheme="minorHAnsi" w:hAnsiTheme="minorHAnsi" w:cstheme="minorHAnsi"/>
          </w:rPr>
          <w:t>routing</w:t>
        </w:r>
      </w:ins>
      <w:ins w:id="24" w:author="Remittance Ops" w:date="2023-08-08T13:58:00Z">
        <w:r w:rsidR="00623693" w:rsidRPr="0085055C">
          <w:rPr>
            <w:rFonts w:asciiTheme="minorHAnsi" w:hAnsiTheme="minorHAnsi" w:cstheme="minorHAnsi"/>
          </w:rPr>
          <w:t>/</w:t>
        </w:r>
      </w:ins>
      <w:ins w:id="25" w:author="Remittance Ops" w:date="2023-08-08T13:54:00Z">
        <w:r w:rsidR="00F647B6" w:rsidRPr="0085055C">
          <w:rPr>
            <w:rFonts w:asciiTheme="minorHAnsi" w:hAnsiTheme="minorHAnsi" w:cstheme="minorHAnsi"/>
          </w:rPr>
          <w:t>workflow basis the exception/decision</w:t>
        </w:r>
        <w:r w:rsidR="002756A0">
          <w:rPr>
            <w:rFonts w:asciiTheme="minorHAnsi" w:hAnsiTheme="minorHAnsi" w:cstheme="minorHAnsi"/>
          </w:rPr>
          <w:t xml:space="preserve"> selectio</w:t>
        </w:r>
      </w:ins>
      <w:ins w:id="26" w:author="Remittance Ops" w:date="2023-08-08T14:06:00Z">
        <w:r w:rsidR="002756A0">
          <w:rPr>
            <w:rFonts w:asciiTheme="minorHAnsi" w:hAnsiTheme="minorHAnsi" w:cstheme="minorHAnsi"/>
          </w:rPr>
          <w:t xml:space="preserve">n </w:t>
        </w:r>
        <w:r w:rsidR="002910C5">
          <w:rPr>
            <w:rFonts w:asciiTheme="minorHAnsi" w:hAnsiTheme="minorHAnsi" w:cstheme="minorHAnsi"/>
          </w:rPr>
          <w:t>including</w:t>
        </w:r>
        <w:r w:rsidR="002756A0">
          <w:rPr>
            <w:rFonts w:asciiTheme="minorHAnsi" w:hAnsiTheme="minorHAnsi" w:cstheme="minorHAnsi"/>
          </w:rPr>
          <w:t xml:space="preserve"> alert generation</w:t>
        </w:r>
      </w:ins>
      <w:ins w:id="27" w:author="Remittance Ops" w:date="2023-08-08T13:54:00Z">
        <w:r w:rsidR="00091901" w:rsidRPr="0085055C">
          <w:rPr>
            <w:rFonts w:asciiTheme="minorHAnsi" w:hAnsiTheme="minorHAnsi" w:cstheme="minorHAnsi"/>
          </w:rPr>
          <w:t xml:space="preserve"> for the </w:t>
        </w:r>
      </w:ins>
      <w:ins w:id="28" w:author="Remittance Ops" w:date="2023-08-08T13:57:00Z">
        <w:r w:rsidR="00091901" w:rsidRPr="0085055C">
          <w:rPr>
            <w:rFonts w:asciiTheme="minorHAnsi" w:hAnsiTheme="minorHAnsi" w:cstheme="minorHAnsi"/>
          </w:rPr>
          <w:t xml:space="preserve">WIs </w:t>
        </w:r>
      </w:ins>
      <w:ins w:id="29" w:author="Remittance Ops" w:date="2023-08-08T13:58:00Z">
        <w:r w:rsidR="00C01716">
          <w:rPr>
            <w:rFonts w:asciiTheme="minorHAnsi" w:hAnsiTheme="minorHAnsi" w:cstheme="minorHAnsi"/>
          </w:rPr>
          <w:t>other than</w:t>
        </w:r>
      </w:ins>
      <w:ins w:id="30" w:author="Remittance Ops" w:date="2023-08-08T13:59:00Z">
        <w:r w:rsidR="002C1539" w:rsidRPr="00C01716">
          <w:rPr>
            <w:rFonts w:asciiTheme="minorHAnsi" w:hAnsiTheme="minorHAnsi" w:cstheme="minorHAnsi"/>
          </w:rPr>
          <w:t xml:space="preserve"> the scope of this </w:t>
        </w:r>
      </w:ins>
      <w:ins w:id="31" w:author="Remittance Ops" w:date="2023-08-08T14:00:00Z">
        <w:r w:rsidR="00AA0841" w:rsidRPr="00C01716">
          <w:rPr>
            <w:rFonts w:asciiTheme="minorHAnsi" w:hAnsiTheme="minorHAnsi" w:cstheme="minorHAnsi"/>
          </w:rPr>
          <w:t>requirement</w:t>
        </w:r>
      </w:ins>
      <w:ins w:id="32" w:author="Remittance Ops" w:date="2023-08-08T14:05:00Z">
        <w:r w:rsidR="00293D52">
          <w:rPr>
            <w:rFonts w:asciiTheme="minorHAnsi" w:hAnsiTheme="minorHAnsi" w:cstheme="minorHAnsi"/>
          </w:rPr>
          <w:t xml:space="preserve"> and should continue as per current BAU.</w:t>
        </w:r>
      </w:ins>
    </w:p>
    <w:p w14:paraId="15FF493A" w14:textId="77777777" w:rsidR="00E05272" w:rsidRPr="0085055C" w:rsidRDefault="00E05272">
      <w:pPr>
        <w:pStyle w:val="ListParagraph"/>
        <w:spacing w:line="360" w:lineRule="auto"/>
        <w:rPr>
          <w:rFonts w:asciiTheme="minorHAnsi" w:hAnsiTheme="minorHAnsi" w:cstheme="minorHAnsi"/>
        </w:rPr>
        <w:pPrChange w:id="33" w:author="Remittance Ops" w:date="2023-08-08T14:00:00Z">
          <w:pPr>
            <w:spacing w:line="360" w:lineRule="auto"/>
          </w:pPr>
        </w:pPrChange>
      </w:pPr>
    </w:p>
    <w:p w14:paraId="61596193" w14:textId="77777777" w:rsidR="00442051" w:rsidRDefault="00442051" w:rsidP="00E05272">
      <w:pPr>
        <w:spacing w:line="276" w:lineRule="auto"/>
        <w:rPr>
          <w:rFonts w:asciiTheme="minorHAnsi" w:hAnsiTheme="minorHAnsi" w:cstheme="minorHAnsi"/>
        </w:rPr>
      </w:pPr>
    </w:p>
    <w:p w14:paraId="6F25BFDD" w14:textId="77777777" w:rsidR="00442051" w:rsidRDefault="00442051" w:rsidP="00E05272">
      <w:pPr>
        <w:spacing w:line="276" w:lineRule="auto"/>
        <w:rPr>
          <w:rFonts w:asciiTheme="minorHAnsi" w:hAnsiTheme="minorHAnsi" w:cstheme="minorHAnsi"/>
        </w:rPr>
      </w:pPr>
    </w:p>
    <w:p w14:paraId="28981A51" w14:textId="77777777" w:rsidR="00E05272" w:rsidRDefault="00E05272" w:rsidP="00E05272">
      <w:pPr>
        <w:spacing w:line="276" w:lineRule="auto"/>
        <w:rPr>
          <w:rFonts w:asciiTheme="minorHAnsi" w:hAnsiTheme="minorHAnsi" w:cstheme="minorHAnsi"/>
        </w:rPr>
      </w:pPr>
    </w:p>
    <w:p w14:paraId="37FB8506" w14:textId="3176B0AD" w:rsidR="00E05272" w:rsidRDefault="002B440B" w:rsidP="00442051">
      <w:pPr>
        <w:pStyle w:val="Heading1"/>
        <w:numPr>
          <w:ilvl w:val="0"/>
          <w:numId w:val="2"/>
        </w:numPr>
        <w:spacing w:line="360" w:lineRule="auto"/>
      </w:pPr>
      <w:bookmarkStart w:id="34" w:name="_Toc142057095"/>
      <w:r>
        <w:t>Current As Is Process</w:t>
      </w:r>
      <w:bookmarkEnd w:id="34"/>
    </w:p>
    <w:p w14:paraId="6415538D" w14:textId="48EE0EE3" w:rsidR="005D11D3" w:rsidRDefault="00475F0D" w:rsidP="002B440B">
      <w:pPr>
        <w:pStyle w:val="ListParagraph"/>
        <w:numPr>
          <w:ilvl w:val="0"/>
          <w:numId w:val="8"/>
        </w:numPr>
        <w:spacing w:line="360" w:lineRule="auto"/>
        <w:rPr>
          <w:rFonts w:asciiTheme="minorHAnsi" w:hAnsiTheme="minorHAnsi" w:cstheme="minorHAnsi"/>
        </w:rPr>
      </w:pPr>
      <w:r>
        <w:rPr>
          <w:rFonts w:asciiTheme="minorHAnsi" w:hAnsiTheme="minorHAnsi" w:cstheme="minorHAnsi"/>
        </w:rPr>
        <w:t xml:space="preserve">In the TT Process, the Digital Banking WI gets created via WI Creation Call. </w:t>
      </w:r>
    </w:p>
    <w:p w14:paraId="352ABE1C" w14:textId="03941C7B" w:rsidR="002B440B" w:rsidRDefault="002B440B" w:rsidP="002B440B">
      <w:pPr>
        <w:pStyle w:val="ListParagraph"/>
        <w:numPr>
          <w:ilvl w:val="0"/>
          <w:numId w:val="8"/>
        </w:numPr>
        <w:spacing w:line="360" w:lineRule="auto"/>
        <w:rPr>
          <w:rFonts w:asciiTheme="minorHAnsi" w:hAnsiTheme="minorHAnsi" w:cstheme="minorHAnsi"/>
        </w:rPr>
      </w:pPr>
      <w:r>
        <w:rPr>
          <w:rFonts w:asciiTheme="minorHAnsi" w:hAnsiTheme="minorHAnsi" w:cstheme="minorHAnsi"/>
        </w:rPr>
        <w:t xml:space="preserve">Once the WI is created it moves to the </w:t>
      </w:r>
      <w:proofErr w:type="spellStart"/>
      <w:r>
        <w:rPr>
          <w:rFonts w:asciiTheme="minorHAnsi" w:hAnsiTheme="minorHAnsi" w:cstheme="minorHAnsi"/>
        </w:rPr>
        <w:t>OpsMakerDB</w:t>
      </w:r>
      <w:proofErr w:type="spellEnd"/>
      <w:r>
        <w:rPr>
          <w:rFonts w:asciiTheme="minorHAnsi" w:hAnsiTheme="minorHAnsi" w:cstheme="minorHAnsi"/>
        </w:rPr>
        <w:t xml:space="preserve"> queue for further processing in the existing system. </w:t>
      </w:r>
    </w:p>
    <w:p w14:paraId="7CD5F13B" w14:textId="77777777" w:rsidR="002B440B" w:rsidRDefault="002B440B" w:rsidP="002B440B">
      <w:pPr>
        <w:pStyle w:val="ListParagraph"/>
        <w:numPr>
          <w:ilvl w:val="0"/>
          <w:numId w:val="8"/>
        </w:numPr>
        <w:spacing w:line="360" w:lineRule="auto"/>
        <w:rPr>
          <w:rFonts w:asciiTheme="minorHAnsi" w:hAnsiTheme="minorHAnsi" w:cstheme="minorHAnsi"/>
        </w:rPr>
      </w:pPr>
      <w:r>
        <w:rPr>
          <w:rFonts w:asciiTheme="minorHAnsi" w:hAnsiTheme="minorHAnsi" w:cstheme="minorHAnsi"/>
        </w:rPr>
        <w:t xml:space="preserve">In the WI creation call, ‘Payment Order ID’ is captured. </w:t>
      </w:r>
    </w:p>
    <w:p w14:paraId="5A8283E7" w14:textId="3164A335" w:rsidR="002B440B" w:rsidRDefault="002B440B" w:rsidP="002B440B">
      <w:pPr>
        <w:pStyle w:val="ListParagraph"/>
        <w:numPr>
          <w:ilvl w:val="0"/>
          <w:numId w:val="8"/>
        </w:numPr>
        <w:spacing w:line="360" w:lineRule="auto"/>
        <w:rPr>
          <w:rFonts w:asciiTheme="minorHAnsi" w:hAnsiTheme="minorHAnsi" w:cstheme="minorHAnsi"/>
        </w:rPr>
      </w:pPr>
      <w:r>
        <w:rPr>
          <w:rFonts w:asciiTheme="minorHAnsi" w:hAnsiTheme="minorHAnsi" w:cstheme="minorHAnsi"/>
        </w:rPr>
        <w:t xml:space="preserve">When the WI is at </w:t>
      </w:r>
      <w:proofErr w:type="spellStart"/>
      <w:r>
        <w:rPr>
          <w:rFonts w:asciiTheme="minorHAnsi" w:hAnsiTheme="minorHAnsi" w:cstheme="minorHAnsi"/>
        </w:rPr>
        <w:t>OpsMakerDB</w:t>
      </w:r>
      <w:proofErr w:type="spellEnd"/>
      <w:r>
        <w:rPr>
          <w:rFonts w:asciiTheme="minorHAnsi" w:hAnsiTheme="minorHAnsi" w:cstheme="minorHAnsi"/>
        </w:rPr>
        <w:t xml:space="preserve"> queue, ‘Payment Order Status’ is received from the Integration Call and displayed in the iBPS field. </w:t>
      </w:r>
    </w:p>
    <w:p w14:paraId="756CD864" w14:textId="115A101A" w:rsidR="002B440B" w:rsidRDefault="002B440B" w:rsidP="002B440B">
      <w:pPr>
        <w:pStyle w:val="ListParagraph"/>
        <w:numPr>
          <w:ilvl w:val="0"/>
          <w:numId w:val="8"/>
        </w:numPr>
        <w:spacing w:line="360" w:lineRule="auto"/>
        <w:rPr>
          <w:rFonts w:asciiTheme="minorHAnsi" w:hAnsiTheme="minorHAnsi" w:cstheme="minorHAnsi"/>
        </w:rPr>
      </w:pPr>
      <w:r>
        <w:rPr>
          <w:rFonts w:asciiTheme="minorHAnsi" w:hAnsiTheme="minorHAnsi" w:cstheme="minorHAnsi"/>
        </w:rPr>
        <w:t>The values displayed for ‘Payment Order Status’ are ‘Processed’ or ‘</w:t>
      </w:r>
      <w:del w:id="35" w:author="Remittance Ops" w:date="2023-08-08T12:33:00Z">
        <w:r w:rsidDel="0092010E">
          <w:rPr>
            <w:rFonts w:asciiTheme="minorHAnsi" w:hAnsiTheme="minorHAnsi" w:cstheme="minorHAnsi"/>
          </w:rPr>
          <w:delText>Unprocessed’.</w:delText>
        </w:r>
      </w:del>
      <w:ins w:id="36" w:author="Remittance Ops" w:date="2023-08-08T12:33:00Z">
        <w:r w:rsidR="0092010E">
          <w:rPr>
            <w:rFonts w:asciiTheme="minorHAnsi" w:hAnsiTheme="minorHAnsi" w:cstheme="minorHAnsi"/>
          </w:rPr>
          <w:t xml:space="preserve"> ‘Awaiting Authorization’</w:t>
        </w:r>
      </w:ins>
      <w:r>
        <w:rPr>
          <w:rFonts w:asciiTheme="minorHAnsi" w:hAnsiTheme="minorHAnsi" w:cstheme="minorHAnsi"/>
        </w:rPr>
        <w:t xml:space="preserve"> </w:t>
      </w:r>
      <w:ins w:id="37" w:author="Remittance Ops" w:date="2023-08-08T12:33:00Z">
        <w:r w:rsidR="0092010E">
          <w:rPr>
            <w:rFonts w:asciiTheme="minorHAnsi" w:hAnsiTheme="minorHAnsi" w:cstheme="minorHAnsi"/>
          </w:rPr>
          <w:t>or ‘Deleted</w:t>
        </w:r>
      </w:ins>
      <w:ins w:id="38" w:author="Remittance Ops" w:date="2023-08-08T12:34:00Z">
        <w:r w:rsidR="0092010E">
          <w:rPr>
            <w:rFonts w:asciiTheme="minorHAnsi" w:hAnsiTheme="minorHAnsi" w:cstheme="minorHAnsi"/>
          </w:rPr>
          <w:t>’</w:t>
        </w:r>
      </w:ins>
      <w:ins w:id="39" w:author="Remittance Ops" w:date="2023-08-08T12:41:00Z">
        <w:r w:rsidR="00E953A7">
          <w:rPr>
            <w:rFonts w:asciiTheme="minorHAnsi" w:hAnsiTheme="minorHAnsi" w:cstheme="minorHAnsi"/>
          </w:rPr>
          <w:t xml:space="preserve"> – As per the Payment Order ID status in Finacle</w:t>
        </w:r>
      </w:ins>
    </w:p>
    <w:p w14:paraId="6332DE73" w14:textId="6B9518CD" w:rsidR="00475F0D" w:rsidRDefault="00475F0D" w:rsidP="002B440B">
      <w:pPr>
        <w:pStyle w:val="ListParagraph"/>
        <w:numPr>
          <w:ilvl w:val="0"/>
          <w:numId w:val="8"/>
        </w:numPr>
        <w:spacing w:line="360" w:lineRule="auto"/>
        <w:rPr>
          <w:rFonts w:asciiTheme="minorHAnsi" w:hAnsiTheme="minorHAnsi" w:cstheme="minorHAnsi"/>
        </w:rPr>
      </w:pPr>
      <w:r>
        <w:rPr>
          <w:rFonts w:asciiTheme="minorHAnsi" w:hAnsiTheme="minorHAnsi" w:cstheme="minorHAnsi"/>
        </w:rPr>
        <w:t xml:space="preserve">The flow follows Maker and Checker functionality for online WI in the existing development. </w:t>
      </w:r>
    </w:p>
    <w:p w14:paraId="6F86508E" w14:textId="77777777" w:rsidR="002B440B" w:rsidRDefault="002B440B" w:rsidP="002B440B">
      <w:pPr>
        <w:spacing w:line="360" w:lineRule="auto"/>
        <w:rPr>
          <w:rFonts w:asciiTheme="minorHAnsi" w:hAnsiTheme="minorHAnsi" w:cstheme="minorHAnsi"/>
        </w:rPr>
      </w:pPr>
    </w:p>
    <w:p w14:paraId="701F39AA" w14:textId="77777777" w:rsidR="00812AB6" w:rsidDel="009917EE" w:rsidRDefault="00812AB6" w:rsidP="002B440B">
      <w:pPr>
        <w:spacing w:line="360" w:lineRule="auto"/>
        <w:rPr>
          <w:del w:id="40" w:author="Himanshi Chawla" w:date="2023-08-10T11:53:00Z"/>
          <w:rFonts w:asciiTheme="minorHAnsi" w:hAnsiTheme="minorHAnsi" w:cstheme="minorHAnsi"/>
        </w:rPr>
      </w:pPr>
    </w:p>
    <w:p w14:paraId="49F0B7B4" w14:textId="77777777" w:rsidR="00812AB6" w:rsidRDefault="00812AB6" w:rsidP="002B440B">
      <w:pPr>
        <w:spacing w:line="360" w:lineRule="auto"/>
        <w:rPr>
          <w:rFonts w:asciiTheme="minorHAnsi" w:hAnsiTheme="minorHAnsi" w:cstheme="minorHAnsi"/>
        </w:rPr>
      </w:pPr>
    </w:p>
    <w:p w14:paraId="14FD2746" w14:textId="4175C11A" w:rsidR="002B440B" w:rsidRDefault="00645E97" w:rsidP="002B440B">
      <w:pPr>
        <w:pStyle w:val="Heading1"/>
        <w:numPr>
          <w:ilvl w:val="0"/>
          <w:numId w:val="2"/>
        </w:numPr>
        <w:spacing w:line="360" w:lineRule="auto"/>
      </w:pPr>
      <w:bookmarkStart w:id="41" w:name="_Toc142057096"/>
      <w:r>
        <w:lastRenderedPageBreak/>
        <w:t>Business Requirement</w:t>
      </w:r>
      <w:bookmarkEnd w:id="41"/>
    </w:p>
    <w:p w14:paraId="4F2A19DB" w14:textId="270D5C99" w:rsidR="002B440B" w:rsidRPr="002B440B" w:rsidRDefault="002B440B" w:rsidP="002B3022">
      <w:pPr>
        <w:pStyle w:val="ListParagraph"/>
        <w:numPr>
          <w:ilvl w:val="0"/>
          <w:numId w:val="16"/>
        </w:numPr>
        <w:spacing w:line="360" w:lineRule="auto"/>
        <w:rPr>
          <w:rFonts w:asciiTheme="minorHAnsi" w:hAnsiTheme="minorHAnsi" w:cstheme="minorHAnsi"/>
          <w:i/>
          <w:iCs/>
        </w:rPr>
      </w:pPr>
      <w:r w:rsidRPr="002B440B">
        <w:rPr>
          <w:rFonts w:asciiTheme="minorHAnsi" w:hAnsiTheme="minorHAnsi" w:cstheme="minorHAnsi"/>
          <w:i/>
          <w:iCs/>
        </w:rPr>
        <w:t>System to identify the payments which are already processed in Finacle, update the status in IBPS workflow and route the payment to Exit queue automatically</w:t>
      </w:r>
      <w:ins w:id="42" w:author="Jonathan Fernandez" w:date="2023-08-08T17:15:00Z">
        <w:r w:rsidR="002B3022">
          <w:rPr>
            <w:rFonts w:asciiTheme="minorHAnsi" w:hAnsiTheme="minorHAnsi" w:cstheme="minorHAnsi"/>
            <w:i/>
            <w:iCs/>
          </w:rPr>
          <w:t xml:space="preserve"> where </w:t>
        </w:r>
        <w:r w:rsidR="002B3022" w:rsidRPr="002B3022">
          <w:rPr>
            <w:rFonts w:asciiTheme="minorHAnsi" w:hAnsiTheme="minorHAnsi" w:cstheme="minorHAnsi"/>
            <w:i/>
            <w:iCs/>
          </w:rPr>
          <w:t xml:space="preserve">both the “Payment Order Status” “Processed” OR “Deleted” </w:t>
        </w:r>
        <w:r w:rsidR="002B3022">
          <w:rPr>
            <w:rFonts w:asciiTheme="minorHAnsi" w:hAnsiTheme="minorHAnsi" w:cstheme="minorHAnsi"/>
            <w:i/>
            <w:iCs/>
          </w:rPr>
          <w:t>and the Remarks field contains a value</w:t>
        </w:r>
        <w:r w:rsidR="002B3022" w:rsidRPr="002B3022">
          <w:rPr>
            <w:rFonts w:asciiTheme="minorHAnsi" w:hAnsiTheme="minorHAnsi" w:cstheme="minorHAnsi"/>
            <w:i/>
            <w:iCs/>
          </w:rPr>
          <w:t xml:space="preserve"> that starts with “TMP”</w:t>
        </w:r>
      </w:ins>
      <w:ins w:id="43" w:author="Jonathan Fernandez" w:date="2023-08-08T17:16:00Z">
        <w:r w:rsidR="002B3022">
          <w:rPr>
            <w:rFonts w:asciiTheme="minorHAnsi" w:hAnsiTheme="minorHAnsi" w:cstheme="minorHAnsi"/>
            <w:i/>
            <w:iCs/>
          </w:rPr>
          <w:t xml:space="preserve"> </w:t>
        </w:r>
      </w:ins>
      <w:del w:id="44" w:author="Jonathan Fernandez" w:date="2023-08-08T17:15:00Z">
        <w:r w:rsidRPr="002B440B" w:rsidDel="002B3022">
          <w:rPr>
            <w:rFonts w:asciiTheme="minorHAnsi" w:hAnsiTheme="minorHAnsi" w:cstheme="minorHAnsi"/>
            <w:i/>
            <w:iCs/>
          </w:rPr>
          <w:delText>.</w:delText>
        </w:r>
      </w:del>
      <w:ins w:id="45" w:author="Jonathan Fernandez" w:date="2023-08-08T17:16:00Z">
        <w:r w:rsidR="002B3022">
          <w:rPr>
            <w:rFonts w:asciiTheme="minorHAnsi" w:hAnsiTheme="minorHAnsi" w:cstheme="minorHAnsi"/>
            <w:i/>
            <w:iCs/>
          </w:rPr>
          <w:t xml:space="preserve">Only work items fulfilling this combination should be moved to exit queues, i.e. Archive exit </w:t>
        </w:r>
      </w:ins>
      <w:ins w:id="46" w:author="Jonathan Fernandez" w:date="2023-08-08T17:17:00Z">
        <w:r w:rsidR="002B3022">
          <w:rPr>
            <w:rFonts w:asciiTheme="minorHAnsi" w:hAnsiTheme="minorHAnsi" w:cstheme="minorHAnsi"/>
            <w:i/>
            <w:iCs/>
          </w:rPr>
          <w:t xml:space="preserve">OR </w:t>
        </w:r>
      </w:ins>
      <w:ins w:id="47" w:author="Jonathan Fernandez" w:date="2023-08-08T17:16:00Z">
        <w:r w:rsidR="002B3022">
          <w:rPr>
            <w:rFonts w:asciiTheme="minorHAnsi" w:hAnsiTheme="minorHAnsi" w:cstheme="minorHAnsi"/>
            <w:i/>
            <w:iCs/>
          </w:rPr>
          <w:t>Discard Exit</w:t>
        </w:r>
      </w:ins>
      <w:ins w:id="48" w:author="Jonathan Fernandez" w:date="2023-08-08T17:17:00Z">
        <w:r w:rsidR="002B3022">
          <w:rPr>
            <w:rFonts w:asciiTheme="minorHAnsi" w:hAnsiTheme="minorHAnsi" w:cstheme="minorHAnsi"/>
            <w:i/>
            <w:iCs/>
          </w:rPr>
          <w:t xml:space="preserve"> depending on the Payment Order status.</w:t>
        </w:r>
      </w:ins>
    </w:p>
    <w:p w14:paraId="5B7F246D" w14:textId="56AE3463" w:rsidR="002B440B" w:rsidRPr="002B440B" w:rsidRDefault="002B440B" w:rsidP="002B440B">
      <w:pPr>
        <w:pStyle w:val="ListParagraph"/>
        <w:numPr>
          <w:ilvl w:val="0"/>
          <w:numId w:val="16"/>
        </w:numPr>
        <w:spacing w:line="360" w:lineRule="auto"/>
        <w:rPr>
          <w:rFonts w:asciiTheme="minorHAnsi" w:hAnsiTheme="minorHAnsi" w:cstheme="minorHAnsi"/>
          <w:i/>
          <w:iCs/>
        </w:rPr>
      </w:pPr>
      <w:r w:rsidRPr="002B440B">
        <w:rPr>
          <w:rFonts w:asciiTheme="minorHAnsi" w:hAnsiTheme="minorHAnsi" w:cstheme="minorHAnsi"/>
          <w:i/>
          <w:iCs/>
        </w:rPr>
        <w:t>Finacle will have an identifier in HPORDM menu under ‘Remarks field’ (e.g.: - TMP123). System to identify this and skip the work step ‘</w:t>
      </w:r>
      <w:proofErr w:type="spellStart"/>
      <w:r w:rsidRPr="002B440B">
        <w:rPr>
          <w:rFonts w:asciiTheme="minorHAnsi" w:hAnsiTheme="minorHAnsi" w:cstheme="minorHAnsi"/>
          <w:i/>
          <w:iCs/>
        </w:rPr>
        <w:t>OpsMakerDB</w:t>
      </w:r>
      <w:proofErr w:type="spellEnd"/>
      <w:r w:rsidRPr="002B440B">
        <w:rPr>
          <w:rFonts w:asciiTheme="minorHAnsi" w:hAnsiTheme="minorHAnsi" w:cstheme="minorHAnsi"/>
          <w:i/>
          <w:iCs/>
        </w:rPr>
        <w:t>’ and automatically move the WI to ‘</w:t>
      </w:r>
      <w:proofErr w:type="spellStart"/>
      <w:r w:rsidRPr="002B440B">
        <w:rPr>
          <w:rFonts w:asciiTheme="minorHAnsi" w:hAnsiTheme="minorHAnsi" w:cstheme="minorHAnsi"/>
          <w:i/>
          <w:iCs/>
        </w:rPr>
        <w:t>OpsCheckerDB</w:t>
      </w:r>
      <w:proofErr w:type="spellEnd"/>
      <w:r w:rsidRPr="002B440B">
        <w:rPr>
          <w:rFonts w:asciiTheme="minorHAnsi" w:hAnsiTheme="minorHAnsi" w:cstheme="minorHAnsi"/>
          <w:i/>
          <w:iCs/>
        </w:rPr>
        <w:t xml:space="preserve">’ as soon as the WI is created. </w:t>
      </w:r>
    </w:p>
    <w:p w14:paraId="5C71B654" w14:textId="2C1470EE" w:rsidR="002B440B" w:rsidRPr="002B440B" w:rsidRDefault="002B440B" w:rsidP="002B440B">
      <w:pPr>
        <w:pStyle w:val="ListParagraph"/>
        <w:numPr>
          <w:ilvl w:val="1"/>
          <w:numId w:val="16"/>
        </w:numPr>
        <w:spacing w:line="360" w:lineRule="auto"/>
        <w:rPr>
          <w:rFonts w:asciiTheme="minorHAnsi" w:hAnsiTheme="minorHAnsi" w:cstheme="minorHAnsi"/>
          <w:i/>
          <w:iCs/>
        </w:rPr>
      </w:pPr>
      <w:r w:rsidRPr="002B440B">
        <w:rPr>
          <w:rFonts w:asciiTheme="minorHAnsi" w:hAnsiTheme="minorHAnsi" w:cstheme="minorHAnsi"/>
          <w:i/>
          <w:iCs/>
        </w:rPr>
        <w:t>System to skip a work step and move the WI directly to ‘</w:t>
      </w:r>
      <w:proofErr w:type="spellStart"/>
      <w:r w:rsidRPr="002B440B">
        <w:rPr>
          <w:rFonts w:asciiTheme="minorHAnsi" w:hAnsiTheme="minorHAnsi" w:cstheme="minorHAnsi"/>
          <w:i/>
          <w:iCs/>
        </w:rPr>
        <w:t>OpsChecker</w:t>
      </w:r>
      <w:proofErr w:type="spellEnd"/>
      <w:r w:rsidRPr="002B440B">
        <w:rPr>
          <w:rFonts w:asciiTheme="minorHAnsi" w:hAnsiTheme="minorHAnsi" w:cstheme="minorHAnsi"/>
          <w:i/>
          <w:iCs/>
        </w:rPr>
        <w:t xml:space="preserve"> DB’ during the WI creation</w:t>
      </w:r>
      <w:ins w:id="49" w:author="Jonathan Fernandez" w:date="2023-08-08T17:14:00Z">
        <w:r w:rsidR="002B3022">
          <w:rPr>
            <w:rFonts w:asciiTheme="minorHAnsi" w:hAnsiTheme="minorHAnsi" w:cstheme="minorHAnsi"/>
            <w:i/>
            <w:iCs/>
          </w:rPr>
          <w:t xml:space="preserve"> wherever the remarks field is present and starts with “TMP”, e.g. TMPXXXXXX</w:t>
        </w:r>
      </w:ins>
      <w:del w:id="50" w:author="Jonathan Fernandez" w:date="2023-08-08T17:14:00Z">
        <w:r w:rsidRPr="002B440B" w:rsidDel="002B3022">
          <w:rPr>
            <w:rFonts w:asciiTheme="minorHAnsi" w:hAnsiTheme="minorHAnsi" w:cstheme="minorHAnsi"/>
            <w:i/>
            <w:iCs/>
          </w:rPr>
          <w:delText xml:space="preserve">. </w:delText>
        </w:r>
      </w:del>
    </w:p>
    <w:p w14:paraId="2E47C116" w14:textId="17F329C7" w:rsidR="002B440B" w:rsidRPr="002B440B" w:rsidRDefault="002B440B" w:rsidP="002B440B">
      <w:pPr>
        <w:pStyle w:val="ListParagraph"/>
        <w:numPr>
          <w:ilvl w:val="1"/>
          <w:numId w:val="16"/>
        </w:numPr>
        <w:spacing w:line="360" w:lineRule="auto"/>
        <w:rPr>
          <w:rFonts w:asciiTheme="minorHAnsi" w:hAnsiTheme="minorHAnsi" w:cstheme="minorHAnsi"/>
          <w:i/>
          <w:iCs/>
        </w:rPr>
      </w:pPr>
      <w:r w:rsidRPr="002B440B">
        <w:rPr>
          <w:rFonts w:asciiTheme="minorHAnsi" w:hAnsiTheme="minorHAnsi" w:cstheme="minorHAnsi"/>
          <w:i/>
          <w:iCs/>
        </w:rPr>
        <w:t>System to identify this and move the WI (even if already created and in ‘</w:t>
      </w:r>
      <w:proofErr w:type="spellStart"/>
      <w:r w:rsidRPr="002B440B">
        <w:rPr>
          <w:rFonts w:asciiTheme="minorHAnsi" w:hAnsiTheme="minorHAnsi" w:cstheme="minorHAnsi"/>
          <w:i/>
          <w:iCs/>
        </w:rPr>
        <w:t>OpsMaker</w:t>
      </w:r>
      <w:proofErr w:type="spellEnd"/>
      <w:r w:rsidRPr="002B440B">
        <w:rPr>
          <w:rFonts w:asciiTheme="minorHAnsi" w:hAnsiTheme="minorHAnsi" w:cstheme="minorHAnsi"/>
          <w:i/>
          <w:iCs/>
        </w:rPr>
        <w:t xml:space="preserve"> DB) to ‘</w:t>
      </w:r>
      <w:proofErr w:type="spellStart"/>
      <w:r w:rsidRPr="002B440B">
        <w:rPr>
          <w:rFonts w:asciiTheme="minorHAnsi" w:hAnsiTheme="minorHAnsi" w:cstheme="minorHAnsi"/>
          <w:i/>
          <w:iCs/>
        </w:rPr>
        <w:t>OpsCheckerDB</w:t>
      </w:r>
      <w:proofErr w:type="spellEnd"/>
      <w:r w:rsidRPr="002B440B">
        <w:rPr>
          <w:rFonts w:asciiTheme="minorHAnsi" w:hAnsiTheme="minorHAnsi" w:cstheme="minorHAnsi"/>
          <w:i/>
          <w:iCs/>
        </w:rPr>
        <w:t xml:space="preserve">.’ </w:t>
      </w:r>
    </w:p>
    <w:p w14:paraId="7C771F23" w14:textId="449C30E2" w:rsidR="00645E97" w:rsidRPr="00645E97" w:rsidRDefault="002B440B" w:rsidP="00645E97">
      <w:pPr>
        <w:pStyle w:val="ListParagraph"/>
        <w:numPr>
          <w:ilvl w:val="0"/>
          <w:numId w:val="16"/>
        </w:numPr>
        <w:spacing w:line="360" w:lineRule="auto"/>
        <w:rPr>
          <w:rFonts w:asciiTheme="minorHAnsi" w:hAnsiTheme="minorHAnsi" w:cstheme="minorHAnsi"/>
          <w:i/>
          <w:iCs/>
        </w:rPr>
      </w:pPr>
      <w:r w:rsidRPr="002B440B">
        <w:rPr>
          <w:rFonts w:asciiTheme="minorHAnsi" w:hAnsiTheme="minorHAnsi" w:cstheme="minorHAnsi"/>
          <w:i/>
          <w:iCs/>
        </w:rPr>
        <w:t xml:space="preserve">No changes/impact should be there for the payments not processed </w:t>
      </w:r>
      <w:del w:id="51" w:author="Jonathan Fernandez" w:date="2023-08-08T17:17:00Z">
        <w:r w:rsidRPr="002B440B" w:rsidDel="00EC423D">
          <w:rPr>
            <w:rFonts w:asciiTheme="minorHAnsi" w:hAnsiTheme="minorHAnsi" w:cstheme="minorHAnsi"/>
            <w:i/>
            <w:iCs/>
          </w:rPr>
          <w:delText xml:space="preserve">already </w:delText>
        </w:r>
      </w:del>
      <w:ins w:id="52" w:author="Jonathan Fernandez" w:date="2023-08-08T17:17:00Z">
        <w:r w:rsidR="00EC423D">
          <w:rPr>
            <w:rFonts w:asciiTheme="minorHAnsi" w:hAnsiTheme="minorHAnsi" w:cstheme="minorHAnsi"/>
            <w:i/>
            <w:iCs/>
          </w:rPr>
          <w:t>AND/</w:t>
        </w:r>
      </w:ins>
      <w:r w:rsidRPr="002B440B">
        <w:rPr>
          <w:rFonts w:asciiTheme="minorHAnsi" w:hAnsiTheme="minorHAnsi" w:cstheme="minorHAnsi"/>
          <w:i/>
          <w:iCs/>
        </w:rPr>
        <w:t>OR without value in ‘Remarks’ field.</w:t>
      </w:r>
    </w:p>
    <w:p w14:paraId="6D9388A1" w14:textId="77777777" w:rsidR="00D4763C" w:rsidRDefault="00D4763C" w:rsidP="00D4763C"/>
    <w:p w14:paraId="7F32496F" w14:textId="77777777" w:rsidR="00CE0E6D" w:rsidRDefault="00CE0E6D" w:rsidP="00D4763C"/>
    <w:p w14:paraId="4D6AFE44" w14:textId="77777777" w:rsidR="00CE0E6D" w:rsidRDefault="00CE0E6D" w:rsidP="00D4763C"/>
    <w:p w14:paraId="28949E60" w14:textId="77777777" w:rsidR="00CE0E6D" w:rsidRDefault="00CE0E6D" w:rsidP="00D4763C"/>
    <w:p w14:paraId="1B1AE342" w14:textId="7B1D0860" w:rsidR="005D11D3" w:rsidRPr="005D11D3" w:rsidRDefault="00645E97" w:rsidP="00645E97">
      <w:pPr>
        <w:pStyle w:val="Heading1"/>
        <w:numPr>
          <w:ilvl w:val="0"/>
          <w:numId w:val="2"/>
        </w:numPr>
        <w:spacing w:line="360" w:lineRule="auto"/>
      </w:pPr>
      <w:bookmarkStart w:id="53" w:name="_Toc142057097"/>
      <w:r>
        <w:t>Change Description</w:t>
      </w:r>
      <w:bookmarkEnd w:id="53"/>
    </w:p>
    <w:p w14:paraId="4B6BECF2" w14:textId="77777777" w:rsidR="005D11D3" w:rsidRDefault="005D11D3" w:rsidP="005D11D3">
      <w:pPr>
        <w:pStyle w:val="ListParagraph"/>
        <w:numPr>
          <w:ilvl w:val="0"/>
          <w:numId w:val="8"/>
        </w:numPr>
        <w:spacing w:line="360" w:lineRule="auto"/>
        <w:rPr>
          <w:rFonts w:asciiTheme="minorHAnsi" w:hAnsiTheme="minorHAnsi" w:cstheme="minorHAnsi"/>
        </w:rPr>
      </w:pPr>
      <w:r w:rsidRPr="002B440B">
        <w:rPr>
          <w:rFonts w:asciiTheme="minorHAnsi" w:hAnsiTheme="minorHAnsi" w:cstheme="minorHAnsi"/>
        </w:rPr>
        <w:t xml:space="preserve">The changes will be made for those work items which are being created via Digital Banking. i.e., Online WI Creation through a text file from CREATEPO Utility. </w:t>
      </w:r>
    </w:p>
    <w:p w14:paraId="4AEEEFA2" w14:textId="77777777" w:rsidR="005D11D3" w:rsidRPr="005D11D3" w:rsidRDefault="005D11D3" w:rsidP="00645E97">
      <w:pPr>
        <w:rPr>
          <w:rFonts w:asciiTheme="minorHAnsi" w:hAnsiTheme="minorHAnsi" w:cstheme="minorHAnsi"/>
        </w:rPr>
      </w:pPr>
    </w:p>
    <w:p w14:paraId="27BF7460" w14:textId="384916E2" w:rsidR="00645E97" w:rsidRDefault="00645E97" w:rsidP="00645E97"/>
    <w:p w14:paraId="7C75B1B4" w14:textId="1EAAC423" w:rsidR="00645E97" w:rsidRDefault="00645E97" w:rsidP="00645E97">
      <w:pPr>
        <w:pStyle w:val="Heading2"/>
        <w:numPr>
          <w:ilvl w:val="1"/>
          <w:numId w:val="2"/>
        </w:numPr>
      </w:pPr>
      <w:bookmarkStart w:id="54" w:name="_Toc142057098"/>
      <w:r>
        <w:t>Processed Payment Change</w:t>
      </w:r>
      <w:bookmarkEnd w:id="54"/>
    </w:p>
    <w:p w14:paraId="2932D890" w14:textId="77777777" w:rsidR="00645E97" w:rsidRPr="00645E97" w:rsidRDefault="00645E97" w:rsidP="00645E97"/>
    <w:p w14:paraId="45BFA03E" w14:textId="1796F4B8" w:rsidR="00975537" w:rsidRPr="00975537" w:rsidRDefault="00975537" w:rsidP="00645E97">
      <w:pPr>
        <w:pStyle w:val="ListParagraph"/>
        <w:numPr>
          <w:ilvl w:val="0"/>
          <w:numId w:val="8"/>
        </w:numPr>
        <w:spacing w:line="360" w:lineRule="auto"/>
      </w:pPr>
      <w:r>
        <w:rPr>
          <w:rFonts w:asciiTheme="minorHAnsi" w:hAnsiTheme="minorHAnsi" w:cstheme="minorHAnsi"/>
        </w:rPr>
        <w:t xml:space="preserve">This </w:t>
      </w:r>
      <w:r w:rsidR="007514CD">
        <w:rPr>
          <w:rFonts w:asciiTheme="minorHAnsi" w:hAnsiTheme="minorHAnsi" w:cstheme="minorHAnsi"/>
        </w:rPr>
        <w:t>change</w:t>
      </w:r>
      <w:r>
        <w:rPr>
          <w:rFonts w:asciiTheme="minorHAnsi" w:hAnsiTheme="minorHAnsi" w:cstheme="minorHAnsi"/>
        </w:rPr>
        <w:t xml:space="preserve"> will be applied to below triggers/scenarios:</w:t>
      </w:r>
      <w:ins w:id="55" w:author="Remittance Ops" w:date="2023-08-08T14:36:00Z">
        <w:r w:rsidR="00DC45C7">
          <w:rPr>
            <w:rFonts w:asciiTheme="minorHAnsi" w:hAnsiTheme="minorHAnsi" w:cstheme="minorHAnsi"/>
          </w:rPr>
          <w:t xml:space="preserve"> </w:t>
        </w:r>
      </w:ins>
      <w:ins w:id="56" w:author="Remittance Ops" w:date="2023-08-08T14:37:00Z">
        <w:r w:rsidR="00DC45C7">
          <w:rPr>
            <w:rFonts w:asciiTheme="minorHAnsi" w:hAnsiTheme="minorHAnsi" w:cstheme="minorHAnsi"/>
          </w:rPr>
          <w:t>only Digital Banking payments should be considered.</w:t>
        </w:r>
      </w:ins>
    </w:p>
    <w:p w14:paraId="23C9A721" w14:textId="2EFCFBD2" w:rsidR="00975537" w:rsidRPr="00975537" w:rsidRDefault="00975537" w:rsidP="00975537">
      <w:pPr>
        <w:pStyle w:val="ListParagraph"/>
        <w:numPr>
          <w:ilvl w:val="1"/>
          <w:numId w:val="8"/>
        </w:numPr>
        <w:spacing w:line="360" w:lineRule="auto"/>
      </w:pPr>
      <w:r>
        <w:rPr>
          <w:rFonts w:asciiTheme="minorHAnsi" w:hAnsiTheme="minorHAnsi" w:cstheme="minorHAnsi"/>
        </w:rPr>
        <w:t>WI Creation</w:t>
      </w:r>
    </w:p>
    <w:p w14:paraId="7E13B779" w14:textId="1EBF2DA6" w:rsidR="00975537" w:rsidRPr="00975537" w:rsidRDefault="00975537" w:rsidP="00975537">
      <w:pPr>
        <w:pStyle w:val="ListParagraph"/>
        <w:numPr>
          <w:ilvl w:val="1"/>
          <w:numId w:val="8"/>
        </w:numPr>
        <w:spacing w:line="360" w:lineRule="auto"/>
      </w:pPr>
      <w:proofErr w:type="spellStart"/>
      <w:r>
        <w:rPr>
          <w:rFonts w:asciiTheme="minorHAnsi" w:hAnsiTheme="minorHAnsi" w:cstheme="minorHAnsi"/>
        </w:rPr>
        <w:t>OpsMakerDB</w:t>
      </w:r>
      <w:proofErr w:type="spellEnd"/>
    </w:p>
    <w:p w14:paraId="698308F8" w14:textId="4FFFEC86" w:rsidR="00975537" w:rsidRPr="00C97C96" w:rsidRDefault="00975537" w:rsidP="00975537">
      <w:pPr>
        <w:pStyle w:val="ListParagraph"/>
        <w:numPr>
          <w:ilvl w:val="1"/>
          <w:numId w:val="8"/>
        </w:numPr>
        <w:spacing w:line="360" w:lineRule="auto"/>
        <w:rPr>
          <w:ins w:id="57" w:author="Remittance Ops" w:date="2023-08-08T14:32:00Z"/>
          <w:rPrChange w:id="58" w:author="Remittance Ops" w:date="2023-08-08T14:32:00Z">
            <w:rPr>
              <w:ins w:id="59" w:author="Remittance Ops" w:date="2023-08-08T14:32:00Z"/>
              <w:rFonts w:asciiTheme="minorHAnsi" w:hAnsiTheme="minorHAnsi" w:cstheme="minorHAnsi"/>
            </w:rPr>
          </w:rPrChange>
        </w:rPr>
      </w:pPr>
      <w:proofErr w:type="spellStart"/>
      <w:r>
        <w:rPr>
          <w:rFonts w:asciiTheme="minorHAnsi" w:hAnsiTheme="minorHAnsi" w:cstheme="minorHAnsi"/>
        </w:rPr>
        <w:t>OpsCheckerDB</w:t>
      </w:r>
      <w:proofErr w:type="spellEnd"/>
    </w:p>
    <w:p w14:paraId="2622900E" w14:textId="00E2C987" w:rsidR="00C97C96" w:rsidRPr="00C97C96" w:rsidRDefault="00C97C96" w:rsidP="00975537">
      <w:pPr>
        <w:pStyle w:val="ListParagraph"/>
        <w:numPr>
          <w:ilvl w:val="1"/>
          <w:numId w:val="8"/>
        </w:numPr>
        <w:spacing w:line="360" w:lineRule="auto"/>
        <w:rPr>
          <w:ins w:id="60" w:author="Remittance Ops" w:date="2023-08-08T14:32:00Z"/>
          <w:rPrChange w:id="61" w:author="Remittance Ops" w:date="2023-08-08T14:32:00Z">
            <w:rPr>
              <w:ins w:id="62" w:author="Remittance Ops" w:date="2023-08-08T14:32:00Z"/>
              <w:rFonts w:asciiTheme="minorHAnsi" w:hAnsiTheme="minorHAnsi" w:cstheme="minorHAnsi"/>
            </w:rPr>
          </w:rPrChange>
        </w:rPr>
      </w:pPr>
      <w:ins w:id="63" w:author="Remittance Ops" w:date="2023-08-08T14:32:00Z">
        <w:r>
          <w:rPr>
            <w:rFonts w:asciiTheme="minorHAnsi" w:hAnsiTheme="minorHAnsi" w:cstheme="minorHAnsi"/>
          </w:rPr>
          <w:t>Remittance HelpDesk Maker</w:t>
        </w:r>
      </w:ins>
    </w:p>
    <w:p w14:paraId="0326C1BB" w14:textId="392C6DB5" w:rsidR="00C97C96" w:rsidRPr="00975537" w:rsidRDefault="00C97C96" w:rsidP="00975537">
      <w:pPr>
        <w:pStyle w:val="ListParagraph"/>
        <w:numPr>
          <w:ilvl w:val="1"/>
          <w:numId w:val="8"/>
        </w:numPr>
        <w:spacing w:line="360" w:lineRule="auto"/>
      </w:pPr>
      <w:ins w:id="64" w:author="Remittance Ops" w:date="2023-08-08T14:32:00Z">
        <w:r>
          <w:rPr>
            <w:rFonts w:asciiTheme="minorHAnsi" w:hAnsiTheme="minorHAnsi" w:cstheme="minorHAnsi"/>
          </w:rPr>
          <w:lastRenderedPageBreak/>
          <w:t>CSO Exceptions</w:t>
        </w:r>
      </w:ins>
    </w:p>
    <w:p w14:paraId="17F2EC96" w14:textId="589E235E" w:rsidR="00645E97" w:rsidRPr="00645E97" w:rsidRDefault="00645E97" w:rsidP="00645E97">
      <w:pPr>
        <w:pStyle w:val="ListParagraph"/>
        <w:numPr>
          <w:ilvl w:val="0"/>
          <w:numId w:val="8"/>
        </w:numPr>
        <w:spacing w:line="360" w:lineRule="auto"/>
      </w:pPr>
      <w:r>
        <w:rPr>
          <w:rFonts w:asciiTheme="minorHAnsi" w:hAnsiTheme="minorHAnsi" w:cstheme="minorHAnsi"/>
        </w:rPr>
        <w:t xml:space="preserve">At WI Creation Call, utility changes will be made for the system to identify ‘Payment Order ID’ &amp; ‘Payment Order Status’. </w:t>
      </w:r>
    </w:p>
    <w:p w14:paraId="578B377D" w14:textId="07781A7E" w:rsidR="00645E97" w:rsidRDefault="00645E97" w:rsidP="00645E97">
      <w:pPr>
        <w:pStyle w:val="ListParagraph"/>
        <w:numPr>
          <w:ilvl w:val="0"/>
          <w:numId w:val="8"/>
        </w:numPr>
        <w:spacing w:line="360" w:lineRule="auto"/>
      </w:pPr>
      <w:r>
        <w:rPr>
          <w:rFonts w:asciiTheme="minorHAnsi" w:hAnsiTheme="minorHAnsi" w:cstheme="minorHAnsi"/>
        </w:rPr>
        <w:t>The system will fetch the payment order status from Finacle.</w:t>
      </w:r>
    </w:p>
    <w:p w14:paraId="53CCACDC" w14:textId="2D55AA91" w:rsidR="00645E97" w:rsidRPr="00645E97" w:rsidRDefault="00D4763C" w:rsidP="00645E97">
      <w:pPr>
        <w:pStyle w:val="ListParagraph"/>
        <w:numPr>
          <w:ilvl w:val="0"/>
          <w:numId w:val="8"/>
        </w:numPr>
        <w:spacing w:line="360" w:lineRule="auto"/>
      </w:pPr>
      <w:r>
        <w:rPr>
          <w:rFonts w:asciiTheme="minorHAnsi" w:hAnsiTheme="minorHAnsi" w:cstheme="minorHAnsi"/>
        </w:rPr>
        <w:t>If the payment order status</w:t>
      </w:r>
      <w:r w:rsidR="00645E97">
        <w:rPr>
          <w:rFonts w:asciiTheme="minorHAnsi" w:hAnsiTheme="minorHAnsi" w:cstheme="minorHAnsi"/>
        </w:rPr>
        <w:t xml:space="preserve"> identified</w:t>
      </w:r>
      <w:r>
        <w:rPr>
          <w:rFonts w:asciiTheme="minorHAnsi" w:hAnsiTheme="minorHAnsi" w:cstheme="minorHAnsi"/>
        </w:rPr>
        <w:t xml:space="preserve"> = ‘Processed</w:t>
      </w:r>
      <w:ins w:id="65" w:author="Jonathan Fernandez" w:date="2023-08-08T17:19:00Z">
        <w:r w:rsidR="00F02A15">
          <w:rPr>
            <w:rFonts w:asciiTheme="minorHAnsi" w:hAnsiTheme="minorHAnsi" w:cstheme="minorHAnsi"/>
          </w:rPr>
          <w:t>/Deleted</w:t>
        </w:r>
      </w:ins>
      <w:r>
        <w:rPr>
          <w:rFonts w:asciiTheme="minorHAnsi" w:hAnsiTheme="minorHAnsi" w:cstheme="minorHAnsi"/>
        </w:rPr>
        <w:t>’</w:t>
      </w:r>
      <w:r w:rsidR="002A3235">
        <w:rPr>
          <w:rFonts w:asciiTheme="minorHAnsi" w:hAnsiTheme="minorHAnsi" w:cstheme="minorHAnsi"/>
        </w:rPr>
        <w:t xml:space="preserve">, </w:t>
      </w:r>
      <w:r w:rsidR="00645E97">
        <w:rPr>
          <w:rFonts w:asciiTheme="minorHAnsi" w:hAnsiTheme="minorHAnsi" w:cstheme="minorHAnsi"/>
        </w:rPr>
        <w:t xml:space="preserve">the WI will be directly routed to ‘Archival’ and ‘Exit’. </w:t>
      </w:r>
    </w:p>
    <w:p w14:paraId="5FF669A1" w14:textId="5894370D" w:rsidR="00B05D38" w:rsidRPr="00624F9F" w:rsidRDefault="00B05D38" w:rsidP="00B05D38">
      <w:pPr>
        <w:pStyle w:val="ListParagraph"/>
        <w:numPr>
          <w:ilvl w:val="0"/>
          <w:numId w:val="8"/>
        </w:numPr>
        <w:spacing w:line="360" w:lineRule="auto"/>
      </w:pPr>
      <w:r>
        <w:rPr>
          <w:rFonts w:asciiTheme="minorHAnsi" w:hAnsiTheme="minorHAnsi" w:cstheme="minorHAnsi"/>
        </w:rPr>
        <w:t>If the payment order is ‘</w:t>
      </w:r>
      <w:del w:id="66" w:author="Remittance Ops" w:date="2023-08-08T14:38:00Z">
        <w:r w:rsidDel="00230B0F">
          <w:rPr>
            <w:rFonts w:asciiTheme="minorHAnsi" w:hAnsiTheme="minorHAnsi" w:cstheme="minorHAnsi"/>
          </w:rPr>
          <w:delText>Not Processed</w:delText>
        </w:r>
      </w:del>
      <w:ins w:id="67" w:author="Remittance Ops" w:date="2023-08-08T14:38:00Z">
        <w:r w:rsidR="00230B0F">
          <w:rPr>
            <w:rFonts w:asciiTheme="minorHAnsi" w:hAnsiTheme="minorHAnsi" w:cstheme="minorHAnsi"/>
          </w:rPr>
          <w:t>Awaiting Authorization</w:t>
        </w:r>
      </w:ins>
      <w:r>
        <w:rPr>
          <w:rFonts w:asciiTheme="minorHAnsi" w:hAnsiTheme="minorHAnsi" w:cstheme="minorHAnsi"/>
        </w:rPr>
        <w:t xml:space="preserve">’, no change to be made and flow will remain intact. </w:t>
      </w:r>
    </w:p>
    <w:p w14:paraId="23FF6D8C" w14:textId="2E102E3E" w:rsidR="005106EC" w:rsidRPr="005106EC" w:rsidRDefault="001F0A22" w:rsidP="005106EC">
      <w:pPr>
        <w:pStyle w:val="ListParagraph"/>
        <w:numPr>
          <w:ilvl w:val="0"/>
          <w:numId w:val="8"/>
        </w:numPr>
        <w:spacing w:line="360" w:lineRule="auto"/>
      </w:pPr>
      <w:r>
        <w:rPr>
          <w:rFonts w:asciiTheme="minorHAnsi" w:hAnsiTheme="minorHAnsi" w:cstheme="minorHAnsi"/>
        </w:rPr>
        <w:t xml:space="preserve">After WI Creation, once the request moves to </w:t>
      </w:r>
      <w:proofErr w:type="spellStart"/>
      <w:r>
        <w:rPr>
          <w:rFonts w:asciiTheme="minorHAnsi" w:hAnsiTheme="minorHAnsi" w:cstheme="minorHAnsi"/>
        </w:rPr>
        <w:t>OpsMakerDB</w:t>
      </w:r>
      <w:proofErr w:type="spellEnd"/>
      <w:ins w:id="68" w:author="Remittance Ops" w:date="2023-08-08T14:38:00Z">
        <w:r w:rsidR="008B5C0A">
          <w:rPr>
            <w:rFonts w:asciiTheme="minorHAnsi" w:hAnsiTheme="minorHAnsi" w:cstheme="minorHAnsi"/>
          </w:rPr>
          <w:t xml:space="preserve">, </w:t>
        </w:r>
      </w:ins>
      <w:del w:id="69" w:author="Remittance Ops" w:date="2023-08-08T14:38:00Z">
        <w:r w:rsidDel="008B5C0A">
          <w:rPr>
            <w:rFonts w:asciiTheme="minorHAnsi" w:hAnsiTheme="minorHAnsi" w:cstheme="minorHAnsi"/>
          </w:rPr>
          <w:delText xml:space="preserve"> and </w:delText>
        </w:r>
      </w:del>
      <w:proofErr w:type="spellStart"/>
      <w:r>
        <w:rPr>
          <w:rFonts w:asciiTheme="minorHAnsi" w:hAnsiTheme="minorHAnsi" w:cstheme="minorHAnsi"/>
        </w:rPr>
        <w:t>OpsCheckerDB</w:t>
      </w:r>
      <w:proofErr w:type="spellEnd"/>
      <w:r>
        <w:rPr>
          <w:rFonts w:asciiTheme="minorHAnsi" w:hAnsiTheme="minorHAnsi" w:cstheme="minorHAnsi"/>
        </w:rPr>
        <w:t>,</w:t>
      </w:r>
      <w:ins w:id="70" w:author="Remittance Ops" w:date="2023-08-08T14:38:00Z">
        <w:r w:rsidR="008B5C0A">
          <w:rPr>
            <w:rFonts w:asciiTheme="minorHAnsi" w:hAnsiTheme="minorHAnsi" w:cstheme="minorHAnsi"/>
          </w:rPr>
          <w:t xml:space="preserve"> Remittance </w:t>
        </w:r>
        <w:proofErr w:type="spellStart"/>
        <w:r w:rsidR="008B5C0A">
          <w:rPr>
            <w:rFonts w:asciiTheme="minorHAnsi" w:hAnsiTheme="minorHAnsi" w:cstheme="minorHAnsi"/>
          </w:rPr>
          <w:t>HelpDesk</w:t>
        </w:r>
        <w:proofErr w:type="spellEnd"/>
        <w:r w:rsidR="008B5C0A">
          <w:rPr>
            <w:rFonts w:asciiTheme="minorHAnsi" w:hAnsiTheme="minorHAnsi" w:cstheme="minorHAnsi"/>
          </w:rPr>
          <w:t xml:space="preserve"> Maker &amp; CSO Exceptions</w:t>
        </w:r>
      </w:ins>
      <w:r>
        <w:rPr>
          <w:rFonts w:asciiTheme="minorHAnsi" w:hAnsiTheme="minorHAnsi" w:cstheme="minorHAnsi"/>
        </w:rPr>
        <w:t xml:space="preserve"> </w:t>
      </w:r>
      <w:del w:id="71" w:author="Jonathan Fernandez" w:date="2023-08-08T17:19:00Z">
        <w:r w:rsidDel="004F1E09">
          <w:rPr>
            <w:rFonts w:asciiTheme="minorHAnsi" w:hAnsiTheme="minorHAnsi" w:cstheme="minorHAnsi"/>
          </w:rPr>
          <w:delText xml:space="preserve">both </w:delText>
        </w:r>
      </w:del>
      <w:r w:rsidR="005106EC">
        <w:rPr>
          <w:rFonts w:asciiTheme="minorHAnsi" w:hAnsiTheme="minorHAnsi" w:cstheme="minorHAnsi"/>
        </w:rPr>
        <w:t>these queues</w:t>
      </w:r>
      <w:r>
        <w:rPr>
          <w:rFonts w:asciiTheme="minorHAnsi" w:hAnsiTheme="minorHAnsi" w:cstheme="minorHAnsi"/>
        </w:rPr>
        <w:t xml:space="preserve"> will also have the </w:t>
      </w:r>
      <w:r w:rsidR="005106EC">
        <w:rPr>
          <w:rFonts w:asciiTheme="minorHAnsi" w:hAnsiTheme="minorHAnsi" w:cstheme="minorHAnsi"/>
        </w:rPr>
        <w:t xml:space="preserve">checks for ‘Payment Order Status’. At </w:t>
      </w:r>
      <w:del w:id="72" w:author="Jonathan Fernandez" w:date="2023-08-08T17:19:00Z">
        <w:r w:rsidR="005106EC" w:rsidDel="004F1E09">
          <w:rPr>
            <w:rFonts w:asciiTheme="minorHAnsi" w:hAnsiTheme="minorHAnsi" w:cstheme="minorHAnsi"/>
          </w:rPr>
          <w:delText xml:space="preserve">any </w:delText>
        </w:r>
      </w:del>
      <w:ins w:id="73" w:author="Jonathan Fernandez" w:date="2023-08-08T17:19:00Z">
        <w:r w:rsidR="004F1E09">
          <w:rPr>
            <w:rFonts w:asciiTheme="minorHAnsi" w:hAnsiTheme="minorHAnsi" w:cstheme="minorHAnsi"/>
          </w:rPr>
          <w:t xml:space="preserve">a configured </w:t>
        </w:r>
      </w:ins>
      <w:r w:rsidR="005106EC">
        <w:rPr>
          <w:rFonts w:asciiTheme="minorHAnsi" w:hAnsiTheme="minorHAnsi" w:cstheme="minorHAnsi"/>
        </w:rPr>
        <w:t xml:space="preserve">point of time, if the status is changed as ‘Processed’, irrespective of the queue, WI will move to ‘Exit’. </w:t>
      </w:r>
    </w:p>
    <w:p w14:paraId="550A0625" w14:textId="5E0C7B43" w:rsidR="005106EC" w:rsidRPr="00B05D38" w:rsidRDefault="005106EC" w:rsidP="005106EC">
      <w:pPr>
        <w:pStyle w:val="ListParagraph"/>
        <w:numPr>
          <w:ilvl w:val="0"/>
          <w:numId w:val="8"/>
        </w:numPr>
        <w:spacing w:line="360" w:lineRule="auto"/>
      </w:pPr>
      <w:r>
        <w:rPr>
          <w:rFonts w:asciiTheme="minorHAnsi" w:hAnsiTheme="minorHAnsi" w:cstheme="minorHAnsi"/>
        </w:rPr>
        <w:t xml:space="preserve">The Payment Order Status check will be </w:t>
      </w:r>
      <w:r w:rsidR="001134E5">
        <w:rPr>
          <w:rFonts w:asciiTheme="minorHAnsi" w:hAnsiTheme="minorHAnsi" w:cstheme="minorHAnsi"/>
        </w:rPr>
        <w:t>a</w:t>
      </w:r>
      <w:r>
        <w:rPr>
          <w:rFonts w:asciiTheme="minorHAnsi" w:hAnsiTheme="minorHAnsi" w:cstheme="minorHAnsi"/>
        </w:rPr>
        <w:t xml:space="preserve"> priority</w:t>
      </w:r>
      <w:r w:rsidR="002A3016">
        <w:rPr>
          <w:rFonts w:asciiTheme="minorHAnsi" w:hAnsiTheme="minorHAnsi" w:cstheme="minorHAnsi"/>
        </w:rPr>
        <w:t xml:space="preserve">. i.e., irrespective of the other functionality/conditions, the payment status </w:t>
      </w:r>
      <w:r w:rsidR="001134E5">
        <w:rPr>
          <w:rFonts w:asciiTheme="minorHAnsi" w:hAnsiTheme="minorHAnsi" w:cstheme="minorHAnsi"/>
        </w:rPr>
        <w:t xml:space="preserve">change will be considered first and accordingly the WI will move to ‘Exit’. </w:t>
      </w:r>
    </w:p>
    <w:p w14:paraId="7780F6E5" w14:textId="77777777" w:rsidR="00B05D38" w:rsidRDefault="00B05D38" w:rsidP="00B05D38"/>
    <w:p w14:paraId="4CAE06DF" w14:textId="77777777" w:rsidR="00645E97" w:rsidRDefault="00645E97" w:rsidP="00B05D38"/>
    <w:p w14:paraId="00FFB410" w14:textId="77786576" w:rsidR="00645E97" w:rsidRDefault="00645E97" w:rsidP="00645E97">
      <w:pPr>
        <w:pStyle w:val="Heading2"/>
        <w:numPr>
          <w:ilvl w:val="1"/>
          <w:numId w:val="2"/>
        </w:numPr>
      </w:pPr>
      <w:bookmarkStart w:id="74" w:name="_Toc142057099"/>
      <w:r>
        <w:t>Remarks Identification Change</w:t>
      </w:r>
      <w:bookmarkEnd w:id="74"/>
    </w:p>
    <w:p w14:paraId="09A1D52E" w14:textId="77777777" w:rsidR="00645E97" w:rsidRDefault="00645E97" w:rsidP="00B05D38"/>
    <w:p w14:paraId="1BA14D75" w14:textId="3CA91C94" w:rsidR="007514CD" w:rsidRPr="007514CD" w:rsidRDefault="007514CD" w:rsidP="007514CD">
      <w:pPr>
        <w:pStyle w:val="ListParagraph"/>
        <w:numPr>
          <w:ilvl w:val="0"/>
          <w:numId w:val="8"/>
        </w:numPr>
        <w:spacing w:line="360" w:lineRule="auto"/>
      </w:pPr>
      <w:r>
        <w:rPr>
          <w:rFonts w:asciiTheme="minorHAnsi" w:hAnsiTheme="minorHAnsi" w:cstheme="minorHAnsi"/>
        </w:rPr>
        <w:t>This change will be applied to below triggers/scenarios:</w:t>
      </w:r>
    </w:p>
    <w:p w14:paraId="06804853" w14:textId="5554B390" w:rsidR="007514CD" w:rsidRPr="007514CD" w:rsidRDefault="007514CD" w:rsidP="007514CD">
      <w:pPr>
        <w:pStyle w:val="ListParagraph"/>
        <w:numPr>
          <w:ilvl w:val="1"/>
          <w:numId w:val="8"/>
        </w:numPr>
        <w:spacing w:line="360" w:lineRule="auto"/>
      </w:pPr>
      <w:r>
        <w:rPr>
          <w:rFonts w:asciiTheme="minorHAnsi" w:hAnsiTheme="minorHAnsi" w:cstheme="minorHAnsi"/>
        </w:rPr>
        <w:t>WI Creation</w:t>
      </w:r>
    </w:p>
    <w:p w14:paraId="2A16EDBE" w14:textId="1C42EF60" w:rsidR="007514CD" w:rsidRPr="007514CD" w:rsidRDefault="007514CD" w:rsidP="007514CD">
      <w:pPr>
        <w:pStyle w:val="ListParagraph"/>
        <w:numPr>
          <w:ilvl w:val="1"/>
          <w:numId w:val="8"/>
        </w:numPr>
        <w:spacing w:line="360" w:lineRule="auto"/>
      </w:pPr>
      <w:proofErr w:type="spellStart"/>
      <w:r>
        <w:rPr>
          <w:rFonts w:asciiTheme="minorHAnsi" w:hAnsiTheme="minorHAnsi" w:cstheme="minorHAnsi"/>
        </w:rPr>
        <w:t>OpsMakerDB</w:t>
      </w:r>
      <w:proofErr w:type="spellEnd"/>
    </w:p>
    <w:p w14:paraId="63499B5C" w14:textId="0727C445" w:rsidR="00B05D38" w:rsidRPr="00B05D38" w:rsidRDefault="00B05D38" w:rsidP="007514CD">
      <w:pPr>
        <w:pStyle w:val="ListParagraph"/>
        <w:numPr>
          <w:ilvl w:val="0"/>
          <w:numId w:val="8"/>
        </w:numPr>
        <w:spacing w:line="360" w:lineRule="auto"/>
      </w:pPr>
      <w:r w:rsidRPr="007514CD">
        <w:rPr>
          <w:rFonts w:asciiTheme="minorHAnsi" w:hAnsiTheme="minorHAnsi" w:cstheme="minorHAnsi"/>
        </w:rPr>
        <w:t xml:space="preserve">As soon as the WI is created via </w:t>
      </w:r>
      <w:r w:rsidR="00645E97" w:rsidRPr="007514CD">
        <w:rPr>
          <w:rFonts w:asciiTheme="minorHAnsi" w:hAnsiTheme="minorHAnsi" w:cstheme="minorHAnsi"/>
        </w:rPr>
        <w:t>Digital Banking</w:t>
      </w:r>
      <w:r w:rsidRPr="007514CD">
        <w:rPr>
          <w:rFonts w:asciiTheme="minorHAnsi" w:hAnsiTheme="minorHAnsi" w:cstheme="minorHAnsi"/>
        </w:rPr>
        <w:t xml:space="preserve">, the system will fetch the Remarks field from Finacle under HPORDM menu which will hold an identifier. </w:t>
      </w:r>
    </w:p>
    <w:p w14:paraId="314F9B41" w14:textId="24053DB9" w:rsidR="00B05D38" w:rsidRPr="00B05D38" w:rsidRDefault="001D527A" w:rsidP="00A63F95">
      <w:pPr>
        <w:pStyle w:val="ListParagraph"/>
        <w:numPr>
          <w:ilvl w:val="1"/>
          <w:numId w:val="19"/>
        </w:numPr>
        <w:spacing w:line="360" w:lineRule="auto"/>
      </w:pPr>
      <w:r>
        <w:rPr>
          <w:rFonts w:asciiTheme="minorHAnsi" w:hAnsiTheme="minorHAnsi" w:cstheme="minorHAnsi"/>
        </w:rPr>
        <w:t>If Remarks exist &amp; if</w:t>
      </w:r>
      <w:r w:rsidR="00B05D38">
        <w:rPr>
          <w:rFonts w:asciiTheme="minorHAnsi" w:hAnsiTheme="minorHAnsi" w:cstheme="minorHAnsi"/>
        </w:rPr>
        <w:t xml:space="preserve"> the identifier</w:t>
      </w:r>
      <w:r w:rsidR="00975537">
        <w:rPr>
          <w:rFonts w:asciiTheme="minorHAnsi" w:hAnsiTheme="minorHAnsi" w:cstheme="minorHAnsi"/>
        </w:rPr>
        <w:t xml:space="preserve"> starts with ‘TMP’ followed by a numerical value</w:t>
      </w:r>
      <w:r w:rsidR="00A52F48">
        <w:rPr>
          <w:rFonts w:asciiTheme="minorHAnsi" w:hAnsiTheme="minorHAnsi" w:cstheme="minorHAnsi"/>
        </w:rPr>
        <w:t xml:space="preserve"> (e.g., TMP123)</w:t>
      </w:r>
      <w:r w:rsidR="00B05D38">
        <w:rPr>
          <w:rFonts w:asciiTheme="minorHAnsi" w:hAnsiTheme="minorHAnsi" w:cstheme="minorHAnsi"/>
        </w:rPr>
        <w:t xml:space="preserve">, </w:t>
      </w:r>
      <w:ins w:id="75" w:author="Jonathan Fernandez" w:date="2023-08-08T17:21:00Z">
        <w:r w:rsidR="004F1E09">
          <w:rPr>
            <w:rFonts w:asciiTheme="minorHAnsi" w:hAnsiTheme="minorHAnsi" w:cstheme="minorHAnsi"/>
          </w:rPr>
          <w:t xml:space="preserve"> and the Payment order Status is “Awaiting Authorization”</w:t>
        </w:r>
      </w:ins>
    </w:p>
    <w:p w14:paraId="7C408F26" w14:textId="17F63E3A" w:rsidR="001D527A" w:rsidRPr="001D527A" w:rsidRDefault="00B05D38" w:rsidP="00A63F95">
      <w:pPr>
        <w:pStyle w:val="ListParagraph"/>
        <w:numPr>
          <w:ilvl w:val="2"/>
          <w:numId w:val="19"/>
        </w:numPr>
        <w:spacing w:line="360" w:lineRule="auto"/>
      </w:pPr>
      <w:r>
        <w:rPr>
          <w:rFonts w:asciiTheme="minorHAnsi" w:hAnsiTheme="minorHAnsi" w:cstheme="minorHAnsi"/>
        </w:rPr>
        <w:t xml:space="preserve">WI will directly </w:t>
      </w:r>
      <w:r w:rsidR="001D527A">
        <w:rPr>
          <w:rFonts w:asciiTheme="minorHAnsi" w:hAnsiTheme="minorHAnsi" w:cstheme="minorHAnsi"/>
        </w:rPr>
        <w:t>be routed</w:t>
      </w:r>
      <w:r>
        <w:rPr>
          <w:rFonts w:asciiTheme="minorHAnsi" w:hAnsiTheme="minorHAnsi" w:cstheme="minorHAnsi"/>
        </w:rPr>
        <w:t xml:space="preserve"> to </w:t>
      </w:r>
      <w:r w:rsidR="001D527A">
        <w:rPr>
          <w:rFonts w:asciiTheme="minorHAnsi" w:hAnsiTheme="minorHAnsi" w:cstheme="minorHAnsi"/>
        </w:rPr>
        <w:t>‘</w:t>
      </w:r>
      <w:proofErr w:type="spellStart"/>
      <w:r w:rsidR="001D527A">
        <w:rPr>
          <w:rFonts w:asciiTheme="minorHAnsi" w:hAnsiTheme="minorHAnsi" w:cstheme="minorHAnsi"/>
        </w:rPr>
        <w:t>OpsCheckerDB</w:t>
      </w:r>
      <w:proofErr w:type="spellEnd"/>
      <w:r w:rsidR="00A52F48">
        <w:rPr>
          <w:rFonts w:asciiTheme="minorHAnsi" w:hAnsiTheme="minorHAnsi" w:cstheme="minorHAnsi"/>
        </w:rPr>
        <w:t>’ instead of ‘</w:t>
      </w:r>
      <w:proofErr w:type="spellStart"/>
      <w:r w:rsidR="006F1BDC">
        <w:rPr>
          <w:rFonts w:asciiTheme="minorHAnsi" w:hAnsiTheme="minorHAnsi" w:cstheme="minorHAnsi"/>
        </w:rPr>
        <w:t>OpsMakerDB</w:t>
      </w:r>
      <w:proofErr w:type="spellEnd"/>
      <w:r w:rsidR="006F1BDC">
        <w:rPr>
          <w:rFonts w:asciiTheme="minorHAnsi" w:hAnsiTheme="minorHAnsi" w:cstheme="minorHAnsi"/>
        </w:rPr>
        <w:t>.</w:t>
      </w:r>
      <w:r w:rsidR="00A52F48">
        <w:rPr>
          <w:rFonts w:asciiTheme="minorHAnsi" w:hAnsiTheme="minorHAnsi" w:cstheme="minorHAnsi"/>
        </w:rPr>
        <w:t>’</w:t>
      </w:r>
    </w:p>
    <w:p w14:paraId="6C999FEE" w14:textId="5261C856" w:rsidR="001D527A" w:rsidRPr="001D527A" w:rsidRDefault="001D527A" w:rsidP="00A63F95">
      <w:pPr>
        <w:pStyle w:val="ListParagraph"/>
        <w:numPr>
          <w:ilvl w:val="1"/>
          <w:numId w:val="19"/>
        </w:numPr>
        <w:spacing w:line="360" w:lineRule="auto"/>
      </w:pPr>
      <w:r>
        <w:rPr>
          <w:rFonts w:asciiTheme="minorHAnsi" w:hAnsiTheme="minorHAnsi" w:cstheme="minorHAnsi"/>
        </w:rPr>
        <w:t xml:space="preserve">If Remarks does not exist &amp; No identifier, </w:t>
      </w:r>
    </w:p>
    <w:p w14:paraId="5CB4CA7F" w14:textId="413CED4B" w:rsidR="001D527A" w:rsidRPr="006F1BDC" w:rsidRDefault="001D527A" w:rsidP="00A63F95">
      <w:pPr>
        <w:pStyle w:val="ListParagraph"/>
        <w:numPr>
          <w:ilvl w:val="2"/>
          <w:numId w:val="19"/>
        </w:numPr>
        <w:spacing w:line="360" w:lineRule="auto"/>
      </w:pPr>
      <w:r>
        <w:rPr>
          <w:rFonts w:asciiTheme="minorHAnsi" w:hAnsiTheme="minorHAnsi" w:cstheme="minorHAnsi"/>
        </w:rPr>
        <w:t>No change to be made</w:t>
      </w:r>
      <w:r w:rsidR="00975537">
        <w:rPr>
          <w:rFonts w:asciiTheme="minorHAnsi" w:hAnsiTheme="minorHAnsi" w:cstheme="minorHAnsi"/>
        </w:rPr>
        <w:t xml:space="preserve">, WI </w:t>
      </w:r>
      <w:r w:rsidR="00A52F48">
        <w:rPr>
          <w:rFonts w:asciiTheme="minorHAnsi" w:hAnsiTheme="minorHAnsi" w:cstheme="minorHAnsi"/>
        </w:rPr>
        <w:t xml:space="preserve">will move as per BAU functionality. </w:t>
      </w:r>
    </w:p>
    <w:p w14:paraId="008D83FD" w14:textId="6EF9C46F" w:rsidR="006F1BDC" w:rsidRPr="004219A2" w:rsidRDefault="006F1BDC" w:rsidP="007514CD">
      <w:pPr>
        <w:pStyle w:val="ListParagraph"/>
        <w:numPr>
          <w:ilvl w:val="0"/>
          <w:numId w:val="8"/>
        </w:numPr>
        <w:spacing w:line="360" w:lineRule="auto"/>
      </w:pPr>
      <w:r w:rsidRPr="007514CD">
        <w:rPr>
          <w:rFonts w:asciiTheme="minorHAnsi" w:hAnsiTheme="minorHAnsi" w:cstheme="minorHAnsi"/>
        </w:rPr>
        <w:t xml:space="preserve">At </w:t>
      </w:r>
      <w:proofErr w:type="spellStart"/>
      <w:r w:rsidRPr="007514CD">
        <w:rPr>
          <w:rFonts w:asciiTheme="minorHAnsi" w:hAnsiTheme="minorHAnsi" w:cstheme="minorHAnsi"/>
        </w:rPr>
        <w:t>OpsMakerDB</w:t>
      </w:r>
      <w:proofErr w:type="spellEnd"/>
      <w:r w:rsidRPr="007514CD">
        <w:rPr>
          <w:rFonts w:asciiTheme="minorHAnsi" w:hAnsiTheme="minorHAnsi" w:cstheme="minorHAnsi"/>
        </w:rPr>
        <w:t xml:space="preserve"> queue, </w:t>
      </w:r>
      <w:r w:rsidR="00EE36C1" w:rsidRPr="007514CD">
        <w:rPr>
          <w:rFonts w:asciiTheme="minorHAnsi" w:hAnsiTheme="minorHAnsi" w:cstheme="minorHAnsi"/>
        </w:rPr>
        <w:t>the system</w:t>
      </w:r>
      <w:r w:rsidRPr="007514CD">
        <w:rPr>
          <w:rFonts w:asciiTheme="minorHAnsi" w:hAnsiTheme="minorHAnsi" w:cstheme="minorHAnsi"/>
        </w:rPr>
        <w:t xml:space="preserve"> will again fe</w:t>
      </w:r>
      <w:r w:rsidR="002501CC" w:rsidRPr="007514CD">
        <w:rPr>
          <w:rFonts w:asciiTheme="minorHAnsi" w:hAnsiTheme="minorHAnsi" w:cstheme="minorHAnsi"/>
        </w:rPr>
        <w:t>tch for the Remarks field</w:t>
      </w:r>
      <w:r w:rsidR="00EE36C1" w:rsidRPr="007514CD">
        <w:rPr>
          <w:rFonts w:asciiTheme="minorHAnsi" w:hAnsiTheme="minorHAnsi" w:cstheme="minorHAnsi"/>
        </w:rPr>
        <w:t xml:space="preserve"> from Finacle under HPORDM menu which will hold an identifier</w:t>
      </w:r>
      <w:r w:rsidR="002501CC" w:rsidRPr="007514CD">
        <w:rPr>
          <w:rFonts w:asciiTheme="minorHAnsi" w:hAnsiTheme="minorHAnsi" w:cstheme="minorHAnsi"/>
        </w:rPr>
        <w:t xml:space="preserve"> while the WI is in common queue</w:t>
      </w:r>
      <w:r w:rsidR="004219A2" w:rsidRPr="007514CD">
        <w:rPr>
          <w:rFonts w:asciiTheme="minorHAnsi" w:hAnsiTheme="minorHAnsi" w:cstheme="minorHAnsi"/>
        </w:rPr>
        <w:t>.</w:t>
      </w:r>
    </w:p>
    <w:p w14:paraId="5E215537" w14:textId="2684D863" w:rsidR="004219A2" w:rsidRPr="00B05D38" w:rsidRDefault="004219A2" w:rsidP="00A63F95">
      <w:pPr>
        <w:pStyle w:val="ListParagraph"/>
        <w:numPr>
          <w:ilvl w:val="1"/>
          <w:numId w:val="20"/>
        </w:numPr>
        <w:spacing w:line="360" w:lineRule="auto"/>
      </w:pPr>
      <w:r>
        <w:rPr>
          <w:rFonts w:asciiTheme="minorHAnsi" w:hAnsiTheme="minorHAnsi" w:cstheme="minorHAnsi"/>
        </w:rPr>
        <w:t xml:space="preserve">If Remarks exist &amp; if the identifier starts with ‘TMP’ followed by a numerical value (e.g., TMP123), </w:t>
      </w:r>
      <w:ins w:id="76" w:author="Jonathan Fernandez" w:date="2023-08-08T17:21:00Z">
        <w:r w:rsidR="004F1E09">
          <w:rPr>
            <w:rFonts w:asciiTheme="minorHAnsi" w:hAnsiTheme="minorHAnsi" w:cstheme="minorHAnsi"/>
          </w:rPr>
          <w:t>and the Payment order Status is “Awaiting Authorization”</w:t>
        </w:r>
      </w:ins>
    </w:p>
    <w:p w14:paraId="3FCF19A3" w14:textId="77777777" w:rsidR="004219A2" w:rsidRPr="001D527A" w:rsidRDefault="004219A2" w:rsidP="00A63F95">
      <w:pPr>
        <w:pStyle w:val="ListParagraph"/>
        <w:numPr>
          <w:ilvl w:val="2"/>
          <w:numId w:val="20"/>
        </w:numPr>
        <w:spacing w:line="360" w:lineRule="auto"/>
      </w:pPr>
      <w:r>
        <w:rPr>
          <w:rFonts w:asciiTheme="minorHAnsi" w:hAnsiTheme="minorHAnsi" w:cstheme="minorHAnsi"/>
        </w:rPr>
        <w:lastRenderedPageBreak/>
        <w:t>WI will directly be routed to ‘</w:t>
      </w:r>
      <w:proofErr w:type="spellStart"/>
      <w:r>
        <w:rPr>
          <w:rFonts w:asciiTheme="minorHAnsi" w:hAnsiTheme="minorHAnsi" w:cstheme="minorHAnsi"/>
        </w:rPr>
        <w:t>OpsCheckerDB</w:t>
      </w:r>
      <w:proofErr w:type="spellEnd"/>
      <w:r>
        <w:rPr>
          <w:rFonts w:asciiTheme="minorHAnsi" w:hAnsiTheme="minorHAnsi" w:cstheme="minorHAnsi"/>
        </w:rPr>
        <w:t>’ instead of ‘</w:t>
      </w:r>
      <w:proofErr w:type="spellStart"/>
      <w:r>
        <w:rPr>
          <w:rFonts w:asciiTheme="minorHAnsi" w:hAnsiTheme="minorHAnsi" w:cstheme="minorHAnsi"/>
        </w:rPr>
        <w:t>OpsMakerDB</w:t>
      </w:r>
      <w:proofErr w:type="spellEnd"/>
      <w:r>
        <w:rPr>
          <w:rFonts w:asciiTheme="minorHAnsi" w:hAnsiTheme="minorHAnsi" w:cstheme="minorHAnsi"/>
        </w:rPr>
        <w:t>.’</w:t>
      </w:r>
    </w:p>
    <w:p w14:paraId="07176952" w14:textId="77777777" w:rsidR="004219A2" w:rsidRPr="001D527A" w:rsidRDefault="004219A2" w:rsidP="00A63F95">
      <w:pPr>
        <w:pStyle w:val="ListParagraph"/>
        <w:numPr>
          <w:ilvl w:val="1"/>
          <w:numId w:val="20"/>
        </w:numPr>
        <w:spacing w:line="360" w:lineRule="auto"/>
      </w:pPr>
      <w:r>
        <w:rPr>
          <w:rFonts w:asciiTheme="minorHAnsi" w:hAnsiTheme="minorHAnsi" w:cstheme="minorHAnsi"/>
        </w:rPr>
        <w:t xml:space="preserve">If Remarks does not exist &amp; No identifier, </w:t>
      </w:r>
    </w:p>
    <w:p w14:paraId="6BDED1BE" w14:textId="5CDAA73A" w:rsidR="004219A2" w:rsidRPr="004C2093" w:rsidRDefault="004219A2" w:rsidP="004C2093">
      <w:pPr>
        <w:pStyle w:val="ListParagraph"/>
        <w:numPr>
          <w:ilvl w:val="2"/>
          <w:numId w:val="20"/>
        </w:numPr>
        <w:spacing w:line="360" w:lineRule="auto"/>
      </w:pPr>
      <w:r>
        <w:rPr>
          <w:rFonts w:asciiTheme="minorHAnsi" w:hAnsiTheme="minorHAnsi" w:cstheme="minorHAnsi"/>
        </w:rPr>
        <w:t xml:space="preserve">No change to be made, WI will move as per BAU functionality. </w:t>
      </w:r>
    </w:p>
    <w:p w14:paraId="131DB5D2" w14:textId="169CB437" w:rsidR="004C2093" w:rsidRPr="007514CD" w:rsidRDefault="004C2093" w:rsidP="007514CD">
      <w:pPr>
        <w:pStyle w:val="ListParagraph"/>
        <w:numPr>
          <w:ilvl w:val="0"/>
          <w:numId w:val="8"/>
        </w:numPr>
        <w:spacing w:line="360" w:lineRule="auto"/>
        <w:rPr>
          <w:rFonts w:asciiTheme="minorHAnsi" w:hAnsiTheme="minorHAnsi" w:cstheme="minorHAnsi"/>
        </w:rPr>
      </w:pPr>
      <w:r w:rsidRPr="007514CD">
        <w:rPr>
          <w:rFonts w:asciiTheme="minorHAnsi" w:hAnsiTheme="minorHAnsi" w:cstheme="minorHAnsi"/>
        </w:rPr>
        <w:t xml:space="preserve">At </w:t>
      </w:r>
      <w:proofErr w:type="spellStart"/>
      <w:r w:rsidRPr="007514CD">
        <w:rPr>
          <w:rFonts w:asciiTheme="minorHAnsi" w:hAnsiTheme="minorHAnsi" w:cstheme="minorHAnsi"/>
        </w:rPr>
        <w:t>OpsMakerDB</w:t>
      </w:r>
      <w:proofErr w:type="spellEnd"/>
      <w:r w:rsidRPr="007514CD">
        <w:rPr>
          <w:rFonts w:asciiTheme="minorHAnsi" w:hAnsiTheme="minorHAnsi" w:cstheme="minorHAnsi"/>
        </w:rPr>
        <w:t xml:space="preserve"> queue, if the W</w:t>
      </w:r>
      <w:r w:rsidR="00DF43D3" w:rsidRPr="007514CD">
        <w:rPr>
          <w:rFonts w:asciiTheme="minorHAnsi" w:hAnsiTheme="minorHAnsi" w:cstheme="minorHAnsi"/>
        </w:rPr>
        <w:t>I</w:t>
      </w:r>
      <w:r w:rsidRPr="007514CD">
        <w:rPr>
          <w:rFonts w:asciiTheme="minorHAnsi" w:hAnsiTheme="minorHAnsi" w:cstheme="minorHAnsi"/>
        </w:rPr>
        <w:t>s are locked by a user</w:t>
      </w:r>
      <w:r w:rsidR="00543081" w:rsidRPr="007514CD">
        <w:rPr>
          <w:rFonts w:asciiTheme="minorHAnsi" w:hAnsiTheme="minorHAnsi" w:cstheme="minorHAnsi"/>
        </w:rPr>
        <w:t>, there can be two scenarios possible:</w:t>
      </w:r>
    </w:p>
    <w:p w14:paraId="5CAC29B8" w14:textId="1A22122E" w:rsidR="00543081" w:rsidRDefault="00543081" w:rsidP="00543081">
      <w:pPr>
        <w:pStyle w:val="ListParagraph"/>
        <w:numPr>
          <w:ilvl w:val="1"/>
          <w:numId w:val="18"/>
        </w:numPr>
        <w:spacing w:line="360" w:lineRule="auto"/>
        <w:rPr>
          <w:rFonts w:asciiTheme="minorHAnsi" w:hAnsiTheme="minorHAnsi" w:cstheme="minorHAnsi"/>
        </w:rPr>
      </w:pPr>
      <w:r>
        <w:rPr>
          <w:rFonts w:asciiTheme="minorHAnsi" w:hAnsiTheme="minorHAnsi" w:cstheme="minorHAnsi"/>
        </w:rPr>
        <w:t xml:space="preserve">The user releases the WI and WI moves in common queue. </w:t>
      </w:r>
    </w:p>
    <w:p w14:paraId="61534A59" w14:textId="57229C19" w:rsidR="00D736BF" w:rsidRPr="008844A4" w:rsidRDefault="00D736BF" w:rsidP="008844A4">
      <w:pPr>
        <w:pStyle w:val="ListParagraph"/>
        <w:numPr>
          <w:ilvl w:val="2"/>
          <w:numId w:val="18"/>
        </w:numPr>
        <w:spacing w:line="360" w:lineRule="auto"/>
        <w:rPr>
          <w:rFonts w:asciiTheme="minorHAnsi" w:hAnsiTheme="minorHAnsi" w:cstheme="minorHAnsi"/>
        </w:rPr>
      </w:pPr>
      <w:r>
        <w:rPr>
          <w:rFonts w:asciiTheme="minorHAnsi" w:hAnsiTheme="minorHAnsi" w:cstheme="minorHAnsi"/>
        </w:rPr>
        <w:t>In this case, as soon as the user releases the WI, the system will fetch for ‘Remarks’</w:t>
      </w:r>
      <w:r w:rsidR="008844A4">
        <w:rPr>
          <w:rFonts w:asciiTheme="minorHAnsi" w:hAnsiTheme="minorHAnsi" w:cstheme="minorHAnsi"/>
        </w:rPr>
        <w:t xml:space="preserve">. </w:t>
      </w:r>
      <w:r w:rsidR="008844A4" w:rsidRPr="008844A4">
        <w:rPr>
          <w:rFonts w:asciiTheme="minorHAnsi" w:hAnsiTheme="minorHAnsi" w:cstheme="minorHAnsi"/>
        </w:rPr>
        <w:t xml:space="preserve">If Remarks exist and identified as ‘TMPXXX’, WI will move to </w:t>
      </w:r>
      <w:proofErr w:type="spellStart"/>
      <w:r w:rsidR="008844A4" w:rsidRPr="008844A4">
        <w:rPr>
          <w:rFonts w:asciiTheme="minorHAnsi" w:hAnsiTheme="minorHAnsi" w:cstheme="minorHAnsi"/>
        </w:rPr>
        <w:t>OpsCheckerDB</w:t>
      </w:r>
      <w:proofErr w:type="spellEnd"/>
      <w:r w:rsidR="008844A4" w:rsidRPr="008844A4">
        <w:rPr>
          <w:rFonts w:asciiTheme="minorHAnsi" w:hAnsiTheme="minorHAnsi" w:cstheme="minorHAnsi"/>
        </w:rPr>
        <w:t xml:space="preserve">. </w:t>
      </w:r>
      <w:r w:rsidR="0063113F">
        <w:rPr>
          <w:rFonts w:asciiTheme="minorHAnsi" w:hAnsiTheme="minorHAnsi" w:cstheme="minorHAnsi"/>
        </w:rPr>
        <w:t xml:space="preserve">If not, then </w:t>
      </w:r>
      <w:r w:rsidR="00FA2266">
        <w:rPr>
          <w:rFonts w:asciiTheme="minorHAnsi" w:hAnsiTheme="minorHAnsi" w:cstheme="minorHAnsi"/>
        </w:rPr>
        <w:t>the usual</w:t>
      </w:r>
      <w:r w:rsidR="0063113F">
        <w:rPr>
          <w:rFonts w:asciiTheme="minorHAnsi" w:hAnsiTheme="minorHAnsi" w:cstheme="minorHAnsi"/>
        </w:rPr>
        <w:t xml:space="preserve"> BAU will be followed. </w:t>
      </w:r>
    </w:p>
    <w:p w14:paraId="769833E8" w14:textId="165766FD" w:rsidR="00543081" w:rsidRDefault="00543081" w:rsidP="00543081">
      <w:pPr>
        <w:pStyle w:val="ListParagraph"/>
        <w:numPr>
          <w:ilvl w:val="1"/>
          <w:numId w:val="18"/>
        </w:numPr>
        <w:spacing w:line="360" w:lineRule="auto"/>
        <w:rPr>
          <w:rFonts w:asciiTheme="minorHAnsi" w:hAnsiTheme="minorHAnsi" w:cstheme="minorHAnsi"/>
        </w:rPr>
      </w:pPr>
      <w:r>
        <w:rPr>
          <w:rFonts w:asciiTheme="minorHAnsi" w:hAnsiTheme="minorHAnsi" w:cstheme="minorHAnsi"/>
        </w:rPr>
        <w:t>The user manually takes some decision on the WI</w:t>
      </w:r>
      <w:r w:rsidR="00D736BF">
        <w:rPr>
          <w:rFonts w:asciiTheme="minorHAnsi" w:hAnsiTheme="minorHAnsi" w:cstheme="minorHAnsi"/>
        </w:rPr>
        <w:t xml:space="preserve"> like ‘Submit’ or ‘Discard</w:t>
      </w:r>
      <w:r w:rsidR="0063113F">
        <w:rPr>
          <w:rFonts w:asciiTheme="minorHAnsi" w:hAnsiTheme="minorHAnsi" w:cstheme="minorHAnsi"/>
        </w:rPr>
        <w:t xml:space="preserve">’. </w:t>
      </w:r>
    </w:p>
    <w:p w14:paraId="2E90DA69" w14:textId="6B57A793" w:rsidR="0063113F" w:rsidRDefault="0063113F" w:rsidP="0063113F">
      <w:pPr>
        <w:pStyle w:val="ListParagraph"/>
        <w:numPr>
          <w:ilvl w:val="2"/>
          <w:numId w:val="18"/>
        </w:numPr>
        <w:spacing w:line="360" w:lineRule="auto"/>
        <w:rPr>
          <w:ins w:id="77" w:author="Remittance Ops" w:date="2023-08-08T12:56:00Z"/>
          <w:rFonts w:asciiTheme="minorHAnsi" w:hAnsiTheme="minorHAnsi" w:cstheme="minorHAnsi"/>
        </w:rPr>
      </w:pPr>
      <w:r>
        <w:rPr>
          <w:rFonts w:asciiTheme="minorHAnsi" w:hAnsiTheme="minorHAnsi" w:cstheme="minorHAnsi"/>
        </w:rPr>
        <w:t xml:space="preserve">In this case, WI will move as per BAU </w:t>
      </w:r>
      <w:r w:rsidR="00FA2266">
        <w:rPr>
          <w:rFonts w:asciiTheme="minorHAnsi" w:hAnsiTheme="minorHAnsi" w:cstheme="minorHAnsi"/>
        </w:rPr>
        <w:t>depending upon</w:t>
      </w:r>
      <w:r>
        <w:rPr>
          <w:rFonts w:asciiTheme="minorHAnsi" w:hAnsiTheme="minorHAnsi" w:cstheme="minorHAnsi"/>
        </w:rPr>
        <w:t xml:space="preserve"> user decision</w:t>
      </w:r>
      <w:r w:rsidR="00FA2266">
        <w:rPr>
          <w:rFonts w:asciiTheme="minorHAnsi" w:hAnsiTheme="minorHAnsi" w:cstheme="minorHAnsi"/>
        </w:rPr>
        <w:t>. O</w:t>
      </w:r>
      <w:r>
        <w:rPr>
          <w:rFonts w:asciiTheme="minorHAnsi" w:hAnsiTheme="minorHAnsi" w:cstheme="minorHAnsi"/>
        </w:rPr>
        <w:t xml:space="preserve">n ‘Submit’ it will move to </w:t>
      </w:r>
      <w:proofErr w:type="spellStart"/>
      <w:r>
        <w:rPr>
          <w:rFonts w:asciiTheme="minorHAnsi" w:hAnsiTheme="minorHAnsi" w:cstheme="minorHAnsi"/>
        </w:rPr>
        <w:t>OpsCheckerDB</w:t>
      </w:r>
      <w:proofErr w:type="spellEnd"/>
      <w:r>
        <w:rPr>
          <w:rFonts w:asciiTheme="minorHAnsi" w:hAnsiTheme="minorHAnsi" w:cstheme="minorHAnsi"/>
        </w:rPr>
        <w:t xml:space="preserve"> and on ‘Discard’ it will move </w:t>
      </w:r>
      <w:r w:rsidR="00FA2266">
        <w:rPr>
          <w:rFonts w:asciiTheme="minorHAnsi" w:hAnsiTheme="minorHAnsi" w:cstheme="minorHAnsi"/>
        </w:rPr>
        <w:t xml:space="preserve">to Exit. </w:t>
      </w:r>
    </w:p>
    <w:p w14:paraId="0CE9FD00" w14:textId="52E3E2BF" w:rsidR="006536D0" w:rsidRDefault="006536D0">
      <w:pPr>
        <w:spacing w:line="360" w:lineRule="auto"/>
        <w:rPr>
          <w:ins w:id="78" w:author="Remittance Ops" w:date="2023-08-08T12:59:00Z"/>
          <w:rFonts w:asciiTheme="minorHAnsi" w:hAnsiTheme="minorHAnsi" w:cstheme="minorHAnsi"/>
        </w:rPr>
        <w:pPrChange w:id="79" w:author="Remittance Ops" w:date="2023-08-08T12:56:00Z">
          <w:pPr>
            <w:pStyle w:val="ListParagraph"/>
            <w:numPr>
              <w:ilvl w:val="2"/>
              <w:numId w:val="18"/>
            </w:numPr>
            <w:spacing w:line="360" w:lineRule="auto"/>
            <w:ind w:left="1800" w:hanging="180"/>
          </w:pPr>
        </w:pPrChange>
      </w:pPr>
      <w:ins w:id="80" w:author="Remittance Ops" w:date="2023-08-08T12:56:00Z">
        <w:r>
          <w:rPr>
            <w:rFonts w:asciiTheme="minorHAnsi" w:hAnsiTheme="minorHAnsi" w:cstheme="minorHAnsi"/>
          </w:rPr>
          <w:t>-</w:t>
        </w:r>
        <w:r>
          <w:rPr>
            <w:rFonts w:asciiTheme="minorHAnsi" w:hAnsiTheme="minorHAnsi" w:cstheme="minorHAnsi"/>
          </w:rPr>
          <w:tab/>
        </w:r>
      </w:ins>
      <w:ins w:id="81" w:author="Remittance Ops" w:date="2023-08-08T12:57:00Z">
        <w:r w:rsidR="00560FCA">
          <w:rPr>
            <w:rFonts w:asciiTheme="minorHAnsi" w:hAnsiTheme="minorHAnsi" w:cstheme="minorHAnsi"/>
          </w:rPr>
          <w:t xml:space="preserve">Template validation should not be applied </w:t>
        </w:r>
      </w:ins>
      <w:ins w:id="82" w:author="Remittance Ops" w:date="2023-08-08T12:59:00Z">
        <w:r w:rsidR="00560FCA">
          <w:rPr>
            <w:rFonts w:asciiTheme="minorHAnsi" w:hAnsiTheme="minorHAnsi" w:cstheme="minorHAnsi"/>
          </w:rPr>
          <w:t>for</w:t>
        </w:r>
      </w:ins>
      <w:ins w:id="83" w:author="Remittance Ops" w:date="2023-08-08T12:56:00Z">
        <w:r w:rsidR="00560FCA">
          <w:rPr>
            <w:rFonts w:asciiTheme="minorHAnsi" w:hAnsiTheme="minorHAnsi" w:cstheme="minorHAnsi"/>
          </w:rPr>
          <w:t xml:space="preserve"> the WI</w:t>
        </w:r>
      </w:ins>
      <w:ins w:id="84" w:author="Remittance Ops" w:date="2023-08-08T14:40:00Z">
        <w:r w:rsidR="00AC6318">
          <w:rPr>
            <w:rFonts w:asciiTheme="minorHAnsi" w:hAnsiTheme="minorHAnsi" w:cstheme="minorHAnsi"/>
          </w:rPr>
          <w:t>s</w:t>
        </w:r>
      </w:ins>
      <w:ins w:id="85" w:author="Remittance Ops" w:date="2023-08-08T12:56:00Z">
        <w:r w:rsidR="00560FCA">
          <w:rPr>
            <w:rFonts w:asciiTheme="minorHAnsi" w:hAnsiTheme="minorHAnsi" w:cstheme="minorHAnsi"/>
          </w:rPr>
          <w:t xml:space="preserve"> </w:t>
        </w:r>
      </w:ins>
      <w:ins w:id="86" w:author="Remittance Ops" w:date="2023-08-08T12:57:00Z">
        <w:r w:rsidR="00560FCA">
          <w:rPr>
            <w:rFonts w:asciiTheme="minorHAnsi" w:hAnsiTheme="minorHAnsi" w:cstheme="minorHAnsi"/>
          </w:rPr>
          <w:t xml:space="preserve">rejected </w:t>
        </w:r>
      </w:ins>
      <w:ins w:id="87" w:author="Remittance Ops" w:date="2023-08-08T12:59:00Z">
        <w:r w:rsidR="00560FCA">
          <w:rPr>
            <w:rFonts w:asciiTheme="minorHAnsi" w:hAnsiTheme="minorHAnsi" w:cstheme="minorHAnsi"/>
          </w:rPr>
          <w:t xml:space="preserve">from </w:t>
        </w:r>
        <w:proofErr w:type="spellStart"/>
        <w:r w:rsidR="00560FCA">
          <w:rPr>
            <w:rFonts w:asciiTheme="minorHAnsi" w:hAnsiTheme="minorHAnsi" w:cstheme="minorHAnsi"/>
          </w:rPr>
          <w:t>OpsCheckerDB</w:t>
        </w:r>
        <w:proofErr w:type="spellEnd"/>
        <w:r w:rsidR="00D02F94">
          <w:rPr>
            <w:rFonts w:asciiTheme="minorHAnsi" w:hAnsiTheme="minorHAnsi" w:cstheme="minorHAnsi"/>
          </w:rPr>
          <w:t xml:space="preserve"> </w:t>
        </w:r>
      </w:ins>
      <w:ins w:id="88" w:author="Remittance Ops" w:date="2023-08-08T14:22:00Z">
        <w:r w:rsidR="006C78BD">
          <w:rPr>
            <w:rFonts w:asciiTheme="minorHAnsi" w:hAnsiTheme="minorHAnsi" w:cstheme="minorHAnsi"/>
          </w:rPr>
          <w:t xml:space="preserve">to </w:t>
        </w:r>
        <w:proofErr w:type="spellStart"/>
        <w:r w:rsidR="006C78BD">
          <w:rPr>
            <w:rFonts w:asciiTheme="minorHAnsi" w:hAnsiTheme="minorHAnsi" w:cstheme="minorHAnsi"/>
          </w:rPr>
          <w:t>OpsMaker</w:t>
        </w:r>
        <w:proofErr w:type="spellEnd"/>
        <w:r w:rsidR="006C78BD">
          <w:rPr>
            <w:rFonts w:asciiTheme="minorHAnsi" w:hAnsiTheme="minorHAnsi" w:cstheme="minorHAnsi"/>
          </w:rPr>
          <w:t xml:space="preserve"> DB </w:t>
        </w:r>
      </w:ins>
      <w:ins w:id="89" w:author="Remittance Ops" w:date="2023-08-08T12:59:00Z">
        <w:r w:rsidR="00D02F94">
          <w:rPr>
            <w:rFonts w:asciiTheme="minorHAnsi" w:hAnsiTheme="minorHAnsi" w:cstheme="minorHAnsi"/>
          </w:rPr>
          <w:t>and should continue the BAU flow</w:t>
        </w:r>
      </w:ins>
    </w:p>
    <w:p w14:paraId="22E60CBF" w14:textId="77777777" w:rsidR="009E5965" w:rsidRDefault="009E5965">
      <w:pPr>
        <w:spacing w:line="360" w:lineRule="auto"/>
        <w:rPr>
          <w:ins w:id="90" w:author="Remittance Ops" w:date="2023-08-08T13:03:00Z"/>
          <w:rFonts w:asciiTheme="minorHAnsi" w:hAnsiTheme="minorHAnsi" w:cstheme="minorHAnsi"/>
        </w:rPr>
        <w:pPrChange w:id="91" w:author="Remittance Ops" w:date="2023-08-08T12:56:00Z">
          <w:pPr>
            <w:pStyle w:val="ListParagraph"/>
            <w:numPr>
              <w:ilvl w:val="2"/>
              <w:numId w:val="18"/>
            </w:numPr>
            <w:spacing w:line="360" w:lineRule="auto"/>
            <w:ind w:left="1800" w:hanging="180"/>
          </w:pPr>
        </w:pPrChange>
      </w:pPr>
    </w:p>
    <w:p w14:paraId="31EB2AD0" w14:textId="121C629F" w:rsidR="003A0CFF" w:rsidRPr="006536D0" w:rsidRDefault="00F65190">
      <w:pPr>
        <w:spacing w:line="360" w:lineRule="auto"/>
        <w:rPr>
          <w:rFonts w:asciiTheme="minorHAnsi" w:hAnsiTheme="minorHAnsi" w:cstheme="minorHAnsi"/>
          <w:rPrChange w:id="92" w:author="Remittance Ops" w:date="2023-08-08T12:56:00Z">
            <w:rPr/>
          </w:rPrChange>
        </w:rPr>
        <w:pPrChange w:id="93" w:author="Remittance Ops" w:date="2023-08-08T12:56:00Z">
          <w:pPr>
            <w:pStyle w:val="ListParagraph"/>
            <w:numPr>
              <w:ilvl w:val="2"/>
              <w:numId w:val="18"/>
            </w:numPr>
            <w:spacing w:line="360" w:lineRule="auto"/>
            <w:ind w:left="1800" w:hanging="180"/>
          </w:pPr>
        </w:pPrChange>
      </w:pPr>
      <w:ins w:id="94" w:author="Remittance Ops" w:date="2023-08-08T13:00:00Z">
        <w:r>
          <w:rPr>
            <w:rFonts w:asciiTheme="minorHAnsi" w:hAnsiTheme="minorHAnsi" w:cstheme="minorHAnsi"/>
          </w:rPr>
          <w:t>-</w:t>
        </w:r>
        <w:r>
          <w:rPr>
            <w:rFonts w:asciiTheme="minorHAnsi" w:hAnsiTheme="minorHAnsi" w:cstheme="minorHAnsi"/>
          </w:rPr>
          <w:tab/>
        </w:r>
      </w:ins>
      <w:ins w:id="95" w:author="Remittance Ops" w:date="2023-08-08T12:59:00Z">
        <w:r w:rsidR="003A0CFF">
          <w:rPr>
            <w:rFonts w:asciiTheme="minorHAnsi" w:hAnsiTheme="minorHAnsi" w:cstheme="minorHAnsi"/>
          </w:rPr>
          <w:t xml:space="preserve">Template validation should not be applied for the WIs </w:t>
        </w:r>
      </w:ins>
      <w:ins w:id="96" w:author="Remittance Ops" w:date="2023-08-08T13:00:00Z">
        <w:r w:rsidR="003A0CFF">
          <w:rPr>
            <w:rFonts w:asciiTheme="minorHAnsi" w:hAnsiTheme="minorHAnsi" w:cstheme="minorHAnsi"/>
          </w:rPr>
          <w:t xml:space="preserve">in </w:t>
        </w:r>
        <w:proofErr w:type="spellStart"/>
        <w:r w:rsidR="003A0CFF">
          <w:rPr>
            <w:rFonts w:asciiTheme="minorHAnsi" w:hAnsiTheme="minorHAnsi" w:cstheme="minorHAnsi"/>
          </w:rPr>
          <w:t>RemittanceHelpDeskMaker</w:t>
        </w:r>
        <w:proofErr w:type="spellEnd"/>
        <w:r w:rsidR="003A0CFF">
          <w:rPr>
            <w:rFonts w:asciiTheme="minorHAnsi" w:hAnsiTheme="minorHAnsi" w:cstheme="minorHAnsi"/>
          </w:rPr>
          <w:t xml:space="preserve"> and CSO Exceptions queue.</w:t>
        </w:r>
      </w:ins>
    </w:p>
    <w:p w14:paraId="5C62C36E" w14:textId="77777777" w:rsidR="001D527A" w:rsidRDefault="001D527A" w:rsidP="001D527A">
      <w:pPr>
        <w:spacing w:line="360" w:lineRule="auto"/>
        <w:rPr>
          <w:ins w:id="97" w:author="Remittance Ops" w:date="2023-08-08T13:00:00Z"/>
        </w:rPr>
      </w:pPr>
    </w:p>
    <w:p w14:paraId="3521163C" w14:textId="77777777" w:rsidR="00F65190" w:rsidRDefault="00F65190">
      <w:pPr>
        <w:pStyle w:val="ListParagraph"/>
        <w:spacing w:line="360" w:lineRule="auto"/>
        <w:ind w:left="360"/>
        <w:pPrChange w:id="98" w:author="Remittance Ops" w:date="2023-08-08T13:01:00Z">
          <w:pPr>
            <w:spacing w:line="360" w:lineRule="auto"/>
          </w:pPr>
        </w:pPrChange>
      </w:pPr>
    </w:p>
    <w:p w14:paraId="140212E6" w14:textId="56D62536" w:rsidR="00957FAE" w:rsidRDefault="00957FAE" w:rsidP="00957FAE">
      <w:pPr>
        <w:pStyle w:val="Heading2"/>
        <w:numPr>
          <w:ilvl w:val="1"/>
          <w:numId w:val="2"/>
        </w:numPr>
        <w:spacing w:line="360" w:lineRule="auto"/>
      </w:pPr>
      <w:bookmarkStart w:id="99" w:name="_Toc142057100"/>
      <w:r>
        <w:t>Priority Based Scenarios</w:t>
      </w:r>
      <w:bookmarkEnd w:id="99"/>
    </w:p>
    <w:p w14:paraId="470CA9BC" w14:textId="3C25EF10" w:rsidR="0088289B" w:rsidRPr="0088289B" w:rsidRDefault="00957FAE" w:rsidP="0088289B">
      <w:pPr>
        <w:pStyle w:val="ListParagraph"/>
        <w:numPr>
          <w:ilvl w:val="0"/>
          <w:numId w:val="8"/>
        </w:numPr>
        <w:spacing w:line="360" w:lineRule="auto"/>
      </w:pPr>
      <w:r>
        <w:rPr>
          <w:rFonts w:asciiTheme="minorHAnsi" w:hAnsiTheme="minorHAnsi" w:cstheme="minorHAnsi"/>
        </w:rPr>
        <w:t xml:space="preserve">The above two functionalities </w:t>
      </w:r>
      <w:r w:rsidR="00846B15">
        <w:rPr>
          <w:rFonts w:asciiTheme="minorHAnsi" w:hAnsiTheme="minorHAnsi" w:cstheme="minorHAnsi"/>
        </w:rPr>
        <w:t xml:space="preserve">will be performed on </w:t>
      </w:r>
      <w:r w:rsidR="0088289B">
        <w:rPr>
          <w:rFonts w:asciiTheme="minorHAnsi" w:hAnsiTheme="minorHAnsi" w:cstheme="minorHAnsi"/>
        </w:rPr>
        <w:t>same initiation type work-items; however, the priority of actions will be based on the below scenarios:</w:t>
      </w:r>
    </w:p>
    <w:p w14:paraId="3DA49518" w14:textId="788B8036" w:rsidR="0088289B" w:rsidRPr="0088289B" w:rsidRDefault="0088289B" w:rsidP="0088289B">
      <w:pPr>
        <w:pStyle w:val="ListParagraph"/>
        <w:numPr>
          <w:ilvl w:val="1"/>
          <w:numId w:val="8"/>
        </w:numPr>
        <w:spacing w:line="360" w:lineRule="auto"/>
      </w:pPr>
      <w:r>
        <w:rPr>
          <w:rFonts w:asciiTheme="minorHAnsi" w:hAnsiTheme="minorHAnsi" w:cstheme="minorHAnsi"/>
        </w:rPr>
        <w:t>At WI Creation</w:t>
      </w:r>
    </w:p>
    <w:p w14:paraId="024D6C36" w14:textId="6AD189FA" w:rsidR="000E2252" w:rsidRPr="00E52F09" w:rsidRDefault="0088289B" w:rsidP="000E2252">
      <w:pPr>
        <w:pStyle w:val="ListParagraph"/>
        <w:numPr>
          <w:ilvl w:val="2"/>
          <w:numId w:val="8"/>
        </w:numPr>
        <w:spacing w:line="360" w:lineRule="auto"/>
        <w:rPr>
          <w:ins w:id="100" w:author="Remittance Ops" w:date="2023-08-08T12:53:00Z"/>
          <w:rPrChange w:id="101" w:author="Remittance Ops" w:date="2023-08-08T12:53:00Z">
            <w:rPr>
              <w:ins w:id="102" w:author="Remittance Ops" w:date="2023-08-08T12:53:00Z"/>
              <w:rFonts w:asciiTheme="minorHAnsi" w:hAnsiTheme="minorHAnsi" w:cstheme="minorHAnsi"/>
            </w:rPr>
          </w:rPrChange>
        </w:rPr>
      </w:pPr>
      <w:r>
        <w:rPr>
          <w:rFonts w:asciiTheme="minorHAnsi" w:hAnsiTheme="minorHAnsi" w:cstheme="minorHAnsi"/>
        </w:rPr>
        <w:t xml:space="preserve">If Payment Order Status = </w:t>
      </w:r>
      <w:r w:rsidR="000E2252">
        <w:rPr>
          <w:rFonts w:asciiTheme="minorHAnsi" w:hAnsiTheme="minorHAnsi" w:cstheme="minorHAnsi"/>
        </w:rPr>
        <w:t>‘</w:t>
      </w:r>
      <w:r>
        <w:rPr>
          <w:rFonts w:asciiTheme="minorHAnsi" w:hAnsiTheme="minorHAnsi" w:cstheme="minorHAnsi"/>
        </w:rPr>
        <w:t>Processed</w:t>
      </w:r>
      <w:r w:rsidR="000E2252">
        <w:rPr>
          <w:rFonts w:asciiTheme="minorHAnsi" w:hAnsiTheme="minorHAnsi" w:cstheme="minorHAnsi"/>
        </w:rPr>
        <w:t>’</w:t>
      </w:r>
      <w:r>
        <w:rPr>
          <w:rFonts w:asciiTheme="minorHAnsi" w:hAnsiTheme="minorHAnsi" w:cstheme="minorHAnsi"/>
        </w:rPr>
        <w:t xml:space="preserve"> </w:t>
      </w:r>
      <w:ins w:id="103" w:author="Jonathan Fernandez" w:date="2023-08-08T17:22:00Z">
        <w:r w:rsidR="004F1E09">
          <w:rPr>
            <w:rFonts w:asciiTheme="minorHAnsi" w:hAnsiTheme="minorHAnsi" w:cstheme="minorHAnsi"/>
          </w:rPr>
          <w:t>/ “Deleted“</w:t>
        </w:r>
      </w:ins>
      <w:del w:id="104" w:author="Remittance Ops" w:date="2023-08-08T14:40:00Z">
        <w:r w:rsidDel="006F5C3A">
          <w:rPr>
            <w:rFonts w:asciiTheme="minorHAnsi" w:hAnsiTheme="minorHAnsi" w:cstheme="minorHAnsi"/>
          </w:rPr>
          <w:delText xml:space="preserve">&amp; Remarks </w:delText>
        </w:r>
        <w:r w:rsidR="000E2252" w:rsidDel="006F5C3A">
          <w:rPr>
            <w:rFonts w:asciiTheme="minorHAnsi" w:hAnsiTheme="minorHAnsi" w:cstheme="minorHAnsi"/>
          </w:rPr>
          <w:delText>Identified as ‘TMPXXX’ is true.</w:delText>
        </w:r>
      </w:del>
      <w:r w:rsidR="000E2252">
        <w:rPr>
          <w:rFonts w:asciiTheme="minorHAnsi" w:hAnsiTheme="minorHAnsi" w:cstheme="minorHAnsi"/>
        </w:rPr>
        <w:t xml:space="preserve"> Then, WI will move to ‘Exit’ as </w:t>
      </w:r>
      <w:r w:rsidR="000521DC">
        <w:rPr>
          <w:rFonts w:asciiTheme="minorHAnsi" w:hAnsiTheme="minorHAnsi" w:cstheme="minorHAnsi"/>
        </w:rPr>
        <w:t>priority</w:t>
      </w:r>
      <w:r w:rsidR="000E2252">
        <w:rPr>
          <w:rFonts w:asciiTheme="minorHAnsi" w:hAnsiTheme="minorHAnsi" w:cstheme="minorHAnsi"/>
        </w:rPr>
        <w:t xml:space="preserve"> will be given the Payment Order Status. </w:t>
      </w:r>
    </w:p>
    <w:p w14:paraId="3B005D96" w14:textId="06C887A4" w:rsidR="00E52F09" w:rsidRPr="000E2252" w:rsidRDefault="00E52F09" w:rsidP="00E52F09">
      <w:pPr>
        <w:pStyle w:val="ListParagraph"/>
        <w:numPr>
          <w:ilvl w:val="2"/>
          <w:numId w:val="8"/>
        </w:numPr>
        <w:spacing w:line="360" w:lineRule="auto"/>
      </w:pPr>
      <w:ins w:id="105" w:author="Remittance Ops" w:date="2023-08-08T12:53:00Z">
        <w:r>
          <w:rPr>
            <w:rFonts w:asciiTheme="minorHAnsi" w:hAnsiTheme="minorHAnsi" w:cstheme="minorHAnsi"/>
          </w:rPr>
          <w:t>If Payment Order Status = ‘Awaiting Authorization’ &amp; Remarks Identified as ‘TMPXXX’ is true. Then, WI will move to ‘</w:t>
        </w:r>
      </w:ins>
      <w:proofErr w:type="spellStart"/>
      <w:ins w:id="106" w:author="Remittance Ops" w:date="2023-08-08T12:54:00Z">
        <w:r>
          <w:rPr>
            <w:rFonts w:asciiTheme="minorHAnsi" w:hAnsiTheme="minorHAnsi" w:cstheme="minorHAnsi"/>
          </w:rPr>
          <w:t>OpsChecker</w:t>
        </w:r>
        <w:proofErr w:type="spellEnd"/>
        <w:r>
          <w:rPr>
            <w:rFonts w:asciiTheme="minorHAnsi" w:hAnsiTheme="minorHAnsi" w:cstheme="minorHAnsi"/>
          </w:rPr>
          <w:t xml:space="preserve"> DB queue</w:t>
        </w:r>
      </w:ins>
      <w:ins w:id="107" w:author="Remittance Ops" w:date="2023-08-08T12:53:00Z">
        <w:r>
          <w:rPr>
            <w:rFonts w:asciiTheme="minorHAnsi" w:hAnsiTheme="minorHAnsi" w:cstheme="minorHAnsi"/>
          </w:rPr>
          <w:t xml:space="preserve">’ </w:t>
        </w:r>
      </w:ins>
    </w:p>
    <w:p w14:paraId="06622F4C" w14:textId="2632FF2E" w:rsidR="000E2252" w:rsidRPr="000521DC" w:rsidRDefault="000E2252" w:rsidP="000521DC">
      <w:pPr>
        <w:pStyle w:val="ListParagraph"/>
        <w:numPr>
          <w:ilvl w:val="1"/>
          <w:numId w:val="8"/>
        </w:numPr>
        <w:spacing w:line="360" w:lineRule="auto"/>
      </w:pPr>
      <w:r>
        <w:rPr>
          <w:rFonts w:asciiTheme="minorHAnsi" w:hAnsiTheme="minorHAnsi" w:cstheme="minorHAnsi"/>
        </w:rPr>
        <w:t xml:space="preserve">At </w:t>
      </w:r>
      <w:proofErr w:type="spellStart"/>
      <w:r>
        <w:rPr>
          <w:rFonts w:asciiTheme="minorHAnsi" w:hAnsiTheme="minorHAnsi" w:cstheme="minorHAnsi"/>
        </w:rPr>
        <w:t>OpsMakerDB</w:t>
      </w:r>
      <w:proofErr w:type="spellEnd"/>
      <w:r>
        <w:rPr>
          <w:rFonts w:asciiTheme="minorHAnsi" w:hAnsiTheme="minorHAnsi" w:cstheme="minorHAnsi"/>
        </w:rPr>
        <w:t xml:space="preserve"> </w:t>
      </w:r>
    </w:p>
    <w:p w14:paraId="43C3DBEC" w14:textId="59E54921" w:rsidR="000521DC" w:rsidRPr="00E52F09" w:rsidRDefault="000521DC" w:rsidP="00012950">
      <w:pPr>
        <w:pStyle w:val="ListParagraph"/>
        <w:numPr>
          <w:ilvl w:val="2"/>
          <w:numId w:val="8"/>
        </w:numPr>
        <w:spacing w:line="360" w:lineRule="auto"/>
        <w:rPr>
          <w:ins w:id="108" w:author="Remittance Ops" w:date="2023-08-08T12:54:00Z"/>
          <w:rPrChange w:id="109" w:author="Remittance Ops" w:date="2023-08-08T12:54:00Z">
            <w:rPr>
              <w:ins w:id="110" w:author="Remittance Ops" w:date="2023-08-08T12:54:00Z"/>
              <w:rFonts w:asciiTheme="minorHAnsi" w:hAnsiTheme="minorHAnsi" w:cstheme="minorHAnsi"/>
            </w:rPr>
          </w:rPrChange>
        </w:rPr>
      </w:pPr>
      <w:r>
        <w:rPr>
          <w:rFonts w:asciiTheme="minorHAnsi" w:hAnsiTheme="minorHAnsi" w:cstheme="minorHAnsi"/>
        </w:rPr>
        <w:lastRenderedPageBreak/>
        <w:t xml:space="preserve">If </w:t>
      </w:r>
      <w:r w:rsidR="00012950">
        <w:rPr>
          <w:rFonts w:asciiTheme="minorHAnsi" w:hAnsiTheme="minorHAnsi" w:cstheme="minorHAnsi"/>
        </w:rPr>
        <w:t>Payment Order Status = ‘Processed’</w:t>
      </w:r>
      <w:del w:id="111" w:author="Remittance Ops" w:date="2023-08-08T14:40:00Z">
        <w:r w:rsidR="00012950" w:rsidDel="004F5E50">
          <w:rPr>
            <w:rFonts w:asciiTheme="minorHAnsi" w:hAnsiTheme="minorHAnsi" w:cstheme="minorHAnsi"/>
          </w:rPr>
          <w:delText xml:space="preserve"> </w:delText>
        </w:r>
      </w:del>
      <w:ins w:id="112" w:author="Jonathan Fernandez" w:date="2023-08-08T17:23:00Z">
        <w:r w:rsidR="004F1E09">
          <w:rPr>
            <w:rFonts w:asciiTheme="minorHAnsi" w:hAnsiTheme="minorHAnsi" w:cstheme="minorHAnsi"/>
          </w:rPr>
          <w:t>/  “Deleted“</w:t>
        </w:r>
      </w:ins>
      <w:del w:id="113" w:author="Remittance Ops" w:date="2023-08-08T14:40:00Z">
        <w:r w:rsidR="00012950" w:rsidDel="004F5E50">
          <w:rPr>
            <w:rFonts w:asciiTheme="minorHAnsi" w:hAnsiTheme="minorHAnsi" w:cstheme="minorHAnsi"/>
          </w:rPr>
          <w:delText>&amp; Remarks Identified as ‘TMPXXX’ is true.</w:delText>
        </w:r>
      </w:del>
      <w:r w:rsidR="00012950">
        <w:rPr>
          <w:rFonts w:asciiTheme="minorHAnsi" w:hAnsiTheme="minorHAnsi" w:cstheme="minorHAnsi"/>
        </w:rPr>
        <w:t xml:space="preserve"> Then, WI will move to ‘Exit’ as priority will be given the Payment Order Status.</w:t>
      </w:r>
    </w:p>
    <w:p w14:paraId="5B9FE5EB" w14:textId="05EC8C2E" w:rsidR="00E52F09" w:rsidRPr="00012950" w:rsidDel="00E52F09" w:rsidRDefault="00E52F09" w:rsidP="00E52F09">
      <w:pPr>
        <w:pStyle w:val="ListParagraph"/>
        <w:numPr>
          <w:ilvl w:val="2"/>
          <w:numId w:val="8"/>
        </w:numPr>
        <w:spacing w:line="360" w:lineRule="auto"/>
        <w:rPr>
          <w:del w:id="114" w:author="Remittance Ops" w:date="2023-08-08T12:54:00Z"/>
        </w:rPr>
      </w:pPr>
      <w:ins w:id="115" w:author="Remittance Ops" w:date="2023-08-08T12:54:00Z">
        <w:r>
          <w:rPr>
            <w:rFonts w:asciiTheme="minorHAnsi" w:hAnsiTheme="minorHAnsi" w:cstheme="minorHAnsi"/>
          </w:rPr>
          <w:t>If Payment Order Status = ‘Awaiting Authorization’ &amp; Remarks Identified as ‘TMPXXX’ is true. Then, WI will move to ‘</w:t>
        </w:r>
        <w:proofErr w:type="spellStart"/>
        <w:r>
          <w:rPr>
            <w:rFonts w:asciiTheme="minorHAnsi" w:hAnsiTheme="minorHAnsi" w:cstheme="minorHAnsi"/>
          </w:rPr>
          <w:t>OpsChecker</w:t>
        </w:r>
        <w:proofErr w:type="spellEnd"/>
        <w:r>
          <w:rPr>
            <w:rFonts w:asciiTheme="minorHAnsi" w:hAnsiTheme="minorHAnsi" w:cstheme="minorHAnsi"/>
          </w:rPr>
          <w:t xml:space="preserve"> DB queue’ </w:t>
        </w:r>
      </w:ins>
    </w:p>
    <w:p w14:paraId="569A69E3" w14:textId="7E97CB0B" w:rsidR="00012950" w:rsidRPr="00012950" w:rsidRDefault="00012950" w:rsidP="00012950">
      <w:pPr>
        <w:pStyle w:val="ListParagraph"/>
        <w:numPr>
          <w:ilvl w:val="1"/>
          <w:numId w:val="8"/>
        </w:numPr>
        <w:spacing w:line="360" w:lineRule="auto"/>
      </w:pPr>
      <w:r>
        <w:rPr>
          <w:rFonts w:asciiTheme="minorHAnsi" w:hAnsiTheme="minorHAnsi" w:cstheme="minorHAnsi"/>
        </w:rPr>
        <w:t xml:space="preserve">At </w:t>
      </w:r>
      <w:proofErr w:type="spellStart"/>
      <w:r>
        <w:rPr>
          <w:rFonts w:asciiTheme="minorHAnsi" w:hAnsiTheme="minorHAnsi" w:cstheme="minorHAnsi"/>
        </w:rPr>
        <w:t>OpsCheckerDB</w:t>
      </w:r>
      <w:proofErr w:type="spellEnd"/>
    </w:p>
    <w:p w14:paraId="23369B0B" w14:textId="6A964552" w:rsidR="00CC7883" w:rsidRPr="00957FAE" w:rsidRDefault="00012950" w:rsidP="00CC7883">
      <w:pPr>
        <w:pStyle w:val="ListParagraph"/>
        <w:numPr>
          <w:ilvl w:val="2"/>
          <w:numId w:val="8"/>
        </w:numPr>
        <w:spacing w:line="360" w:lineRule="auto"/>
      </w:pPr>
      <w:r>
        <w:rPr>
          <w:rFonts w:asciiTheme="minorHAnsi" w:hAnsiTheme="minorHAnsi" w:cstheme="minorHAnsi"/>
        </w:rPr>
        <w:t xml:space="preserve">Only Payment Order Status </w:t>
      </w:r>
      <w:r w:rsidR="007F325E">
        <w:rPr>
          <w:rFonts w:asciiTheme="minorHAnsi" w:hAnsiTheme="minorHAnsi" w:cstheme="minorHAnsi"/>
        </w:rPr>
        <w:t>will be checked, If Payment Order Status = ‘Processed’</w:t>
      </w:r>
      <w:ins w:id="116" w:author="Jonathan Fernandez" w:date="2023-08-08T17:23:00Z">
        <w:r w:rsidR="004F1E09">
          <w:rPr>
            <w:rFonts w:asciiTheme="minorHAnsi" w:hAnsiTheme="minorHAnsi" w:cstheme="minorHAnsi"/>
          </w:rPr>
          <w:t>/ “Deleted“</w:t>
        </w:r>
      </w:ins>
      <w:r w:rsidR="007F325E">
        <w:rPr>
          <w:rFonts w:asciiTheme="minorHAnsi" w:hAnsiTheme="minorHAnsi" w:cstheme="minorHAnsi"/>
        </w:rPr>
        <w:t xml:space="preserve">, WI will move to </w:t>
      </w:r>
      <w:r w:rsidR="00CC7883">
        <w:rPr>
          <w:rFonts w:asciiTheme="minorHAnsi" w:hAnsiTheme="minorHAnsi" w:cstheme="minorHAnsi"/>
        </w:rPr>
        <w:t xml:space="preserve">‘Exit’. </w:t>
      </w:r>
    </w:p>
    <w:p w14:paraId="00FA5CFE" w14:textId="77777777" w:rsidR="00957FAE" w:rsidRDefault="00957FAE" w:rsidP="00957FAE"/>
    <w:p w14:paraId="726CEA70" w14:textId="77777777" w:rsidR="00812AB6" w:rsidRPr="00957FAE" w:rsidRDefault="00812AB6" w:rsidP="00957FAE"/>
    <w:p w14:paraId="36EAC6BF" w14:textId="0BA85783" w:rsidR="001D527A" w:rsidRPr="001D527A" w:rsidRDefault="001D527A" w:rsidP="00812AB6">
      <w:pPr>
        <w:pStyle w:val="Heading1"/>
        <w:numPr>
          <w:ilvl w:val="0"/>
          <w:numId w:val="2"/>
        </w:numPr>
        <w:spacing w:line="360" w:lineRule="auto"/>
      </w:pPr>
      <w:bookmarkStart w:id="117" w:name="_Toc133675482"/>
      <w:bookmarkStart w:id="118" w:name="_Toc142057101"/>
      <w:r>
        <w:t>External Interface Requirement</w:t>
      </w:r>
      <w:bookmarkEnd w:id="117"/>
      <w:bookmarkEnd w:id="118"/>
    </w:p>
    <w:p w14:paraId="49FF79E2" w14:textId="77777777" w:rsidR="001D527A" w:rsidRDefault="001D527A" w:rsidP="001D527A"/>
    <w:p w14:paraId="276410AD" w14:textId="46108D43" w:rsidR="001D527A" w:rsidRPr="001D527A" w:rsidRDefault="001D527A" w:rsidP="00812AB6">
      <w:pPr>
        <w:pStyle w:val="Heading2"/>
        <w:numPr>
          <w:ilvl w:val="1"/>
          <w:numId w:val="2"/>
        </w:numPr>
      </w:pPr>
      <w:bookmarkStart w:id="119" w:name="_Toc129877667"/>
      <w:bookmarkStart w:id="120" w:name="_Toc133675483"/>
      <w:bookmarkStart w:id="121" w:name="_Toc142057102"/>
      <w:r>
        <w:t>Hardware Interface</w:t>
      </w:r>
      <w:bookmarkEnd w:id="119"/>
      <w:bookmarkEnd w:id="120"/>
      <w:bookmarkEnd w:id="121"/>
    </w:p>
    <w:p w14:paraId="6A5AA766" w14:textId="77777777" w:rsidR="001D527A" w:rsidRPr="00751705" w:rsidRDefault="001D527A" w:rsidP="001D527A"/>
    <w:p w14:paraId="32D4D6D0" w14:textId="77777777" w:rsidR="001D527A" w:rsidRDefault="001D527A" w:rsidP="001D527A">
      <w:pPr>
        <w:rPr>
          <w:rFonts w:asciiTheme="minorHAnsi" w:hAnsiTheme="minorHAnsi" w:cstheme="minorHAnsi"/>
        </w:rPr>
      </w:pPr>
      <w:r>
        <w:rPr>
          <w:rFonts w:asciiTheme="minorHAnsi" w:hAnsiTheme="minorHAnsi" w:cstheme="minorHAnsi"/>
        </w:rPr>
        <w:t>NA</w:t>
      </w:r>
    </w:p>
    <w:p w14:paraId="2A41AC7A" w14:textId="77777777" w:rsidR="001D527A" w:rsidRDefault="001D527A" w:rsidP="001D527A">
      <w:pPr>
        <w:rPr>
          <w:rFonts w:asciiTheme="minorHAnsi" w:hAnsiTheme="minorHAnsi" w:cstheme="minorHAnsi"/>
        </w:rPr>
      </w:pPr>
    </w:p>
    <w:p w14:paraId="34827FAA" w14:textId="397C91B1" w:rsidR="001D527A" w:rsidRDefault="001D527A" w:rsidP="00812AB6">
      <w:pPr>
        <w:pStyle w:val="Heading2"/>
        <w:numPr>
          <w:ilvl w:val="1"/>
          <w:numId w:val="2"/>
        </w:numPr>
      </w:pPr>
      <w:bookmarkStart w:id="122" w:name="_Toc129877668"/>
      <w:bookmarkStart w:id="123" w:name="_Toc133675484"/>
      <w:bookmarkStart w:id="124" w:name="_Toc142057103"/>
      <w:r>
        <w:t>Software Interface</w:t>
      </w:r>
      <w:bookmarkEnd w:id="122"/>
      <w:bookmarkEnd w:id="123"/>
      <w:bookmarkEnd w:id="124"/>
      <w:r>
        <w:t xml:space="preserve"> </w:t>
      </w:r>
    </w:p>
    <w:p w14:paraId="0D687135" w14:textId="77777777" w:rsidR="001D527A" w:rsidRDefault="001D527A" w:rsidP="001D527A"/>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68"/>
        <w:gridCol w:w="1842"/>
        <w:gridCol w:w="2114"/>
        <w:gridCol w:w="1804"/>
      </w:tblGrid>
      <w:tr w:rsidR="001D527A" w14:paraId="389C9C29" w14:textId="77777777" w:rsidTr="00331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Borders>
              <w:bottom w:val="none" w:sz="0" w:space="0" w:color="auto"/>
              <w:right w:val="none" w:sz="0" w:space="0" w:color="auto"/>
            </w:tcBorders>
          </w:tcPr>
          <w:p w14:paraId="7ACBA690" w14:textId="77777777" w:rsidR="001D527A" w:rsidRPr="00C64B2F" w:rsidRDefault="001D527A" w:rsidP="003313DA">
            <w:pPr>
              <w:spacing w:line="276" w:lineRule="auto"/>
              <w:rPr>
                <w:rFonts w:asciiTheme="minorHAnsi" w:hAnsiTheme="minorHAnsi" w:cstheme="minorHAnsi"/>
                <w:b w:val="0"/>
                <w:bCs w:val="0"/>
              </w:rPr>
            </w:pPr>
            <w:r w:rsidRPr="00C64B2F">
              <w:rPr>
                <w:rFonts w:asciiTheme="minorHAnsi" w:hAnsiTheme="minorHAnsi" w:cstheme="minorHAnsi"/>
              </w:rPr>
              <w:t xml:space="preserve">S.No. </w:t>
            </w:r>
          </w:p>
        </w:tc>
        <w:tc>
          <w:tcPr>
            <w:tcW w:w="2268" w:type="dxa"/>
          </w:tcPr>
          <w:p w14:paraId="71C1D7DF" w14:textId="77777777" w:rsidR="001D527A" w:rsidRPr="00C64B2F" w:rsidRDefault="001D527A" w:rsidP="003313D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C64B2F">
              <w:rPr>
                <w:rFonts w:asciiTheme="minorHAnsi" w:hAnsiTheme="minorHAnsi" w:cstheme="minorHAnsi"/>
              </w:rPr>
              <w:t xml:space="preserve">Interface </w:t>
            </w:r>
          </w:p>
        </w:tc>
        <w:tc>
          <w:tcPr>
            <w:tcW w:w="1842" w:type="dxa"/>
          </w:tcPr>
          <w:p w14:paraId="34838611" w14:textId="77777777" w:rsidR="001D527A" w:rsidRPr="00C64B2F" w:rsidRDefault="001D527A" w:rsidP="003313D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C64B2F">
              <w:rPr>
                <w:rFonts w:asciiTheme="minorHAnsi" w:hAnsiTheme="minorHAnsi" w:cstheme="minorHAnsi"/>
              </w:rPr>
              <w:t xml:space="preserve">Touch Points IBPS </w:t>
            </w:r>
          </w:p>
        </w:tc>
        <w:tc>
          <w:tcPr>
            <w:tcW w:w="2114" w:type="dxa"/>
          </w:tcPr>
          <w:p w14:paraId="34BAFDFD" w14:textId="77777777" w:rsidR="001D527A" w:rsidRPr="00C64B2F" w:rsidRDefault="001D527A" w:rsidP="003313D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C64B2F">
              <w:rPr>
                <w:rFonts w:asciiTheme="minorHAnsi" w:hAnsiTheme="minorHAnsi" w:cstheme="minorHAnsi"/>
              </w:rPr>
              <w:t xml:space="preserve">Integration Requirement </w:t>
            </w:r>
          </w:p>
        </w:tc>
        <w:tc>
          <w:tcPr>
            <w:tcW w:w="1804" w:type="dxa"/>
          </w:tcPr>
          <w:p w14:paraId="04AE9527" w14:textId="77777777" w:rsidR="001D527A" w:rsidRPr="00C64B2F" w:rsidRDefault="001D527A" w:rsidP="003313DA">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C64B2F">
              <w:rPr>
                <w:rFonts w:asciiTheme="minorHAnsi" w:hAnsiTheme="minorHAnsi" w:cstheme="minorHAnsi"/>
              </w:rPr>
              <w:t xml:space="preserve">Integration System </w:t>
            </w:r>
          </w:p>
        </w:tc>
      </w:tr>
      <w:tr w:rsidR="001D527A" w14:paraId="6A962294" w14:textId="77777777" w:rsidTr="0033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tcPr>
          <w:p w14:paraId="6B1FA410" w14:textId="77777777" w:rsidR="001D527A" w:rsidRPr="000D1D49" w:rsidRDefault="001D527A" w:rsidP="003313DA">
            <w:pPr>
              <w:spacing w:line="276" w:lineRule="auto"/>
              <w:rPr>
                <w:rFonts w:asciiTheme="minorHAnsi" w:hAnsiTheme="minorHAnsi" w:cstheme="minorHAnsi"/>
              </w:rPr>
            </w:pPr>
          </w:p>
        </w:tc>
        <w:tc>
          <w:tcPr>
            <w:tcW w:w="2268" w:type="dxa"/>
            <w:tcBorders>
              <w:top w:val="none" w:sz="0" w:space="0" w:color="auto"/>
              <w:bottom w:val="none" w:sz="0" w:space="0" w:color="auto"/>
            </w:tcBorders>
          </w:tcPr>
          <w:p w14:paraId="37E5EB7B" w14:textId="77777777" w:rsidR="001D527A" w:rsidRPr="000D1D49" w:rsidRDefault="001D527A" w:rsidP="003313D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42" w:type="dxa"/>
            <w:tcBorders>
              <w:top w:val="none" w:sz="0" w:space="0" w:color="auto"/>
              <w:bottom w:val="none" w:sz="0" w:space="0" w:color="auto"/>
            </w:tcBorders>
          </w:tcPr>
          <w:p w14:paraId="0A87964B" w14:textId="77777777" w:rsidR="001D527A" w:rsidRPr="000D1D49" w:rsidRDefault="001D527A" w:rsidP="003313D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114" w:type="dxa"/>
            <w:tcBorders>
              <w:top w:val="none" w:sz="0" w:space="0" w:color="auto"/>
              <w:bottom w:val="none" w:sz="0" w:space="0" w:color="auto"/>
            </w:tcBorders>
          </w:tcPr>
          <w:p w14:paraId="0E9D6F1A" w14:textId="77777777" w:rsidR="001D527A" w:rsidRPr="00495AC6" w:rsidRDefault="001D527A" w:rsidP="003313D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04" w:type="dxa"/>
            <w:tcBorders>
              <w:top w:val="none" w:sz="0" w:space="0" w:color="auto"/>
              <w:bottom w:val="none" w:sz="0" w:space="0" w:color="auto"/>
            </w:tcBorders>
          </w:tcPr>
          <w:p w14:paraId="48BBE03B" w14:textId="77777777" w:rsidR="001D527A" w:rsidRPr="00C64B2F" w:rsidRDefault="001D527A" w:rsidP="003313DA">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p>
        </w:tc>
      </w:tr>
    </w:tbl>
    <w:p w14:paraId="1CB97E3B" w14:textId="77777777" w:rsidR="001D527A" w:rsidRPr="001C2A07" w:rsidRDefault="001D527A" w:rsidP="001D527A"/>
    <w:p w14:paraId="132C5795" w14:textId="77777777" w:rsidR="001D527A" w:rsidRDefault="001D527A" w:rsidP="001D527A"/>
    <w:p w14:paraId="7BB93B62" w14:textId="77777777" w:rsidR="001D527A" w:rsidRDefault="001D527A" w:rsidP="001D527A"/>
    <w:p w14:paraId="0C280CC0" w14:textId="77777777" w:rsidR="001D527A" w:rsidRDefault="001D527A" w:rsidP="001D527A"/>
    <w:p w14:paraId="777DD5D2" w14:textId="77777777" w:rsidR="001D527A" w:rsidRDefault="001D527A" w:rsidP="00812AB6">
      <w:pPr>
        <w:pStyle w:val="Heading1"/>
        <w:numPr>
          <w:ilvl w:val="0"/>
          <w:numId w:val="2"/>
        </w:numPr>
        <w:spacing w:line="276" w:lineRule="auto"/>
      </w:pPr>
      <w:bookmarkStart w:id="125" w:name="_Toc133675485"/>
      <w:bookmarkStart w:id="126" w:name="_Toc142057104"/>
      <w:r>
        <w:t>Other Non-Functional Requirement</w:t>
      </w:r>
      <w:bookmarkEnd w:id="125"/>
      <w:bookmarkEnd w:id="126"/>
    </w:p>
    <w:p w14:paraId="3180E2B5" w14:textId="77777777" w:rsidR="001D527A" w:rsidRDefault="001D527A" w:rsidP="001D527A"/>
    <w:p w14:paraId="388618B0" w14:textId="7E2BB92A" w:rsidR="001D527A" w:rsidRDefault="001D527A" w:rsidP="00812AB6">
      <w:pPr>
        <w:pStyle w:val="Heading2"/>
        <w:numPr>
          <w:ilvl w:val="1"/>
          <w:numId w:val="2"/>
        </w:numPr>
      </w:pPr>
      <w:bookmarkStart w:id="127" w:name="_Toc133675486"/>
      <w:bookmarkStart w:id="128" w:name="_Toc142057105"/>
      <w:r>
        <w:t>Performance Requirements</w:t>
      </w:r>
      <w:bookmarkEnd w:id="127"/>
      <w:bookmarkEnd w:id="128"/>
    </w:p>
    <w:p w14:paraId="3802C39D" w14:textId="77777777" w:rsidR="001D527A" w:rsidRPr="001D527A" w:rsidRDefault="001D527A" w:rsidP="001D527A"/>
    <w:p w14:paraId="0B6DF71A" w14:textId="77777777" w:rsidR="001D527A" w:rsidRPr="003E5A12" w:rsidRDefault="001D527A" w:rsidP="001D527A">
      <w:pPr>
        <w:pStyle w:val="level3text"/>
        <w:numPr>
          <w:ilvl w:val="0"/>
          <w:numId w:val="14"/>
        </w:numPr>
        <w:spacing w:line="360" w:lineRule="auto"/>
        <w:jc w:val="both"/>
        <w:rPr>
          <w:rFonts w:ascii="Calibri" w:hAnsi="Calibri" w:cs="Arial"/>
          <w:i w:val="0"/>
          <w:sz w:val="24"/>
          <w:szCs w:val="24"/>
        </w:rPr>
      </w:pPr>
      <w:commentRangeStart w:id="129"/>
      <w:r w:rsidRPr="003E5A12">
        <w:rPr>
          <w:rFonts w:ascii="Calibri" w:hAnsi="Calibri" w:cs="Arial"/>
          <w:i w:val="0"/>
          <w:sz w:val="24"/>
          <w:szCs w:val="24"/>
        </w:rPr>
        <w:t>The response time of the application should not be more than 30 sec. This does not apply to report generation response time.</w:t>
      </w:r>
      <w:commentRangeEnd w:id="129"/>
      <w:r w:rsidR="004F317D">
        <w:rPr>
          <w:rStyle w:val="CommentReference"/>
          <w:rFonts w:ascii="Times" w:hAnsi="Times"/>
          <w:i w:val="0"/>
        </w:rPr>
        <w:commentReference w:id="129"/>
      </w:r>
    </w:p>
    <w:p w14:paraId="14AD47C9" w14:textId="77777777" w:rsidR="001D527A" w:rsidRPr="003E5A12" w:rsidRDefault="001D527A" w:rsidP="001D527A">
      <w:pPr>
        <w:pStyle w:val="level3text"/>
        <w:numPr>
          <w:ilvl w:val="0"/>
          <w:numId w:val="14"/>
        </w:numPr>
        <w:spacing w:line="360" w:lineRule="auto"/>
        <w:jc w:val="both"/>
        <w:rPr>
          <w:rFonts w:ascii="Calibri" w:hAnsi="Calibri" w:cs="Arial"/>
          <w:i w:val="0"/>
          <w:sz w:val="24"/>
          <w:szCs w:val="24"/>
        </w:rPr>
      </w:pPr>
      <w:r w:rsidRPr="003E5A12">
        <w:rPr>
          <w:rFonts w:ascii="Calibri" w:hAnsi="Calibri" w:cs="Arial"/>
          <w:i w:val="0"/>
          <w:sz w:val="24"/>
          <w:szCs w:val="24"/>
        </w:rPr>
        <w:t>The Operators at multiple locations can seamlessly access the application.</w:t>
      </w:r>
    </w:p>
    <w:p w14:paraId="56A7AB5B" w14:textId="77777777" w:rsidR="001D527A" w:rsidRPr="001D527A" w:rsidRDefault="001D527A" w:rsidP="001D527A">
      <w:pPr>
        <w:pStyle w:val="level3text"/>
        <w:numPr>
          <w:ilvl w:val="0"/>
          <w:numId w:val="14"/>
        </w:numPr>
        <w:spacing w:line="360" w:lineRule="auto"/>
        <w:jc w:val="both"/>
        <w:rPr>
          <w:rFonts w:ascii="Calibri" w:hAnsi="Calibri" w:cs="Arial"/>
          <w:i w:val="0"/>
          <w:sz w:val="24"/>
          <w:szCs w:val="24"/>
        </w:rPr>
      </w:pPr>
      <w:r w:rsidRPr="003E5A12">
        <w:rPr>
          <w:rFonts w:ascii="Calibri" w:hAnsi="Calibri" w:cs="Arial"/>
          <w:i w:val="0"/>
          <w:sz w:val="24"/>
          <w:szCs w:val="24"/>
        </w:rPr>
        <w:t>24/7 system availability, except for planned downtimes for maintenance activities</w:t>
      </w:r>
      <w:r>
        <w:rPr>
          <w:rFonts w:ascii="Calibri" w:hAnsi="Calibri" w:cs="Arial"/>
          <w:sz w:val="24"/>
          <w:szCs w:val="24"/>
        </w:rPr>
        <w:t>.</w:t>
      </w:r>
    </w:p>
    <w:p w14:paraId="5D6E6D91" w14:textId="77777777" w:rsidR="001D527A" w:rsidRPr="00755A00" w:rsidRDefault="001D527A" w:rsidP="001D527A">
      <w:pPr>
        <w:pStyle w:val="level3text"/>
        <w:spacing w:line="360" w:lineRule="auto"/>
        <w:ind w:left="720" w:firstLine="0"/>
        <w:jc w:val="both"/>
        <w:rPr>
          <w:rFonts w:ascii="Calibri" w:hAnsi="Calibri" w:cs="Arial"/>
          <w:i w:val="0"/>
          <w:sz w:val="24"/>
          <w:szCs w:val="24"/>
        </w:rPr>
      </w:pPr>
    </w:p>
    <w:p w14:paraId="7965AAE1" w14:textId="5611C001" w:rsidR="001D527A" w:rsidRDefault="001D527A" w:rsidP="00812AB6">
      <w:pPr>
        <w:pStyle w:val="Heading2"/>
        <w:numPr>
          <w:ilvl w:val="1"/>
          <w:numId w:val="2"/>
        </w:numPr>
      </w:pPr>
      <w:bookmarkStart w:id="130" w:name="_Toc133675487"/>
      <w:bookmarkStart w:id="131" w:name="_Toc142057106"/>
      <w:r>
        <w:t>Safety Requirements</w:t>
      </w:r>
      <w:bookmarkEnd w:id="130"/>
      <w:bookmarkEnd w:id="131"/>
      <w:r>
        <w:t xml:space="preserve"> </w:t>
      </w:r>
    </w:p>
    <w:p w14:paraId="4C597E5C" w14:textId="77777777" w:rsidR="001D527A" w:rsidRDefault="001D527A" w:rsidP="001D527A">
      <w:pPr>
        <w:spacing w:line="276" w:lineRule="auto"/>
      </w:pPr>
    </w:p>
    <w:p w14:paraId="1EFAB602" w14:textId="15A4F8CB" w:rsidR="007D0C9D" w:rsidRDefault="007D0C9D" w:rsidP="001D527A">
      <w:pPr>
        <w:spacing w:line="276" w:lineRule="auto"/>
      </w:pPr>
      <w:r>
        <w:t>NA</w:t>
      </w:r>
    </w:p>
    <w:p w14:paraId="33A4A41C" w14:textId="77777777" w:rsidR="007D0C9D" w:rsidRPr="000A0E15" w:rsidRDefault="007D0C9D" w:rsidP="001D527A">
      <w:pPr>
        <w:spacing w:line="276" w:lineRule="auto"/>
      </w:pPr>
    </w:p>
    <w:p w14:paraId="20517CBF" w14:textId="77777777" w:rsidR="001D527A" w:rsidRDefault="001D527A" w:rsidP="00812AB6">
      <w:pPr>
        <w:pStyle w:val="Heading2"/>
        <w:numPr>
          <w:ilvl w:val="1"/>
          <w:numId w:val="2"/>
        </w:numPr>
        <w:spacing w:line="360" w:lineRule="auto"/>
      </w:pPr>
      <w:bookmarkStart w:id="132" w:name="_Toc133675488"/>
      <w:bookmarkStart w:id="133" w:name="_Toc142057107"/>
      <w:r>
        <w:lastRenderedPageBreak/>
        <w:t>Security Requirements</w:t>
      </w:r>
      <w:bookmarkEnd w:id="132"/>
      <w:bookmarkEnd w:id="133"/>
    </w:p>
    <w:p w14:paraId="712B5F62" w14:textId="77777777" w:rsidR="001D527A" w:rsidRDefault="001D527A" w:rsidP="001D527A">
      <w:pPr>
        <w:pStyle w:val="ListParagraph"/>
        <w:numPr>
          <w:ilvl w:val="0"/>
          <w:numId w:val="15"/>
        </w:numPr>
        <w:spacing w:line="276" w:lineRule="auto"/>
        <w:rPr>
          <w:rFonts w:asciiTheme="minorHAnsi" w:hAnsiTheme="minorHAnsi" w:cstheme="minorHAnsi"/>
        </w:rPr>
      </w:pPr>
      <w:r w:rsidRPr="0086544A">
        <w:rPr>
          <w:rFonts w:asciiTheme="minorHAnsi" w:hAnsiTheme="minorHAnsi" w:cstheme="minorHAnsi"/>
        </w:rPr>
        <w:t xml:space="preserve">Only authorized users should be able to access the system. </w:t>
      </w:r>
    </w:p>
    <w:p w14:paraId="27F7350E" w14:textId="77777777" w:rsidR="001D527A" w:rsidRDefault="001D527A" w:rsidP="001D527A">
      <w:pPr>
        <w:pStyle w:val="ListParagraph"/>
        <w:numPr>
          <w:ilvl w:val="0"/>
          <w:numId w:val="15"/>
        </w:numPr>
        <w:spacing w:line="276" w:lineRule="auto"/>
        <w:rPr>
          <w:rFonts w:asciiTheme="minorHAnsi" w:hAnsiTheme="minorHAnsi" w:cstheme="minorHAnsi"/>
        </w:rPr>
      </w:pPr>
      <w:r w:rsidRPr="0040535A">
        <w:rPr>
          <w:rFonts w:asciiTheme="minorHAnsi" w:hAnsiTheme="minorHAnsi" w:cstheme="minorHAnsi"/>
        </w:rPr>
        <w:t xml:space="preserve">Only authorized queues to be available on the user’s screen. </w:t>
      </w:r>
    </w:p>
    <w:p w14:paraId="55477D0D" w14:textId="77777777" w:rsidR="00B05D38" w:rsidRPr="00FB097E" w:rsidRDefault="00B05D38" w:rsidP="00B05D38">
      <w:pPr>
        <w:spacing w:line="360" w:lineRule="auto"/>
      </w:pPr>
    </w:p>
    <w:p w14:paraId="0CAAD7F6" w14:textId="77777777" w:rsidR="00E05272" w:rsidRPr="00E05272" w:rsidRDefault="00E05272" w:rsidP="00E05272"/>
    <w:p w14:paraId="5BD4BD2B" w14:textId="77777777" w:rsidR="008553F3" w:rsidRPr="008553F3" w:rsidRDefault="008553F3" w:rsidP="008553F3"/>
    <w:sectPr w:rsidR="008553F3" w:rsidRPr="008553F3" w:rsidSect="001D527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onathan Fernandez" w:date="2023-08-08T17:09:00Z" w:initials="JF">
    <w:p w14:paraId="6A64332F" w14:textId="25B6A95F" w:rsidR="00F3759A" w:rsidRDefault="00F3759A">
      <w:pPr>
        <w:pStyle w:val="CommentText"/>
      </w:pPr>
      <w:r>
        <w:rPr>
          <w:rStyle w:val="CommentReference"/>
        </w:rPr>
        <w:annotationRef/>
      </w:r>
      <w:r>
        <w:t xml:space="preserve">The frequency/time of the status check from IBPS should be a parameter </w:t>
      </w:r>
    </w:p>
    <w:p w14:paraId="094484A6" w14:textId="77777777" w:rsidR="00F3759A" w:rsidRDefault="00F3759A">
      <w:pPr>
        <w:pStyle w:val="CommentText"/>
      </w:pPr>
    </w:p>
    <w:p w14:paraId="24A1969E" w14:textId="227A0772" w:rsidR="00F3759A" w:rsidRDefault="00F3759A">
      <w:pPr>
        <w:pStyle w:val="CommentText"/>
      </w:pPr>
      <w:r>
        <w:t>Eg: Once in every 30 mins etc.</w:t>
      </w:r>
    </w:p>
  </w:comment>
  <w:comment w:id="13" w:author="Jonathan Fernandez" w:date="2023-08-08T17:10:00Z" w:initials="JF">
    <w:p w14:paraId="46D135C3" w14:textId="125DB021" w:rsidR="0047119F" w:rsidRDefault="0047119F">
      <w:pPr>
        <w:pStyle w:val="CommentText"/>
      </w:pPr>
      <w:r>
        <w:rPr>
          <w:rStyle w:val="CommentReference"/>
        </w:rPr>
        <w:annotationRef/>
      </w:r>
      <w:r>
        <w:t>The requirement is for the combination of both the “Payment Order Status” and “Remarks” field to be aligned as “Processed” OR “Deleted” along with a value in the remarks field that starts with “TMP”</w:t>
      </w:r>
    </w:p>
  </w:comment>
  <w:comment w:id="129" w:author="Remittance Ops" w:date="2023-08-08T12:55:00Z" w:initials="NK">
    <w:p w14:paraId="33ABF83A" w14:textId="63658742" w:rsidR="004F317D" w:rsidRDefault="004F317D">
      <w:pPr>
        <w:pStyle w:val="CommentText"/>
      </w:pPr>
      <w:r>
        <w:rPr>
          <w:rStyle w:val="CommentReference"/>
        </w:rPr>
        <w:annotationRef/>
      </w:r>
      <w:r>
        <w:t>IT Architecture to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1969E" w15:done="0"/>
  <w15:commentEx w15:paraId="46D135C3" w15:done="0"/>
  <w15:commentEx w15:paraId="33ABF8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1969E" w16cid:durableId="287F40B8"/>
  <w16cid:commentId w16cid:paraId="46D135C3" w16cid:durableId="287F40B9"/>
  <w16cid:commentId w16cid:paraId="33ABF83A" w16cid:durableId="287F40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1AD4" w14:textId="77777777" w:rsidR="008F73E2" w:rsidRDefault="008F73E2" w:rsidP="006126D6">
      <w:pPr>
        <w:spacing w:line="240" w:lineRule="auto"/>
      </w:pPr>
      <w:r>
        <w:separator/>
      </w:r>
    </w:p>
  </w:endnote>
  <w:endnote w:type="continuationSeparator" w:id="0">
    <w:p w14:paraId="4D91C929" w14:textId="77777777" w:rsidR="008F73E2" w:rsidRDefault="008F73E2" w:rsidP="00612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81F8" w14:textId="77777777" w:rsidR="00F3759A" w:rsidRDefault="00F37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E2AD8" w14:textId="77777777" w:rsidR="00F3759A" w:rsidRDefault="00F37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9914" w14:textId="77777777" w:rsidR="00F3759A" w:rsidRDefault="00F37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1197" w14:textId="77777777" w:rsidR="008F73E2" w:rsidRDefault="008F73E2" w:rsidP="006126D6">
      <w:pPr>
        <w:spacing w:line="240" w:lineRule="auto"/>
      </w:pPr>
      <w:r>
        <w:separator/>
      </w:r>
    </w:p>
  </w:footnote>
  <w:footnote w:type="continuationSeparator" w:id="0">
    <w:p w14:paraId="5F0B4151" w14:textId="77777777" w:rsidR="008F73E2" w:rsidRDefault="008F73E2" w:rsidP="006126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1842269986"/>
      <w:lock w:val="sdtContentLocked"/>
      <w:placeholder>
        <w:docPart w:val="DefaultPlaceholder_1081868574"/>
      </w:placeholder>
    </w:sdtPr>
    <w:sdtEndPr/>
    <w:sdtContent>
      <w:p w14:paraId="578375B2" w14:textId="779E91BE" w:rsidR="006126D6" w:rsidRDefault="006126D6" w:rsidP="006126D6">
        <w:pPr>
          <w:pStyle w:val="Header"/>
          <w:jc w:val="center"/>
        </w:pPr>
        <w:r w:rsidRPr="006126D6">
          <w:rPr>
            <w:rFonts w:ascii="Verdana" w:hAnsi="Verdana"/>
            <w:i w:val="0"/>
            <w:color w:val="000000"/>
          </w:rPr>
          <w:t>Classification:</w:t>
        </w:r>
        <w:r w:rsidRPr="006126D6">
          <w:rPr>
            <w:rFonts w:ascii="Verdana" w:hAnsi="Verdana"/>
            <w:b w:val="0"/>
            <w:i w:val="0"/>
            <w:color w:val="000000"/>
          </w:rPr>
          <w:t xml:space="preserve"> </w:t>
        </w:r>
        <w:r w:rsidRPr="006126D6">
          <w:rPr>
            <w:rFonts w:ascii="Verdana" w:hAnsi="Verdana"/>
            <w:i w:val="0"/>
            <w:color w:val="FF0000"/>
          </w:rPr>
          <w:t>RAKBANK-Internal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649829233"/>
      <w:lock w:val="sdtContentLocked"/>
      <w:placeholder>
        <w:docPart w:val="DefaultPlaceholder_1081868574"/>
      </w:placeholder>
    </w:sdtPr>
    <w:sdtEndPr/>
    <w:sdtContent>
      <w:p w14:paraId="667BC013" w14:textId="30FFAD8C" w:rsidR="006126D6" w:rsidRDefault="006126D6" w:rsidP="006126D6">
        <w:pPr>
          <w:pStyle w:val="Header"/>
          <w:jc w:val="center"/>
        </w:pPr>
        <w:r w:rsidRPr="006126D6">
          <w:rPr>
            <w:rFonts w:ascii="Verdana" w:hAnsi="Verdana"/>
            <w:i w:val="0"/>
            <w:color w:val="000000"/>
          </w:rPr>
          <w:t>Classification:</w:t>
        </w:r>
        <w:r w:rsidRPr="006126D6">
          <w:rPr>
            <w:rFonts w:ascii="Verdana" w:hAnsi="Verdana"/>
            <w:b w:val="0"/>
            <w:i w:val="0"/>
            <w:color w:val="000000"/>
          </w:rPr>
          <w:t xml:space="preserve"> </w:t>
        </w:r>
        <w:r w:rsidRPr="006126D6">
          <w:rPr>
            <w:rFonts w:ascii="Verdana" w:hAnsi="Verdana"/>
            <w:i w:val="0"/>
            <w:color w:val="FF0000"/>
          </w:rPr>
          <w:t>RAKBANK-Internal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TBClassification"/>
      <w:id w:val="-1072897183"/>
      <w:lock w:val="sdtContentLocked"/>
      <w:placeholder>
        <w:docPart w:val="DefaultPlaceholder_1081868574"/>
      </w:placeholder>
    </w:sdtPr>
    <w:sdtEndPr/>
    <w:sdtContent>
      <w:p w14:paraId="66DBAA7A" w14:textId="0227F27F" w:rsidR="006126D6" w:rsidRDefault="006126D6" w:rsidP="006126D6">
        <w:pPr>
          <w:pStyle w:val="Header"/>
          <w:jc w:val="center"/>
        </w:pPr>
        <w:r w:rsidRPr="006126D6">
          <w:rPr>
            <w:rFonts w:ascii="Verdana" w:hAnsi="Verdana"/>
            <w:i w:val="0"/>
            <w:color w:val="000000"/>
          </w:rPr>
          <w:t>Classification:</w:t>
        </w:r>
        <w:r w:rsidRPr="006126D6">
          <w:rPr>
            <w:rFonts w:ascii="Verdana" w:hAnsi="Verdana"/>
            <w:b w:val="0"/>
            <w:i w:val="0"/>
            <w:color w:val="000000"/>
          </w:rPr>
          <w:t xml:space="preserve"> </w:t>
        </w:r>
        <w:r w:rsidRPr="006126D6">
          <w:rPr>
            <w:rFonts w:ascii="Verdana" w:hAnsi="Verdana"/>
            <w:i w:val="0"/>
            <w:color w:val="FF0000"/>
          </w:rPr>
          <w:t>RAKBANK-Internal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64A"/>
    <w:multiLevelType w:val="multilevel"/>
    <w:tmpl w:val="37E6F672"/>
    <w:lvl w:ilvl="0">
      <w:start w:val="1"/>
      <w:numFmt w:val="bullet"/>
      <w:lvlText w:val="-"/>
      <w:lvlJc w:val="left"/>
      <w:pPr>
        <w:ind w:left="720" w:hanging="360"/>
      </w:pPr>
      <w:rPr>
        <w:rFonts w:ascii="Calibri" w:eastAsia="Times New Roman" w:hAnsi="Calibri" w:cs="Calibr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D41755"/>
    <w:multiLevelType w:val="hybridMultilevel"/>
    <w:tmpl w:val="D1F6460A"/>
    <w:lvl w:ilvl="0" w:tplc="9C087B0A">
      <w:start w:val="1"/>
      <w:numFmt w:val="decimal"/>
      <w:lvlText w:val="%1."/>
      <w:lvlJc w:val="left"/>
      <w:pPr>
        <w:ind w:left="360" w:hanging="360"/>
      </w:pPr>
      <w:rPr>
        <w:rFonts w:asciiTheme="minorHAnsi" w:hAnsiTheme="minorHAnsi" w:cstheme="minorHAnsi"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9578AB"/>
    <w:multiLevelType w:val="multilevel"/>
    <w:tmpl w:val="062AF578"/>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602120"/>
    <w:multiLevelType w:val="hybridMultilevel"/>
    <w:tmpl w:val="FF6EA6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BF4CAB"/>
    <w:multiLevelType w:val="hybridMultilevel"/>
    <w:tmpl w:val="BFA24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633D74"/>
    <w:multiLevelType w:val="multilevel"/>
    <w:tmpl w:val="0380875A"/>
    <w:lvl w:ilvl="0">
      <w:start w:val="1"/>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DC29EB"/>
    <w:multiLevelType w:val="multilevel"/>
    <w:tmpl w:val="B156BDDC"/>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D809BE"/>
    <w:multiLevelType w:val="multilevel"/>
    <w:tmpl w:val="980C86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B953190"/>
    <w:multiLevelType w:val="multilevel"/>
    <w:tmpl w:val="38687DF0"/>
    <w:lvl w:ilvl="0">
      <w:start w:val="1"/>
      <w:numFmt w:val="bullet"/>
      <w:lvlText w:val=""/>
      <w:lvlJc w:val="left"/>
      <w:pPr>
        <w:ind w:left="720" w:hanging="360"/>
      </w:pPr>
      <w:rPr>
        <w:rFonts w:ascii="Symbol" w:hAnsi="Symbol"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BF369A"/>
    <w:multiLevelType w:val="multilevel"/>
    <w:tmpl w:val="38687DF0"/>
    <w:lvl w:ilvl="0">
      <w:start w:val="1"/>
      <w:numFmt w:val="bullet"/>
      <w:lvlText w:val=""/>
      <w:lvlJc w:val="left"/>
      <w:pPr>
        <w:ind w:left="720" w:hanging="360"/>
      </w:pPr>
      <w:rPr>
        <w:rFonts w:ascii="Symbol" w:hAnsi="Symbol"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01605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6E6CB2"/>
    <w:multiLevelType w:val="hybridMultilevel"/>
    <w:tmpl w:val="ABAA284C"/>
    <w:lvl w:ilvl="0" w:tplc="4009000F">
      <w:start w:val="1"/>
      <w:numFmt w:val="decimal"/>
      <w:lvlText w:val="%1."/>
      <w:lvlJc w:val="left"/>
      <w:pPr>
        <w:ind w:left="720" w:hanging="360"/>
      </w:pPr>
      <w:rPr>
        <w:rFonts w:hint="default"/>
      </w:rPr>
    </w:lvl>
    <w:lvl w:ilvl="1" w:tplc="2F787D0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4F0213"/>
    <w:multiLevelType w:val="multilevel"/>
    <w:tmpl w:val="E752F4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73E6935"/>
    <w:multiLevelType w:val="hybridMultilevel"/>
    <w:tmpl w:val="8A14C058"/>
    <w:lvl w:ilvl="0" w:tplc="2E8E67E0">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3A3231"/>
    <w:multiLevelType w:val="multilevel"/>
    <w:tmpl w:val="BDB8D6B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C2142D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E6100A"/>
    <w:multiLevelType w:val="hybridMultilevel"/>
    <w:tmpl w:val="7D9EA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9A1606"/>
    <w:multiLevelType w:val="hybridMultilevel"/>
    <w:tmpl w:val="736A3608"/>
    <w:lvl w:ilvl="0" w:tplc="0B2626F8">
      <w:start w:val="1"/>
      <w:numFmt w:val="bullet"/>
      <w:lvlText w:val="-"/>
      <w:lvlJc w:val="left"/>
      <w:pPr>
        <w:ind w:left="360" w:hanging="360"/>
      </w:pPr>
      <w:rPr>
        <w:rFonts w:ascii="Calibri" w:eastAsiaTheme="minorHAnsi" w:hAnsi="Calibri" w:cs="Calibri"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6B1A1C0E"/>
    <w:multiLevelType w:val="hybridMultilevel"/>
    <w:tmpl w:val="E5DE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5B6F66"/>
    <w:multiLevelType w:val="multilevel"/>
    <w:tmpl w:val="8C18FFD2"/>
    <w:lvl w:ilvl="0">
      <w:start w:val="1"/>
      <w:numFmt w:val="bullet"/>
      <w:lvlText w:val=""/>
      <w:lvlJc w:val="left"/>
      <w:pPr>
        <w:ind w:left="720" w:hanging="360"/>
      </w:pPr>
      <w:rPr>
        <w:rFonts w:ascii="Symbol" w:hAnsi="Symbol"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48752633">
    <w:abstractNumId w:val="7"/>
  </w:num>
  <w:num w:numId="2" w16cid:durableId="1628732236">
    <w:abstractNumId w:val="12"/>
  </w:num>
  <w:num w:numId="3" w16cid:durableId="685595256">
    <w:abstractNumId w:val="13"/>
  </w:num>
  <w:num w:numId="4" w16cid:durableId="565074423">
    <w:abstractNumId w:val="0"/>
  </w:num>
  <w:num w:numId="5" w16cid:durableId="58677328">
    <w:abstractNumId w:val="5"/>
  </w:num>
  <w:num w:numId="6" w16cid:durableId="1028992464">
    <w:abstractNumId w:val="14"/>
  </w:num>
  <w:num w:numId="7" w16cid:durableId="522327093">
    <w:abstractNumId w:val="18"/>
  </w:num>
  <w:num w:numId="8" w16cid:durableId="1813868319">
    <w:abstractNumId w:val="17"/>
  </w:num>
  <w:num w:numId="9" w16cid:durableId="462314011">
    <w:abstractNumId w:val="19"/>
  </w:num>
  <w:num w:numId="10" w16cid:durableId="2036298451">
    <w:abstractNumId w:val="16"/>
  </w:num>
  <w:num w:numId="11" w16cid:durableId="567884371">
    <w:abstractNumId w:val="6"/>
  </w:num>
  <w:num w:numId="12" w16cid:durableId="68162840">
    <w:abstractNumId w:val="4"/>
  </w:num>
  <w:num w:numId="13" w16cid:durableId="1765877861">
    <w:abstractNumId w:val="2"/>
  </w:num>
  <w:num w:numId="14" w16cid:durableId="93520346">
    <w:abstractNumId w:val="8"/>
  </w:num>
  <w:num w:numId="15" w16cid:durableId="532152553">
    <w:abstractNumId w:val="9"/>
  </w:num>
  <w:num w:numId="16" w16cid:durableId="1385326991">
    <w:abstractNumId w:val="3"/>
  </w:num>
  <w:num w:numId="17" w16cid:durableId="27531630">
    <w:abstractNumId w:val="11"/>
  </w:num>
  <w:num w:numId="18" w16cid:durableId="492110168">
    <w:abstractNumId w:val="1"/>
  </w:num>
  <w:num w:numId="19" w16cid:durableId="746345239">
    <w:abstractNumId w:val="10"/>
  </w:num>
  <w:num w:numId="20" w16cid:durableId="157385678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Fernandez">
    <w15:presenceInfo w15:providerId="None" w15:userId="Jonathan Fernandez"/>
  </w15:person>
  <w15:person w15:author="Remittance Ops">
    <w15:presenceInfo w15:providerId="None" w15:userId="Remittance Ops"/>
  </w15:person>
  <w15:person w15:author="Himanshi Chawla">
    <w15:presenceInfo w15:providerId="AD" w15:userId="S::himanshi-chawla@newgensoft.com::6097b1a2-fc6b-4863-b33a-d586594a4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AA5"/>
    <w:rsid w:val="00012950"/>
    <w:rsid w:val="000521DC"/>
    <w:rsid w:val="00066545"/>
    <w:rsid w:val="00091901"/>
    <w:rsid w:val="000B37FA"/>
    <w:rsid w:val="000E2252"/>
    <w:rsid w:val="00102CCE"/>
    <w:rsid w:val="001134E5"/>
    <w:rsid w:val="001317A2"/>
    <w:rsid w:val="0013754D"/>
    <w:rsid w:val="00162522"/>
    <w:rsid w:val="00173444"/>
    <w:rsid w:val="00195623"/>
    <w:rsid w:val="00195957"/>
    <w:rsid w:val="001D527A"/>
    <w:rsid w:val="001F0A22"/>
    <w:rsid w:val="00230B0F"/>
    <w:rsid w:val="002501CC"/>
    <w:rsid w:val="002756A0"/>
    <w:rsid w:val="00286281"/>
    <w:rsid w:val="002910C5"/>
    <w:rsid w:val="00293D52"/>
    <w:rsid w:val="002A3016"/>
    <w:rsid w:val="002A3235"/>
    <w:rsid w:val="002B3022"/>
    <w:rsid w:val="002B440B"/>
    <w:rsid w:val="002C1539"/>
    <w:rsid w:val="003A0CFF"/>
    <w:rsid w:val="003D472B"/>
    <w:rsid w:val="003F2009"/>
    <w:rsid w:val="00416B34"/>
    <w:rsid w:val="004219A2"/>
    <w:rsid w:val="00442051"/>
    <w:rsid w:val="0047119F"/>
    <w:rsid w:val="00475F0D"/>
    <w:rsid w:val="004B5202"/>
    <w:rsid w:val="004C2093"/>
    <w:rsid w:val="004F1E09"/>
    <w:rsid w:val="004F317D"/>
    <w:rsid w:val="004F5E50"/>
    <w:rsid w:val="00502530"/>
    <w:rsid w:val="00505EBF"/>
    <w:rsid w:val="005106EC"/>
    <w:rsid w:val="0053029E"/>
    <w:rsid w:val="00543081"/>
    <w:rsid w:val="005466AD"/>
    <w:rsid w:val="00560FCA"/>
    <w:rsid w:val="005D11D3"/>
    <w:rsid w:val="006126D6"/>
    <w:rsid w:val="00623693"/>
    <w:rsid w:val="00624F9F"/>
    <w:rsid w:val="0063113F"/>
    <w:rsid w:val="00645E97"/>
    <w:rsid w:val="006536D0"/>
    <w:rsid w:val="00685704"/>
    <w:rsid w:val="00697595"/>
    <w:rsid w:val="006C78BD"/>
    <w:rsid w:val="006F1BDC"/>
    <w:rsid w:val="006F5C3A"/>
    <w:rsid w:val="00722A4D"/>
    <w:rsid w:val="00734962"/>
    <w:rsid w:val="007514CD"/>
    <w:rsid w:val="00793AA5"/>
    <w:rsid w:val="007B1FF3"/>
    <w:rsid w:val="007D0C9D"/>
    <w:rsid w:val="007F325E"/>
    <w:rsid w:val="0080487D"/>
    <w:rsid w:val="00812AB6"/>
    <w:rsid w:val="00824347"/>
    <w:rsid w:val="00846B15"/>
    <w:rsid w:val="0085055C"/>
    <w:rsid w:val="008553F3"/>
    <w:rsid w:val="00866342"/>
    <w:rsid w:val="0088289B"/>
    <w:rsid w:val="008844A4"/>
    <w:rsid w:val="008A5CED"/>
    <w:rsid w:val="008B5C0A"/>
    <w:rsid w:val="008D64A3"/>
    <w:rsid w:val="008F73E2"/>
    <w:rsid w:val="0092010E"/>
    <w:rsid w:val="0092125C"/>
    <w:rsid w:val="00957FAE"/>
    <w:rsid w:val="00975537"/>
    <w:rsid w:val="009917EE"/>
    <w:rsid w:val="009E22B9"/>
    <w:rsid w:val="009E5965"/>
    <w:rsid w:val="00A52F48"/>
    <w:rsid w:val="00A63F95"/>
    <w:rsid w:val="00AA0841"/>
    <w:rsid w:val="00AB6295"/>
    <w:rsid w:val="00AC6318"/>
    <w:rsid w:val="00B05D38"/>
    <w:rsid w:val="00B31DD0"/>
    <w:rsid w:val="00B53AE6"/>
    <w:rsid w:val="00C01716"/>
    <w:rsid w:val="00C14FFF"/>
    <w:rsid w:val="00C97C96"/>
    <w:rsid w:val="00CC7883"/>
    <w:rsid w:val="00CE0E6D"/>
    <w:rsid w:val="00CF198B"/>
    <w:rsid w:val="00D02F94"/>
    <w:rsid w:val="00D0494D"/>
    <w:rsid w:val="00D4763C"/>
    <w:rsid w:val="00D736BF"/>
    <w:rsid w:val="00DC45C7"/>
    <w:rsid w:val="00DF43D3"/>
    <w:rsid w:val="00DF53CB"/>
    <w:rsid w:val="00E013B3"/>
    <w:rsid w:val="00E05272"/>
    <w:rsid w:val="00E30C00"/>
    <w:rsid w:val="00E52F09"/>
    <w:rsid w:val="00E825CC"/>
    <w:rsid w:val="00E953A7"/>
    <w:rsid w:val="00EA2C9F"/>
    <w:rsid w:val="00EC423D"/>
    <w:rsid w:val="00EE36C1"/>
    <w:rsid w:val="00F02A15"/>
    <w:rsid w:val="00F04D75"/>
    <w:rsid w:val="00F237A3"/>
    <w:rsid w:val="00F3759A"/>
    <w:rsid w:val="00F647B6"/>
    <w:rsid w:val="00F65190"/>
    <w:rsid w:val="00F74159"/>
    <w:rsid w:val="00FA2266"/>
    <w:rsid w:val="00FB097E"/>
    <w:rsid w:val="00FD0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6E1E"/>
  <w15:chartTrackingRefBased/>
  <w15:docId w15:val="{B1ED579E-6514-4261-AE3A-E64BF371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A5"/>
    <w:pPr>
      <w:suppressAutoHyphens/>
      <w:spacing w:after="0" w:line="240" w:lineRule="exact"/>
    </w:pPr>
    <w:rPr>
      <w:rFonts w:ascii="Times" w:eastAsia="Times New Roman" w:hAnsi="Times" w:cs="Times New Roman"/>
      <w:sz w:val="24"/>
      <w:szCs w:val="20"/>
      <w:lang w:val="en-US" w:eastAsia="ar-SA"/>
    </w:rPr>
  </w:style>
  <w:style w:type="paragraph" w:styleId="Heading1">
    <w:name w:val="heading 1"/>
    <w:basedOn w:val="Normal"/>
    <w:next w:val="Normal"/>
    <w:link w:val="Heading1Char"/>
    <w:uiPriority w:val="9"/>
    <w:qFormat/>
    <w:rsid w:val="00793A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A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629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793AA5"/>
    <w:pPr>
      <w:spacing w:before="240" w:after="720" w:line="240" w:lineRule="auto"/>
      <w:jc w:val="right"/>
    </w:pPr>
    <w:rPr>
      <w:rFonts w:ascii="Arial" w:hAnsi="Arial"/>
      <w:b/>
      <w:kern w:val="1"/>
      <w:sz w:val="64"/>
    </w:rPr>
  </w:style>
  <w:style w:type="character" w:customStyle="1" w:styleId="TitleChar">
    <w:name w:val="Title Char"/>
    <w:basedOn w:val="DefaultParagraphFont"/>
    <w:link w:val="Title"/>
    <w:rsid w:val="00793AA5"/>
    <w:rPr>
      <w:rFonts w:ascii="Arial" w:eastAsia="Times New Roman" w:hAnsi="Arial" w:cs="Times New Roman"/>
      <w:b/>
      <w:kern w:val="1"/>
      <w:sz w:val="64"/>
      <w:szCs w:val="20"/>
      <w:lang w:val="en-US" w:eastAsia="ar-SA"/>
    </w:rPr>
  </w:style>
  <w:style w:type="paragraph" w:customStyle="1" w:styleId="ByLine">
    <w:name w:val="ByLine"/>
    <w:basedOn w:val="Title"/>
    <w:rsid w:val="00793AA5"/>
    <w:rPr>
      <w:sz w:val="28"/>
    </w:rPr>
  </w:style>
  <w:style w:type="paragraph" w:customStyle="1" w:styleId="CompanyName">
    <w:name w:val="Company Name"/>
    <w:basedOn w:val="Normal"/>
    <w:rsid w:val="00793AA5"/>
    <w:pPr>
      <w:suppressAutoHyphens w:val="0"/>
      <w:spacing w:line="280" w:lineRule="atLeast"/>
    </w:pPr>
    <w:rPr>
      <w:rFonts w:ascii="Arial Black" w:hAnsi="Arial Black"/>
      <w:spacing w:val="-25"/>
      <w:sz w:val="32"/>
    </w:rPr>
  </w:style>
  <w:style w:type="paragraph" w:styleId="Header">
    <w:name w:val="header"/>
    <w:basedOn w:val="Normal"/>
    <w:link w:val="HeaderChar"/>
    <w:rsid w:val="00793AA5"/>
    <w:pPr>
      <w:tabs>
        <w:tab w:val="center" w:pos="4680"/>
        <w:tab w:val="right" w:pos="9360"/>
      </w:tabs>
    </w:pPr>
    <w:rPr>
      <w:b/>
      <w:i/>
      <w:sz w:val="20"/>
    </w:rPr>
  </w:style>
  <w:style w:type="character" w:customStyle="1" w:styleId="HeaderChar">
    <w:name w:val="Header Char"/>
    <w:basedOn w:val="DefaultParagraphFont"/>
    <w:link w:val="Header"/>
    <w:rsid w:val="00793AA5"/>
    <w:rPr>
      <w:rFonts w:ascii="Times" w:eastAsia="Times New Roman" w:hAnsi="Times" w:cs="Times New Roman"/>
      <w:b/>
      <w:i/>
      <w:sz w:val="20"/>
      <w:szCs w:val="20"/>
      <w:lang w:val="en-US" w:eastAsia="ar-SA"/>
    </w:rPr>
  </w:style>
  <w:style w:type="paragraph" w:styleId="ListParagraph">
    <w:name w:val="List Paragraph"/>
    <w:basedOn w:val="Normal"/>
    <w:uiPriority w:val="34"/>
    <w:qFormat/>
    <w:rsid w:val="00793AA5"/>
    <w:pPr>
      <w:ind w:left="720"/>
      <w:contextualSpacing/>
    </w:pPr>
  </w:style>
  <w:style w:type="paragraph" w:styleId="Subtitle">
    <w:name w:val="Subtitle"/>
    <w:basedOn w:val="Normal"/>
    <w:next w:val="Normal"/>
    <w:link w:val="SubtitleChar"/>
    <w:uiPriority w:val="11"/>
    <w:qFormat/>
    <w:rsid w:val="00793AA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3AA5"/>
    <w:rPr>
      <w:rFonts w:eastAsiaTheme="minorEastAsia"/>
      <w:color w:val="5A5A5A" w:themeColor="text1" w:themeTint="A5"/>
      <w:spacing w:val="15"/>
      <w:lang w:val="en-US" w:eastAsia="ar-SA"/>
    </w:rPr>
  </w:style>
  <w:style w:type="character" w:customStyle="1" w:styleId="Heading1Char">
    <w:name w:val="Heading 1 Char"/>
    <w:basedOn w:val="DefaultParagraphFont"/>
    <w:link w:val="Heading1"/>
    <w:uiPriority w:val="9"/>
    <w:rsid w:val="00793AA5"/>
    <w:rPr>
      <w:rFonts w:asciiTheme="majorHAnsi" w:eastAsiaTheme="majorEastAsia" w:hAnsiTheme="majorHAnsi" w:cstheme="majorBidi"/>
      <w:color w:val="2F5496" w:themeColor="accent1" w:themeShade="BF"/>
      <w:sz w:val="32"/>
      <w:szCs w:val="32"/>
      <w:lang w:val="en-US" w:eastAsia="ar-SA"/>
    </w:rPr>
  </w:style>
  <w:style w:type="character" w:customStyle="1" w:styleId="Heading2Char">
    <w:name w:val="Heading 2 Char"/>
    <w:basedOn w:val="DefaultParagraphFont"/>
    <w:link w:val="Heading2"/>
    <w:uiPriority w:val="9"/>
    <w:rsid w:val="00793AA5"/>
    <w:rPr>
      <w:rFonts w:asciiTheme="majorHAnsi" w:eastAsiaTheme="majorEastAsia" w:hAnsiTheme="majorHAnsi" w:cstheme="majorBidi"/>
      <w:color w:val="2F5496" w:themeColor="accent1" w:themeShade="BF"/>
      <w:sz w:val="26"/>
      <w:szCs w:val="26"/>
      <w:lang w:val="en-US" w:eastAsia="ar-SA"/>
    </w:rPr>
  </w:style>
  <w:style w:type="paragraph" w:customStyle="1" w:styleId="template">
    <w:name w:val="template"/>
    <w:basedOn w:val="Normal"/>
    <w:rsid w:val="00AB6295"/>
    <w:rPr>
      <w:rFonts w:ascii="Arial" w:hAnsi="Arial"/>
      <w:i/>
      <w:sz w:val="22"/>
    </w:rPr>
  </w:style>
  <w:style w:type="table" w:styleId="ListTable3-Accent1">
    <w:name w:val="List Table 3 Accent 1"/>
    <w:basedOn w:val="TableNormal"/>
    <w:uiPriority w:val="48"/>
    <w:rsid w:val="00AB629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3Char">
    <w:name w:val="Heading 3 Char"/>
    <w:basedOn w:val="DefaultParagraphFont"/>
    <w:link w:val="Heading3"/>
    <w:uiPriority w:val="9"/>
    <w:semiHidden/>
    <w:rsid w:val="00AB6295"/>
    <w:rPr>
      <w:rFonts w:asciiTheme="majorHAnsi" w:eastAsiaTheme="majorEastAsia" w:hAnsiTheme="majorHAnsi" w:cstheme="majorBidi"/>
      <w:color w:val="1F3763" w:themeColor="accent1" w:themeShade="7F"/>
      <w:sz w:val="24"/>
      <w:szCs w:val="24"/>
      <w:lang w:val="en-US" w:eastAsia="ar-SA"/>
    </w:rPr>
  </w:style>
  <w:style w:type="paragraph" w:customStyle="1" w:styleId="level3text">
    <w:name w:val="level 3 text"/>
    <w:basedOn w:val="Normal"/>
    <w:rsid w:val="001D527A"/>
    <w:pPr>
      <w:spacing w:line="220" w:lineRule="exact"/>
      <w:ind w:left="1350" w:hanging="716"/>
    </w:pPr>
    <w:rPr>
      <w:rFonts w:ascii="Arial" w:hAnsi="Arial"/>
      <w:i/>
      <w:sz w:val="22"/>
    </w:rPr>
  </w:style>
  <w:style w:type="paragraph" w:styleId="TOCHeading">
    <w:name w:val="TOC Heading"/>
    <w:basedOn w:val="Heading1"/>
    <w:next w:val="Normal"/>
    <w:uiPriority w:val="39"/>
    <w:unhideWhenUsed/>
    <w:qFormat/>
    <w:rsid w:val="009E22B9"/>
    <w:pPr>
      <w:suppressAutoHyphens w:val="0"/>
      <w:spacing w:line="259" w:lineRule="auto"/>
      <w:outlineLvl w:val="9"/>
    </w:pPr>
    <w:rPr>
      <w:lang w:eastAsia="en-US"/>
    </w:rPr>
  </w:style>
  <w:style w:type="paragraph" w:styleId="TOC1">
    <w:name w:val="toc 1"/>
    <w:basedOn w:val="Normal"/>
    <w:next w:val="Normal"/>
    <w:autoRedefine/>
    <w:uiPriority w:val="39"/>
    <w:unhideWhenUsed/>
    <w:rsid w:val="009E22B9"/>
    <w:pPr>
      <w:spacing w:after="100"/>
    </w:pPr>
  </w:style>
  <w:style w:type="paragraph" w:styleId="TOC2">
    <w:name w:val="toc 2"/>
    <w:basedOn w:val="Normal"/>
    <w:next w:val="Normal"/>
    <w:autoRedefine/>
    <w:uiPriority w:val="39"/>
    <w:unhideWhenUsed/>
    <w:rsid w:val="009E22B9"/>
    <w:pPr>
      <w:spacing w:after="100"/>
      <w:ind w:left="240"/>
    </w:pPr>
  </w:style>
  <w:style w:type="character" w:styleId="Hyperlink">
    <w:name w:val="Hyperlink"/>
    <w:basedOn w:val="DefaultParagraphFont"/>
    <w:uiPriority w:val="99"/>
    <w:unhideWhenUsed/>
    <w:rsid w:val="009E22B9"/>
    <w:rPr>
      <w:color w:val="0563C1" w:themeColor="hyperlink"/>
      <w:u w:val="single"/>
    </w:rPr>
  </w:style>
  <w:style w:type="character" w:styleId="CommentReference">
    <w:name w:val="annotation reference"/>
    <w:basedOn w:val="DefaultParagraphFont"/>
    <w:uiPriority w:val="99"/>
    <w:semiHidden/>
    <w:unhideWhenUsed/>
    <w:rsid w:val="000B37FA"/>
    <w:rPr>
      <w:sz w:val="16"/>
      <w:szCs w:val="16"/>
    </w:rPr>
  </w:style>
  <w:style w:type="paragraph" w:styleId="CommentText">
    <w:name w:val="annotation text"/>
    <w:basedOn w:val="Normal"/>
    <w:link w:val="CommentTextChar"/>
    <w:uiPriority w:val="99"/>
    <w:semiHidden/>
    <w:unhideWhenUsed/>
    <w:rsid w:val="000B37FA"/>
    <w:pPr>
      <w:spacing w:line="240" w:lineRule="auto"/>
    </w:pPr>
    <w:rPr>
      <w:sz w:val="20"/>
    </w:rPr>
  </w:style>
  <w:style w:type="character" w:customStyle="1" w:styleId="CommentTextChar">
    <w:name w:val="Comment Text Char"/>
    <w:basedOn w:val="DefaultParagraphFont"/>
    <w:link w:val="CommentText"/>
    <w:uiPriority w:val="99"/>
    <w:semiHidden/>
    <w:rsid w:val="000B37FA"/>
    <w:rPr>
      <w:rFonts w:ascii="Times" w:eastAsia="Times New Roman" w:hAnsi="Times"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0B37FA"/>
    <w:rPr>
      <w:b/>
      <w:bCs/>
    </w:rPr>
  </w:style>
  <w:style w:type="character" w:customStyle="1" w:styleId="CommentSubjectChar">
    <w:name w:val="Comment Subject Char"/>
    <w:basedOn w:val="CommentTextChar"/>
    <w:link w:val="CommentSubject"/>
    <w:uiPriority w:val="99"/>
    <w:semiHidden/>
    <w:rsid w:val="000B37FA"/>
    <w:rPr>
      <w:rFonts w:ascii="Times" w:eastAsia="Times New Roman" w:hAnsi="Times" w:cs="Times New Roman"/>
      <w:b/>
      <w:bCs/>
      <w:sz w:val="20"/>
      <w:szCs w:val="20"/>
      <w:lang w:val="en-US" w:eastAsia="ar-SA"/>
    </w:rPr>
  </w:style>
  <w:style w:type="paragraph" w:styleId="BalloonText">
    <w:name w:val="Balloon Text"/>
    <w:basedOn w:val="Normal"/>
    <w:link w:val="BalloonTextChar"/>
    <w:uiPriority w:val="99"/>
    <w:semiHidden/>
    <w:unhideWhenUsed/>
    <w:rsid w:val="000B37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7FA"/>
    <w:rPr>
      <w:rFonts w:ascii="Segoe UI" w:eastAsia="Times New Roman" w:hAnsi="Segoe UI" w:cs="Segoe UI"/>
      <w:sz w:val="18"/>
      <w:szCs w:val="18"/>
      <w:lang w:val="en-US" w:eastAsia="ar-SA"/>
    </w:rPr>
  </w:style>
  <w:style w:type="paragraph" w:styleId="Footer">
    <w:name w:val="footer"/>
    <w:basedOn w:val="Normal"/>
    <w:link w:val="FooterChar"/>
    <w:uiPriority w:val="99"/>
    <w:unhideWhenUsed/>
    <w:rsid w:val="006126D6"/>
    <w:pPr>
      <w:tabs>
        <w:tab w:val="center" w:pos="4513"/>
        <w:tab w:val="right" w:pos="9026"/>
      </w:tabs>
      <w:spacing w:line="240" w:lineRule="auto"/>
    </w:pPr>
  </w:style>
  <w:style w:type="character" w:customStyle="1" w:styleId="FooterChar">
    <w:name w:val="Footer Char"/>
    <w:basedOn w:val="DefaultParagraphFont"/>
    <w:link w:val="Footer"/>
    <w:uiPriority w:val="99"/>
    <w:rsid w:val="006126D6"/>
    <w:rPr>
      <w:rFonts w:ascii="Times" w:eastAsia="Times New Roman" w:hAnsi="Times" w:cs="Times New Roman"/>
      <w:sz w:val="24"/>
      <w:szCs w:val="20"/>
      <w:lang w:val="en-US" w:eastAsia="ar-SA"/>
    </w:rPr>
  </w:style>
  <w:style w:type="character" w:styleId="PlaceholderText">
    <w:name w:val="Placeholder Text"/>
    <w:basedOn w:val="DefaultParagraphFont"/>
    <w:uiPriority w:val="99"/>
    <w:semiHidden/>
    <w:rsid w:val="006126D6"/>
    <w:rPr>
      <w:color w:val="808080"/>
    </w:rPr>
  </w:style>
  <w:style w:type="paragraph" w:styleId="Revision">
    <w:name w:val="Revision"/>
    <w:hidden/>
    <w:uiPriority w:val="99"/>
    <w:semiHidden/>
    <w:rsid w:val="009917EE"/>
    <w:pPr>
      <w:spacing w:after="0" w:line="240" w:lineRule="auto"/>
    </w:pPr>
    <w:rPr>
      <w:rFonts w:ascii="Times" w:eastAsia="Times New Roman" w:hAnsi="Times" w:cs="Times New Roman"/>
      <w:sz w:val="24"/>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15980CA9-0BC5-46CC-B10B-353470FFDC48}"/>
      </w:docPartPr>
      <w:docPartBody>
        <w:p w:rsidR="006A68A0" w:rsidRDefault="00711401">
          <w:r w:rsidRPr="0065271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401"/>
    <w:rsid w:val="000D0E8C"/>
    <w:rsid w:val="001C3723"/>
    <w:rsid w:val="00234B4F"/>
    <w:rsid w:val="005F1B6C"/>
    <w:rsid w:val="006A68A0"/>
    <w:rsid w:val="00711401"/>
    <w:rsid w:val="00A2599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4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TBClassification>
  <attrValue xml:space="preserve">RAKBANK-Internal</attrValue>
  <customPropName>RAKBANK Classification</customPropName>
  <timestamp>8/7/2023 4:14:10 PM</timestamp>
  <userName>WATANI_RAK\tashton</userName>
  <computerName>RBDT6648.RAKBANK.CO.AE</computerName>
  <guid>{c2af17c1-fe5e-4460-9b20-72ec8f3e4dbe}</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GTBClassification>
</file>

<file path=customXml/itemProps1.xml><?xml version="1.0" encoding="utf-8"?>
<ds:datastoreItem xmlns:ds="http://schemas.openxmlformats.org/officeDocument/2006/customXml" ds:itemID="{367BF652-D8CA-4CE2-B870-B26C718BAE94}">
  <ds:schemaRefs>
    <ds:schemaRef ds:uri="http://schemas.openxmlformats.org/officeDocument/2006/bibliography"/>
  </ds:schemaRefs>
</ds:datastoreItem>
</file>

<file path=customXml/itemProps2.xml><?xml version="1.0" encoding="utf-8"?>
<ds:datastoreItem xmlns:ds="http://schemas.openxmlformats.org/officeDocument/2006/customXml" ds:itemID="{8CBE1F64-1256-4D86-9987-C4FED44A0565}">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2052</Words>
  <Characters>11701</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dc:creator>
  <cp:keywords>ClassificationData:&lt;RAKBANK Classification:RAKBANK-Internal&gt;</cp:keywords>
  <dc:description/>
  <cp:lastModifiedBy>Himanshi Chawla</cp:lastModifiedBy>
  <cp:revision>2</cp:revision>
  <dcterms:created xsi:type="dcterms:W3CDTF">2023-08-10T08:02:00Z</dcterms:created>
  <dcterms:modified xsi:type="dcterms:W3CDTF">2023-08-10T08:02:00Z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WATANI_RAK\tashton</vt:lpwstr>
  </property>
  <property fmtid="{D5CDD505-2E9C-101B-9397-08002B2CF9AE}" pid="4" name="ClassificationHost">
    <vt:lpwstr>RBDT6648.RAKBANK.CO.AE</vt:lpwstr>
  </property>
  <property fmtid="{D5CDD505-2E9C-101B-9397-08002B2CF9AE}" pid="5" name="ClassificationDate">
    <vt:lpwstr>8/7/2023 4:14:10 PM</vt:lpwstr>
  </property>
  <property fmtid="{D5CDD505-2E9C-101B-9397-08002B2CF9AE}" pid="6" name="ClassificationGUID">
    <vt:lpwstr>{c2af17c1-fe5e-4460-9b20-72ec8f3e4dbe}</vt:lpwstr>
  </property>
</Properties>
</file>